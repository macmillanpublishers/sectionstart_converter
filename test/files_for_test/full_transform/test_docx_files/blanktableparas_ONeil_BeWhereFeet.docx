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ED62" w14:textId="77777777" w:rsidR="007218DC" w:rsidRPr="00826F34" w:rsidRDefault="00F96744" w:rsidP="007218DC">
      <w:pPr>
        <w:pStyle w:val="Section-BookBOOK"/>
      </w:pPr>
      <w:r w:rsidRPr="00F96744">
        <w:t>Be Where Your Feet Are</w:t>
      </w:r>
      <w:commentRangeStart w:id="0"/>
      <w:commentRangeEnd w:id="0"/>
      <w:r w:rsidR="0098248A">
        <w:rPr>
          <w:rStyle w:val="CommentReference"/>
          <w:rFonts w:asciiTheme="minorHAnsi" w:hAnsiTheme="minorHAnsi" w:cstheme="minorBidi"/>
          <w:color w:val="auto"/>
        </w:rPr>
        <w:commentReference w:id="0"/>
      </w:r>
    </w:p>
    <w:p w14:paraId="19F98645" w14:textId="77777777" w:rsidR="00984008" w:rsidRDefault="007218DC" w:rsidP="007218DC">
      <w:pPr>
        <w:pStyle w:val="Section-HalftitleSHT"/>
      </w:pPr>
      <w:proofErr w:type="spellStart"/>
      <w:r w:rsidRPr="007218DC">
        <w:lastRenderedPageBreak/>
        <w:t>Halftitle</w:t>
      </w:r>
      <w:proofErr w:type="spellEnd"/>
      <w:r w:rsidRPr="007218DC">
        <w:t xml:space="preserve"> Page</w:t>
      </w:r>
      <w:commentRangeStart w:id="1"/>
      <w:commentRangeEnd w:id="1"/>
      <w:r w:rsidR="0098248A">
        <w:rPr>
          <w:rStyle w:val="CommentReference"/>
          <w:rFonts w:asciiTheme="minorHAnsi" w:hAnsiTheme="minorHAnsi"/>
        </w:rPr>
        <w:commentReference w:id="1"/>
      </w:r>
    </w:p>
    <w:p w14:paraId="14A0CB5A" w14:textId="77777777" w:rsidR="00984008" w:rsidRPr="00826F34" w:rsidRDefault="00610349" w:rsidP="00826F34">
      <w:pPr>
        <w:pStyle w:val="TitleTtl"/>
      </w:pPr>
      <w:r w:rsidRPr="00826F34">
        <w:t>Be Where Your Feet Are</w:t>
      </w:r>
    </w:p>
    <w:p w14:paraId="77A5FDB4" w14:textId="77777777" w:rsidR="00984008" w:rsidRDefault="007218DC" w:rsidP="007218DC">
      <w:pPr>
        <w:pStyle w:val="Section-TitlepageSTI"/>
      </w:pPr>
      <w:r w:rsidRPr="007218DC">
        <w:lastRenderedPageBreak/>
        <w:t>Titlepage</w:t>
      </w:r>
    </w:p>
    <w:p w14:paraId="3602E391" w14:textId="77777777" w:rsidR="00722F53" w:rsidRDefault="00610349" w:rsidP="00826F34">
      <w:pPr>
        <w:pStyle w:val="TitleTtl"/>
      </w:pPr>
      <w:r>
        <w:t>Be Where Your Feet Are</w:t>
      </w:r>
    </w:p>
    <w:p w14:paraId="27E11136" w14:textId="77777777" w:rsidR="00722F53" w:rsidRDefault="00EF5C0B" w:rsidP="00826F34">
      <w:pPr>
        <w:pStyle w:val="SubtitleSttl"/>
      </w:pPr>
      <w:r>
        <w:t>Seven</w:t>
      </w:r>
      <w:r w:rsidR="008C15A7">
        <w:t xml:space="preserve"> </w:t>
      </w:r>
      <w:r>
        <w:t>Principles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You</w:t>
      </w:r>
      <w:r w:rsidR="008C15A7">
        <w:t xml:space="preserve"> </w:t>
      </w:r>
      <w:r>
        <w:t>Present,</w:t>
      </w:r>
      <w:r w:rsidR="008C15A7">
        <w:t xml:space="preserve"> </w:t>
      </w:r>
      <w:r>
        <w:t>Grounded,</w:t>
      </w:r>
      <w:r w:rsidR="008C15A7">
        <w:t xml:space="preserve"> </w:t>
      </w:r>
      <w:r>
        <w:t>and</w:t>
      </w:r>
      <w:r w:rsidR="008C15A7">
        <w:t xml:space="preserve"> </w:t>
      </w:r>
      <w:r>
        <w:t>Thriving</w:t>
      </w:r>
    </w:p>
    <w:p w14:paraId="005E0ECD" w14:textId="77777777" w:rsidR="007E3ABB" w:rsidRDefault="00EF5C0B" w:rsidP="00826F34">
      <w:pPr>
        <w:pStyle w:val="Author1Au1"/>
      </w:pPr>
      <w:r>
        <w:t>Scott</w:t>
      </w:r>
      <w:r w:rsidR="008C15A7">
        <w:t xml:space="preserve"> </w:t>
      </w:r>
      <w:r>
        <w:t>M.</w:t>
      </w:r>
      <w:r w:rsidR="008C15A7">
        <w:t xml:space="preserve"> </w:t>
      </w:r>
      <w:r>
        <w:t>O</w:t>
      </w:r>
      <w:r w:rsidR="00610349">
        <w:t>’</w:t>
      </w:r>
      <w:r>
        <w:t>Neil</w:t>
      </w:r>
    </w:p>
    <w:p w14:paraId="336A7B35" w14:textId="77777777" w:rsidR="00722F53" w:rsidRDefault="00EF5C0B" w:rsidP="00826F34">
      <w:pPr>
        <w:pStyle w:val="Author2Au2"/>
      </w:pPr>
      <w:r>
        <w:t>with</w:t>
      </w:r>
      <w:r w:rsidR="008C15A7">
        <w:t xml:space="preserve"> </w:t>
      </w:r>
      <w:r>
        <w:t>Randal</w:t>
      </w:r>
      <w:r w:rsidR="008C15A7">
        <w:t xml:space="preserve"> </w:t>
      </w:r>
      <w:r>
        <w:t>Wright</w:t>
      </w:r>
    </w:p>
    <w:p w14:paraId="17056498" w14:textId="77777777" w:rsidR="00722F53" w:rsidRDefault="00EF5C0B" w:rsidP="00826F34">
      <w:pPr>
        <w:pStyle w:val="Author3Au3"/>
      </w:pPr>
      <w:r>
        <w:t>and</w:t>
      </w:r>
      <w:r w:rsidR="008C15A7">
        <w:t xml:space="preserve"> </w:t>
      </w:r>
      <w:r>
        <w:t>Michele</w:t>
      </w:r>
      <w:r w:rsidR="008C15A7">
        <w:t xml:space="preserve"> </w:t>
      </w:r>
      <w:r>
        <w:t>Bender</w:t>
      </w:r>
    </w:p>
    <w:p w14:paraId="44F0CFE5" w14:textId="77777777" w:rsidR="007E3ABB" w:rsidRDefault="00826F34" w:rsidP="00826F34">
      <w:pPr>
        <w:pStyle w:val="ImprintImp"/>
      </w:pPr>
      <w:r w:rsidRPr="00826F34">
        <w:t>[place Imprint logo here]</w:t>
      </w:r>
    </w:p>
    <w:p w14:paraId="65645244" w14:textId="77777777" w:rsidR="00984008" w:rsidRDefault="007E3ABB" w:rsidP="00826F34">
      <w:pPr>
        <w:pStyle w:val="CitiesCit"/>
      </w:pPr>
      <w:r>
        <w:t>New</w:t>
      </w:r>
      <w:r w:rsidR="008C15A7">
        <w:t xml:space="preserve"> </w:t>
      </w:r>
      <w:r>
        <w:t>York</w:t>
      </w:r>
    </w:p>
    <w:p w14:paraId="54B4DEE2" w14:textId="77777777" w:rsidR="00984008" w:rsidRDefault="007218DC" w:rsidP="007218DC">
      <w:pPr>
        <w:pStyle w:val="Section-CopyrightSCR"/>
      </w:pPr>
      <w:r w:rsidRPr="007218DC">
        <w:lastRenderedPageBreak/>
        <w:t>Copyright</w:t>
      </w:r>
    </w:p>
    <w:p w14:paraId="39D75852" w14:textId="77777777" w:rsidR="00722F53" w:rsidRDefault="00EF5C0B" w:rsidP="008F1C01">
      <w:pPr>
        <w:pStyle w:val="Body-TextTx"/>
      </w:pPr>
      <w:r>
        <w:t>P</w:t>
      </w:r>
      <w:r w:rsidR="007E3ABB" w:rsidRPr="003D3B2A">
        <w:t>ublished</w:t>
      </w:r>
      <w:r w:rsidR="008C15A7">
        <w:t xml:space="preserve"> </w:t>
      </w:r>
      <w:r w:rsidR="007E3ABB" w:rsidRPr="003D3B2A">
        <w:t>in</w:t>
      </w:r>
      <w:r w:rsidR="008C15A7">
        <w:t xml:space="preserve"> </w:t>
      </w:r>
      <w:r w:rsidR="007E3ABB" w:rsidRPr="003D3B2A">
        <w:t>the</w:t>
      </w:r>
      <w:r w:rsidR="008C15A7">
        <w:t xml:space="preserve"> </w:t>
      </w:r>
      <w:r w:rsidR="007E3ABB" w:rsidRPr="003D3B2A">
        <w:t>United</w:t>
      </w:r>
      <w:r w:rsidR="008C15A7">
        <w:t xml:space="preserve"> </w:t>
      </w:r>
      <w:r w:rsidR="007E3ABB" w:rsidRPr="003D3B2A">
        <w:t>States</w:t>
      </w:r>
      <w:r w:rsidR="008C15A7">
        <w:t xml:space="preserve"> </w:t>
      </w:r>
      <w:r w:rsidR="007E3ABB" w:rsidRPr="003D3B2A">
        <w:t>by</w:t>
      </w:r>
      <w:r w:rsidR="008C15A7">
        <w:t xml:space="preserve"> </w:t>
      </w:r>
      <w:r w:rsidR="007E3ABB">
        <w:t>St.</w:t>
      </w:r>
      <w:r w:rsidR="008C15A7">
        <w:t xml:space="preserve"> </w:t>
      </w:r>
      <w:r w:rsidR="007E3ABB">
        <w:t>Martin</w:t>
      </w:r>
      <w:r w:rsidR="00610349">
        <w:t>’</w:t>
      </w:r>
      <w:r w:rsidR="007E3ABB">
        <w:t>s</w:t>
      </w:r>
      <w:r w:rsidR="008C15A7">
        <w:t xml:space="preserve"> </w:t>
      </w:r>
      <w:r w:rsidR="007E3ABB">
        <w:t>Essentials</w:t>
      </w:r>
      <w:r w:rsidR="007E3ABB" w:rsidRPr="003D3B2A">
        <w:t>,</w:t>
      </w:r>
      <w:r w:rsidR="008C15A7">
        <w:t xml:space="preserve"> </w:t>
      </w:r>
      <w:r w:rsidR="007E3ABB" w:rsidRPr="003D3B2A">
        <w:t>an</w:t>
      </w:r>
      <w:r w:rsidR="008C15A7">
        <w:t xml:space="preserve"> </w:t>
      </w:r>
      <w:r w:rsidR="007E3ABB" w:rsidRPr="003D3B2A">
        <w:t>imprint</w:t>
      </w:r>
      <w:r w:rsidR="008C15A7">
        <w:t xml:space="preserve"> </w:t>
      </w:r>
      <w:r w:rsidR="007E3ABB" w:rsidRPr="003D3B2A">
        <w:t>of</w:t>
      </w:r>
      <w:r w:rsidR="008C15A7">
        <w:t xml:space="preserve"> </w:t>
      </w:r>
      <w:r w:rsidR="007E3ABB" w:rsidRPr="003D3B2A">
        <w:t>St.</w:t>
      </w:r>
      <w:r w:rsidR="008C15A7">
        <w:t xml:space="preserve"> </w:t>
      </w:r>
      <w:r w:rsidR="007E3ABB" w:rsidRPr="003D3B2A">
        <w:t>Martin</w:t>
      </w:r>
      <w:r w:rsidR="00610349">
        <w:t>’</w:t>
      </w:r>
      <w:r w:rsidR="007E3ABB" w:rsidRPr="003D3B2A">
        <w:t>s</w:t>
      </w:r>
      <w:r w:rsidR="008C15A7">
        <w:t xml:space="preserve"> </w:t>
      </w:r>
      <w:r w:rsidR="007E3ABB" w:rsidRPr="003D3B2A">
        <w:t>Publishing</w:t>
      </w:r>
      <w:r w:rsidR="008C15A7">
        <w:t xml:space="preserve"> </w:t>
      </w:r>
      <w:r w:rsidR="007E3ABB" w:rsidRPr="003D3B2A">
        <w:t>Group</w:t>
      </w:r>
    </w:p>
    <w:p w14:paraId="156421ED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3D76364C" w14:textId="77777777" w:rsidR="00722F53" w:rsidRDefault="00EF5C0B" w:rsidP="008F1C01">
      <w:pPr>
        <w:pStyle w:val="Body-TextTx"/>
      </w:pPr>
      <w:r w:rsidRPr="00BC4DEA">
        <w:rPr>
          <w:rStyle w:val="smallcapssc"/>
        </w:rPr>
        <w:t>be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where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your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feet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are</w:t>
      </w:r>
      <w:r w:rsidR="007E3ABB" w:rsidRPr="00BC4DEA">
        <w:rPr>
          <w:rStyle w:val="smallcapssc"/>
        </w:rPr>
        <w:t>.</w:t>
      </w:r>
      <w:r w:rsidR="008C15A7">
        <w:t xml:space="preserve"> </w:t>
      </w:r>
      <w:r w:rsidR="007E3ABB">
        <w:t>Copyright</w:t>
      </w:r>
      <w:r w:rsidR="008C15A7">
        <w:t xml:space="preserve"> </w:t>
      </w:r>
      <w:r w:rsidR="007E3ABB">
        <w:sym w:font="Symbol" w:char="F0D3"/>
      </w:r>
      <w:r w:rsidR="008C15A7">
        <w:t xml:space="preserve"> </w:t>
      </w:r>
      <w:r>
        <w:t>2020</w:t>
      </w:r>
      <w:r w:rsidR="008C15A7">
        <w:t xml:space="preserve"> </w:t>
      </w:r>
      <w:r w:rsidR="007E3ABB">
        <w:t>by</w:t>
      </w:r>
      <w:r w:rsidR="008C15A7">
        <w:t xml:space="preserve"> </w:t>
      </w:r>
      <w:r>
        <w:t>Scott</w:t>
      </w:r>
      <w:r w:rsidR="008C15A7">
        <w:t xml:space="preserve"> </w:t>
      </w:r>
      <w:proofErr w:type="spellStart"/>
      <w:r>
        <w:t>L</w:t>
      </w:r>
      <w:r w:rsidR="00610349">
        <w:t>’</w:t>
      </w:r>
      <w:r>
        <w:t>Neil</w:t>
      </w:r>
      <w:proofErr w:type="spellEnd"/>
      <w:r w:rsidR="007E3ABB">
        <w:t>.</w:t>
      </w:r>
      <w:r w:rsidR="008C15A7">
        <w:t xml:space="preserve"> </w:t>
      </w:r>
      <w:r w:rsidR="007E3ABB">
        <w:t>All</w:t>
      </w:r>
      <w:r w:rsidR="008C15A7">
        <w:t xml:space="preserve"> </w:t>
      </w:r>
      <w:r w:rsidR="007E3ABB">
        <w:t>rights</w:t>
      </w:r>
      <w:r w:rsidR="008C15A7">
        <w:t xml:space="preserve"> </w:t>
      </w:r>
      <w:r w:rsidR="007E3ABB">
        <w:t>reserved.</w:t>
      </w:r>
      <w:r w:rsidR="008C15A7">
        <w:t xml:space="preserve"> </w:t>
      </w:r>
      <w:r w:rsidR="007E3ABB">
        <w:t>Printed</w:t>
      </w:r>
      <w:r w:rsidR="008C15A7">
        <w:t xml:space="preserve"> </w:t>
      </w:r>
      <w:r w:rsidR="007E3ABB">
        <w:t>in</w:t>
      </w:r>
      <w:r w:rsidR="008C15A7">
        <w:t xml:space="preserve"> </w:t>
      </w:r>
      <w:r w:rsidR="007E3ABB">
        <w:t>the</w:t>
      </w:r>
      <w:r w:rsidR="008C15A7">
        <w:t xml:space="preserve"> </w:t>
      </w:r>
      <w:r w:rsidR="007E3ABB">
        <w:t>United</w:t>
      </w:r>
      <w:r w:rsidR="008C15A7">
        <w:t xml:space="preserve"> </w:t>
      </w:r>
      <w:r w:rsidR="007E3ABB">
        <w:t>States</w:t>
      </w:r>
      <w:r w:rsidR="008C15A7">
        <w:t xml:space="preserve"> </w:t>
      </w:r>
      <w:r w:rsidR="007E3ABB">
        <w:t>of</w:t>
      </w:r>
      <w:r w:rsidR="008C15A7">
        <w:t xml:space="preserve"> </w:t>
      </w:r>
      <w:r w:rsidR="007E3ABB">
        <w:t>America.</w:t>
      </w:r>
      <w:r w:rsidR="008C15A7">
        <w:t xml:space="preserve"> </w:t>
      </w:r>
      <w:r w:rsidR="007E3ABB">
        <w:t>For</w:t>
      </w:r>
      <w:r w:rsidR="008C15A7">
        <w:t xml:space="preserve"> </w:t>
      </w:r>
      <w:r w:rsidR="007E3ABB">
        <w:t>information,</w:t>
      </w:r>
      <w:r w:rsidR="008C15A7">
        <w:t xml:space="preserve"> </w:t>
      </w:r>
      <w:r w:rsidR="007E3ABB">
        <w:t>address</w:t>
      </w:r>
      <w:r w:rsidR="008C15A7">
        <w:t xml:space="preserve"> </w:t>
      </w:r>
      <w:r w:rsidR="007E3ABB">
        <w:t>St.</w:t>
      </w:r>
      <w:r w:rsidR="008C15A7">
        <w:t xml:space="preserve"> </w:t>
      </w:r>
      <w:r w:rsidR="007E3ABB">
        <w:t>Martin</w:t>
      </w:r>
      <w:r w:rsidR="00610349">
        <w:t>’</w:t>
      </w:r>
      <w:r w:rsidR="007E3ABB">
        <w:t>s</w:t>
      </w:r>
      <w:r w:rsidR="008C15A7">
        <w:t xml:space="preserve"> </w:t>
      </w:r>
      <w:r w:rsidR="007E3ABB">
        <w:t>Publishing</w:t>
      </w:r>
      <w:r w:rsidR="008C15A7">
        <w:t xml:space="preserve"> </w:t>
      </w:r>
      <w:r w:rsidR="007E3ABB">
        <w:t>Group,</w:t>
      </w:r>
      <w:r w:rsidR="008C15A7">
        <w:t xml:space="preserve"> </w:t>
      </w:r>
      <w:r w:rsidR="007E3ABB">
        <w:t>120</w:t>
      </w:r>
      <w:r w:rsidR="008C15A7">
        <w:t xml:space="preserve"> </w:t>
      </w:r>
      <w:r w:rsidR="007E3ABB">
        <w:t>Broadway,</w:t>
      </w:r>
      <w:r w:rsidR="008C15A7">
        <w:t xml:space="preserve"> </w:t>
      </w:r>
      <w:r w:rsidR="007E3ABB">
        <w:t>New</w:t>
      </w:r>
      <w:r w:rsidR="008C15A7">
        <w:t xml:space="preserve"> </w:t>
      </w:r>
      <w:r w:rsidR="007E3ABB">
        <w:t>York,</w:t>
      </w:r>
      <w:r w:rsidR="008C15A7">
        <w:t xml:space="preserve"> </w:t>
      </w:r>
      <w:r w:rsidR="007E3ABB">
        <w:t>NY</w:t>
      </w:r>
      <w:r w:rsidR="008C15A7">
        <w:t xml:space="preserve"> </w:t>
      </w:r>
      <w:r w:rsidR="007E3ABB">
        <w:t>10271.</w:t>
      </w:r>
    </w:p>
    <w:p w14:paraId="7B0DDA19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5D74DEC7" w14:textId="77777777" w:rsidR="00722F53" w:rsidRDefault="007E3ABB" w:rsidP="008F1C01">
      <w:pPr>
        <w:pStyle w:val="Body-TextTx"/>
      </w:pPr>
      <w:r>
        <w:t>www.stmartins.com</w:t>
      </w:r>
    </w:p>
    <w:p w14:paraId="67934F22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194FB933" w14:textId="77777777" w:rsidR="00722F53" w:rsidRDefault="007E3ABB" w:rsidP="008F1C01">
      <w:pPr>
        <w:pStyle w:val="Body-TextTx"/>
      </w:pPr>
      <w:r>
        <w:t>The</w:t>
      </w:r>
      <w:r w:rsidR="008C15A7">
        <w:t xml:space="preserve"> </w:t>
      </w:r>
      <w:r>
        <w:t>Library</w:t>
      </w:r>
      <w:r w:rsidR="008C15A7">
        <w:t xml:space="preserve"> </w:t>
      </w:r>
      <w:r>
        <w:t>of</w:t>
      </w:r>
      <w:r w:rsidR="008C15A7">
        <w:t xml:space="preserve"> </w:t>
      </w:r>
      <w:r>
        <w:t>Congress</w:t>
      </w:r>
      <w:r w:rsidR="008C15A7">
        <w:t xml:space="preserve"> </w:t>
      </w:r>
      <w:r>
        <w:t>has</w:t>
      </w:r>
      <w:r w:rsidR="008C15A7">
        <w:t xml:space="preserve"> </w:t>
      </w:r>
      <w:r>
        <w:t>cataloged</w:t>
      </w:r>
      <w:r w:rsidR="008C15A7">
        <w:t xml:space="preserve"> </w:t>
      </w:r>
      <w:r>
        <w:t>the</w:t>
      </w:r>
      <w:r w:rsidR="008C15A7">
        <w:t xml:space="preserve"> </w:t>
      </w:r>
      <w:r>
        <w:t>hardcover</w:t>
      </w:r>
      <w:r w:rsidR="008C15A7">
        <w:rPr>
          <w:color w:val="FF0000"/>
        </w:rPr>
        <w:t xml:space="preserve"> </w:t>
      </w:r>
      <w:r>
        <w:t>edition</w:t>
      </w:r>
      <w:r w:rsidR="008C15A7">
        <w:t xml:space="preserve"> </w:t>
      </w:r>
      <w:r>
        <w:t>as</w:t>
      </w:r>
      <w:r w:rsidR="008C15A7">
        <w:t xml:space="preserve"> </w:t>
      </w:r>
      <w:r>
        <w:t>follows:</w:t>
      </w:r>
    </w:p>
    <w:p w14:paraId="228097F2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3A51DE27" w14:textId="77777777" w:rsidR="007E3ABB" w:rsidRDefault="007E3ABB" w:rsidP="008F1C01">
      <w:pPr>
        <w:pStyle w:val="Body-TextTx"/>
      </w:pPr>
      <w:r>
        <w:t>ISBN</w:t>
      </w:r>
      <w:r w:rsidR="008C15A7">
        <w:t xml:space="preserve"> </w:t>
      </w:r>
      <w:r w:rsidR="00EF5C0B" w:rsidRPr="00610349">
        <w:rPr>
          <w:rStyle w:val="cs-isbnisbn"/>
        </w:rPr>
        <w:t>978-1-250-76987-9</w:t>
      </w:r>
      <w:r w:rsidR="008C15A7">
        <w:t xml:space="preserve"> </w:t>
      </w:r>
      <w:r w:rsidR="00EF5C0B">
        <w:t>(hardcover</w:t>
      </w:r>
      <w:r>
        <w:t>)</w:t>
      </w:r>
    </w:p>
    <w:p w14:paraId="71C463B1" w14:textId="77777777" w:rsidR="00722F53" w:rsidRDefault="007E3ABB" w:rsidP="008F1C01">
      <w:pPr>
        <w:pStyle w:val="Body-TextTx"/>
      </w:pPr>
      <w:r>
        <w:t>ISBN</w:t>
      </w:r>
      <w:r w:rsidR="008C15A7">
        <w:t xml:space="preserve"> </w:t>
      </w:r>
      <w:r w:rsidR="00EF5C0B" w:rsidRPr="00610349">
        <w:t>978-1-250-76988-6</w:t>
      </w:r>
      <w:r w:rsidR="008C15A7">
        <w:t xml:space="preserve"> </w:t>
      </w:r>
      <w:r>
        <w:t>(</w:t>
      </w:r>
      <w:proofErr w:type="spellStart"/>
      <w:r>
        <w:t>ebook</w:t>
      </w:r>
      <w:proofErr w:type="spellEnd"/>
      <w:r>
        <w:t>)</w:t>
      </w:r>
    </w:p>
    <w:p w14:paraId="1631823A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045DA78B" w14:textId="77777777" w:rsidR="00722F53" w:rsidRDefault="007E3ABB" w:rsidP="008F1C01">
      <w:pPr>
        <w:pStyle w:val="Body-TextTx"/>
      </w:pPr>
      <w:r w:rsidRPr="00A523A9">
        <w:t>Our</w:t>
      </w:r>
      <w:r w:rsidR="008C15A7">
        <w:t xml:space="preserve"> </w:t>
      </w:r>
      <w:r w:rsidRPr="00A523A9">
        <w:t>books</w:t>
      </w:r>
      <w:r w:rsidR="008C15A7">
        <w:t xml:space="preserve"> </w:t>
      </w:r>
      <w:r w:rsidRPr="00A523A9">
        <w:t>may</w:t>
      </w:r>
      <w:r w:rsidR="008C15A7">
        <w:t xml:space="preserve"> </w:t>
      </w:r>
      <w:r w:rsidRPr="00A523A9">
        <w:t>be</w:t>
      </w:r>
      <w:r w:rsidR="008C15A7">
        <w:t xml:space="preserve"> </w:t>
      </w:r>
      <w:r w:rsidRPr="00A523A9">
        <w:t>purchased</w:t>
      </w:r>
      <w:r w:rsidR="008C15A7">
        <w:t xml:space="preserve"> </w:t>
      </w:r>
      <w:r w:rsidRPr="00A523A9">
        <w:t>in</w:t>
      </w:r>
      <w:r w:rsidR="008C15A7">
        <w:t xml:space="preserve"> </w:t>
      </w:r>
      <w:r w:rsidRPr="00A523A9">
        <w:t>bulk</w:t>
      </w:r>
      <w:r w:rsidR="008C15A7">
        <w:t xml:space="preserve"> </w:t>
      </w:r>
      <w:r w:rsidRPr="00A523A9">
        <w:t>for</w:t>
      </w:r>
      <w:r w:rsidR="008C15A7">
        <w:t xml:space="preserve"> </w:t>
      </w:r>
      <w:r w:rsidRPr="00A523A9">
        <w:t>promotional,</w:t>
      </w:r>
      <w:r w:rsidR="008C15A7">
        <w:t xml:space="preserve"> </w:t>
      </w:r>
      <w:r w:rsidRPr="00A523A9">
        <w:t>educational,</w:t>
      </w:r>
      <w:r w:rsidR="008C15A7">
        <w:t xml:space="preserve"> </w:t>
      </w:r>
      <w:r w:rsidRPr="00A523A9">
        <w:t>or</w:t>
      </w:r>
      <w:r w:rsidR="008C15A7">
        <w:t xml:space="preserve"> </w:t>
      </w:r>
      <w:r w:rsidRPr="00A523A9">
        <w:t>business</w:t>
      </w:r>
      <w:r w:rsidR="008C15A7">
        <w:t xml:space="preserve"> </w:t>
      </w:r>
      <w:r w:rsidRPr="00A523A9">
        <w:t>use.</w:t>
      </w:r>
      <w:r w:rsidR="008C15A7">
        <w:t xml:space="preserve"> </w:t>
      </w:r>
      <w:r w:rsidRPr="00A523A9">
        <w:t>Please</w:t>
      </w:r>
      <w:r w:rsidR="008C15A7">
        <w:t xml:space="preserve"> </w:t>
      </w:r>
      <w:r w:rsidRPr="00A523A9">
        <w:t>contact</w:t>
      </w:r>
      <w:r w:rsidR="008C15A7">
        <w:t xml:space="preserve"> </w:t>
      </w:r>
      <w:r w:rsidRPr="00A523A9">
        <w:t>your</w:t>
      </w:r>
      <w:r w:rsidR="008C15A7">
        <w:t xml:space="preserve"> </w:t>
      </w:r>
      <w:r w:rsidRPr="00A523A9">
        <w:t>local</w:t>
      </w:r>
      <w:r w:rsidR="008C15A7">
        <w:t xml:space="preserve"> </w:t>
      </w:r>
      <w:r w:rsidRPr="00A523A9">
        <w:t>bookseller</w:t>
      </w:r>
      <w:r w:rsidR="008C15A7">
        <w:t xml:space="preserve"> </w:t>
      </w:r>
      <w:r w:rsidRPr="00A523A9">
        <w:t>or</w:t>
      </w:r>
      <w:r w:rsidR="008C15A7">
        <w:t xml:space="preserve"> </w:t>
      </w:r>
      <w:r w:rsidRPr="00A523A9">
        <w:t>the</w:t>
      </w:r>
      <w:r w:rsidR="008C15A7">
        <w:t xml:space="preserve"> </w:t>
      </w:r>
      <w:r w:rsidRPr="00A523A9">
        <w:t>Macmillan</w:t>
      </w:r>
      <w:r w:rsidR="008C15A7">
        <w:t xml:space="preserve"> </w:t>
      </w:r>
      <w:r w:rsidRPr="00A523A9">
        <w:t>Corporate</w:t>
      </w:r>
      <w:r w:rsidR="008C15A7">
        <w:t xml:space="preserve"> </w:t>
      </w:r>
      <w:r w:rsidRPr="00A523A9">
        <w:t>and</w:t>
      </w:r>
      <w:r w:rsidR="008C15A7">
        <w:t xml:space="preserve"> </w:t>
      </w:r>
      <w:r w:rsidRPr="00A523A9">
        <w:t>Premium</w:t>
      </w:r>
      <w:r w:rsidR="008C15A7">
        <w:t xml:space="preserve"> </w:t>
      </w:r>
      <w:r w:rsidRPr="00A523A9">
        <w:t>Sales</w:t>
      </w:r>
      <w:r w:rsidR="008C15A7">
        <w:t xml:space="preserve"> </w:t>
      </w:r>
      <w:r w:rsidRPr="00A523A9">
        <w:t>Department</w:t>
      </w:r>
      <w:r w:rsidR="008C15A7">
        <w:t xml:space="preserve"> </w:t>
      </w:r>
      <w:r w:rsidRPr="00A523A9">
        <w:t>at</w:t>
      </w:r>
      <w:r w:rsidR="008C15A7">
        <w:t xml:space="preserve"> </w:t>
      </w:r>
      <w:r w:rsidR="00722F53">
        <w:t>1–</w:t>
      </w:r>
      <w:r w:rsidR="00722F53" w:rsidRPr="00610349">
        <w:t>8</w:t>
      </w:r>
      <w:r w:rsidRPr="00610349">
        <w:t>00-221-7945</w:t>
      </w:r>
      <w:r w:rsidRPr="00A523A9">
        <w:t>,</w:t>
      </w:r>
      <w:r w:rsidR="008C15A7">
        <w:t xml:space="preserve"> </w:t>
      </w:r>
      <w:r w:rsidRPr="00A523A9">
        <w:t>extension</w:t>
      </w:r>
      <w:r w:rsidR="008C15A7">
        <w:t xml:space="preserve"> </w:t>
      </w:r>
      <w:r w:rsidRPr="00A523A9">
        <w:t>5442,</w:t>
      </w:r>
      <w:r w:rsidR="008C15A7">
        <w:t xml:space="preserve"> </w:t>
      </w:r>
      <w:r w:rsidRPr="00A523A9">
        <w:t>or</w:t>
      </w:r>
      <w:r w:rsidR="008C15A7">
        <w:t xml:space="preserve"> </w:t>
      </w:r>
      <w:r w:rsidRPr="00A523A9">
        <w:t>by</w:t>
      </w:r>
      <w:r w:rsidR="008C15A7">
        <w:t xml:space="preserve"> </w:t>
      </w:r>
      <w:r w:rsidRPr="00A523A9">
        <w:t>email</w:t>
      </w:r>
      <w:r w:rsidR="008C15A7">
        <w:t xml:space="preserve"> </w:t>
      </w:r>
      <w:r w:rsidRPr="00A523A9">
        <w:t>at</w:t>
      </w:r>
      <w:r w:rsidR="008C15A7">
        <w:t xml:space="preserve"> </w:t>
      </w:r>
      <w:r w:rsidRPr="00A523A9">
        <w:t>MacmillanSpecialMarkets@macmillan.com.</w:t>
      </w:r>
    </w:p>
    <w:p w14:paraId="17F12304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18D907AE" w14:textId="77777777" w:rsidR="00722F53" w:rsidRDefault="007E3ABB" w:rsidP="008F1C01">
      <w:pPr>
        <w:pStyle w:val="Body-TextTx"/>
      </w:pPr>
      <w:r>
        <w:lastRenderedPageBreak/>
        <w:t>First</w:t>
      </w:r>
      <w:r w:rsidR="008C15A7">
        <w:t xml:space="preserve"> </w:t>
      </w:r>
      <w:r>
        <w:t>Edition:</w:t>
      </w:r>
      <w:r w:rsidR="008C15A7">
        <w:t xml:space="preserve"> </w:t>
      </w:r>
      <w:r w:rsidR="00007A94">
        <w:t>June</w:t>
      </w:r>
      <w:r w:rsidR="008C15A7">
        <w:t xml:space="preserve"> </w:t>
      </w:r>
      <w:r w:rsidR="00007A94">
        <w:t>2020</w:t>
      </w:r>
    </w:p>
    <w:p w14:paraId="59084CAA" w14:textId="77777777" w:rsidR="00EC02A8" w:rsidRPr="00571A8B" w:rsidRDefault="00EC02A8" w:rsidP="00EC02A8">
      <w:pPr>
        <w:pStyle w:val="SeparatorSep"/>
      </w:pPr>
      <w:r w:rsidRPr="00571A8B">
        <w:t>[separator]</w:t>
      </w:r>
    </w:p>
    <w:p w14:paraId="2E720747" w14:textId="77777777" w:rsidR="00984008" w:rsidRDefault="007E3ABB" w:rsidP="008F1C01">
      <w:pPr>
        <w:pStyle w:val="Body-TextTx"/>
      </w:pPr>
      <w:r>
        <w:t>10</w:t>
      </w:r>
      <w:r w:rsidR="008C15A7" w:rsidRPr="00F96744">
        <w:rPr>
          <w:rStyle w:val="cs-cleanup-excludecex"/>
        </w:rPr>
        <w:t xml:space="preserve"> </w:t>
      </w:r>
      <w:r>
        <w:t>9</w:t>
      </w:r>
      <w:r w:rsidR="008C15A7" w:rsidRPr="00F96744">
        <w:rPr>
          <w:rStyle w:val="cs-cleanup-excludecex"/>
        </w:rPr>
        <w:t xml:space="preserve"> </w:t>
      </w:r>
      <w:r>
        <w:t>8</w:t>
      </w:r>
      <w:r w:rsidR="008C15A7" w:rsidRPr="00F96744">
        <w:rPr>
          <w:rStyle w:val="cs-cleanup-excludecex"/>
        </w:rPr>
        <w:t xml:space="preserve"> </w:t>
      </w:r>
      <w:r>
        <w:t>7</w:t>
      </w:r>
      <w:r w:rsidR="008C15A7" w:rsidRPr="00F96744">
        <w:rPr>
          <w:rStyle w:val="cs-cleanup-excludecex"/>
        </w:rPr>
        <w:t xml:space="preserve"> </w:t>
      </w:r>
      <w:r>
        <w:t>6</w:t>
      </w:r>
      <w:r w:rsidR="008C15A7" w:rsidRPr="00F96744">
        <w:rPr>
          <w:rStyle w:val="cs-cleanup-excludecex"/>
        </w:rPr>
        <w:t xml:space="preserve"> </w:t>
      </w:r>
      <w:r>
        <w:t>5</w:t>
      </w:r>
      <w:r w:rsidR="008C15A7" w:rsidRPr="00F96744">
        <w:rPr>
          <w:rStyle w:val="cs-cleanup-excludecex"/>
        </w:rPr>
        <w:t xml:space="preserve"> </w:t>
      </w:r>
      <w:r>
        <w:t>4</w:t>
      </w:r>
      <w:r w:rsidR="008C15A7" w:rsidRPr="00F96744">
        <w:rPr>
          <w:rStyle w:val="cs-cleanup-excludecex"/>
        </w:rPr>
        <w:t xml:space="preserve"> </w:t>
      </w:r>
      <w:r>
        <w:t>3</w:t>
      </w:r>
      <w:r w:rsidR="008C15A7" w:rsidRPr="00F96744">
        <w:rPr>
          <w:rStyle w:val="cs-cleanup-excludecex"/>
        </w:rPr>
        <w:t xml:space="preserve"> </w:t>
      </w:r>
      <w:r>
        <w:t>2</w:t>
      </w:r>
      <w:r w:rsidR="008C15A7" w:rsidRPr="00F96744">
        <w:rPr>
          <w:rStyle w:val="cs-cleanup-excludecex"/>
        </w:rPr>
        <w:t xml:space="preserve"> </w:t>
      </w:r>
      <w:r>
        <w:t>1</w:t>
      </w:r>
    </w:p>
    <w:p w14:paraId="678DE963" w14:textId="77777777" w:rsidR="00984008" w:rsidRDefault="007218DC" w:rsidP="007218DC">
      <w:pPr>
        <w:pStyle w:val="Section-DedicationSDE"/>
      </w:pPr>
      <w:r w:rsidRPr="007218DC">
        <w:lastRenderedPageBreak/>
        <w:t>Dedication</w:t>
      </w:r>
      <w:commentRangeStart w:id="2"/>
      <w:commentRangeEnd w:id="2"/>
      <w:r w:rsidR="0098248A">
        <w:rPr>
          <w:rStyle w:val="CommentReference"/>
          <w:rFonts w:asciiTheme="minorHAnsi" w:hAnsiTheme="minorHAnsi"/>
        </w:rPr>
        <w:commentReference w:id="2"/>
      </w:r>
    </w:p>
    <w:p w14:paraId="4A3F5674" w14:textId="77777777" w:rsidR="00722F53" w:rsidRPr="00BC4DEA" w:rsidRDefault="00E949E9" w:rsidP="008F1C01">
      <w:pPr>
        <w:pStyle w:val="Body-TextTx"/>
      </w:pPr>
      <w:commentRangeStart w:id="3"/>
      <w:r w:rsidRPr="00BC4DEA">
        <w:rPr>
          <w:rStyle w:val="boldb"/>
        </w:rPr>
        <w:t>Dedication</w:t>
      </w:r>
      <w:commentRangeEnd w:id="3"/>
      <w:r w:rsidR="008C15A7">
        <w:rPr>
          <w:rStyle w:val="CommentReference"/>
        </w:rPr>
        <w:commentReference w:id="3"/>
      </w:r>
    </w:p>
    <w:p w14:paraId="7AE471A9" w14:textId="77777777" w:rsidR="00722F53" w:rsidRDefault="00007A94" w:rsidP="008F1C01">
      <w:pPr>
        <w:pStyle w:val="Body-TextTx"/>
      </w:pPr>
      <w:r>
        <w:t>To</w:t>
      </w:r>
      <w:r w:rsidR="008C15A7">
        <w:t xml:space="preserve"> </w:t>
      </w:r>
      <w:r>
        <w:t>Lisa,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life,</w:t>
      </w:r>
      <w:r w:rsidR="008C15A7">
        <w:t xml:space="preserve"> </w:t>
      </w:r>
      <w:r>
        <w:t>my</w:t>
      </w:r>
      <w:r w:rsidR="008C15A7">
        <w:t xml:space="preserve"> </w:t>
      </w:r>
      <w:r>
        <w:t>strength,</w:t>
      </w:r>
      <w:r w:rsidR="008C15A7">
        <w:t xml:space="preserve"> </w:t>
      </w:r>
      <w:r>
        <w:t>my</w:t>
      </w:r>
      <w:r w:rsidR="008C15A7">
        <w:t xml:space="preserve"> </w:t>
      </w:r>
      <w:r>
        <w:t>comfort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everything.</w:t>
      </w:r>
    </w:p>
    <w:p w14:paraId="28E95236" w14:textId="01516E60" w:rsidR="00722F53" w:rsidRDefault="00007A94" w:rsidP="008F1C01">
      <w:pPr>
        <w:pStyle w:val="Body-TextTx"/>
      </w:pPr>
      <w:r>
        <w:t>To</w:t>
      </w:r>
      <w:r w:rsidR="008C15A7">
        <w:t xml:space="preserve"> </w:t>
      </w:r>
      <w:r>
        <w:t>Alexa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strong</w:t>
      </w:r>
      <w:r w:rsidR="008C15A7">
        <w:t xml:space="preserve"> </w:t>
      </w:r>
      <w:r>
        <w:t>will,</w:t>
      </w:r>
      <w:r w:rsidR="008C15A7">
        <w:t xml:space="preserve"> </w:t>
      </w:r>
      <w:r>
        <w:t>to</w:t>
      </w:r>
      <w:r w:rsidR="008C15A7">
        <w:t xml:space="preserve"> </w:t>
      </w:r>
      <w:r>
        <w:t>Kira</w:t>
      </w:r>
      <w:r w:rsidR="008C15A7">
        <w:t xml:space="preserve"> </w:t>
      </w:r>
      <w:r>
        <w:t>for</w:t>
      </w:r>
      <w:r w:rsidR="008C15A7">
        <w:t xml:space="preserve"> </w:t>
      </w:r>
      <w:r>
        <w:t>your</w:t>
      </w:r>
      <w:r w:rsidR="008C15A7">
        <w:t xml:space="preserve"> </w:t>
      </w:r>
      <w:r>
        <w:t>compassionate</w:t>
      </w:r>
      <w:r w:rsidR="008C15A7">
        <w:t xml:space="preserve"> </w:t>
      </w:r>
      <w:r>
        <w:t>heart</w:t>
      </w:r>
      <w:r w:rsidR="008C15A7">
        <w:t xml:space="preserve"> </w:t>
      </w:r>
      <w:r>
        <w:t>and</w:t>
      </w:r>
      <w:r w:rsidR="008C15A7">
        <w:t xml:space="preserve"> </w:t>
      </w:r>
      <w:r>
        <w:t>Eliza</w:t>
      </w:r>
      <w:r w:rsidR="008C15A7">
        <w:t xml:space="preserve"> </w:t>
      </w:r>
      <w:r>
        <w:t>for</w:t>
      </w:r>
      <w:r w:rsidR="008C15A7">
        <w:t xml:space="preserve"> </w:t>
      </w:r>
      <w:r>
        <w:t>your</w:t>
      </w:r>
      <w:r w:rsidR="008C15A7">
        <w:t xml:space="preserve"> </w:t>
      </w:r>
      <w:r>
        <w:t>loving</w:t>
      </w:r>
      <w:r w:rsidR="008C15A7">
        <w:t xml:space="preserve"> </w:t>
      </w:r>
      <w:r>
        <w:t>soul.</w:t>
      </w:r>
    </w:p>
    <w:p w14:paraId="2C04095B" w14:textId="77777777" w:rsidR="004444AE" w:rsidRDefault="004444AE" w:rsidP="008F1C01">
      <w:pPr>
        <w:pStyle w:val="Body-TextTx"/>
      </w:pPr>
    </w:p>
    <w:p w14:paraId="1A03B829" w14:textId="4C182E9F" w:rsidR="00007A94" w:rsidRDefault="00007A94" w:rsidP="008F1C01">
      <w:pPr>
        <w:pStyle w:val="Body-TextTx"/>
      </w:pPr>
      <w:r>
        <w:t>Thank</w:t>
      </w:r>
      <w:r w:rsidR="008C15A7">
        <w:t xml:space="preserve"> </w:t>
      </w:r>
      <w:r>
        <w:t>you</w:t>
      </w:r>
      <w:r w:rsidR="008C15A7">
        <w:t xml:space="preserve"> </w:t>
      </w:r>
      <w:r>
        <w:t>for</w:t>
      </w:r>
      <w:r w:rsidR="008C15A7">
        <w:t xml:space="preserve"> </w:t>
      </w:r>
      <w:r>
        <w:t>making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complete.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root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forever,</w:t>
      </w:r>
      <w:r w:rsidR="008C15A7">
        <w:t xml:space="preserve"> </w:t>
      </w:r>
      <w:r>
        <w:t>love</w:t>
      </w:r>
      <w:r w:rsidR="008C15A7">
        <w:t xml:space="preserve"> </w:t>
      </w:r>
      <w:r>
        <w:t>you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eternity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there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for</w:t>
      </w:r>
      <w:r w:rsidR="008C15A7">
        <w:t xml:space="preserve"> </w:t>
      </w:r>
      <w:r>
        <w:t>anything,</w:t>
      </w:r>
      <w:r w:rsidR="008C15A7">
        <w:t xml:space="preserve"> </w:t>
      </w:r>
      <w:r>
        <w:t>any</w:t>
      </w:r>
      <w:r w:rsidR="008C15A7">
        <w:t xml:space="preserve"> </w:t>
      </w:r>
      <w:r>
        <w:t>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919" w14:paraId="71CA3E61" w14:textId="77777777" w:rsidTr="00AB0919">
        <w:tc>
          <w:tcPr>
            <w:tcW w:w="9350" w:type="dxa"/>
          </w:tcPr>
          <w:p w14:paraId="35BEBFA0" w14:textId="77777777" w:rsidR="00AB0919" w:rsidRDefault="00AB0919" w:rsidP="008F1C01">
            <w:pPr>
              <w:pStyle w:val="Body-TextTx"/>
              <w:pBdr>
                <w:left w:val="none" w:sz="0" w:space="0" w:color="auto"/>
              </w:pBdr>
              <w:ind w:firstLine="0"/>
            </w:pPr>
          </w:p>
        </w:tc>
      </w:tr>
      <w:tr w:rsidR="00AB0919" w14:paraId="72B2030E" w14:textId="77777777" w:rsidTr="00AB0919">
        <w:tc>
          <w:tcPr>
            <w:tcW w:w="9350" w:type="dxa"/>
          </w:tcPr>
          <w:p w14:paraId="4CDBCFB7" w14:textId="77777777" w:rsidR="00AB0919" w:rsidRDefault="00AB0919" w:rsidP="008F1C01">
            <w:pPr>
              <w:pStyle w:val="Body-TextTx"/>
              <w:pBdr>
                <w:left w:val="none" w:sz="0" w:space="0" w:color="auto"/>
              </w:pBdr>
              <w:ind w:firstLine="0"/>
            </w:pPr>
          </w:p>
          <w:p w14:paraId="76C80699" w14:textId="2F618FF1" w:rsidR="0011094B" w:rsidRDefault="0011094B" w:rsidP="008F1C01">
            <w:pPr>
              <w:pStyle w:val="Body-TextTx"/>
              <w:pBdr>
                <w:left w:val="none" w:sz="0" w:space="0" w:color="auto"/>
              </w:pBdr>
              <w:ind w:firstLine="0"/>
            </w:pPr>
          </w:p>
        </w:tc>
      </w:tr>
    </w:tbl>
    <w:p w14:paraId="56C15810" w14:textId="77777777" w:rsidR="00AB0919" w:rsidRDefault="00AB0919" w:rsidP="008F1C01">
      <w:pPr>
        <w:pStyle w:val="Body-TextTx"/>
      </w:pPr>
    </w:p>
    <w:p w14:paraId="1BBCCEDE" w14:textId="77777777" w:rsidR="00984008" w:rsidRDefault="00007A94" w:rsidP="008F1C01">
      <w:pPr>
        <w:pStyle w:val="Body-TextTx"/>
      </w:pP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leaders,</w:t>
      </w:r>
      <w:r w:rsidR="008C15A7">
        <w:t xml:space="preserve"> </w:t>
      </w:r>
      <w:r>
        <w:t>managers,</w:t>
      </w:r>
      <w:r w:rsidR="008C15A7">
        <w:t xml:space="preserve"> </w:t>
      </w:r>
      <w:r>
        <w:t>teachers,</w:t>
      </w:r>
      <w:r w:rsidR="008C15A7">
        <w:t xml:space="preserve"> </w:t>
      </w:r>
      <w:r>
        <w:t>coaches,</w:t>
      </w:r>
      <w:r w:rsidR="008C15A7">
        <w:t xml:space="preserve"> </w:t>
      </w:r>
      <w:r>
        <w:t>moms</w:t>
      </w:r>
      <w:r w:rsidR="008C15A7">
        <w:t xml:space="preserve"> </w:t>
      </w:r>
      <w:r>
        <w:t>and</w:t>
      </w:r>
      <w:r w:rsidR="008C15A7">
        <w:t xml:space="preserve"> </w:t>
      </w:r>
      <w:r>
        <w:t>dads</w:t>
      </w:r>
      <w:r w:rsidR="008C15A7">
        <w:t xml:space="preserve"> </w:t>
      </w:r>
      <w:r>
        <w:t>who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inspire,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develop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generation</w:t>
      </w:r>
      <w:r w:rsidR="008C15A7">
        <w:t xml:space="preserve"> </w:t>
      </w:r>
      <w:r>
        <w:t>of</w:t>
      </w:r>
      <w:r w:rsidR="008C15A7">
        <w:t xml:space="preserve"> </w:t>
      </w:r>
      <w:r>
        <w:t>amazing</w:t>
      </w:r>
      <w:r w:rsidR="008C15A7">
        <w:t xml:space="preserve"> </w:t>
      </w:r>
      <w:r>
        <w:t>people</w:t>
      </w:r>
      <w:r w:rsidR="00C33184">
        <w:t>—</w:t>
      </w:r>
      <w:r>
        <w:t>thank</w:t>
      </w:r>
      <w:r w:rsidR="008C15A7">
        <w:t xml:space="preserve"> </w:t>
      </w:r>
      <w:r>
        <w:t>you,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needs</w:t>
      </w:r>
      <w:r w:rsidR="008C15A7">
        <w:t xml:space="preserve"> </w:t>
      </w:r>
      <w:r>
        <w:t>you</w:t>
      </w:r>
      <w:r w:rsidR="008C15A7">
        <w:t xml:space="preserve"> </w:t>
      </w:r>
      <w:r>
        <w:t>now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ever.</w:t>
      </w:r>
    </w:p>
    <w:p w14:paraId="3558E98D" w14:textId="77777777" w:rsidR="00984008" w:rsidRDefault="007218DC" w:rsidP="007218DC">
      <w:pPr>
        <w:pStyle w:val="Section-ContentsSTC"/>
      </w:pPr>
      <w:r w:rsidRPr="007218DC">
        <w:lastRenderedPageBreak/>
        <w:t>Contents</w:t>
      </w:r>
    </w:p>
    <w:p w14:paraId="2F0483F7" w14:textId="77777777" w:rsidR="00722F53" w:rsidRPr="00F96744" w:rsidRDefault="00610349" w:rsidP="00F96744">
      <w:pPr>
        <w:pStyle w:val="TitleTtl"/>
      </w:pPr>
      <w:r w:rsidRPr="00F96744">
        <w:t>Table of Contents</w:t>
      </w:r>
    </w:p>
    <w:p w14:paraId="5B4767FB" w14:textId="77777777" w:rsidR="00722F53" w:rsidRDefault="00E949E9" w:rsidP="00F96744">
      <w:pPr>
        <w:pStyle w:val="TOC-ChapterTocch"/>
      </w:pPr>
      <w:r>
        <w:t>Introduction</w:t>
      </w:r>
    </w:p>
    <w:p w14:paraId="5D6CEC70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1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</w:p>
    <w:p w14:paraId="36B75FE0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2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</w:p>
    <w:p w14:paraId="33E5F063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3</w:t>
      </w:r>
      <w:r w:rsidR="008C15A7">
        <w:t xml:space="preserve"> </w:t>
      </w:r>
      <w:r>
        <w:t>WMI</w:t>
      </w:r>
    </w:p>
    <w:p w14:paraId="1743E1E8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4</w:t>
      </w:r>
      <w:r w:rsidR="008C15A7">
        <w:t xml:space="preserve"> </w:t>
      </w:r>
      <w:r>
        <w:t>Fail</w:t>
      </w:r>
      <w:r w:rsidR="008C15A7">
        <w:t xml:space="preserve"> </w:t>
      </w:r>
      <w:r>
        <w:t>Forward</w:t>
      </w:r>
    </w:p>
    <w:p w14:paraId="223E2FE4" w14:textId="636522B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5</w:t>
      </w:r>
      <w:r w:rsidR="008C15A7">
        <w:t xml:space="preserve"> </w:t>
      </w:r>
      <w:r>
        <w:t>Be</w:t>
      </w:r>
      <w:r w:rsidR="008C15A7">
        <w:t xml:space="preserve"> </w:t>
      </w:r>
      <w:proofErr w:type="gramStart"/>
      <w:r>
        <w:t>The</w:t>
      </w:r>
      <w:proofErr w:type="gramEnd"/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AB0919">
        <w:rPr>
          <w:rStyle w:val="EndnoteReference"/>
        </w:rPr>
        <w:endnoteReference w:id="1"/>
      </w:r>
    </w:p>
    <w:p w14:paraId="46BFF08E" w14:textId="77777777" w:rsidR="00722F53" w:rsidRDefault="00E949E9" w:rsidP="00F96744">
      <w:pPr>
        <w:pStyle w:val="TOC-ChapterTocch"/>
      </w:pPr>
      <w:r>
        <w:t>Chapter</w:t>
      </w:r>
      <w:r w:rsidR="008C15A7">
        <w:t xml:space="preserve"> </w:t>
      </w:r>
      <w:r>
        <w:t>6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</w:p>
    <w:p w14:paraId="4C7C504D" w14:textId="47ECC5C5" w:rsidR="00722F53" w:rsidRDefault="00E949E9" w:rsidP="00F96744">
      <w:pPr>
        <w:pStyle w:val="TOC-ChapterTocch"/>
      </w:pPr>
      <w:bookmarkStart w:id="4" w:name="_gjdgxs" w:colFirst="0" w:colLast="0"/>
      <w:bookmarkEnd w:id="4"/>
      <w:r>
        <w:t>Chapter</w:t>
      </w:r>
      <w:r w:rsidR="008C15A7">
        <w:t xml:space="preserve"> </w:t>
      </w:r>
      <w:r>
        <w:t>7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AB0919">
        <w:rPr>
          <w:rStyle w:val="EndnoteReference"/>
        </w:rPr>
        <w:endnoteReference w:id="2"/>
      </w:r>
    </w:p>
    <w:p w14:paraId="58217635" w14:textId="77777777" w:rsidR="00722F53" w:rsidRDefault="00E949E9" w:rsidP="00F96744">
      <w:pPr>
        <w:pStyle w:val="TOC-ChapterTocch"/>
      </w:pPr>
      <w:r>
        <w:t>Epilogue</w:t>
      </w:r>
    </w:p>
    <w:p w14:paraId="16C0C019" w14:textId="77777777" w:rsidR="00722F53" w:rsidRDefault="00E949E9" w:rsidP="00F96744">
      <w:pPr>
        <w:pStyle w:val="TOC-BackmatterTocbm"/>
      </w:pPr>
      <w:bookmarkStart w:id="5" w:name="_1fob9te" w:colFirst="0" w:colLast="0"/>
      <w:bookmarkEnd w:id="5"/>
      <w:r>
        <w:t>Acknowledgements</w:t>
      </w:r>
    </w:p>
    <w:p w14:paraId="7B9647AF" w14:textId="77777777" w:rsidR="00984008" w:rsidRDefault="00A25F25" w:rsidP="00F96744">
      <w:pPr>
        <w:pStyle w:val="TOC-BackmatterTocbm"/>
      </w:pPr>
      <w:r>
        <w:t>Index</w:t>
      </w:r>
    </w:p>
    <w:p w14:paraId="4F490527" w14:textId="77777777" w:rsidR="00984008" w:rsidRDefault="007218DC" w:rsidP="007218DC">
      <w:pPr>
        <w:pStyle w:val="Section-HalftitleSHT"/>
      </w:pPr>
      <w:proofErr w:type="spellStart"/>
      <w:r w:rsidRPr="007218DC">
        <w:lastRenderedPageBreak/>
        <w:t>Halftitle</w:t>
      </w:r>
      <w:proofErr w:type="spellEnd"/>
      <w:r w:rsidRPr="007218DC">
        <w:t xml:space="preserve"> Page</w:t>
      </w:r>
    </w:p>
    <w:p w14:paraId="3F577752" w14:textId="77777777" w:rsidR="00984008" w:rsidRPr="00F96744" w:rsidRDefault="00E96392" w:rsidP="00F96744">
      <w:pPr>
        <w:pStyle w:val="TitleTtl"/>
      </w:pPr>
      <w:r w:rsidRPr="00F96744">
        <w:t>Be</w:t>
      </w:r>
      <w:r w:rsidR="008C15A7" w:rsidRPr="00F96744">
        <w:t xml:space="preserve"> </w:t>
      </w:r>
      <w:r w:rsidR="00610349" w:rsidRPr="00F96744">
        <w:t>Where Your Feet Are</w:t>
      </w:r>
    </w:p>
    <w:p w14:paraId="19894993" w14:textId="77777777" w:rsidR="00984008" w:rsidRDefault="009B456A" w:rsidP="007218DC">
      <w:pPr>
        <w:pStyle w:val="Section-ChapterSCP"/>
      </w:pPr>
      <w:r w:rsidRPr="00F96744">
        <w:lastRenderedPageBreak/>
        <w:t>Introduction</w:t>
      </w:r>
      <w:commentRangeStart w:id="6"/>
      <w:commentRangeEnd w:id="6"/>
      <w:r w:rsidR="0098248A">
        <w:rPr>
          <w:rStyle w:val="CommentReference"/>
          <w:rFonts w:asciiTheme="minorHAnsi" w:hAnsiTheme="minorHAnsi"/>
        </w:rPr>
        <w:commentReference w:id="6"/>
      </w:r>
    </w:p>
    <w:p w14:paraId="42D85C80" w14:textId="77777777" w:rsidR="00722F53" w:rsidRPr="00F96744" w:rsidRDefault="00610349" w:rsidP="00F96744">
      <w:pPr>
        <w:pStyle w:val="TitleTtl"/>
      </w:pPr>
      <w:r w:rsidRPr="00F96744">
        <w:t>Introduction</w:t>
      </w:r>
    </w:p>
    <w:p w14:paraId="01617B03" w14:textId="77777777" w:rsidR="00722F53" w:rsidRPr="007D4D1D" w:rsidRDefault="00E949E9" w:rsidP="00F96744">
      <w:pPr>
        <w:pStyle w:val="Epigraph-Non-VerseEpi"/>
      </w:pPr>
      <w:r w:rsidRPr="007D4D1D">
        <w:t>Being</w:t>
      </w:r>
      <w:r w:rsidR="008C15A7" w:rsidRPr="007D4D1D">
        <w:t xml:space="preserve"> </w:t>
      </w:r>
      <w:r w:rsidRPr="007D4D1D">
        <w:t>challenged</w:t>
      </w:r>
      <w:r w:rsidR="008C15A7" w:rsidRPr="007D4D1D">
        <w:t xml:space="preserve"> </w:t>
      </w:r>
      <w:r w:rsidRPr="007D4D1D">
        <w:t>in</w:t>
      </w:r>
      <w:r w:rsidR="008C15A7" w:rsidRPr="007D4D1D">
        <w:t xml:space="preserve"> </w:t>
      </w:r>
      <w:r w:rsidRPr="007D4D1D">
        <w:t>life</w:t>
      </w:r>
      <w:r w:rsidR="008C15A7" w:rsidRPr="007D4D1D">
        <w:t xml:space="preserve"> </w:t>
      </w:r>
      <w:r w:rsidRPr="007D4D1D">
        <w:t>is</w:t>
      </w:r>
      <w:r w:rsidR="008C15A7" w:rsidRPr="007D4D1D">
        <w:t xml:space="preserve"> </w:t>
      </w:r>
      <w:r w:rsidRPr="007D4D1D">
        <w:t>inevitable;</w:t>
      </w:r>
      <w:r w:rsidR="008C15A7" w:rsidRPr="007D4D1D">
        <w:t xml:space="preserve"> </w:t>
      </w:r>
      <w:r w:rsidRPr="007D4D1D">
        <w:t>being</w:t>
      </w:r>
      <w:r w:rsidR="008C15A7" w:rsidRPr="007D4D1D">
        <w:t xml:space="preserve"> </w:t>
      </w:r>
      <w:r w:rsidRPr="007D4D1D">
        <w:t>defeated</w:t>
      </w:r>
      <w:r w:rsidR="008C15A7" w:rsidRPr="007D4D1D">
        <w:t xml:space="preserve"> </w:t>
      </w:r>
      <w:r w:rsidRPr="007D4D1D">
        <w:t>is</w:t>
      </w:r>
      <w:r w:rsidR="008C15A7" w:rsidRPr="007D4D1D">
        <w:t xml:space="preserve"> </w:t>
      </w:r>
      <w:r w:rsidRPr="007D4D1D">
        <w:t>optional.</w:t>
      </w:r>
    </w:p>
    <w:p w14:paraId="13B8D3C5" w14:textId="77777777" w:rsidR="00722F53" w:rsidRDefault="00722F53" w:rsidP="00F96744">
      <w:pPr>
        <w:pStyle w:val="Epigraph-SourceEpisrc"/>
      </w:pPr>
      <w:r>
        <w:t>-</w:t>
      </w:r>
      <w:r w:rsidR="00E949E9">
        <w:t>Roger</w:t>
      </w:r>
      <w:r w:rsidR="008C15A7">
        <w:t xml:space="preserve"> </w:t>
      </w:r>
      <w:r w:rsidR="00E949E9">
        <w:t>Crawford</w:t>
      </w:r>
    </w:p>
    <w:p w14:paraId="34A0F074" w14:textId="77777777" w:rsidR="00722F53" w:rsidRPr="00BC4DEA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ever</w:t>
      </w:r>
      <w:r w:rsidR="008C15A7">
        <w:t xml:space="preserve"> </w:t>
      </w:r>
      <w:r w:rsidR="00E949E9">
        <w:t>speak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daughter.</w:t>
      </w:r>
      <w:r w:rsidR="008C15A7">
        <w:t xml:space="preserve"> </w:t>
      </w:r>
      <w:r w:rsidR="00E949E9">
        <w:t>Tell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everything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needs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life.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hour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her,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count.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Camp</w:t>
      </w:r>
      <w:r w:rsidR="008C15A7">
        <w:t xml:space="preserve"> </w:t>
      </w:r>
      <w:r w:rsidR="00E949E9">
        <w:t>Joy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backwoods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Ohio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Kira,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11-years-old,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Presidents</w:t>
      </w:r>
      <w:r w:rsidR="008C15A7">
        <w:t xml:space="preserve"> </w:t>
      </w:r>
      <w:r w:rsidR="00E949E9">
        <w:t>Organization</w:t>
      </w:r>
      <w:r w:rsidR="008C15A7">
        <w:t xml:space="preserve"> </w:t>
      </w:r>
      <w:r w:rsidR="00E949E9">
        <w:t>(YPO)</w:t>
      </w:r>
      <w:r w:rsidR="008C15A7">
        <w:t xml:space="preserve"> </w:t>
      </w:r>
      <w:r w:rsidR="00E949E9">
        <w:t>retreat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fathers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pre-teen</w:t>
      </w:r>
      <w:r w:rsidR="008C15A7">
        <w:t xml:space="preserve"> </w:t>
      </w:r>
      <w:r w:rsidR="00E949E9">
        <w:t>daughters.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child</w:t>
      </w:r>
      <w:r w:rsidR="008C15A7">
        <w:t xml:space="preserve"> </w:t>
      </w:r>
      <w:r w:rsidR="00E949E9">
        <w:t>psychologist</w:t>
      </w:r>
      <w:r w:rsidR="008C15A7">
        <w:t xml:space="preserve"> </w:t>
      </w:r>
      <w:r w:rsidR="00E949E9">
        <w:t>facilitating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exercise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CEOs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looked</w:t>
      </w:r>
      <w:r w:rsidR="008C15A7">
        <w:t xml:space="preserve"> </w:t>
      </w:r>
      <w:r w:rsidR="00E949E9">
        <w:t>around,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wide-eyed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task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daunting</w:t>
      </w:r>
      <w:r w:rsidR="00C33184">
        <w:t>—</w:t>
      </w:r>
      <w:r w:rsidR="00E949E9">
        <w:t>especially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hearing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minutes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prepare.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grabbed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piece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paper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scribbled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notes,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swirling.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making</w:t>
      </w:r>
      <w:r w:rsidR="008C15A7">
        <w:t xml:space="preserve"> </w:t>
      </w:r>
      <w:r w:rsidR="00E949E9">
        <w:t>sense.</w:t>
      </w:r>
      <w:r w:rsidR="008C15A7">
        <w:t xml:space="preserve"> </w:t>
      </w:r>
      <w:r w:rsidR="00E949E9">
        <w:t>Actually,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making</w:t>
      </w:r>
      <w:r w:rsidR="008C15A7">
        <w:t xml:space="preserve"> </w:t>
      </w:r>
      <w:r w:rsidR="00E949E9">
        <w:t>sense.</w:t>
      </w:r>
      <w:r w:rsidR="008C15A7">
        <w:t xml:space="preserve"> </w:t>
      </w:r>
      <w:r w:rsidR="00E949E9"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isn</w:t>
      </w:r>
      <w:r>
        <w:rPr>
          <w:rStyle w:val="itali"/>
        </w:rPr>
        <w:t>’</w:t>
      </w:r>
      <w:r w:rsidR="00E949E9"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REALLY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last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time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see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her,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right?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thought.</w:t>
      </w:r>
      <w:r w:rsidR="008C15A7">
        <w:t xml:space="preserve"> </w:t>
      </w:r>
      <w:r w:rsidR="00E949E9" w:rsidRPr="00BC4DEA">
        <w:rPr>
          <w:rStyle w:val="itali"/>
        </w:rPr>
        <w:t>But,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if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were?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isn</w:t>
      </w:r>
      <w:r>
        <w:rPr>
          <w:rStyle w:val="itali"/>
        </w:rPr>
        <w:t>’</w:t>
      </w:r>
      <w:r w:rsidR="00E949E9"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easier?</w:t>
      </w:r>
      <w:r w:rsidR="008C15A7">
        <w:t xml:space="preserve"> </w:t>
      </w:r>
      <w:r w:rsidR="00E949E9" w:rsidRPr="00BC4DEA">
        <w:rPr>
          <w:rStyle w:val="itali"/>
        </w:rPr>
        <w:t>Why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haven</w:t>
      </w:r>
      <w:r>
        <w:rPr>
          <w:rStyle w:val="itali"/>
        </w:rPr>
        <w:t>’</w:t>
      </w:r>
      <w:r w:rsidR="00E949E9"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had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conversation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already?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waiting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for?</w:t>
      </w:r>
    </w:p>
    <w:p w14:paraId="1D3566D9" w14:textId="77777777" w:rsidR="00017929" w:rsidRDefault="00E949E9" w:rsidP="008F1C01">
      <w:pPr>
        <w:pStyle w:val="Body-TextTx"/>
      </w:pPr>
      <w:r>
        <w:t>Thoughts</w:t>
      </w:r>
      <w:r w:rsidR="008C15A7">
        <w:t xml:space="preserve"> </w:t>
      </w:r>
      <w:r>
        <w:t>were</w:t>
      </w:r>
      <w:r w:rsidR="008C15A7">
        <w:t xml:space="preserve"> </w:t>
      </w:r>
      <w:r>
        <w:t>still</w:t>
      </w:r>
      <w:r w:rsidR="008C15A7">
        <w:t xml:space="preserve"> </w:t>
      </w:r>
      <w:r>
        <w:t>rushing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head</w:t>
      </w:r>
      <w:r w:rsidR="008C15A7">
        <w:t xml:space="preserve"> </w:t>
      </w:r>
      <w:r>
        <w:t>with</w:t>
      </w:r>
      <w:r w:rsidR="008C15A7">
        <w:t xml:space="preserve"> </w:t>
      </w:r>
      <w:r>
        <w:t>nothing</w:t>
      </w:r>
      <w:r w:rsidR="008C15A7">
        <w:t xml:space="preserve"> </w:t>
      </w:r>
      <w:r>
        <w:t>legible</w:t>
      </w:r>
      <w:r w:rsidR="008C15A7">
        <w:t xml:space="preserve"> </w:t>
      </w:r>
      <w:r>
        <w:t>or</w:t>
      </w:r>
      <w:r w:rsidR="008C15A7">
        <w:t xml:space="preserve"> </w:t>
      </w:r>
      <w:r>
        <w:t>usable</w:t>
      </w:r>
      <w:r w:rsidR="008C15A7">
        <w:t xml:space="preserve"> </w:t>
      </w:r>
      <w:r>
        <w:t>written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scrap</w:t>
      </w:r>
      <w:r w:rsidR="008C15A7">
        <w:t xml:space="preserve"> </w:t>
      </w:r>
      <w:r>
        <w:t>of</w:t>
      </w:r>
      <w:r w:rsidR="008C15A7">
        <w:t xml:space="preserve"> </w:t>
      </w:r>
      <w:r>
        <w:t>paper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tucked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pocket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up</w:t>
      </w:r>
      <w:r w:rsidR="008C15A7">
        <w:t xml:space="preserve"> </w:t>
      </w:r>
      <w:r>
        <w:t>with</w:t>
      </w:r>
      <w:r w:rsidR="008C15A7">
        <w:t xml:space="preserve"> </w:t>
      </w:r>
      <w:r>
        <w:t>Kira,</w:t>
      </w:r>
      <w:r w:rsidR="008C15A7">
        <w:t xml:space="preserve"> </w:t>
      </w:r>
      <w:r>
        <w:t>but</w:t>
      </w:r>
      <w:r w:rsidR="008C15A7">
        <w:t xml:space="preserve"> </w:t>
      </w:r>
      <w:r>
        <w:t>once</w:t>
      </w:r>
      <w:r w:rsidR="008C15A7">
        <w:t xml:space="preserve"> </w:t>
      </w:r>
      <w:r>
        <w:t>we</w:t>
      </w:r>
      <w:r w:rsidR="008C15A7">
        <w:t xml:space="preserve"> </w:t>
      </w:r>
      <w:r>
        <w:t>started</w:t>
      </w:r>
      <w:r w:rsidR="008C15A7">
        <w:t xml:space="preserve"> </w:t>
      </w:r>
      <w:r>
        <w:t>walking,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a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calm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strolled</w:t>
      </w:r>
      <w:r w:rsidR="008C15A7">
        <w:t xml:space="preserve"> </w:t>
      </w:r>
      <w:r>
        <w:t>hand</w:t>
      </w:r>
      <w:r w:rsidR="008C15A7">
        <w:t xml:space="preserve"> </w:t>
      </w:r>
      <w:r>
        <w:t>in</w:t>
      </w:r>
      <w:r w:rsidR="008C15A7">
        <w:t xml:space="preserve"> </w:t>
      </w:r>
      <w:r>
        <w:t>hand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only</w:t>
      </w:r>
      <w:r w:rsidR="008C15A7">
        <w:t xml:space="preserve"> </w:t>
      </w:r>
      <w:r>
        <w:t>sound</w:t>
      </w:r>
      <w:r w:rsidR="008C15A7">
        <w:t xml:space="preserve"> </w:t>
      </w:r>
      <w:r>
        <w:t>being</w:t>
      </w:r>
      <w:r w:rsidR="008C15A7">
        <w:t xml:space="preserve"> </w:t>
      </w:r>
      <w:r>
        <w:t>the</w:t>
      </w:r>
      <w:r w:rsidR="008C15A7">
        <w:t xml:space="preserve"> </w:t>
      </w:r>
      <w:r>
        <w:t>leaves</w:t>
      </w:r>
      <w:r w:rsidR="008C15A7">
        <w:t xml:space="preserve"> </w:t>
      </w:r>
      <w:r>
        <w:t>crunching</w:t>
      </w:r>
      <w:r w:rsidR="008C15A7">
        <w:t xml:space="preserve"> </w:t>
      </w:r>
      <w:r>
        <w:t>under</w:t>
      </w:r>
      <w:r w:rsidR="008C15A7">
        <w:t xml:space="preserve"> </w:t>
      </w:r>
      <w:r>
        <w:t>our</w:t>
      </w:r>
      <w:r w:rsidR="008C15A7">
        <w:t xml:space="preserve"> </w:t>
      </w:r>
      <w:r>
        <w:t>feet.</w:t>
      </w:r>
    </w:p>
    <w:p w14:paraId="24B766B7" w14:textId="77777777" w:rsidR="00017929" w:rsidRDefault="00E949E9" w:rsidP="008F1C01">
      <w:pPr>
        <w:pStyle w:val="Body-TextTx"/>
      </w:pPr>
      <w:r>
        <w:t>We</w:t>
      </w:r>
      <w:r w:rsidR="008C15A7">
        <w:t xml:space="preserve"> </w:t>
      </w:r>
      <w:r>
        <w:t>walked</w:t>
      </w:r>
      <w:r w:rsidR="008C15A7">
        <w:t xml:space="preserve"> </w:t>
      </w:r>
      <w:r>
        <w:t>for</w:t>
      </w:r>
      <w:r w:rsidR="008C15A7">
        <w:t xml:space="preserve"> </w:t>
      </w:r>
      <w:r>
        <w:t>several</w:t>
      </w:r>
      <w:r w:rsidR="008C15A7">
        <w:t xml:space="preserve"> </w:t>
      </w:r>
      <w:r>
        <w:t>minutes</w:t>
      </w:r>
      <w:r w:rsidR="008C15A7">
        <w:t xml:space="preserve"> </w:t>
      </w:r>
      <w:r>
        <w:t>before</w:t>
      </w:r>
      <w:r w:rsidR="008C15A7">
        <w:t xml:space="preserve"> </w:t>
      </w:r>
      <w:r>
        <w:t>I</w:t>
      </w:r>
      <w:r w:rsidR="008C15A7">
        <w:t xml:space="preserve"> </w:t>
      </w:r>
      <w:r>
        <w:t>began,</w:t>
      </w:r>
      <w:r w:rsidR="008C15A7">
        <w:t xml:space="preserve"> </w:t>
      </w:r>
      <w:r w:rsidR="00610349">
        <w:t>“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I</w:t>
      </w:r>
      <w:r w:rsidR="008C15A7">
        <w:t xml:space="preserve"> </w:t>
      </w:r>
      <w:r>
        <w:t>want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know.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is</w:t>
      </w:r>
      <w:r w:rsidR="008C15A7">
        <w:t xml:space="preserve"> </w:t>
      </w:r>
      <w:r>
        <w:t>family,</w:t>
      </w:r>
      <w:r w:rsidR="008C15A7">
        <w:t xml:space="preserve"> </w:t>
      </w:r>
      <w:r>
        <w:t>family,</w:t>
      </w:r>
      <w:r w:rsidR="008C15A7">
        <w:t xml:space="preserve"> </w:t>
      </w:r>
      <w:r>
        <w:t>family.</w:t>
      </w:r>
      <w:r w:rsidR="008C15A7">
        <w:t xml:space="preserve"> </w:t>
      </w:r>
      <w:r>
        <w:t>Friends</w:t>
      </w:r>
      <w:r w:rsidR="008C15A7">
        <w:t xml:space="preserve"> </w:t>
      </w:r>
      <w:r>
        <w:t>are</w:t>
      </w:r>
      <w:r w:rsidR="008C15A7">
        <w:t xml:space="preserve"> </w:t>
      </w:r>
      <w:r>
        <w:t>terrific,</w:t>
      </w:r>
      <w:r w:rsidR="008C15A7">
        <w:t xml:space="preserve"> </w:t>
      </w:r>
      <w:r>
        <w:t>but</w:t>
      </w:r>
      <w:r w:rsidR="008C15A7">
        <w:t xml:space="preserve"> </w:t>
      </w:r>
      <w:r>
        <w:t>they</w:t>
      </w:r>
      <w:r w:rsidR="008C15A7">
        <w:t xml:space="preserve"> </w:t>
      </w:r>
      <w:r>
        <w:t>come</w:t>
      </w:r>
      <w:r w:rsidR="008C15A7">
        <w:t xml:space="preserve"> </w:t>
      </w:r>
      <w:r>
        <w:t>and</w:t>
      </w:r>
      <w:r w:rsidR="008C15A7">
        <w:t xml:space="preserve"> </w:t>
      </w:r>
      <w:r>
        <w:t>go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Boyfriends</w:t>
      </w:r>
      <w:r w:rsidR="008C15A7">
        <w:t xml:space="preserve"> </w:t>
      </w:r>
      <w:r>
        <w:t>are</w:t>
      </w:r>
      <w:r w:rsidR="008C15A7">
        <w:t xml:space="preserve"> </w:t>
      </w:r>
      <w:r>
        <w:t>fleeting.</w:t>
      </w:r>
      <w:r w:rsidR="008C15A7">
        <w:t xml:space="preserve"> </w:t>
      </w:r>
      <w:r>
        <w:t>Online</w:t>
      </w:r>
      <w:r w:rsidR="008C15A7">
        <w:t xml:space="preserve"> </w:t>
      </w:r>
      <w:r>
        <w:t>connections</w:t>
      </w:r>
      <w:r w:rsidR="008C15A7">
        <w:t xml:space="preserve"> </w:t>
      </w:r>
      <w:r>
        <w:t>are</w:t>
      </w:r>
      <w:r w:rsidR="008C15A7">
        <w:t xml:space="preserve"> </w:t>
      </w:r>
      <w:r>
        <w:t>just</w:t>
      </w:r>
      <w:r w:rsidR="008C15A7">
        <w:t xml:space="preserve"> </w:t>
      </w:r>
      <w:r>
        <w:t>that.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of</w:t>
      </w:r>
      <w:r w:rsidR="008C15A7">
        <w:t xml:space="preserve"> </w:t>
      </w:r>
      <w:r>
        <w:t>five</w:t>
      </w:r>
      <w:r w:rsidR="008C15A7">
        <w:t xml:space="preserve"> </w:t>
      </w:r>
      <w:r>
        <w:t>is</w:t>
      </w:r>
      <w:r w:rsidR="008C15A7">
        <w:t xml:space="preserve"> </w:t>
      </w:r>
      <w:r>
        <w:t>forever.</w:t>
      </w:r>
      <w:r w:rsidR="008C15A7">
        <w:t xml:space="preserve"> </w:t>
      </w:r>
      <w:r>
        <w:t>Love</w:t>
      </w:r>
      <w:r w:rsidR="008C15A7">
        <w:t xml:space="preserve"> </w:t>
      </w:r>
      <w:r>
        <w:t>more,</w:t>
      </w:r>
      <w:r w:rsidR="008C15A7">
        <w:t xml:space="preserve"> </w:t>
      </w:r>
      <w:r>
        <w:t>lean</w:t>
      </w:r>
      <w:r w:rsidR="008C15A7">
        <w:t xml:space="preserve"> </w:t>
      </w:r>
      <w:r>
        <w:t>in,</w:t>
      </w:r>
      <w:r w:rsidR="008C15A7">
        <w:t xml:space="preserve"> </w:t>
      </w:r>
      <w:r>
        <w:t>lean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cherish</w:t>
      </w:r>
      <w:r w:rsidR="008C15A7">
        <w:t xml:space="preserve"> </w:t>
      </w:r>
      <w:r>
        <w:t>our</w:t>
      </w:r>
      <w:r w:rsidR="008C15A7">
        <w:t xml:space="preserve"> </w:t>
      </w:r>
      <w:r>
        <w:t>bonds.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contribute</w:t>
      </w:r>
      <w:r w:rsidR="008C15A7">
        <w:t xml:space="preserve"> </w:t>
      </w:r>
      <w:r>
        <w:t>as</w:t>
      </w:r>
      <w:r w:rsidR="008C15A7">
        <w:t xml:space="preserve"> </w:t>
      </w:r>
      <w:r>
        <w:t>well</w:t>
      </w:r>
      <w:r w:rsidR="008C15A7">
        <w:t xml:space="preserve"> </w:t>
      </w:r>
      <w:r>
        <w:t>as</w:t>
      </w:r>
      <w:r w:rsidR="008C15A7">
        <w:t xml:space="preserve"> </w:t>
      </w:r>
      <w:r>
        <w:t>draw</w:t>
      </w:r>
      <w:r w:rsidR="008C15A7">
        <w:t xml:space="preserve"> </w:t>
      </w:r>
      <w:r>
        <w:lastRenderedPageBreak/>
        <w:t>strength</w:t>
      </w:r>
      <w:r w:rsidR="008C15A7">
        <w:t xml:space="preserve"> </w:t>
      </w:r>
      <w:r>
        <w:t>from</w:t>
      </w:r>
      <w:r w:rsidR="008C15A7">
        <w:t xml:space="preserve"> </w:t>
      </w:r>
      <w:r>
        <w:t>these</w:t>
      </w:r>
      <w:r w:rsidR="008C15A7">
        <w:t xml:space="preserve"> </w:t>
      </w:r>
      <w:r>
        <w:t>connections.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nothing</w:t>
      </w:r>
      <w:r w:rsidR="008C15A7">
        <w:t xml:space="preserve"> </w:t>
      </w:r>
      <w:r>
        <w:t>more</w:t>
      </w:r>
      <w:r w:rsidR="008C15A7">
        <w:t xml:space="preserve"> </w:t>
      </w:r>
      <w:r>
        <w:t>important</w:t>
      </w:r>
      <w:r w:rsidR="008C15A7">
        <w:t xml:space="preserve"> </w:t>
      </w:r>
      <w:r>
        <w:t>than</w:t>
      </w:r>
      <w:r w:rsidR="008C15A7">
        <w:t xml:space="preserve"> </w:t>
      </w:r>
      <w:r>
        <w:t>our</w:t>
      </w:r>
      <w:r w:rsidR="008C15A7">
        <w:t xml:space="preserve"> </w:t>
      </w:r>
      <w:r>
        <w:t>family,</w:t>
      </w:r>
      <w:r w:rsidR="008C15A7">
        <w:t xml:space="preserve"> </w:t>
      </w:r>
      <w:r>
        <w:t>always</w:t>
      </w:r>
      <w:r w:rsidR="008C15A7">
        <w:t xml:space="preserve"> </w:t>
      </w:r>
      <w:r>
        <w:t>and</w:t>
      </w:r>
      <w:r w:rsidR="008C15A7">
        <w:t xml:space="preserve"> </w:t>
      </w:r>
      <w:r>
        <w:t>forever.</w:t>
      </w:r>
      <w:r w:rsidR="00610349">
        <w:t>”</w:t>
      </w:r>
      <w:r w:rsidR="008C15A7">
        <w:t xml:space="preserve"> </w:t>
      </w:r>
      <w:r>
        <w:t>Kira</w:t>
      </w:r>
      <w:r w:rsidR="008C15A7">
        <w:t xml:space="preserve"> </w:t>
      </w:r>
      <w:r>
        <w:t>squeezed</w:t>
      </w:r>
      <w:r w:rsidR="008C15A7">
        <w:t xml:space="preserve"> </w:t>
      </w:r>
      <w:r>
        <w:t>my</w:t>
      </w:r>
      <w:r w:rsidR="008C15A7">
        <w:t xml:space="preserve"> </w:t>
      </w:r>
      <w:r>
        <w:t>hand</w:t>
      </w:r>
      <w:r w:rsidR="008C15A7">
        <w:t xml:space="preserve"> </w:t>
      </w:r>
      <w:r>
        <w:t>tightly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heard</w:t>
      </w:r>
      <w:r w:rsidR="008C15A7">
        <w:t xml:space="preserve"> </w:t>
      </w:r>
      <w:r>
        <w:t>my</w:t>
      </w:r>
      <w:r w:rsidR="008C15A7">
        <w:t xml:space="preserve"> </w:t>
      </w:r>
      <w:r>
        <w:t>voice</w:t>
      </w:r>
      <w:r w:rsidR="008C15A7">
        <w:t xml:space="preserve"> </w:t>
      </w:r>
      <w:r>
        <w:t>cracking.</w:t>
      </w:r>
    </w:p>
    <w:p w14:paraId="2AEC4E70" w14:textId="77777777" w:rsidR="00722F53" w:rsidRDefault="00610349" w:rsidP="008F1C01">
      <w:pPr>
        <w:pStyle w:val="Body-TextTx"/>
      </w:pPr>
      <w:r>
        <w:t>“</w:t>
      </w:r>
      <w:r w:rsidR="00E949E9">
        <w:t>Second,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okay.</w:t>
      </w:r>
      <w:r>
        <w:t>”</w:t>
      </w:r>
    </w:p>
    <w:p w14:paraId="4689F99D" w14:textId="77777777" w:rsidR="00722F53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okay,</w:t>
      </w:r>
      <w:r w:rsidR="008C15A7">
        <w:t xml:space="preserve"> </w:t>
      </w:r>
      <w:r w:rsidR="00E949E9">
        <w:t>Dad?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asked,</w:t>
      </w:r>
      <w:r w:rsidR="008C15A7">
        <w:t xml:space="preserve"> </w:t>
      </w:r>
      <w:r w:rsidR="00E949E9">
        <w:t>looking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eyes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smiling.</w:t>
      </w:r>
    </w:p>
    <w:p w14:paraId="3639D2D7" w14:textId="77777777" w:rsidR="00722F53" w:rsidRDefault="00610349" w:rsidP="008F1C01">
      <w:pPr>
        <w:pStyle w:val="Body-TextTx"/>
      </w:pPr>
      <w:r>
        <w:t>“</w:t>
      </w:r>
      <w:r w:rsidR="00E949E9">
        <w:t>Well,</w:t>
      </w:r>
      <w:r w:rsidR="008C15A7">
        <w:t xml:space="preserve"> </w:t>
      </w:r>
      <w:r w:rsidR="00E949E9">
        <w:t>things,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things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badly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seem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biggest</w:t>
      </w:r>
      <w:r w:rsidR="008C15A7">
        <w:t xml:space="preserve"> </w:t>
      </w:r>
      <w:r w:rsidR="00E949E9">
        <w:t>unclimbable</w:t>
      </w:r>
      <w:r w:rsidR="008C15A7">
        <w:t xml:space="preserve"> </w:t>
      </w:r>
      <w:r w:rsidR="00E949E9">
        <w:t>mountain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world.</w:t>
      </w:r>
      <w:r w:rsidR="008C15A7">
        <w:t xml:space="preserve"> </w:t>
      </w:r>
      <w:r w:rsidR="00E949E9">
        <w:t>But,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isn</w:t>
      </w:r>
      <w:r>
        <w:t>’</w:t>
      </w:r>
      <w:r w:rsidR="00E949E9">
        <w:t>t.</w:t>
      </w:r>
      <w:r>
        <w:t>”</w:t>
      </w:r>
    </w:p>
    <w:p w14:paraId="635A5952" w14:textId="77777777" w:rsidR="00722F53" w:rsidRDefault="00610349" w:rsidP="008F1C01">
      <w:pPr>
        <w:pStyle w:val="Body-TextTx"/>
      </w:pPr>
      <w:r>
        <w:t>“</w:t>
      </w:r>
      <w:r w:rsidR="00E949E9">
        <w:t>The</w:t>
      </w:r>
      <w:r w:rsidR="008C15A7">
        <w:t xml:space="preserve"> </w:t>
      </w:r>
      <w:r w:rsidR="00E949E9">
        <w:t>mountain?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laughed.</w:t>
      </w:r>
    </w:p>
    <w:p w14:paraId="1C21891D" w14:textId="77777777" w:rsidR="00722F53" w:rsidRDefault="00610349" w:rsidP="008F1C01">
      <w:pPr>
        <w:pStyle w:val="Body-TextTx"/>
      </w:pPr>
      <w:r>
        <w:t>“</w:t>
      </w:r>
      <w:r w:rsidR="00E949E9">
        <w:t>Yes,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mountain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things</w:t>
      </w:r>
      <w:r w:rsidR="008C15A7">
        <w:t xml:space="preserve"> </w:t>
      </w:r>
      <w:r w:rsidR="00E949E9">
        <w:t>Kira.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fail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test.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disappoint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detention.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break-ups.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close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die.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lose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mistake.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fail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something.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laughed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group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mean</w:t>
      </w:r>
      <w:r w:rsidR="008C15A7">
        <w:t xml:space="preserve"> </w:t>
      </w:r>
      <w:r w:rsidR="00E949E9">
        <w:t>girls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bully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online.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crash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(this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bit</w:t>
      </w:r>
      <w:r w:rsidR="008C15A7">
        <w:t xml:space="preserve"> </w:t>
      </w:r>
      <w:r w:rsidR="00E949E9">
        <w:t>prophetic).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period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feel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alone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nobody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listening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helping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matter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is,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tough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gets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deep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valley,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better.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sun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day.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okay.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deep</w:t>
      </w:r>
      <w:r w:rsidR="008C15A7">
        <w:t xml:space="preserve"> </w:t>
      </w:r>
      <w:r w:rsidR="00E949E9">
        <w:t>breath.</w:t>
      </w:r>
    </w:p>
    <w:p w14:paraId="4D95EDB5" w14:textId="77777777" w:rsidR="00722F53" w:rsidRDefault="00610349" w:rsidP="008F1C01">
      <w:pPr>
        <w:pStyle w:val="Body-TextTx"/>
      </w:pPr>
      <w:r>
        <w:t>“</w:t>
      </w:r>
      <w:r w:rsidR="00E949E9">
        <w:t>Third,</w:t>
      </w:r>
      <w:r w:rsidR="008C15A7">
        <w:t xml:space="preserve"> </w:t>
      </w:r>
      <w:r w:rsidR="00E949E9">
        <w:t>anything,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time.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confident.</w:t>
      </w:r>
    </w:p>
    <w:p w14:paraId="0BCD203C" w14:textId="77777777" w:rsidR="00722F53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does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mean?</w:t>
      </w:r>
      <w:r>
        <w:t>”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11-year-old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sincerely.</w:t>
      </w:r>
    </w:p>
    <w:p w14:paraId="575A4B5A" w14:textId="77777777" w:rsidR="00017929" w:rsidRDefault="00610349" w:rsidP="008F1C01">
      <w:pPr>
        <w:pStyle w:val="Body-TextTx"/>
      </w:pPr>
      <w:r>
        <w:t>“</w:t>
      </w:r>
      <w:r w:rsidR="00E949E9">
        <w:t>Anything,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time.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count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text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FaceTime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there.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hope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comfort,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reality</w:t>
      </w:r>
      <w:r w:rsidR="008C15A7">
        <w:t xml:space="preserve"> </w:t>
      </w:r>
      <w:r w:rsidR="00E949E9">
        <w:t>check,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loving</w:t>
      </w:r>
      <w:r w:rsidR="008C15A7">
        <w:t xml:space="preserve"> </w:t>
      </w:r>
      <w:r w:rsidR="00E949E9">
        <w:t>shoulder,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support</w:t>
      </w:r>
      <w:r w:rsidR="008C15A7">
        <w:t xml:space="preserve"> </w:t>
      </w:r>
      <w:r w:rsidR="00E949E9">
        <w:t>system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laugh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cry.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listen.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judge.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love.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alone.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forever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day.</w:t>
      </w:r>
      <w:r>
        <w:t>”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walk</w:t>
      </w:r>
      <w:r w:rsidR="008C15A7">
        <w:t xml:space="preserve"> </w:t>
      </w:r>
      <w:r w:rsidR="00E949E9">
        <w:t>established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unbreakable</w:t>
      </w:r>
      <w:r w:rsidR="008C15A7">
        <w:t xml:space="preserve"> </w:t>
      </w:r>
      <w:r w:rsidR="00E949E9">
        <w:t>foundation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relationship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Kira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lastRenderedPageBreak/>
        <w:t>continue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build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today,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later.</w:t>
      </w:r>
    </w:p>
    <w:p w14:paraId="3E09A652" w14:textId="77777777" w:rsidR="00722F53" w:rsidRDefault="00E949E9" w:rsidP="008F1C01">
      <w:pPr>
        <w:pStyle w:val="Body-TextTx"/>
      </w:pPr>
      <w:r>
        <w:t>What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important</w:t>
      </w:r>
      <w:del w:id="7" w:author="Alan Bradshaw" w:date="2020-09-14T15:00:00Z">
        <w:r w:rsidDel="00C33184">
          <w:delText>?</w:delText>
        </w:r>
      </w:del>
      <w:r w:rsidR="00722F53" w:rsidRPr="00722F53">
        <w:t xml:space="preserve"> </w:t>
      </w:r>
      <w:r>
        <w:t>(</w:t>
      </w:r>
      <w:del w:id="8" w:author="Alan Bradshaw" w:date="2020-09-14T15:00:00Z">
        <w:r w:rsidDel="00C33184">
          <w:delText>Or</w:delText>
        </w:r>
      </w:del>
      <w:ins w:id="9" w:author="Alan Bradshaw" w:date="2020-09-14T15:00:00Z">
        <w:r w:rsidR="00C33184">
          <w:t>or</w:t>
        </w:r>
      </w:ins>
      <w:r>
        <w:t>,</w:t>
      </w:r>
      <w:r w:rsidR="008C15A7">
        <w:t xml:space="preserve"> </w:t>
      </w:r>
      <w:r>
        <w:t>WMI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call</w:t>
      </w:r>
      <w:r w:rsidR="008C15A7">
        <w:t xml:space="preserve"> </w:t>
      </w:r>
      <w:r>
        <w:t>it</w:t>
      </w:r>
      <w:r w:rsidR="008C15A7">
        <w:t xml:space="preserve"> </w:t>
      </w:r>
      <w:r>
        <w:t>at</w:t>
      </w:r>
      <w:r w:rsidR="008C15A7">
        <w:t xml:space="preserve"> </w:t>
      </w:r>
      <w:r>
        <w:t>work)</w:t>
      </w:r>
      <w:ins w:id="10" w:author="Alan Bradshaw" w:date="2020-09-14T15:00:00Z">
        <w:r w:rsidR="00C33184">
          <w:t>?</w:t>
        </w:r>
      </w:ins>
      <w:r w:rsidR="008C15A7">
        <w:t xml:space="preserve"> </w:t>
      </w:r>
      <w:r>
        <w:t>Yes,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question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question</w:t>
      </w:r>
      <w:r w:rsidR="008C15A7">
        <w:t xml:space="preserve"> </w:t>
      </w:r>
      <w:r>
        <w:t>for</w:t>
      </w:r>
      <w:r w:rsidR="008C15A7">
        <w:t xml:space="preserve"> </w:t>
      </w:r>
      <w:r>
        <w:t>you.</w:t>
      </w:r>
      <w:r w:rsidR="008C15A7">
        <w:t xml:space="preserve"> </w:t>
      </w:r>
      <w:r>
        <w:t>This</w:t>
      </w:r>
      <w:r w:rsidR="008C15A7">
        <w:t xml:space="preserve"> </w:t>
      </w:r>
      <w:r>
        <w:t>walk</w:t>
      </w:r>
      <w:r w:rsidR="008C15A7">
        <w:t xml:space="preserve"> </w:t>
      </w:r>
      <w:r>
        <w:t>and</w:t>
      </w:r>
      <w:r w:rsidR="008C15A7">
        <w:t xml:space="preserve"> </w:t>
      </w:r>
      <w:r>
        <w:t>talk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valuable</w:t>
      </w:r>
      <w:r w:rsidR="008C15A7">
        <w:t xml:space="preserve"> </w:t>
      </w:r>
      <w:r>
        <w:t>lesson:</w:t>
      </w:r>
      <w:r w:rsidR="008C15A7">
        <w:t xml:space="preserve"> </w:t>
      </w:r>
      <w:r>
        <w:t>life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stop</w:t>
      </w:r>
      <w:r w:rsidR="008C15A7">
        <w:t xml:space="preserve"> </w:t>
      </w:r>
      <w:r>
        <w:t>and</w:t>
      </w:r>
      <w:r w:rsidR="008C15A7">
        <w:t xml:space="preserve"> </w:t>
      </w:r>
      <w:r>
        <w:t>allow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feel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swirling</w:t>
      </w:r>
      <w:r w:rsidR="008C15A7">
        <w:t xml:space="preserve"> </w:t>
      </w:r>
      <w:r>
        <w:t>and</w:t>
      </w:r>
      <w:r w:rsidR="008C15A7">
        <w:t xml:space="preserve"> </w:t>
      </w:r>
      <w:r>
        <w:t>moving</w:t>
      </w:r>
      <w:r w:rsidR="008C15A7">
        <w:t xml:space="preserve"> </w:t>
      </w:r>
      <w:r>
        <w:t>so</w:t>
      </w:r>
      <w:r w:rsidR="008C15A7">
        <w:t xml:space="preserve"> </w:t>
      </w:r>
      <w:r>
        <w:t>fast.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C33184">
        <w:t>—</w:t>
      </w:r>
      <w:r>
        <w:t>or</w:t>
      </w:r>
      <w:r w:rsidR="008C15A7">
        <w:t xml:space="preserve"> </w:t>
      </w:r>
      <w:r>
        <w:t>is</w:t>
      </w:r>
      <w:r w:rsidR="008C15A7">
        <w:t xml:space="preserve"> </w:t>
      </w:r>
      <w:r>
        <w:t>it</w:t>
      </w:r>
      <w:r w:rsidR="008C15A7">
        <w:t xml:space="preserve"> </w:t>
      </w:r>
      <w:r>
        <w:t>that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simply</w:t>
      </w:r>
      <w:r w:rsidR="008C15A7">
        <w:t xml:space="preserve"> </w:t>
      </w:r>
      <w:r>
        <w:t>choose</w:t>
      </w:r>
      <w:r w:rsidR="008C15A7">
        <w:t xml:space="preserve"> </w:t>
      </w:r>
      <w:r>
        <w:t>not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the</w:t>
      </w:r>
      <w:r w:rsidR="008C15A7">
        <w:t xml:space="preserve"> </w:t>
      </w:r>
      <w:r>
        <w:t>time?</w:t>
      </w:r>
      <w:r w:rsidR="00C33184">
        <w:t>—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WMI,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thinking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appreciate</w:t>
      </w:r>
      <w:r w:rsidR="008C15A7">
        <w:t xml:space="preserve"> </w:t>
      </w:r>
      <w:r>
        <w:t>in</w:t>
      </w:r>
      <w:r w:rsidR="008C15A7">
        <w:t xml:space="preserve"> </w:t>
      </w:r>
      <w:r>
        <w:t>others.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more</w:t>
      </w:r>
      <w:r w:rsidR="008C15A7">
        <w:t xml:space="preserve"> </w:t>
      </w:r>
      <w:r>
        <w:t>of</w:t>
      </w:r>
      <w:r w:rsidR="008C15A7">
        <w:t xml:space="preserve"> </w:t>
      </w:r>
      <w:r>
        <w:t>it</w:t>
      </w:r>
      <w:ins w:id="11" w:author="Alan Bradshaw" w:date="2020-09-14T14:59:00Z">
        <w:r w:rsidR="00C33184">
          <w:t>,</w:t>
        </w:r>
      </w:ins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</w:p>
    <w:p w14:paraId="133E5D7A" w14:textId="77777777" w:rsidR="00722F53" w:rsidRDefault="00E949E9" w:rsidP="008F1C01">
      <w:pPr>
        <w:pStyle w:val="Body-TextTx"/>
      </w:pP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positives</w:t>
      </w:r>
      <w:r w:rsidR="008C15A7">
        <w:t xml:space="preserve"> </w:t>
      </w:r>
      <w:r>
        <w:t>that</w:t>
      </w:r>
      <w:r w:rsidR="008C15A7">
        <w:t xml:space="preserve"> </w:t>
      </w:r>
      <w:r>
        <w:t>came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COVID-19</w:t>
      </w:r>
      <w:r w:rsidR="008C15A7">
        <w:t xml:space="preserve"> </w:t>
      </w:r>
      <w:r>
        <w:t>pandemic</w:t>
      </w:r>
      <w:r w:rsidR="008C15A7">
        <w:t xml:space="preserve"> </w:t>
      </w:r>
      <w:r>
        <w:t>in</w:t>
      </w:r>
      <w:r w:rsidR="008C15A7">
        <w:t xml:space="preserve"> </w:t>
      </w:r>
      <w:r>
        <w:t>2020.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too</w:t>
      </w:r>
      <w:r w:rsidR="008C15A7">
        <w:t xml:space="preserve"> </w:t>
      </w:r>
      <w:r>
        <w:t>many</w:t>
      </w:r>
      <w:r w:rsidR="008C15A7">
        <w:t xml:space="preserve"> </w:t>
      </w:r>
      <w:r>
        <w:t>deaths,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pain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struggle</w:t>
      </w:r>
      <w:r w:rsidR="008C15A7">
        <w:t xml:space="preserve"> </w:t>
      </w:r>
      <w:r>
        <w:t>than</w:t>
      </w:r>
      <w:r w:rsidR="008C15A7">
        <w:t xml:space="preserve"> </w:t>
      </w:r>
      <w:r>
        <w:t>seemed</w:t>
      </w:r>
      <w:r w:rsidR="008C15A7">
        <w:t xml:space="preserve"> </w:t>
      </w:r>
      <w:r>
        <w:t>reasonable.</w:t>
      </w:r>
      <w:r w:rsidR="008C15A7">
        <w:t xml:space="preserve"> </w:t>
      </w:r>
      <w:r>
        <w:t>It</w:t>
      </w:r>
      <w:r w:rsidR="008C15A7">
        <w:t xml:space="preserve"> </w:t>
      </w:r>
      <w:r>
        <w:t>forced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check</w:t>
      </w:r>
      <w:r w:rsidR="008C15A7">
        <w:t xml:space="preserve"> </w:t>
      </w:r>
      <w:r>
        <w:t>ourselves,</w:t>
      </w:r>
      <w:r w:rsidR="008C15A7">
        <w:t xml:space="preserve"> </w:t>
      </w:r>
      <w:r>
        <w:t>slow</w:t>
      </w:r>
      <w:r w:rsidR="008C15A7">
        <w:t xml:space="preserve"> </w:t>
      </w:r>
      <w:r>
        <w:t>down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to</w:t>
      </w:r>
      <w:r w:rsidR="008C15A7">
        <w:t xml:space="preserve"> </w:t>
      </w:r>
      <w:r>
        <w:t>pause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space</w:t>
      </w:r>
      <w:r w:rsidR="008C15A7">
        <w:t xml:space="preserve"> </w:t>
      </w:r>
      <w:r>
        <w:t>to</w:t>
      </w:r>
      <w:r w:rsidR="008C15A7">
        <w:t xml:space="preserve"> </w:t>
      </w:r>
      <w:r>
        <w:t>reflect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lives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leading.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before</w:t>
      </w:r>
      <w:r w:rsidR="008C15A7">
        <w:t xml:space="preserve"> </w:t>
      </w:r>
      <w:r>
        <w:t>the</w:t>
      </w:r>
      <w:r w:rsidR="008C15A7">
        <w:t xml:space="preserve"> </w:t>
      </w:r>
      <w:r>
        <w:t>pandemic,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time</w:t>
      </w:r>
      <w:r w:rsidR="008C15A7">
        <w:t xml:space="preserve"> </w:t>
      </w:r>
      <w:r>
        <w:t>would</w:t>
      </w:r>
      <w:r w:rsidR="008C15A7">
        <w:t xml:space="preserve"> </w:t>
      </w:r>
      <w:r>
        <w:t>reteach</w:t>
      </w:r>
      <w:r w:rsidR="008C15A7">
        <w:t xml:space="preserve"> </w:t>
      </w:r>
      <w:r>
        <w:t>me</w:t>
      </w:r>
      <w:r w:rsidR="008C15A7">
        <w:t xml:space="preserve"> </w:t>
      </w:r>
      <w:r>
        <w:t>its</w:t>
      </w:r>
      <w:r w:rsidR="008C15A7">
        <w:t xml:space="preserve"> </w:t>
      </w:r>
      <w:r>
        <w:t>lessons</w:t>
      </w:r>
      <w:r w:rsidR="008C15A7">
        <w:t xml:space="preserve"> </w:t>
      </w:r>
      <w:r>
        <w:t>in</w:t>
      </w:r>
      <w:r w:rsidR="008C15A7">
        <w:t xml:space="preserve"> </w:t>
      </w:r>
      <w:r>
        <w:t>ways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wouldn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thought</w:t>
      </w:r>
      <w:r w:rsidR="008C15A7">
        <w:t xml:space="preserve"> </w:t>
      </w:r>
      <w:r>
        <w:t>possible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rush</w:t>
      </w:r>
      <w:r w:rsidR="008C15A7">
        <w:t xml:space="preserve"> </w:t>
      </w:r>
      <w:r>
        <w:t>of</w:t>
      </w:r>
      <w:r w:rsidR="008C15A7">
        <w:t xml:space="preserve"> </w:t>
      </w:r>
      <w:r>
        <w:t>everyday</w:t>
      </w:r>
      <w:r w:rsidR="008C15A7">
        <w:t xml:space="preserve"> </w:t>
      </w:r>
      <w:r>
        <w:t>life.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months</w:t>
      </w:r>
      <w:r w:rsidR="008C15A7">
        <w:t xml:space="preserve"> </w:t>
      </w:r>
      <w:r>
        <w:t>that</w:t>
      </w:r>
      <w:r w:rsidR="008C15A7">
        <w:t xml:space="preserve"> </w:t>
      </w:r>
      <w:r>
        <w:t>followed,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three</w:t>
      </w:r>
      <w:r w:rsidR="008C15A7">
        <w:t xml:space="preserve"> </w:t>
      </w:r>
      <w:r>
        <w:t>daughters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painted,</w:t>
      </w:r>
      <w:r w:rsidR="008C15A7">
        <w:t xml:space="preserve"> </w:t>
      </w:r>
      <w:r>
        <w:t>played</w:t>
      </w:r>
      <w:r w:rsidR="008C15A7">
        <w:t xml:space="preserve"> </w:t>
      </w:r>
      <w:r>
        <w:t>board</w:t>
      </w:r>
      <w:r w:rsidR="008C15A7">
        <w:t xml:space="preserve"> </w:t>
      </w:r>
      <w:r>
        <w:t>games,</w:t>
      </w:r>
      <w:r w:rsidR="008C15A7">
        <w:t xml:space="preserve"> </w:t>
      </w:r>
      <w:r>
        <w:t>puzzled,</w:t>
      </w:r>
      <w:r w:rsidR="008C15A7">
        <w:t xml:space="preserve"> </w:t>
      </w:r>
      <w:r>
        <w:t>did</w:t>
      </w:r>
      <w:r w:rsidR="008C15A7">
        <w:t xml:space="preserve"> </w:t>
      </w:r>
      <w:r>
        <w:t>dribbling</w:t>
      </w:r>
      <w:r w:rsidR="008C15A7">
        <w:t xml:space="preserve"> </w:t>
      </w:r>
      <w:r>
        <w:t>drills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kitchen,</w:t>
      </w:r>
      <w:r w:rsidR="008C15A7">
        <w:t xml:space="preserve"> </w:t>
      </w:r>
      <w:r>
        <w:t>baked,</w:t>
      </w:r>
      <w:r w:rsidR="008C15A7">
        <w:t xml:space="preserve"> </w:t>
      </w:r>
      <w:r>
        <w:t>ate</w:t>
      </w:r>
      <w:r w:rsidR="008C15A7">
        <w:t xml:space="preserve"> </w:t>
      </w:r>
      <w:r>
        <w:t>meals</w:t>
      </w:r>
      <w:r w:rsidR="008C15A7">
        <w:t xml:space="preserve"> </w:t>
      </w:r>
      <w:r>
        <w:t>together,</w:t>
      </w:r>
      <w:r w:rsidR="008C15A7">
        <w:t xml:space="preserve"> </w:t>
      </w:r>
      <w:r>
        <w:t>had</w:t>
      </w:r>
      <w:r w:rsidR="008C15A7">
        <w:t xml:space="preserve"> </w:t>
      </w:r>
      <w:r>
        <w:t>movie</w:t>
      </w:r>
      <w:r w:rsidR="008C15A7">
        <w:t xml:space="preserve"> </w:t>
      </w:r>
      <w:r>
        <w:t>nights</w:t>
      </w:r>
      <w:r w:rsidR="008C15A7">
        <w:t xml:space="preserve"> </w:t>
      </w:r>
      <w:r>
        <w:t>and</w:t>
      </w:r>
      <w:r w:rsidR="008C15A7">
        <w:t xml:space="preserve"> </w:t>
      </w:r>
      <w:r>
        <w:t>cleaning</w:t>
      </w:r>
      <w:r w:rsidR="008C15A7">
        <w:t xml:space="preserve"> </w:t>
      </w:r>
      <w:r>
        <w:t>parties,</w:t>
      </w:r>
      <w:r w:rsidR="008C15A7">
        <w:t xml:space="preserve"> </w:t>
      </w:r>
      <w:r>
        <w:t>read,</w:t>
      </w:r>
      <w:r w:rsidR="008C15A7">
        <w:t xml:space="preserve"> </w:t>
      </w:r>
      <w:r>
        <w:t>and</w:t>
      </w:r>
      <w:r w:rsidR="008C15A7">
        <w:t xml:space="preserve"> </w:t>
      </w:r>
      <w:r>
        <w:t>went</w:t>
      </w:r>
      <w:r w:rsidR="008C15A7">
        <w:t xml:space="preserve"> </w:t>
      </w:r>
      <w:r>
        <w:t>for</w:t>
      </w:r>
      <w:r w:rsidR="008C15A7">
        <w:t xml:space="preserve"> </w:t>
      </w:r>
      <w:r>
        <w:t>family</w:t>
      </w:r>
      <w:r w:rsidR="008C15A7">
        <w:t xml:space="preserve"> </w:t>
      </w:r>
      <w:r>
        <w:t>walks</w:t>
      </w:r>
      <w:r w:rsidR="00610349">
        <w:t> . . .</w:t>
      </w:r>
      <w:r w:rsidR="00722F53">
        <w:t xml:space="preserve"> </w:t>
      </w:r>
      <w:r>
        <w:t>all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seem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their</w:t>
      </w:r>
      <w:r w:rsidR="008C15A7">
        <w:t xml:space="preserve"> </w:t>
      </w:r>
      <w:r>
        <w:t>way</w:t>
      </w:r>
      <w:r w:rsidR="008C15A7">
        <w:t xml:space="preserve"> </w:t>
      </w:r>
      <w:r>
        <w:t>into</w:t>
      </w:r>
      <w:r w:rsidR="008C15A7">
        <w:t xml:space="preserve"> </w:t>
      </w:r>
      <w:r>
        <w:t>our</w:t>
      </w:r>
      <w:r w:rsidR="008C15A7">
        <w:t xml:space="preserve"> </w:t>
      </w:r>
      <w:r>
        <w:t>life</w:t>
      </w:r>
      <w:r w:rsidR="008C15A7">
        <w:t xml:space="preserve"> </w:t>
      </w:r>
      <w:r>
        <w:t>before</w:t>
      </w:r>
      <w:r w:rsidR="008C15A7">
        <w:t xml:space="preserve"> </w:t>
      </w:r>
      <w:r>
        <w:t>the</w:t>
      </w:r>
      <w:r w:rsidR="008C15A7">
        <w:t xml:space="preserve"> </w:t>
      </w:r>
      <w:r>
        <w:t>pause.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 w:rsidR="00610349">
        <w:t>“</w:t>
      </w:r>
      <w:r>
        <w:t>bring</w:t>
      </w:r>
      <w:r w:rsidR="008C15A7">
        <w:t xml:space="preserve"> </w:t>
      </w:r>
      <w:r>
        <w:t>your</w:t>
      </w:r>
      <w:r w:rsidR="008C15A7">
        <w:t xml:space="preserve"> </w:t>
      </w:r>
      <w:r>
        <w:t>favorite</w:t>
      </w:r>
      <w:r w:rsidR="008C15A7">
        <w:t xml:space="preserve"> </w:t>
      </w:r>
      <w:r>
        <w:t>stuffed</w:t>
      </w:r>
      <w:r w:rsidR="008C15A7">
        <w:t xml:space="preserve"> </w:t>
      </w:r>
      <w:r>
        <w:t>animal</w:t>
      </w:r>
      <w:r w:rsidR="008C15A7">
        <w:t xml:space="preserve"> </w:t>
      </w:r>
      <w:r>
        <w:t>to</w:t>
      </w:r>
      <w:r w:rsidR="008C15A7">
        <w:t xml:space="preserve"> </w:t>
      </w:r>
      <w:r>
        <w:t>dinner.</w:t>
      </w:r>
      <w:r w:rsidR="00610349">
        <w:t>”</w:t>
      </w:r>
      <w:r w:rsidR="008C15A7">
        <w:t xml:space="preserve"> </w:t>
      </w:r>
      <w:r>
        <w:t>Another</w:t>
      </w:r>
      <w:r w:rsidR="008C15A7">
        <w:t xml:space="preserve"> </w:t>
      </w:r>
      <w:r>
        <w:t>night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 w:rsidR="00610349">
        <w:t>“</w:t>
      </w:r>
      <w:r>
        <w:t>color</w:t>
      </w:r>
      <w:r w:rsidR="008C15A7">
        <w:t xml:space="preserve"> </w:t>
      </w:r>
      <w:r>
        <w:t>war</w:t>
      </w:r>
      <w:r w:rsidR="00610349">
        <w:t>”</w:t>
      </w:r>
      <w:r w:rsidR="008C15A7">
        <w:t xml:space="preserve"> </w:t>
      </w:r>
      <w:r>
        <w:t>where</w:t>
      </w:r>
      <w:r w:rsidR="008C15A7">
        <w:t xml:space="preserve"> </w:t>
      </w:r>
      <w:r>
        <w:t>we</w:t>
      </w:r>
      <w:r w:rsidR="008C15A7">
        <w:t xml:space="preserve"> </w:t>
      </w:r>
      <w:r>
        <w:t>each</w:t>
      </w:r>
      <w:r w:rsidR="008C15A7">
        <w:t xml:space="preserve"> </w:t>
      </w:r>
      <w:r>
        <w:t>dressed</w:t>
      </w:r>
      <w:r w:rsidR="008C15A7">
        <w:t xml:space="preserve"> </w:t>
      </w:r>
      <w:r>
        <w:t>head</w:t>
      </w:r>
      <w:r w:rsidR="008C15A7">
        <w:t xml:space="preserve"> </w:t>
      </w:r>
      <w:r>
        <w:t>to</w:t>
      </w:r>
      <w:r w:rsidR="008C15A7">
        <w:t xml:space="preserve"> </w:t>
      </w:r>
      <w:r>
        <w:t>toe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favorite</w:t>
      </w:r>
      <w:r w:rsidR="008C15A7">
        <w:t xml:space="preserve"> </w:t>
      </w:r>
      <w:r>
        <w:t>hue.</w:t>
      </w:r>
      <w:r w:rsidR="008C15A7">
        <w:t xml:space="preserve"> </w:t>
      </w:r>
      <w:r>
        <w:t>The</w:t>
      </w:r>
      <w:r w:rsidR="008C15A7">
        <w:t xml:space="preserve"> </w:t>
      </w:r>
      <w:r>
        <w:t>things</w:t>
      </w:r>
      <w:r w:rsidR="008C15A7">
        <w:t xml:space="preserve"> </w:t>
      </w:r>
      <w:r>
        <w:t>happening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home</w:t>
      </w:r>
      <w:r w:rsidR="008C15A7">
        <w:t xml:space="preserve"> </w:t>
      </w:r>
      <w:r>
        <w:t>had</w:t>
      </w:r>
      <w:r w:rsidR="008C15A7">
        <w:t xml:space="preserve"> </w:t>
      </w:r>
      <w:r>
        <w:t>never</w:t>
      </w:r>
      <w:r w:rsidR="008C15A7">
        <w:t xml:space="preserve"> </w:t>
      </w:r>
      <w:r>
        <w:t>happened.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real</w:t>
      </w:r>
      <w:r w:rsidR="008C15A7">
        <w:t xml:space="preserve"> </w:t>
      </w:r>
      <w:r>
        <w:t>life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Brady</w:t>
      </w:r>
      <w:r w:rsidR="008C15A7">
        <w:t xml:space="preserve"> </w:t>
      </w:r>
      <w:r>
        <w:t>Bunch</w:t>
      </w:r>
      <w:r w:rsidR="008C15A7">
        <w:t xml:space="preserve"> </w:t>
      </w:r>
      <w:r>
        <w:t>or</w:t>
      </w:r>
      <w:r w:rsidR="008C15A7">
        <w:t xml:space="preserve"> </w:t>
      </w:r>
      <w:r>
        <w:t>other</w:t>
      </w:r>
      <w:r w:rsidR="008C15A7">
        <w:t xml:space="preserve"> </w:t>
      </w:r>
      <w:r>
        <w:t>TV</w:t>
      </w:r>
      <w:r w:rsidR="008C15A7">
        <w:t xml:space="preserve"> </w:t>
      </w:r>
      <w:r>
        <w:t>perfect</w:t>
      </w:r>
      <w:r w:rsidR="008C15A7">
        <w:t xml:space="preserve"> </w:t>
      </w:r>
      <w:r>
        <w:t>family,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our</w:t>
      </w:r>
      <w:r w:rsidR="008C15A7">
        <w:t xml:space="preserve"> </w:t>
      </w:r>
      <w:r>
        <w:t>fair</w:t>
      </w:r>
      <w:r w:rsidR="008C15A7">
        <w:t xml:space="preserve"> </w:t>
      </w:r>
      <w:r>
        <w:t>share</w:t>
      </w:r>
      <w:r w:rsidR="008C15A7">
        <w:t xml:space="preserve"> </w:t>
      </w:r>
      <w:r>
        <w:t>of</w:t>
      </w:r>
      <w:r w:rsidR="008C15A7">
        <w:t xml:space="preserve"> </w:t>
      </w:r>
      <w:r>
        <w:t>emotion,</w:t>
      </w:r>
      <w:r w:rsidR="008C15A7">
        <w:t xml:space="preserve"> </w:t>
      </w:r>
      <w:r>
        <w:t>arguments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disagreements</w:t>
      </w:r>
      <w:r w:rsidR="008C15A7">
        <w:t xml:space="preserve"> </w:t>
      </w:r>
      <w:r>
        <w:t>that</w:t>
      </w:r>
      <w:r w:rsidR="008C15A7">
        <w:t xml:space="preserve"> </w:t>
      </w:r>
      <w:r>
        <w:t>come</w:t>
      </w:r>
      <w:r w:rsidR="008C15A7">
        <w:t xml:space="preserve"> </w:t>
      </w:r>
      <w:r>
        <w:t>with</w:t>
      </w:r>
      <w:r w:rsidR="008C15A7">
        <w:t xml:space="preserve"> </w:t>
      </w:r>
      <w:r>
        <w:t>three</w:t>
      </w:r>
      <w:r w:rsidR="008C15A7">
        <w:t xml:space="preserve"> </w:t>
      </w:r>
      <w:r>
        <w:t>strong</w:t>
      </w:r>
      <w:r w:rsidR="008C15A7">
        <w:t xml:space="preserve"> </w:t>
      </w:r>
      <w:r>
        <w:t>daughters.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received</w:t>
      </w:r>
      <w:r w:rsidR="008C15A7">
        <w:t xml:space="preserve"> </w:t>
      </w:r>
      <w:r>
        <w:t>the</w:t>
      </w:r>
      <w:r w:rsidR="008C15A7">
        <w:t xml:space="preserve"> </w:t>
      </w:r>
      <w:r>
        <w:t>gift</w:t>
      </w:r>
      <w:r w:rsidR="008C15A7">
        <w:t xml:space="preserve"> </w:t>
      </w:r>
      <w:r>
        <w:t>of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space</w:t>
      </w:r>
      <w:r w:rsidR="008C15A7">
        <w:t xml:space="preserve"> </w:t>
      </w:r>
      <w:r>
        <w:t>and</w:t>
      </w:r>
      <w:r w:rsidR="008C15A7">
        <w:t xml:space="preserve"> </w:t>
      </w:r>
      <w:r>
        <w:t>ever</w:t>
      </w:r>
      <w:r w:rsidR="008C15A7">
        <w:t xml:space="preserve"> </w:t>
      </w:r>
      <w:r>
        <w:t>since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engage</w:t>
      </w:r>
      <w:r w:rsidR="008C15A7">
        <w:t xml:space="preserve"> </w:t>
      </w:r>
      <w:r>
        <w:t>the</w:t>
      </w:r>
      <w:r w:rsidR="008C15A7">
        <w:t xml:space="preserve"> </w:t>
      </w:r>
      <w:r>
        <w:t>message</w:t>
      </w:r>
      <w:r w:rsidR="008C15A7">
        <w:t xml:space="preserve"> </w:t>
      </w:r>
      <w:r>
        <w:t>sent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lessons</w:t>
      </w:r>
      <w:r w:rsidR="008C15A7">
        <w:t xml:space="preserve"> </w:t>
      </w:r>
      <w:r>
        <w:t>learned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more</w:t>
      </w:r>
      <w:r w:rsidR="008C15A7">
        <w:t xml:space="preserve"> </w:t>
      </w:r>
      <w:r>
        <w:t>meaningful.</w:t>
      </w:r>
    </w:p>
    <w:p w14:paraId="5A94C1F3" w14:textId="77777777" w:rsidR="00017929" w:rsidRDefault="00E949E9" w:rsidP="008F1C01">
      <w:pPr>
        <w:pStyle w:val="Body-TextTx"/>
      </w:pPr>
      <w:r>
        <w:t>What</w:t>
      </w:r>
      <w:r w:rsidR="008C15A7">
        <w:t xml:space="preserve"> </w:t>
      </w:r>
      <w:r>
        <w:t>helps</w:t>
      </w:r>
      <w:r w:rsidR="008C15A7">
        <w:t xml:space="preserve"> </w:t>
      </w:r>
      <w:r>
        <w:t>pull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together</w:t>
      </w:r>
      <w:r w:rsidR="008C15A7">
        <w:t xml:space="preserve"> </w:t>
      </w:r>
      <w:r>
        <w:t>so</w:t>
      </w:r>
      <w:r w:rsidR="008C15A7">
        <w:t xml:space="preserve"> </w:t>
      </w:r>
      <w:r>
        <w:t>these</w:t>
      </w:r>
      <w:r w:rsidR="008C15A7">
        <w:t xml:space="preserve"> </w:t>
      </w:r>
      <w:r>
        <w:t>takeaways</w:t>
      </w:r>
      <w:r w:rsidR="008C15A7">
        <w:t xml:space="preserve"> </w:t>
      </w:r>
      <w:r>
        <w:t>materialize?</w:t>
      </w:r>
      <w:r w:rsidR="008C15A7">
        <w:t xml:space="preserve"> </w:t>
      </w:r>
      <w:r>
        <w:t>Making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each</w:t>
      </w:r>
      <w:r w:rsidR="008C15A7">
        <w:t xml:space="preserve"> </w:t>
      </w:r>
      <w:r>
        <w:lastRenderedPageBreak/>
        <w:t>moment</w:t>
      </w:r>
      <w:r w:rsidR="008C15A7">
        <w:t xml:space="preserve"> </w:t>
      </w:r>
      <w:r>
        <w:t>and</w:t>
      </w:r>
      <w:r w:rsidR="008C15A7">
        <w:t xml:space="preserve"> </w:t>
      </w:r>
      <w:r>
        <w:t>ridding</w:t>
      </w:r>
      <w:r w:rsidR="008C15A7">
        <w:t xml:space="preserve"> </w:t>
      </w:r>
      <w:r>
        <w:t>ourselves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toxic</w:t>
      </w:r>
      <w:r w:rsidR="008C15A7">
        <w:t xml:space="preserve"> </w:t>
      </w:r>
      <w:r>
        <w:t>habit</w:t>
      </w:r>
      <w:r w:rsidR="008C15A7">
        <w:t xml:space="preserve"> </w:t>
      </w:r>
      <w:r>
        <w:t>of</w:t>
      </w:r>
      <w:r w:rsidR="008C15A7">
        <w:t xml:space="preserve"> </w:t>
      </w:r>
      <w:r>
        <w:t>constantly</w:t>
      </w:r>
      <w:r w:rsidR="008C15A7">
        <w:t xml:space="preserve"> </w:t>
      </w:r>
      <w:r>
        <w:t>looking</w:t>
      </w:r>
      <w:r w:rsidR="008C15A7">
        <w:t xml:space="preserve"> </w:t>
      </w:r>
      <w:r>
        <w:t>forward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thing.</w:t>
      </w:r>
      <w:r w:rsidR="008C15A7"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feet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>
        <w:t>.</w:t>
      </w:r>
      <w:r w:rsidR="008C15A7">
        <w:t xml:space="preserve"> </w:t>
      </w:r>
      <w:r>
        <w:t>But</w:t>
      </w:r>
      <w:r w:rsidR="008C15A7">
        <w:t xml:space="preserve"> </w:t>
      </w:r>
      <w:r>
        <w:t>how?</w:t>
      </w:r>
      <w:r w:rsidR="008C15A7">
        <w:t xml:space="preserve"> </w:t>
      </w:r>
      <w:r>
        <w:t>For</w:t>
      </w:r>
      <w:r w:rsidR="008C15A7">
        <w:t xml:space="preserve"> </w:t>
      </w:r>
      <w:r>
        <w:t>me,</w:t>
      </w:r>
      <w:r w:rsidR="008C15A7">
        <w:t xml:space="preserve"> </w:t>
      </w:r>
      <w:r>
        <w:t>it</w:t>
      </w:r>
      <w:r w:rsidR="008C15A7">
        <w:t xml:space="preserve"> </w:t>
      </w:r>
      <w:r>
        <w:t>has</w:t>
      </w:r>
      <w:r w:rsidR="008C15A7">
        <w:t xml:space="preserve"> </w:t>
      </w:r>
      <w:r>
        <w:t>come</w:t>
      </w:r>
      <w:r w:rsidR="008C15A7">
        <w:t xml:space="preserve"> </w:t>
      </w:r>
      <w:r>
        <w:t>from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finding</w:t>
      </w:r>
      <w:r w:rsidR="008C15A7">
        <w:t xml:space="preserve"> </w:t>
      </w:r>
      <w:r>
        <w:t>the</w:t>
      </w:r>
      <w:r w:rsidR="008C15A7">
        <w:t xml:space="preserve"> </w:t>
      </w:r>
      <w:r>
        <w:t>lessons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experience,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listening</w:t>
      </w:r>
      <w:r w:rsidR="008C15A7">
        <w:t xml:space="preserve"> </w:t>
      </w:r>
      <w:r>
        <w:t>to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610349">
        <w:t>’</w:t>
      </w:r>
      <w:r>
        <w:t>s</w:t>
      </w:r>
      <w:r w:rsidR="008C15A7">
        <w:t xml:space="preserve"> </w:t>
      </w:r>
      <w:r>
        <w:t>stories.</w:t>
      </w:r>
      <w:r w:rsidR="008C15A7">
        <w:t xml:space="preserve"> </w:t>
      </w:r>
      <w:r>
        <w:t>The</w:t>
      </w:r>
      <w:r w:rsidR="008C15A7">
        <w:t xml:space="preserve"> </w:t>
      </w:r>
      <w:r>
        <w:t>result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better</w:t>
      </w:r>
      <w:r w:rsidR="008C15A7">
        <w:t xml:space="preserve"> </w:t>
      </w:r>
      <w:r>
        <w:t>relationships</w:t>
      </w:r>
      <w:r w:rsidR="008C15A7">
        <w:t xml:space="preserve"> </w:t>
      </w:r>
      <w:r>
        <w:t>at</w:t>
      </w:r>
      <w:r w:rsidR="008C15A7">
        <w:t xml:space="preserve"> </w:t>
      </w:r>
      <w:r>
        <w:t>home,</w:t>
      </w:r>
      <w:r w:rsidR="008C15A7">
        <w:t xml:space="preserve"> </w:t>
      </w:r>
      <w:r>
        <w:t>stronger</w:t>
      </w:r>
      <w:r w:rsidR="008C15A7">
        <w:t xml:space="preserve"> </w:t>
      </w:r>
      <w:r>
        <w:t>leadership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feeling</w:t>
      </w:r>
      <w:r w:rsidR="008C15A7">
        <w:t xml:space="preserve"> </w:t>
      </w:r>
      <w:r>
        <w:t>more</w:t>
      </w:r>
      <w:r w:rsidR="008C15A7">
        <w:t xml:space="preserve"> </w:t>
      </w:r>
      <w:r>
        <w:t>engaged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community.</w:t>
      </w:r>
    </w:p>
    <w:p w14:paraId="17E15CB3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motivated</w:t>
      </w:r>
      <w:r w:rsidR="008C15A7">
        <w:t xml:space="preserve"> </w:t>
      </w:r>
      <w:r>
        <w:t>to</w:t>
      </w:r>
      <w:r w:rsidR="008C15A7">
        <w:t xml:space="preserve"> </w:t>
      </w:r>
      <w:r>
        <w:t>write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exhausted</w:t>
      </w:r>
      <w:r w:rsidR="008C15A7">
        <w:t xml:space="preserve"> </w:t>
      </w:r>
      <w:r>
        <w:t>from</w:t>
      </w:r>
      <w:r w:rsidR="008C15A7">
        <w:t xml:space="preserve"> </w:t>
      </w:r>
      <w:r>
        <w:t>having</w:t>
      </w:r>
      <w:r w:rsidR="008C15A7">
        <w:t xml:space="preserve"> </w:t>
      </w:r>
      <w:r>
        <w:t>people</w:t>
      </w:r>
      <w:r w:rsidR="008C15A7">
        <w:t xml:space="preserve"> </w:t>
      </w:r>
      <w:r>
        <w:t>ask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balance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personal</w:t>
      </w:r>
      <w:r w:rsidR="008C15A7">
        <w:t xml:space="preserve"> </w:t>
      </w:r>
      <w:r>
        <w:t>lives.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popular</w:t>
      </w:r>
      <w:r w:rsidR="008C15A7">
        <w:t xml:space="preserve"> </w:t>
      </w:r>
      <w:r>
        <w:t>ethos</w:t>
      </w:r>
      <w:r w:rsidR="008C15A7">
        <w:t xml:space="preserve"> </w:t>
      </w:r>
      <w:r>
        <w:t>that</w:t>
      </w:r>
      <w:r w:rsidR="008C15A7">
        <w:t xml:space="preserve"> </w:t>
      </w:r>
      <w:r>
        <w:t>never</w:t>
      </w:r>
      <w:r w:rsidR="008C15A7">
        <w:t xml:space="preserve"> </w:t>
      </w:r>
      <w:r>
        <w:t>made</w:t>
      </w:r>
      <w:r w:rsidR="008C15A7">
        <w:t xml:space="preserve"> </w:t>
      </w:r>
      <w:r>
        <w:t>sense</w:t>
      </w:r>
      <w:r w:rsidR="008C15A7">
        <w:t xml:space="preserve"> </w:t>
      </w:r>
      <w:r>
        <w:t>to</w:t>
      </w:r>
      <w:r w:rsidR="008C15A7">
        <w:t xml:space="preserve"> </w:t>
      </w:r>
      <w:r>
        <w:t>me—the</w:t>
      </w:r>
      <w:r w:rsidR="008C15A7">
        <w:t xml:space="preserve"> </w:t>
      </w:r>
      <w:r>
        <w:t>idea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should</w:t>
      </w:r>
      <w:r w:rsidR="008C15A7">
        <w:t xml:space="preserve"> </w:t>
      </w:r>
      <w:r>
        <w:t>all</w:t>
      </w:r>
      <w:r w:rsidR="008C15A7">
        <w:t xml:space="preserve"> </w:t>
      </w:r>
      <w:r>
        <w:t>seek</w:t>
      </w:r>
      <w:r w:rsidR="008C15A7">
        <w:t xml:space="preserve"> </w:t>
      </w:r>
      <w:r w:rsidR="00610349">
        <w:t>“</w:t>
      </w:r>
      <w:r>
        <w:t>balance</w:t>
      </w:r>
      <w:r w:rsidR="00610349">
        <w:t>”</w:t>
      </w:r>
      <w:r w:rsidR="008C15A7">
        <w:t xml:space="preserve"> </w:t>
      </w:r>
      <w:r>
        <w:t>between</w:t>
      </w:r>
      <w:r w:rsidR="008C15A7">
        <w:t xml:space="preserve"> </w:t>
      </w:r>
      <w:r>
        <w:t>our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family</w:t>
      </w:r>
      <w:r w:rsidR="008C15A7">
        <w:t xml:space="preserve"> </w:t>
      </w:r>
      <w:r>
        <w:t>lives</w:t>
      </w:r>
      <w:r w:rsidR="008C15A7">
        <w:t xml:space="preserve"> </w:t>
      </w:r>
      <w:r>
        <w:t>is</w:t>
      </w:r>
      <w:r w:rsidR="008C15A7">
        <w:t xml:space="preserve"> </w:t>
      </w:r>
      <w:r>
        <w:t>bad</w:t>
      </w:r>
      <w:r w:rsidR="008C15A7">
        <w:t xml:space="preserve"> </w:t>
      </w:r>
      <w:r>
        <w:t>misdirection</w:t>
      </w:r>
      <w:r w:rsidR="008C15A7">
        <w:t xml:space="preserve"> </w:t>
      </w:r>
      <w:r>
        <w:t>and</w:t>
      </w:r>
      <w:r w:rsidR="008C15A7">
        <w:t xml:space="preserve"> </w:t>
      </w:r>
      <w:r>
        <w:t>often</w:t>
      </w:r>
      <w:r w:rsidR="008C15A7">
        <w:t xml:space="preserve"> </w:t>
      </w:r>
      <w:r>
        <w:t>leads</w:t>
      </w:r>
      <w:r w:rsidR="008C15A7">
        <w:t xml:space="preserve"> </w:t>
      </w:r>
      <w:r>
        <w:t>to</w:t>
      </w:r>
      <w:r w:rsidR="008C15A7">
        <w:t xml:space="preserve"> </w:t>
      </w:r>
      <w:r>
        <w:t>failure</w:t>
      </w:r>
      <w:r w:rsidR="008C15A7">
        <w:t xml:space="preserve"> </w:t>
      </w:r>
      <w:r>
        <w:t>on</w:t>
      </w:r>
      <w:r w:rsidR="008C15A7">
        <w:t xml:space="preserve"> </w:t>
      </w:r>
      <w:r>
        <w:t>all</w:t>
      </w:r>
      <w:r w:rsidR="008C15A7">
        <w:t xml:space="preserve"> </w:t>
      </w:r>
      <w:r>
        <w:t>fronts.</w:t>
      </w:r>
      <w:r w:rsidR="008C15A7">
        <w:t xml:space="preserve"> </w:t>
      </w:r>
      <w:r>
        <w:t>The</w:t>
      </w:r>
      <w:r w:rsidR="008C15A7">
        <w:t xml:space="preserve"> </w:t>
      </w:r>
      <w:r>
        <w:t>problem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concept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path</w:t>
      </w:r>
      <w:r w:rsidR="008C15A7">
        <w:t xml:space="preserve"> </w:t>
      </w:r>
      <w:r>
        <w:t>to</w:t>
      </w:r>
      <w:r w:rsidR="008C15A7">
        <w:t xml:space="preserve"> </w:t>
      </w:r>
      <w:r>
        <w:t>balance</w:t>
      </w:r>
      <w:r w:rsidR="008C15A7">
        <w:t xml:space="preserve"> </w:t>
      </w:r>
      <w:r>
        <w:t>is</w:t>
      </w:r>
      <w:r w:rsidR="008C15A7">
        <w:t xml:space="preserve"> </w:t>
      </w:r>
      <w:r>
        <w:t>like</w:t>
      </w:r>
      <w:r w:rsidR="008C15A7">
        <w:t xml:space="preserve"> </w:t>
      </w:r>
      <w:r>
        <w:t>aspiring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middle.</w:t>
      </w:r>
      <w:r w:rsidR="008C15A7">
        <w:t xml:space="preserve"> </w:t>
      </w:r>
      <w:r>
        <w:t>Being</w:t>
      </w:r>
      <w:r w:rsidR="008C15A7">
        <w:t xml:space="preserve"> </w:t>
      </w:r>
      <w:r>
        <w:t>present,</w:t>
      </w:r>
      <w:r w:rsidR="008C15A7">
        <w:t xml:space="preserve"> </w:t>
      </w:r>
      <w:r>
        <w:t>focused,</w:t>
      </w:r>
      <w:r w:rsidR="008C15A7">
        <w:t xml:space="preserve"> </w:t>
      </w:r>
      <w:r>
        <w:t>committed</w:t>
      </w:r>
      <w:r w:rsidR="008C15A7">
        <w:t xml:space="preserve"> </w:t>
      </w:r>
      <w:r>
        <w:t>and</w:t>
      </w:r>
      <w:r w:rsidR="008C15A7">
        <w:t xml:space="preserve"> </w:t>
      </w:r>
      <w:r>
        <w:t>hardworking</w:t>
      </w:r>
      <w:r w:rsidR="008C15A7">
        <w:t xml:space="preserve"> </w:t>
      </w:r>
      <w:r>
        <w:t>at</w:t>
      </w:r>
      <w:r w:rsidR="008C15A7">
        <w:t xml:space="preserve"> </w:t>
      </w:r>
      <w:r>
        <w:t>home</w:t>
      </w:r>
      <w:r w:rsidR="008C15A7">
        <w:t xml:space="preserve"> </w:t>
      </w:r>
      <w:r>
        <w:t>and</w:t>
      </w:r>
      <w:r w:rsidR="008C15A7">
        <w:t xml:space="preserve"> </w:t>
      </w:r>
      <w:r>
        <w:t>work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path</w:t>
      </w:r>
      <w:r w:rsidR="008C15A7">
        <w:t xml:space="preserve"> </w:t>
      </w:r>
      <w:r>
        <w:t>to</w:t>
      </w:r>
      <w:r w:rsidR="008C15A7">
        <w:t xml:space="preserve"> </w:t>
      </w:r>
      <w:r>
        <w:t>finding</w:t>
      </w:r>
      <w:r w:rsidR="008C15A7">
        <w:t xml:space="preserve"> </w:t>
      </w:r>
      <w:r>
        <w:t>success</w:t>
      </w:r>
      <w:r w:rsidR="008C15A7">
        <w:t xml:space="preserve"> </w:t>
      </w:r>
      <w:r>
        <w:t>and</w:t>
      </w:r>
      <w:r w:rsidR="008C15A7">
        <w:t xml:space="preserve"> </w:t>
      </w:r>
      <w:r>
        <w:t>fulfillment.</w:t>
      </w:r>
    </w:p>
    <w:p w14:paraId="3BADF533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best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locked</w:t>
      </w:r>
      <w:r w:rsidR="008C15A7">
        <w:t xml:space="preserve"> </w:t>
      </w:r>
      <w:r>
        <w:t>in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say,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one</w:t>
      </w:r>
      <w:r w:rsidR="008C15A7">
        <w:t xml:space="preserve"> </w:t>
      </w:r>
      <w:r>
        <w:t>hundred</w:t>
      </w:r>
      <w:r w:rsidR="008C15A7">
        <w:t xml:space="preserve"> </w:t>
      </w:r>
      <w:r>
        <w:t>percent</w:t>
      </w:r>
      <w:r w:rsidR="008C15A7">
        <w:t xml:space="preserve"> </w:t>
      </w:r>
      <w:r>
        <w:t>present</w:t>
      </w:r>
      <w:r w:rsidR="008C15A7">
        <w:t xml:space="preserve"> </w:t>
      </w:r>
      <w:r>
        <w:t>and</w:t>
      </w:r>
      <w:r w:rsidR="008C15A7">
        <w:t xml:space="preserve"> </w:t>
      </w:r>
      <w:r>
        <w:t>focused</w:t>
      </w:r>
      <w:r w:rsidR="008C15A7">
        <w:t xml:space="preserve"> </w:t>
      </w:r>
      <w:r>
        <w:t>wherever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at</w:t>
      </w:r>
      <w:r w:rsidR="008C15A7">
        <w:t xml:space="preserve"> </w:t>
      </w:r>
      <w:r>
        <w:t>any</w:t>
      </w:r>
      <w:r w:rsidR="008C15A7">
        <w:t xml:space="preserve"> </w:t>
      </w:r>
      <w:r>
        <w:t>given</w:t>
      </w:r>
      <w:r w:rsidR="008C15A7">
        <w:t xml:space="preserve"> </w:t>
      </w:r>
      <w:r>
        <w:t>moment.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always</w:t>
      </w:r>
      <w:r w:rsidR="008C15A7">
        <w:t xml:space="preserve"> </w:t>
      </w:r>
      <w:r>
        <w:t>easy</w:t>
      </w:r>
      <w:r w:rsidR="008C15A7">
        <w:t xml:space="preserve"> </w:t>
      </w:r>
      <w:r>
        <w:t>and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work</w:t>
      </w:r>
      <w:r w:rsidR="008C15A7">
        <w:t xml:space="preserve"> </w:t>
      </w:r>
      <w:r>
        <w:t>in</w:t>
      </w:r>
      <w:r w:rsidR="008C15A7">
        <w:t xml:space="preserve"> </w:t>
      </w:r>
      <w:r>
        <w:t>progress,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trying.</w:t>
      </w:r>
      <w:r w:rsidR="008C15A7">
        <w:t xml:space="preserve"> </w:t>
      </w:r>
      <w:r>
        <w:t>My</w:t>
      </w:r>
      <w:r w:rsidR="008C15A7">
        <w:t xml:space="preserve"> </w:t>
      </w:r>
      <w:r>
        <w:t>goal</w:t>
      </w:r>
      <w:r w:rsidR="008C15A7">
        <w:t xml:space="preserve"> </w:t>
      </w:r>
      <w:r>
        <w:t>in</w:t>
      </w:r>
      <w:r w:rsidR="008C15A7">
        <w:t xml:space="preserve"> </w:t>
      </w:r>
      <w:r>
        <w:t>writing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you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same.</w:t>
      </w:r>
    </w:p>
    <w:p w14:paraId="1BA48BE2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stories</w:t>
      </w:r>
      <w:r w:rsidR="008C15A7">
        <w:t xml:space="preserve"> </w:t>
      </w:r>
      <w:r>
        <w:t>told</w:t>
      </w:r>
      <w:r w:rsidR="008C15A7">
        <w:t xml:space="preserve"> </w:t>
      </w:r>
      <w:r>
        <w:t>in</w:t>
      </w:r>
      <w:r w:rsidR="008C15A7"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Feet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 w:rsidR="008C15A7">
        <w:t xml:space="preserve"> </w:t>
      </w:r>
      <w:r>
        <w:t>provide</w:t>
      </w:r>
      <w:r w:rsidR="008C15A7">
        <w:t xml:space="preserve"> </w:t>
      </w:r>
      <w:r>
        <w:t>an</w:t>
      </w:r>
      <w:r w:rsidR="008C15A7">
        <w:t xml:space="preserve"> </w:t>
      </w:r>
      <w:r>
        <w:t>array</w:t>
      </w:r>
      <w:r w:rsidR="008C15A7">
        <w:t xml:space="preserve"> </w:t>
      </w:r>
      <w:r>
        <w:t>of</w:t>
      </w:r>
      <w:r w:rsidR="008C15A7">
        <w:t xml:space="preserve"> </w:t>
      </w:r>
      <w:r>
        <w:t>tragic,</w:t>
      </w:r>
      <w:r w:rsidR="008C15A7">
        <w:t xml:space="preserve"> </w:t>
      </w:r>
      <w:r>
        <w:t>uplifting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inspiring</w:t>
      </w:r>
      <w:r w:rsidR="008C15A7">
        <w:t xml:space="preserve"> </w:t>
      </w:r>
      <w:r>
        <w:t>anecdotes</w:t>
      </w:r>
      <w:r w:rsidR="008C15A7">
        <w:t xml:space="preserve"> </w:t>
      </w:r>
      <w:r>
        <w:t>that</w:t>
      </w:r>
      <w:r w:rsidR="008C15A7">
        <w:t xml:space="preserve"> </w:t>
      </w:r>
      <w:r>
        <w:t>often</w:t>
      </w:r>
      <w:r w:rsidR="008C15A7">
        <w:t xml:space="preserve"> </w:t>
      </w:r>
      <w:r>
        <w:t>times</w:t>
      </w:r>
      <w:r w:rsidR="008C15A7">
        <w:t xml:space="preserve"> </w:t>
      </w:r>
      <w:r>
        <w:t>were</w:t>
      </w:r>
      <w:r w:rsidR="008C15A7">
        <w:t xml:space="preserve"> </w:t>
      </w:r>
      <w:r>
        <w:t>inflection</w:t>
      </w:r>
      <w:r w:rsidR="008C15A7">
        <w:t xml:space="preserve"> </w:t>
      </w:r>
      <w:r>
        <w:t>points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storytellers</w:t>
      </w:r>
      <w:r w:rsidR="00610349">
        <w:t>’</w:t>
      </w:r>
      <w:r w:rsidR="008C15A7">
        <w:t xml:space="preserve"> </w:t>
      </w:r>
      <w:r>
        <w:t>lives,</w:t>
      </w:r>
      <w:r w:rsidR="008C15A7">
        <w:t xml:space="preserve"> </w:t>
      </w:r>
      <w:r>
        <w:t>moving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direction</w:t>
      </w:r>
      <w:r w:rsidR="008C15A7">
        <w:t xml:space="preserve"> </w:t>
      </w:r>
      <w:r>
        <w:t>they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found</w:t>
      </w:r>
      <w:r w:rsidR="008C15A7">
        <w:t xml:space="preserve"> </w:t>
      </w:r>
      <w:r>
        <w:t>unthinkable</w:t>
      </w:r>
      <w:r w:rsidR="008C15A7">
        <w:t xml:space="preserve"> </w:t>
      </w:r>
      <w:r>
        <w:t>until</w:t>
      </w:r>
      <w:r w:rsidR="008C15A7">
        <w:t xml:space="preserve"> </w:t>
      </w:r>
      <w:r>
        <w:t>circumstances</w:t>
      </w:r>
      <w:r w:rsidR="008C15A7">
        <w:t xml:space="preserve"> </w:t>
      </w:r>
      <w:r>
        <w:t>forced</w:t>
      </w:r>
      <w:r w:rsidR="008C15A7">
        <w:t xml:space="preserve"> </w:t>
      </w:r>
      <w:r>
        <w:t>change</w:t>
      </w:r>
      <w:r w:rsidR="008C15A7">
        <w:t xml:space="preserve"> </w:t>
      </w:r>
      <w:r>
        <w:t>upon</w:t>
      </w:r>
      <w:r w:rsidR="008C15A7">
        <w:t xml:space="preserve"> </w:t>
      </w:r>
      <w:r>
        <w:t>them.</w:t>
      </w:r>
      <w:r w:rsidR="008C15A7">
        <w:t xml:space="preserve"> </w:t>
      </w:r>
      <w:r>
        <w:t>Fortunately,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allow</w:t>
      </w:r>
      <w:r w:rsidR="008C15A7">
        <w:t xml:space="preserve"> </w:t>
      </w:r>
      <w:r>
        <w:t>and</w:t>
      </w:r>
      <w:r w:rsidR="008C15A7">
        <w:t xml:space="preserve"> </w:t>
      </w:r>
      <w:r>
        <w:t>are</w:t>
      </w:r>
      <w:r w:rsidR="008C15A7">
        <w:t xml:space="preserve"> </w:t>
      </w:r>
      <w:r>
        <w:t>open,</w:t>
      </w:r>
      <w:r w:rsidR="008C15A7">
        <w:t xml:space="preserve"> </w:t>
      </w:r>
      <w:r>
        <w:t>the</w:t>
      </w:r>
      <w:r w:rsidR="008C15A7">
        <w:t xml:space="preserve"> </w:t>
      </w:r>
      <w:r>
        <w:t>stories</w:t>
      </w:r>
      <w:r w:rsidR="008C15A7">
        <w:t xml:space="preserve"> </w:t>
      </w:r>
      <w:r>
        <w:t>can</w:t>
      </w:r>
      <w:r w:rsidR="008C15A7">
        <w:t xml:space="preserve"> </w:t>
      </w:r>
      <w:r>
        <w:t>teach,</w:t>
      </w:r>
      <w:r w:rsidR="008C15A7">
        <w:t xml:space="preserve"> </w:t>
      </w:r>
      <w:r>
        <w:t>lift</w:t>
      </w:r>
      <w:r w:rsidR="008C15A7">
        <w:t xml:space="preserve"> </w:t>
      </w:r>
      <w:r>
        <w:t>and</w:t>
      </w:r>
      <w:r w:rsidR="008C15A7">
        <w:t xml:space="preserve"> </w:t>
      </w:r>
      <w:r>
        <w:t>inspire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without</w:t>
      </w:r>
      <w:r w:rsidR="008C15A7">
        <w:t xml:space="preserve"> </w:t>
      </w:r>
      <w:r>
        <w:t>having</w:t>
      </w:r>
      <w:r w:rsidR="008C15A7">
        <w:t xml:space="preserve"> </w:t>
      </w:r>
      <w:r>
        <w:t>to</w:t>
      </w:r>
      <w:r w:rsidR="008C15A7">
        <w:t xml:space="preserve"> </w:t>
      </w:r>
      <w:r>
        <w:t>experience</w:t>
      </w:r>
      <w:r w:rsidR="008C15A7">
        <w:t xml:space="preserve"> </w:t>
      </w:r>
      <w:r>
        <w:t>them</w:t>
      </w:r>
      <w:r w:rsidR="008C15A7">
        <w:t xml:space="preserve"> </w:t>
      </w:r>
      <w:r>
        <w:t>directly.</w:t>
      </w:r>
    </w:p>
    <w:p w14:paraId="1297153A" w14:textId="77777777" w:rsidR="00984008" w:rsidRDefault="00E949E9" w:rsidP="008F1C01">
      <w:pPr>
        <w:pStyle w:val="Body-TextTx"/>
      </w:pP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imagine,</w:t>
      </w:r>
      <w:r w:rsidR="008C15A7">
        <w:t xml:space="preserve"> </w:t>
      </w:r>
      <w:r>
        <w:t>a</w:t>
      </w:r>
      <w:r w:rsidR="008C15A7">
        <w:t xml:space="preserve"> </w:t>
      </w:r>
      <w:r>
        <w:t>fair</w:t>
      </w:r>
      <w:r w:rsidR="008C15A7">
        <w:t xml:space="preserve"> </w:t>
      </w:r>
      <w:r>
        <w:t>share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stories</w:t>
      </w:r>
      <w:r w:rsidR="008C15A7">
        <w:t xml:space="preserve"> </w:t>
      </w:r>
      <w:r>
        <w:t>come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world</w:t>
      </w:r>
      <w:r w:rsidR="008C15A7">
        <w:t xml:space="preserve"> </w:t>
      </w:r>
      <w:r>
        <w:t>(hey,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my</w:t>
      </w:r>
      <w:r w:rsidR="008C15A7">
        <w:t xml:space="preserve"> </w:t>
      </w:r>
      <w:r>
        <w:t>day</w:t>
      </w:r>
      <w:r w:rsidR="008C15A7">
        <w:t xml:space="preserve"> </w:t>
      </w:r>
      <w:r>
        <w:t>job)</w:t>
      </w:r>
      <w:r w:rsidR="008C15A7">
        <w:t xml:space="preserve"> </w:t>
      </w:r>
      <w:r>
        <w:t>but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also</w:t>
      </w:r>
      <w:r w:rsidR="008C15A7">
        <w:t xml:space="preserve"> </w:t>
      </w:r>
      <w:r>
        <w:t>plenty</w:t>
      </w:r>
      <w:r w:rsidR="008C15A7">
        <w:t xml:space="preserve"> </w:t>
      </w:r>
      <w:r>
        <w:t>about</w:t>
      </w:r>
      <w:r w:rsidR="008C15A7">
        <w:t xml:space="preserve"> </w:t>
      </w:r>
      <w:r>
        <w:t>life,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learning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dad,</w:t>
      </w:r>
      <w:r w:rsidR="008C15A7">
        <w:t xml:space="preserve"> </w:t>
      </w:r>
      <w:r>
        <w:t>a</w:t>
      </w:r>
      <w:r w:rsidR="008C15A7">
        <w:t xml:space="preserve"> </w:t>
      </w:r>
      <w:r>
        <w:t>husband,</w:t>
      </w:r>
      <w:r w:rsidR="008C15A7">
        <w:t xml:space="preserve"> </w:t>
      </w:r>
      <w:r>
        <w:t>a</w:t>
      </w:r>
      <w:r w:rsidR="008C15A7">
        <w:t xml:space="preserve"> </w:t>
      </w:r>
      <w:r>
        <w:t>coach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middle</w:t>
      </w:r>
      <w:r w:rsidR="008C15A7">
        <w:t xml:space="preserve"> </w:t>
      </w:r>
      <w:r>
        <w:t>school</w:t>
      </w:r>
      <w:r w:rsidR="008C15A7">
        <w:t xml:space="preserve"> </w:t>
      </w:r>
      <w:r>
        <w:t>girls</w:t>
      </w:r>
      <w:r w:rsidR="008C15A7">
        <w:t xml:space="preserve"> </w:t>
      </w:r>
      <w:r>
        <w:t>basketball</w:t>
      </w:r>
      <w:r w:rsidR="008C15A7">
        <w:t xml:space="preserve"> </w:t>
      </w:r>
      <w:r>
        <w:t>team,</w:t>
      </w:r>
      <w:r w:rsidR="008C15A7">
        <w:t xml:space="preserve"> </w:t>
      </w:r>
      <w:r>
        <w:t>the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and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Devils,</w:t>
      </w:r>
      <w:r w:rsidR="008C15A7">
        <w:t xml:space="preserve"> </w:t>
      </w:r>
      <w:r>
        <w:t>a</w:t>
      </w:r>
      <w:r w:rsidR="008C15A7">
        <w:t xml:space="preserve"> </w:t>
      </w:r>
      <w:r>
        <w:t>mentor</w:t>
      </w:r>
      <w:r w:rsidR="008C15A7">
        <w:t xml:space="preserve"> </w:t>
      </w:r>
      <w:r>
        <w:t>to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8C15A7">
        <w:t xml:space="preserve"> </w:t>
      </w:r>
      <w:r>
        <w:t>at</w:t>
      </w:r>
      <w:r w:rsidR="008C15A7">
        <w:t xml:space="preserve"> </w:t>
      </w:r>
      <w:r>
        <w:t>Church,</w:t>
      </w:r>
      <w:r w:rsidR="008C15A7">
        <w:t xml:space="preserve"> </w:t>
      </w:r>
      <w:r>
        <w:t>a</w:t>
      </w:r>
      <w:r w:rsidR="008C15A7">
        <w:t xml:space="preserve"> </w:t>
      </w:r>
      <w:r>
        <w:t>son,</w:t>
      </w:r>
      <w:r w:rsidR="008C15A7">
        <w:t xml:space="preserve"> </w:t>
      </w:r>
      <w:r>
        <w:t>a</w:t>
      </w:r>
      <w:r w:rsidR="008C15A7">
        <w:t xml:space="preserve"> </w:t>
      </w:r>
      <w:r>
        <w:t>brother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our</w:t>
      </w:r>
      <w:r w:rsidR="008C15A7">
        <w:t xml:space="preserve"> </w:t>
      </w:r>
      <w:r>
        <w:t>whole</w:t>
      </w:r>
      <w:r w:rsidR="008C15A7">
        <w:t xml:space="preserve"> </w:t>
      </w:r>
      <w:r>
        <w:t>self.</w:t>
      </w:r>
      <w:r w:rsidR="008C15A7">
        <w:t xml:space="preserve"> </w:t>
      </w:r>
      <w:r>
        <w:t>This</w:t>
      </w:r>
      <w:r w:rsidR="008C15A7">
        <w:t xml:space="preserve"> </w:t>
      </w:r>
      <w:r>
        <w:t>intersection</w:t>
      </w:r>
      <w:r w:rsidR="008C15A7">
        <w:t xml:space="preserve"> </w:t>
      </w:r>
      <w:r>
        <w:t>of</w:t>
      </w:r>
      <w:r w:rsidR="008C15A7">
        <w:t xml:space="preserve"> </w:t>
      </w:r>
      <w:r>
        <w:t>life,</w:t>
      </w:r>
      <w:r w:rsidR="008C15A7">
        <w:t xml:space="preserve"> </w:t>
      </w:r>
      <w:r>
        <w:t>work,</w:t>
      </w:r>
      <w:r w:rsidR="008C15A7">
        <w:t xml:space="preserve"> </w:t>
      </w:r>
      <w:r>
        <w:t>faith</w:t>
      </w:r>
      <w:r w:rsidR="008C15A7">
        <w:t xml:space="preserve"> </w:t>
      </w:r>
      <w:r>
        <w:t>and</w:t>
      </w:r>
      <w:r w:rsidR="008C15A7">
        <w:t xml:space="preserve"> </w:t>
      </w:r>
      <w:r>
        <w:t>relationships,</w:t>
      </w:r>
      <w:r w:rsidR="008C15A7">
        <w:t xml:space="preserve"> </w:t>
      </w:r>
      <w:r>
        <w:t>struggle</w:t>
      </w:r>
      <w:r w:rsidR="008C15A7">
        <w:t xml:space="preserve"> </w:t>
      </w:r>
      <w:r>
        <w:t>and</w:t>
      </w:r>
      <w:r w:rsidR="008C15A7">
        <w:t xml:space="preserve"> </w:t>
      </w:r>
      <w:r>
        <w:t>triumph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collection</w:t>
      </w:r>
      <w:r w:rsidR="008C15A7">
        <w:t xml:space="preserve"> </w:t>
      </w:r>
      <w:r>
        <w:t>of</w:t>
      </w:r>
      <w:r w:rsidR="008C15A7">
        <w:t xml:space="preserve"> </w:t>
      </w:r>
      <w:r>
        <w:lastRenderedPageBreak/>
        <w:t>moments,</w:t>
      </w:r>
      <w:r w:rsidR="008C15A7">
        <w:t xml:space="preserve"> </w:t>
      </w:r>
      <w:r>
        <w:t>memories</w:t>
      </w:r>
      <w:r w:rsidR="008C15A7">
        <w:t xml:space="preserve"> </w:t>
      </w:r>
      <w:r>
        <w:t>and</w:t>
      </w:r>
      <w:r w:rsidR="008C15A7">
        <w:t xml:space="preserve"> </w:t>
      </w:r>
      <w:r>
        <w:t>experiences</w:t>
      </w:r>
      <w:r w:rsidR="008C15A7">
        <w:t xml:space="preserve"> </w:t>
      </w:r>
      <w:r>
        <w:t>wrapped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thing</w:t>
      </w:r>
      <w:r w:rsidR="008C15A7">
        <w:t xml:space="preserve"> </w:t>
      </w:r>
      <w:r>
        <w:t>called</w:t>
      </w:r>
      <w:r w:rsidR="008C15A7">
        <w:t xml:space="preserve"> </w:t>
      </w:r>
      <w:r>
        <w:t>life</w:t>
      </w:r>
      <w:r w:rsidR="008C15A7">
        <w:t xml:space="preserve"> </w:t>
      </w:r>
      <w:r>
        <w:t>has</w:t>
      </w:r>
      <w:r w:rsidR="008C15A7">
        <w:t xml:space="preserve"> </w:t>
      </w:r>
      <w:r>
        <w:t>us</w:t>
      </w:r>
      <w:r w:rsidR="008C15A7">
        <w:t xml:space="preserve"> </w:t>
      </w:r>
      <w:r>
        <w:t>waking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morning</w:t>
      </w:r>
      <w:r w:rsidR="008C15A7">
        <w:t xml:space="preserve"> </w:t>
      </w:r>
      <w:r>
        <w:t>feeling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different.</w:t>
      </w:r>
      <w:r w:rsidR="008C15A7">
        <w:t xml:space="preserve"> </w:t>
      </w:r>
      <w:r>
        <w:t>Importantly,</w:t>
      </w:r>
      <w:r w:rsidR="008C15A7">
        <w:t xml:space="preserve"> </w:t>
      </w:r>
      <w:r>
        <w:t>though,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each</w:t>
      </w:r>
      <w:r w:rsidR="008C15A7">
        <w:t xml:space="preserve"> </w:t>
      </w:r>
      <w:r>
        <w:t>moment</w:t>
      </w:r>
      <w:r w:rsidR="008C15A7">
        <w:t xml:space="preserve"> </w:t>
      </w:r>
      <w:r>
        <w:t>(good</w:t>
      </w:r>
      <w:r w:rsidR="008C15A7">
        <w:t xml:space="preserve"> </w:t>
      </w:r>
      <w:r>
        <w:t>or</w:t>
      </w:r>
      <w:r w:rsidR="008C15A7">
        <w:t xml:space="preserve"> </w:t>
      </w:r>
      <w:r>
        <w:t>bad)</w:t>
      </w:r>
      <w:r w:rsidR="008C15A7">
        <w:t xml:space="preserve"> </w:t>
      </w:r>
      <w:r>
        <w:t>provides</w:t>
      </w:r>
      <w:r w:rsidR="008C15A7">
        <w:t xml:space="preserve"> </w:t>
      </w:r>
      <w:r>
        <w:t>us</w:t>
      </w:r>
      <w:r w:rsidR="008C15A7">
        <w:t xml:space="preserve"> </w:t>
      </w:r>
      <w:r>
        <w:t>an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learn,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it,</w:t>
      </w:r>
      <w:r w:rsidR="008C15A7">
        <w:t xml:space="preserve"> </w:t>
      </w:r>
      <w:r>
        <w:t>that</w:t>
      </w:r>
      <w:r w:rsidR="008C15A7">
        <w:t xml:space="preserve"> </w:t>
      </w:r>
      <w:r>
        <w:t>opportunity</w:t>
      </w:r>
      <w:r w:rsidR="008C15A7">
        <w:t xml:space="preserve"> </w:t>
      </w:r>
      <w:r>
        <w:t>can</w:t>
      </w:r>
      <w:r w:rsidR="008C15A7">
        <w:t xml:space="preserve"> </w:t>
      </w:r>
      <w:r>
        <w:t>change</w:t>
      </w:r>
      <w:r w:rsidR="008C15A7">
        <w:t xml:space="preserve"> </w:t>
      </w:r>
      <w:r>
        <w:t>our</w:t>
      </w:r>
      <w:r w:rsidR="008C15A7">
        <w:t xml:space="preserve"> </w:t>
      </w:r>
      <w:r>
        <w:t>lives,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better.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took</w:t>
      </w:r>
      <w:r w:rsidR="008C15A7">
        <w:t xml:space="preserve"> </w:t>
      </w:r>
      <w:r>
        <w:t>me</w:t>
      </w:r>
      <w:r w:rsidR="008C15A7">
        <w:t xml:space="preserve"> </w:t>
      </w:r>
      <w:r>
        <w:t>decades</w:t>
      </w:r>
      <w:r w:rsidR="008C15A7">
        <w:t xml:space="preserve"> </w:t>
      </w:r>
      <w:r>
        <w:t>to</w:t>
      </w:r>
      <w:r w:rsidR="008C15A7">
        <w:t xml:space="preserve"> </w:t>
      </w:r>
      <w:r>
        <w:t>understand</w:t>
      </w:r>
      <w:r w:rsidR="008C15A7">
        <w:t xml:space="preserve"> </w:t>
      </w:r>
      <w:r>
        <w:t>and</w:t>
      </w:r>
      <w:r w:rsidR="008C15A7">
        <w:t xml:space="preserve"> </w:t>
      </w:r>
      <w:r>
        <w:t>appreciate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tried</w:t>
      </w:r>
      <w:r w:rsidR="008C15A7">
        <w:t xml:space="preserve"> </w:t>
      </w:r>
      <w:r>
        <w:t>to</w:t>
      </w:r>
      <w:r w:rsidR="008C15A7">
        <w:t xml:space="preserve"> </w:t>
      </w:r>
      <w:r>
        <w:t>capture</w:t>
      </w:r>
      <w:r w:rsidR="008C15A7">
        <w:t xml:space="preserve"> </w:t>
      </w:r>
      <w:r>
        <w:t>in</w:t>
      </w:r>
      <w:r w:rsidR="008C15A7"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Feet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>
        <w:t>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get</w:t>
      </w:r>
      <w:r w:rsidR="008C15A7">
        <w:t xml:space="preserve"> </w:t>
      </w:r>
      <w:r>
        <w:t>just</w:t>
      </w:r>
      <w:r w:rsidR="008C15A7">
        <w:t xml:space="preserve"> </w:t>
      </w:r>
      <w:r>
        <w:t>one</w:t>
      </w:r>
      <w:r w:rsidR="008C15A7">
        <w:t xml:space="preserve"> </w:t>
      </w:r>
      <w:r>
        <w:t>nugget</w:t>
      </w:r>
      <w:r w:rsidR="008C15A7">
        <w:t xml:space="preserve"> </w:t>
      </w:r>
      <w:r>
        <w:t>of</w:t>
      </w:r>
      <w:r w:rsidR="008C15A7">
        <w:t xml:space="preserve"> </w:t>
      </w:r>
      <w:r>
        <w:t>insight</w:t>
      </w:r>
      <w:r w:rsidR="008C15A7">
        <w:t xml:space="preserve"> </w:t>
      </w:r>
      <w:r>
        <w:t>or</w:t>
      </w:r>
      <w:r w:rsidR="008C15A7">
        <w:t xml:space="preserve"> </w:t>
      </w:r>
      <w:r>
        <w:t>inspiration</w:t>
      </w:r>
      <w:r w:rsidR="008C15A7">
        <w:t xml:space="preserve"> </w:t>
      </w:r>
      <w:r>
        <w:t>that</w:t>
      </w:r>
      <w:r w:rsidR="008C15A7">
        <w:t xml:space="preserve"> </w:t>
      </w:r>
      <w:r>
        <w:t>helps</w:t>
      </w:r>
      <w:r w:rsidR="008C15A7">
        <w:t xml:space="preserve"> </w:t>
      </w:r>
      <w:r>
        <w:t>you</w:t>
      </w:r>
      <w:r w:rsidR="008C15A7">
        <w:t xml:space="preserve"> </w:t>
      </w:r>
      <w:r>
        <w:t>move</w:t>
      </w:r>
      <w:r w:rsidR="008C15A7">
        <w:t xml:space="preserve"> </w:t>
      </w:r>
      <w:r>
        <w:t>forward</w:t>
      </w:r>
      <w:r w:rsidR="008C15A7">
        <w:t xml:space="preserve"> </w:t>
      </w:r>
      <w:r>
        <w:t>faster,</w:t>
      </w:r>
      <w:r w:rsidR="008C15A7">
        <w:t xml:space="preserve"> </w:t>
      </w:r>
      <w:r>
        <w:t>then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has</w:t>
      </w:r>
      <w:r w:rsidR="008C15A7">
        <w:t xml:space="preserve"> </w:t>
      </w:r>
      <w:r>
        <w:t>achieved</w:t>
      </w:r>
      <w:r w:rsidR="008C15A7">
        <w:t xml:space="preserve"> </w:t>
      </w:r>
      <w:r>
        <w:t>its</w:t>
      </w:r>
      <w:r w:rsidR="008C15A7">
        <w:t xml:space="preserve"> </w:t>
      </w:r>
      <w:r>
        <w:t>goal.</w:t>
      </w:r>
      <w:r w:rsidR="008C15A7">
        <w:t xml:space="preserve"> </w:t>
      </w:r>
      <w:r>
        <w:t>So</w:t>
      </w:r>
      <w:r w:rsidR="008C15A7">
        <w:t xml:space="preserve"> </w:t>
      </w:r>
      <w:r>
        <w:t>let</w:t>
      </w:r>
      <w:r w:rsidR="00610349">
        <w:t>’</w:t>
      </w:r>
      <w:r>
        <w:t>s</w:t>
      </w:r>
      <w:r w:rsidR="008C15A7">
        <w:t xml:space="preserve"> </w:t>
      </w:r>
      <w:r>
        <w:t>get</w:t>
      </w:r>
      <w:r w:rsidR="008C15A7">
        <w:t xml:space="preserve"> </w:t>
      </w:r>
      <w:r>
        <w:t>started</w:t>
      </w:r>
      <w:r w:rsidR="00610349">
        <w:t> . . .</w:t>
      </w:r>
      <w:r w:rsidR="00722F53">
        <w:t xml:space="preserve"> </w:t>
      </w:r>
      <w:r>
        <w:t>.</w:t>
      </w:r>
    </w:p>
    <w:p w14:paraId="4916076B" w14:textId="77777777" w:rsidR="00984008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1: </w:t>
      </w:r>
      <w:r w:rsidR="00023BE3" w:rsidRPr="00F96744">
        <w:t>Be Where Your Feet Are</w:t>
      </w:r>
    </w:p>
    <w:p w14:paraId="6D277A4C" w14:textId="77777777" w:rsidR="00722F53" w:rsidRPr="00F96744" w:rsidRDefault="00E949E9" w:rsidP="00F96744">
      <w:pPr>
        <w:pStyle w:val="NumberNum"/>
      </w:pPr>
      <w:r w:rsidRPr="00F96744">
        <w:t>Chapter</w:t>
      </w:r>
      <w:r w:rsidR="008C15A7" w:rsidRPr="00F96744">
        <w:t xml:space="preserve"> </w:t>
      </w:r>
      <w:r w:rsidR="00610349" w:rsidRPr="00F96744">
        <w:t>1</w:t>
      </w:r>
    </w:p>
    <w:p w14:paraId="1E8B9B11" w14:textId="77777777" w:rsidR="00722F53" w:rsidRPr="00F96744" w:rsidRDefault="00E949E9" w:rsidP="00F96744">
      <w:pPr>
        <w:pStyle w:val="TitleTtl"/>
      </w:pPr>
      <w:r w:rsidRPr="00F96744">
        <w:t>Be</w:t>
      </w:r>
      <w:r w:rsidR="008C15A7" w:rsidRPr="00F96744">
        <w:t xml:space="preserve"> </w:t>
      </w:r>
      <w:r w:rsidR="00610349" w:rsidRPr="00F96744">
        <w:t>Where Your Feet Are</w:t>
      </w:r>
    </w:p>
    <w:p w14:paraId="6CC88C8D" w14:textId="77777777" w:rsidR="00017929" w:rsidRDefault="00E949E9" w:rsidP="007C2C96">
      <w:pPr>
        <w:pStyle w:val="Epigraph-VerseEpiv"/>
      </w:pP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must</w:t>
      </w:r>
      <w:r w:rsidR="008C15A7">
        <w:t xml:space="preserve"> </w:t>
      </w:r>
      <w:r>
        <w:t>look</w:t>
      </w:r>
      <w:r w:rsidR="008C15A7">
        <w:t xml:space="preserve"> </w:t>
      </w:r>
      <w:r>
        <w:t>back,</w:t>
      </w:r>
      <w:r w:rsidR="008C15A7">
        <w:t xml:space="preserve"> </w:t>
      </w:r>
      <w:r>
        <w:t>do</w:t>
      </w:r>
      <w:r w:rsidR="008C15A7">
        <w:t xml:space="preserve"> </w:t>
      </w:r>
      <w:r>
        <w:t>so</w:t>
      </w:r>
      <w:r w:rsidR="008C15A7">
        <w:t xml:space="preserve"> </w:t>
      </w:r>
      <w:r>
        <w:t>forgivingly.</w:t>
      </w:r>
    </w:p>
    <w:p w14:paraId="64C4F1F6" w14:textId="77777777" w:rsidR="00722F53" w:rsidRDefault="00E949E9" w:rsidP="007C2C96">
      <w:pPr>
        <w:pStyle w:val="Epigraph-VerseEpiv"/>
        <w:rPr>
          <w:color w:val="222222"/>
        </w:rPr>
      </w:pP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must</w:t>
      </w:r>
      <w:r w:rsidR="008C15A7">
        <w:t xml:space="preserve"> </w:t>
      </w:r>
      <w:r>
        <w:t>look</w:t>
      </w:r>
      <w:r w:rsidR="008C15A7">
        <w:t xml:space="preserve"> </w:t>
      </w:r>
      <w:r>
        <w:t>forward,</w:t>
      </w:r>
      <w:r w:rsidR="008C15A7">
        <w:t xml:space="preserve"> </w:t>
      </w:r>
      <w:r>
        <w:rPr>
          <w:color w:val="222222"/>
        </w:rPr>
        <w:t>do</w:t>
      </w:r>
      <w:r w:rsidR="008C15A7">
        <w:rPr>
          <w:color w:val="222222"/>
        </w:rPr>
        <w:t xml:space="preserve"> </w:t>
      </w:r>
      <w:r>
        <w:rPr>
          <w:color w:val="222222"/>
        </w:rPr>
        <w:t>so</w:t>
      </w:r>
      <w:r w:rsidR="008C15A7">
        <w:rPr>
          <w:color w:val="222222"/>
        </w:rPr>
        <w:t xml:space="preserve"> </w:t>
      </w:r>
      <w:r>
        <w:rPr>
          <w:color w:val="222222"/>
        </w:rPr>
        <w:t>prayerfully.</w:t>
      </w:r>
    </w:p>
    <w:p w14:paraId="72834434" w14:textId="77777777" w:rsidR="00017929" w:rsidRDefault="00E949E9" w:rsidP="007C2C96">
      <w:pPr>
        <w:pStyle w:val="Epigraph-VerseEpiv"/>
      </w:pPr>
      <w:r>
        <w:rPr>
          <w:color w:val="222222"/>
        </w:rPr>
        <w:t>However</w:t>
      </w:r>
      <w:r>
        <w:t>,</w:t>
      </w:r>
      <w:r w:rsidR="008C15A7">
        <w:t xml:space="preserve"> </w:t>
      </w:r>
      <w:r>
        <w:t>the</w:t>
      </w:r>
      <w:r w:rsidR="008C15A7">
        <w:t xml:space="preserve"> </w:t>
      </w:r>
      <w:r>
        <w:t>wisest</w:t>
      </w:r>
      <w:r w:rsidR="008C15A7">
        <w:t xml:space="preserve"> </w:t>
      </w:r>
      <w:r>
        <w:t>thing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present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present.</w:t>
      </w:r>
      <w:r w:rsidR="008C15A7">
        <w:t xml:space="preserve"> </w:t>
      </w:r>
      <w:r>
        <w:t>Gratefully.</w:t>
      </w:r>
    </w:p>
    <w:p w14:paraId="30DC76ED" w14:textId="77777777" w:rsidR="00722F53" w:rsidRDefault="00C33184" w:rsidP="007C2C96">
      <w:pPr>
        <w:pStyle w:val="Epigraph-SourceEpisrc"/>
      </w:pPr>
      <w:r w:rsidRPr="00BC4DEA">
        <w:rPr>
          <w:rStyle w:val="itali"/>
        </w:rPr>
        <w:t>—</w:t>
      </w:r>
      <w:r w:rsidR="00E949E9">
        <w:t>Maya</w:t>
      </w:r>
      <w:r w:rsidR="008C15A7">
        <w:t xml:space="preserve"> </w:t>
      </w:r>
      <w:r w:rsidR="00E949E9">
        <w:t>Angelou</w:t>
      </w:r>
    </w:p>
    <w:p w14:paraId="14CB3BA4" w14:textId="77777777" w:rsidR="00017929" w:rsidRDefault="00E949E9" w:rsidP="006C1ED3">
      <w:pPr>
        <w:pStyle w:val="B-HeadBhead"/>
      </w:pPr>
      <w:commentRangeStart w:id="12"/>
      <w:r>
        <w:t>Being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Balance</w:t>
      </w:r>
      <w:commentRangeEnd w:id="12"/>
      <w:r w:rsidR="00A25F25">
        <w:rPr>
          <w:rStyle w:val="CommentReference"/>
        </w:rPr>
        <w:commentReference w:id="12"/>
      </w:r>
    </w:p>
    <w:p w14:paraId="53BBB860" w14:textId="77777777" w:rsidR="00017929" w:rsidRDefault="00E949E9" w:rsidP="008F1C01">
      <w:pPr>
        <w:pStyle w:val="Body-TextTx"/>
      </w:pPr>
      <w:r>
        <w:t>Pause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minute</w:t>
      </w:r>
      <w:r w:rsidR="008C15A7">
        <w:t xml:space="preserve"> </w:t>
      </w:r>
      <w:r>
        <w:t>and</w:t>
      </w:r>
      <w:r w:rsidR="008C15A7">
        <w:t xml:space="preserve"> </w:t>
      </w:r>
      <w:r>
        <w:t>consider</w:t>
      </w:r>
      <w:r w:rsidR="008C15A7">
        <w:t xml:space="preserve"> </w:t>
      </w:r>
      <w:r>
        <w:t>the</w:t>
      </w:r>
      <w:r w:rsidR="008C15A7">
        <w:t xml:space="preserve"> </w:t>
      </w:r>
      <w:r>
        <w:t>environment</w:t>
      </w:r>
      <w:r w:rsidR="008C15A7">
        <w:t xml:space="preserve"> </w:t>
      </w:r>
      <w:r>
        <w:t>in</w:t>
      </w:r>
      <w:r w:rsidR="008C15A7">
        <w:t xml:space="preserve"> </w:t>
      </w:r>
      <w:r>
        <w:t>which</w:t>
      </w:r>
      <w:r w:rsidR="008C15A7">
        <w:t xml:space="preserve"> </w:t>
      </w:r>
      <w:r>
        <w:t>we</w:t>
      </w:r>
      <w:r w:rsidR="008C15A7">
        <w:t xml:space="preserve"> </w:t>
      </w:r>
      <w:r>
        <w:t>live.</w:t>
      </w:r>
      <w:r w:rsidR="008C15A7">
        <w:t xml:space="preserve"> </w:t>
      </w:r>
      <w:r>
        <w:t>The</w:t>
      </w:r>
      <w:r w:rsidR="008C15A7">
        <w:t xml:space="preserve"> </w:t>
      </w:r>
      <w:r>
        <w:t>pulse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dictated</w:t>
      </w:r>
      <w:r w:rsidR="008C15A7">
        <w:t xml:space="preserve"> </w:t>
      </w:r>
      <w:r>
        <w:t>by</w:t>
      </w:r>
      <w:r w:rsidR="008C15A7">
        <w:t xml:space="preserve"> </w:t>
      </w:r>
      <w:r>
        <w:t>sensationalism</w:t>
      </w:r>
      <w:r w:rsidR="008C15A7">
        <w:t xml:space="preserve"> </w:t>
      </w:r>
      <w:r>
        <w:t>and</w:t>
      </w:r>
      <w:r w:rsidR="008C15A7">
        <w:t xml:space="preserve"> </w:t>
      </w:r>
      <w:r>
        <w:t>efficiency.</w:t>
      </w:r>
      <w:r w:rsidR="008C15A7">
        <w:t xml:space="preserve"> </w:t>
      </w:r>
      <w:r>
        <w:t>And</w:t>
      </w:r>
      <w:r w:rsidR="008C15A7">
        <w:t xml:space="preserve"> </w:t>
      </w:r>
      <w:r>
        <w:t>noise.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noise,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</w:p>
    <w:p w14:paraId="639D24BF" w14:textId="77777777" w:rsidR="00722F53" w:rsidRDefault="00E949E9" w:rsidP="008F1C01">
      <w:pPr>
        <w:pStyle w:val="Body-TextTx"/>
      </w:pPr>
      <w:r>
        <w:t>We</w:t>
      </w:r>
      <w:r w:rsidR="008C15A7">
        <w:t xml:space="preserve"> </w:t>
      </w:r>
      <w:r>
        <w:t>race</w:t>
      </w:r>
      <w:r w:rsidR="008C15A7">
        <w:t xml:space="preserve"> </w:t>
      </w:r>
      <w:r>
        <w:t>and</w:t>
      </w:r>
      <w:r w:rsidR="008C15A7">
        <w:t xml:space="preserve"> </w:t>
      </w:r>
      <w:r>
        <w:t>rush</w:t>
      </w:r>
      <w:r w:rsidR="008C15A7">
        <w:t xml:space="preserve"> </w:t>
      </w:r>
      <w:r>
        <w:t>through</w:t>
      </w:r>
      <w:r w:rsidR="008C15A7">
        <w:t xml:space="preserve"> </w:t>
      </w:r>
      <w:r>
        <w:t>our</w:t>
      </w:r>
      <w:r w:rsidR="008C15A7">
        <w:t xml:space="preserve"> </w:t>
      </w:r>
      <w:r>
        <w:t>days.</w:t>
      </w:r>
      <w:r w:rsidR="008C15A7">
        <w:t xml:space="preserve"> </w:t>
      </w:r>
      <w:r>
        <w:t>We</w:t>
      </w:r>
      <w:r w:rsidR="008C15A7">
        <w:t xml:space="preserve"> </w:t>
      </w:r>
      <w:r>
        <w:t>compress</w:t>
      </w:r>
      <w:r w:rsidR="008C15A7">
        <w:t xml:space="preserve"> </w:t>
      </w:r>
      <w:r>
        <w:t>our</w:t>
      </w:r>
      <w:r w:rsidR="008C15A7">
        <w:t xml:space="preserve"> </w:t>
      </w:r>
      <w:r>
        <w:t>thoughts</w:t>
      </w:r>
      <w:r w:rsidR="008C15A7">
        <w:t xml:space="preserve"> </w:t>
      </w:r>
      <w:r>
        <w:t>into</w:t>
      </w:r>
      <w:r w:rsidR="008C15A7">
        <w:t xml:space="preserve"> </w:t>
      </w:r>
      <w:r>
        <w:t>280</w:t>
      </w:r>
      <w:r w:rsidR="008C15A7">
        <w:t xml:space="preserve"> </w:t>
      </w:r>
      <w:r>
        <w:t>characters.</w:t>
      </w:r>
      <w:r w:rsidR="008C15A7">
        <w:t xml:space="preserve"> </w:t>
      </w:r>
      <w:r>
        <w:t>We</w:t>
      </w:r>
      <w:r w:rsidR="008C15A7">
        <w:t xml:space="preserve"> </w:t>
      </w:r>
      <w:r>
        <w:t>demand</w:t>
      </w:r>
      <w:r w:rsidR="008C15A7">
        <w:t xml:space="preserve"> </w:t>
      </w:r>
      <w:r>
        <w:t>the</w:t>
      </w:r>
      <w:r w:rsidR="008C15A7">
        <w:t xml:space="preserve"> </w:t>
      </w:r>
      <w:r>
        <w:t>antibiotic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phone</w:t>
      </w:r>
      <w:r w:rsidR="008C15A7">
        <w:t xml:space="preserve"> </w:t>
      </w:r>
      <w:r>
        <w:t>without</w:t>
      </w:r>
      <w:r w:rsidR="008C15A7">
        <w:t xml:space="preserve"> </w:t>
      </w:r>
      <w:r>
        <w:t>seeing</w:t>
      </w:r>
      <w:r w:rsidR="008C15A7">
        <w:t xml:space="preserve"> </w:t>
      </w:r>
      <w:r>
        <w:t>the</w:t>
      </w:r>
      <w:r w:rsidR="008C15A7">
        <w:t xml:space="preserve"> </w:t>
      </w:r>
      <w:r>
        <w:t>doctor.</w:t>
      </w:r>
      <w:r w:rsidR="008C15A7">
        <w:t xml:space="preserve"> </w:t>
      </w:r>
      <w:r>
        <w:t>We</w:t>
      </w:r>
      <w:r w:rsidR="008C15A7">
        <w:t xml:space="preserve"> </w:t>
      </w:r>
      <w:r>
        <w:t>spend</w:t>
      </w:r>
      <w:r w:rsidR="008C15A7">
        <w:t xml:space="preserve"> </w:t>
      </w:r>
      <w:r>
        <w:t>hours</w:t>
      </w:r>
      <w:r w:rsidR="008C15A7">
        <w:t xml:space="preserve"> </w:t>
      </w:r>
      <w:r>
        <w:t>filtering</w:t>
      </w:r>
      <w:r w:rsidR="008C15A7">
        <w:t xml:space="preserve"> </w:t>
      </w:r>
      <w:r>
        <w:t>our</w:t>
      </w:r>
      <w:r w:rsidR="008C15A7">
        <w:t xml:space="preserve"> </w:t>
      </w:r>
      <w:r>
        <w:t>lives</w:t>
      </w:r>
      <w:r w:rsidR="008C15A7">
        <w:t xml:space="preserve"> </w:t>
      </w:r>
      <w:r>
        <w:t>to</w:t>
      </w:r>
      <w:r w:rsidR="008C15A7">
        <w:t xml:space="preserve"> </w:t>
      </w:r>
      <w:r>
        <w:t>wrinkleless</w:t>
      </w:r>
      <w:r w:rsidR="008C15A7">
        <w:t xml:space="preserve"> </w:t>
      </w:r>
      <w:r>
        <w:t>perfection</w:t>
      </w:r>
      <w:r w:rsidR="00722F53">
        <w:t>—</w:t>
      </w:r>
      <w:r>
        <w:t>no</w:t>
      </w:r>
      <w:r w:rsidR="008C15A7">
        <w:t xml:space="preserve"> </w:t>
      </w:r>
      <w:r>
        <w:t>generation</w:t>
      </w:r>
      <w:r w:rsidR="008C15A7">
        <w:t xml:space="preserve"> </w:t>
      </w:r>
      <w:r>
        <w:t>in</w:t>
      </w:r>
      <w:r w:rsidR="008C15A7">
        <w:t xml:space="preserve"> </w:t>
      </w:r>
      <w:r>
        <w:t>human</w:t>
      </w:r>
      <w:r w:rsidR="008C15A7">
        <w:t xml:space="preserve"> </w:t>
      </w:r>
      <w:r>
        <w:t>history</w:t>
      </w:r>
      <w:r w:rsidR="008C15A7">
        <w:t xml:space="preserve"> </w:t>
      </w:r>
      <w:r>
        <w:t>has</w:t>
      </w:r>
      <w:r w:rsidR="008C15A7">
        <w:t xml:space="preserve"> </w:t>
      </w:r>
      <w:r>
        <w:t>cared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people</w:t>
      </w:r>
      <w:r w:rsidR="008C15A7">
        <w:t xml:space="preserve"> </w:t>
      </w:r>
      <w:r w:rsidR="00610349">
        <w:t>“</w:t>
      </w:r>
      <w:r>
        <w:t>liking</w:t>
      </w:r>
      <w:r w:rsidR="00610349">
        <w:t>”</w:t>
      </w:r>
      <w:r w:rsidR="008C15A7">
        <w:t xml:space="preserve"> </w:t>
      </w:r>
      <w:r>
        <w:t>them.</w:t>
      </w:r>
      <w:r w:rsidR="008C15A7">
        <w:t xml:space="preserve"> </w:t>
      </w:r>
      <w:r>
        <w:t>We</w:t>
      </w:r>
      <w:r w:rsidR="008C15A7">
        <w:t xml:space="preserve"> </w:t>
      </w:r>
      <w:r>
        <w:t>now</w:t>
      </w:r>
      <w:r w:rsidR="008C15A7">
        <w:t xml:space="preserve"> </w:t>
      </w:r>
      <w:r>
        <w:t>curate</w:t>
      </w:r>
      <w:r w:rsidR="008C15A7">
        <w:t xml:space="preserve"> </w:t>
      </w:r>
      <w:r>
        <w:t>our</w:t>
      </w:r>
      <w:r w:rsidR="008C15A7">
        <w:t xml:space="preserve"> </w:t>
      </w:r>
      <w:r>
        <w:t>own</w:t>
      </w:r>
      <w:r w:rsidR="008C15A7">
        <w:t xml:space="preserve"> </w:t>
      </w:r>
      <w:r>
        <w:t>media</w:t>
      </w:r>
      <w:r w:rsidR="008C15A7">
        <w:t xml:space="preserve"> </w:t>
      </w:r>
      <w:r>
        <w:t>providing</w:t>
      </w:r>
      <w:r w:rsidR="008C15A7">
        <w:t xml:space="preserve"> </w:t>
      </w:r>
      <w:r>
        <w:t>polarizing</w:t>
      </w:r>
      <w:r w:rsidR="008C15A7">
        <w:t xml:space="preserve"> </w:t>
      </w:r>
      <w:r>
        <w:t>views</w:t>
      </w:r>
      <w:r w:rsidR="008C15A7">
        <w:t xml:space="preserve"> </w:t>
      </w:r>
      <w:r>
        <w:t>to</w:t>
      </w:r>
      <w:r w:rsidR="008C15A7">
        <w:t xml:space="preserve"> </w:t>
      </w:r>
      <w:r>
        <w:t>complex</w:t>
      </w:r>
      <w:r w:rsidR="008C15A7">
        <w:t xml:space="preserve"> </w:t>
      </w:r>
      <w:r>
        <w:t>issues</w:t>
      </w:r>
      <w:r w:rsidR="008C15A7">
        <w:t xml:space="preserve"> </w:t>
      </w:r>
      <w:r>
        <w:t>that</w:t>
      </w:r>
      <w:r w:rsidR="008C15A7">
        <w:t xml:space="preserve"> </w:t>
      </w:r>
      <w:r>
        <w:t>are</w:t>
      </w:r>
      <w:r w:rsidR="008C15A7">
        <w:t xml:space="preserve"> </w:t>
      </w:r>
      <w:r>
        <w:t>summarized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sentences</w:t>
      </w:r>
      <w:r w:rsidR="00722F53">
        <w:t>—</w:t>
      </w:r>
      <w:r>
        <w:t>specifically</w:t>
      </w:r>
      <w:r w:rsidR="008C15A7">
        <w:t xml:space="preserve"> </w:t>
      </w:r>
      <w:r>
        <w:t>designed</w:t>
      </w:r>
      <w:r w:rsidR="008C15A7">
        <w:t xml:space="preserve"> </w:t>
      </w:r>
      <w:r>
        <w:t>to</w:t>
      </w:r>
      <w:r w:rsidR="008C15A7">
        <w:t xml:space="preserve"> </w:t>
      </w:r>
      <w:r>
        <w:t>grab</w:t>
      </w:r>
      <w:r w:rsidR="008C15A7">
        <w:t xml:space="preserve"> </w:t>
      </w:r>
      <w:r>
        <w:t>attention.</w:t>
      </w:r>
      <w:r w:rsidR="008C15A7">
        <w:t xml:space="preserve"> </w:t>
      </w:r>
      <w:r>
        <w:t>This</w:t>
      </w:r>
      <w:r w:rsidR="008C15A7">
        <w:t xml:space="preserve"> </w:t>
      </w:r>
      <w:r>
        <w:t>pushes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edges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and</w:t>
      </w:r>
      <w:r w:rsidR="008C15A7">
        <w:t xml:space="preserve"> </w:t>
      </w:r>
      <w:r>
        <w:t>often</w:t>
      </w:r>
      <w:r w:rsidR="008C15A7">
        <w:t xml:space="preserve"> </w:t>
      </w:r>
      <w:r>
        <w:t>beyond.</w:t>
      </w:r>
      <w:r w:rsidR="008C15A7">
        <w:t xml:space="preserve"> </w:t>
      </w:r>
      <w:r>
        <w:t>Sensationalism</w:t>
      </w:r>
      <w:r w:rsidR="008C15A7">
        <w:t xml:space="preserve"> </w:t>
      </w:r>
      <w:r>
        <w:t>sells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online</w:t>
      </w:r>
      <w:r w:rsidR="008C15A7">
        <w:t xml:space="preserve"> </w:t>
      </w:r>
      <w:r>
        <w:t>mess</w:t>
      </w:r>
      <w:r w:rsidR="008C15A7">
        <w:t xml:space="preserve"> </w:t>
      </w:r>
      <w:r>
        <w:t>manages</w:t>
      </w:r>
      <w:r w:rsidR="008C15A7">
        <w:t xml:space="preserve"> </w:t>
      </w:r>
      <w:r>
        <w:t>to</w:t>
      </w:r>
      <w:r w:rsidR="008C15A7">
        <w:t xml:space="preserve"> </w:t>
      </w:r>
      <w:r>
        <w:t>enrage,</w:t>
      </w:r>
      <w:r w:rsidR="008C15A7">
        <w:t xml:space="preserve"> </w:t>
      </w:r>
      <w:r>
        <w:t>further</w:t>
      </w:r>
      <w:r w:rsidR="008C15A7">
        <w:t xml:space="preserve"> </w:t>
      </w:r>
      <w:r>
        <w:t>divide</w:t>
      </w:r>
      <w:r w:rsidR="008C15A7">
        <w:t xml:space="preserve"> </w:t>
      </w:r>
      <w:r>
        <w:t>and</w:t>
      </w:r>
      <w:r w:rsidR="008C15A7">
        <w:t xml:space="preserve"> </w:t>
      </w:r>
      <w:r>
        <w:t>bring</w:t>
      </w:r>
      <w:r w:rsidR="008C15A7">
        <w:t xml:space="preserve"> </w:t>
      </w:r>
      <w:r>
        <w:t>the</w:t>
      </w:r>
      <w:r w:rsidR="008C15A7">
        <w:t xml:space="preserve"> </w:t>
      </w:r>
      <w:r>
        <w:t>sort</w:t>
      </w:r>
      <w:r w:rsidR="008C15A7">
        <w:t xml:space="preserve"> </w:t>
      </w:r>
      <w:r>
        <w:t>of</w:t>
      </w:r>
      <w:r w:rsidR="008C15A7">
        <w:t xml:space="preserve"> </w:t>
      </w:r>
      <w:r>
        <w:t>energy</w:t>
      </w:r>
      <w:r w:rsidR="008C15A7">
        <w:t xml:space="preserve"> </w:t>
      </w:r>
      <w:r>
        <w:t>and</w:t>
      </w:r>
      <w:r w:rsidR="008C15A7">
        <w:t xml:space="preserve"> </w:t>
      </w:r>
      <w:r>
        <w:t>extremism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world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without.</w:t>
      </w:r>
    </w:p>
    <w:p w14:paraId="1E97A67B" w14:textId="77777777" w:rsidR="00017929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Our</w:t>
      </w:r>
      <w:r w:rsidR="008C15A7">
        <w:rPr>
          <w:color w:val="000000"/>
        </w:rPr>
        <w:t xml:space="preserve"> </w:t>
      </w:r>
      <w:r>
        <w:rPr>
          <w:color w:val="000000"/>
        </w:rPr>
        <w:t>minds</w:t>
      </w:r>
      <w:r w:rsidR="008C15A7">
        <w:rPr>
          <w:color w:val="000000"/>
        </w:rPr>
        <w:t xml:space="preserve"> </w:t>
      </w:r>
      <w:r>
        <w:rPr>
          <w:color w:val="000000"/>
        </w:rPr>
        <w:t>lack</w:t>
      </w:r>
      <w:r w:rsidR="008C15A7">
        <w:rPr>
          <w:color w:val="000000"/>
        </w:rPr>
        <w:t xml:space="preserve"> </w:t>
      </w:r>
      <w:r>
        <w:rPr>
          <w:color w:val="000000"/>
        </w:rPr>
        <w:t>focus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travel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speed</w:t>
      </w:r>
      <w:r w:rsidR="008C15A7">
        <w:rPr>
          <w:color w:val="000000"/>
        </w:rPr>
        <w:t xml:space="preserve"> </w:t>
      </w:r>
      <w:r>
        <w:rPr>
          <w:color w:val="000000"/>
        </w:rPr>
        <w:t>equal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life.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hard-charging,</w:t>
      </w:r>
      <w:r w:rsidR="008C15A7">
        <w:t xml:space="preserve"> </w:t>
      </w:r>
      <w:r>
        <w:t>ambitious</w:t>
      </w:r>
      <w:r w:rsidR="008C15A7">
        <w:t xml:space="preserve"> </w:t>
      </w:r>
      <w:r>
        <w:t>and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rise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careers</w:t>
      </w:r>
      <w:r w:rsidR="008C15A7">
        <w:t xml:space="preserve"> </w:t>
      </w:r>
      <w:r>
        <w:t>or</w:t>
      </w:r>
      <w:r w:rsidR="008C15A7">
        <w:t xml:space="preserve"> </w:t>
      </w:r>
      <w:r>
        <w:t>other</w:t>
      </w:r>
      <w:r w:rsidR="008C15A7">
        <w:t xml:space="preserve"> </w:t>
      </w:r>
      <w:r>
        <w:t>endeavors</w:t>
      </w:r>
      <w:r w:rsidR="008C15A7">
        <w:t xml:space="preserve"> </w:t>
      </w:r>
      <w:r>
        <w:t>they</w:t>
      </w:r>
      <w:r w:rsidR="00610349">
        <w:t>’</w:t>
      </w:r>
      <w:r>
        <w:t>re</w:t>
      </w:r>
      <w:r w:rsidR="008C15A7">
        <w:t xml:space="preserve"> </w:t>
      </w:r>
      <w:r>
        <w:t>passionate</w:t>
      </w:r>
      <w:r w:rsidR="008C15A7">
        <w:t xml:space="preserve"> </w:t>
      </w:r>
      <w:r>
        <w:t>about,</w:t>
      </w:r>
      <w:r w:rsidR="008C15A7">
        <w:t xml:space="preserve"> </w:t>
      </w:r>
      <w:r>
        <w:lastRenderedPageBreak/>
        <w:t>the</w:t>
      </w:r>
      <w:r w:rsidR="008C15A7">
        <w:t xml:space="preserve"> </w:t>
      </w:r>
      <w:r>
        <w:t>line</w:t>
      </w:r>
      <w:r w:rsidR="008C15A7">
        <w:t xml:space="preserve"> </w:t>
      </w:r>
      <w:r>
        <w:t>between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home</w:t>
      </w:r>
      <w:r w:rsidR="008C15A7">
        <w:t xml:space="preserve"> </w:t>
      </w:r>
      <w:r>
        <w:t>and</w:t>
      </w:r>
      <w:r w:rsidR="008C15A7">
        <w:t xml:space="preserve"> </w:t>
      </w:r>
      <w:r>
        <w:t>home</w:t>
      </w:r>
      <w:r w:rsidR="008C15A7">
        <w:t xml:space="preserve"> </w:t>
      </w:r>
      <w:r>
        <w:t>and</w:t>
      </w:r>
      <w:r w:rsidR="008C15A7">
        <w:t xml:space="preserve"> </w:t>
      </w:r>
      <w:r>
        <w:t>work</w:t>
      </w:r>
      <w:r w:rsidR="008C15A7">
        <w:t xml:space="preserve"> </w:t>
      </w:r>
      <w:r>
        <w:t>has</w:t>
      </w:r>
      <w:r w:rsidR="008C15A7">
        <w:t xml:space="preserve"> </w:t>
      </w:r>
      <w:r>
        <w:t>blurred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point</w:t>
      </w:r>
      <w:r w:rsidR="008C15A7">
        <w:t xml:space="preserve"> </w:t>
      </w:r>
      <w:r>
        <w:t>of</w:t>
      </w:r>
      <w:r w:rsidR="008C15A7">
        <w:t xml:space="preserve"> </w:t>
      </w:r>
      <w:r>
        <w:t>disintegration.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always</w:t>
      </w:r>
      <w:r w:rsidR="008C15A7">
        <w:t xml:space="preserve"> </w:t>
      </w:r>
      <w:r w:rsidR="00610349">
        <w:t>“</w:t>
      </w:r>
      <w:r>
        <w:t>on,</w:t>
      </w:r>
      <w:r w:rsidR="00610349">
        <w:t>”</w:t>
      </w:r>
      <w:r w:rsidR="008C15A7">
        <w:t xml:space="preserve"> </w:t>
      </w:r>
      <w:r>
        <w:t>accessible</w:t>
      </w:r>
      <w:r w:rsidR="008C15A7">
        <w:t xml:space="preserve"> </w:t>
      </w:r>
      <w:r>
        <w:t>and</w:t>
      </w:r>
      <w:r w:rsidR="008C15A7">
        <w:t xml:space="preserve"> </w:t>
      </w:r>
      <w:r>
        <w:t>available.</w:t>
      </w:r>
    </w:p>
    <w:p w14:paraId="3ADA7029" w14:textId="77777777" w:rsidR="00017929" w:rsidRDefault="00E949E9" w:rsidP="008F1C01">
      <w:pPr>
        <w:pStyle w:val="Body-TextTx"/>
      </w:pPr>
      <w:r>
        <w:t>With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distractions,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harder</w:t>
      </w:r>
      <w:r w:rsidR="008C15A7">
        <w:t xml:space="preserve"> </w:t>
      </w:r>
      <w:r>
        <w:t>today</w:t>
      </w:r>
      <w:r w:rsidR="008C15A7">
        <w:t xml:space="preserve"> </w:t>
      </w:r>
      <w:r>
        <w:t>than</w:t>
      </w:r>
      <w:r w:rsidR="008C15A7">
        <w:t xml:space="preserve"> </w:t>
      </w:r>
      <w:r>
        <w:t>ever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  <w:r w:rsidR="008C15A7">
        <w:t xml:space="preserve"> </w:t>
      </w:r>
      <w:r>
        <w:t>It</w:t>
      </w:r>
      <w:r w:rsidR="008C15A7">
        <w:t xml:space="preserve"> </w:t>
      </w:r>
      <w:r>
        <w:t>has</w:t>
      </w:r>
      <w:r w:rsidR="008C15A7">
        <w:t xml:space="preserve"> </w:t>
      </w:r>
      <w:r>
        <w:t>also</w:t>
      </w:r>
      <w:r w:rsidR="008C15A7">
        <w:t xml:space="preserve"> </w:t>
      </w:r>
      <w:r>
        <w:t>never</w:t>
      </w:r>
      <w:r w:rsidR="008C15A7">
        <w:t xml:space="preserve"> </w:t>
      </w:r>
      <w:r>
        <w:t>been</w:t>
      </w:r>
      <w:r w:rsidR="008C15A7">
        <w:t xml:space="preserve"> </w:t>
      </w:r>
      <w:r>
        <w:t>more</w:t>
      </w:r>
      <w:r w:rsidR="008C15A7">
        <w:t xml:space="preserve"> </w:t>
      </w:r>
      <w:r>
        <w:t>important.</w:t>
      </w:r>
      <w:r w:rsidR="008C15A7">
        <w:rPr>
          <w:color w:val="222222"/>
        </w:rPr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unlikely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ever</w:t>
      </w:r>
      <w:r w:rsidR="008C15A7">
        <w:t xml:space="preserve"> </w:t>
      </w:r>
      <w:r>
        <w:t>find</w:t>
      </w:r>
      <w:r w:rsidR="008C15A7">
        <w:t xml:space="preserve"> </w:t>
      </w:r>
      <w:r>
        <w:t>me</w:t>
      </w:r>
      <w:r w:rsidR="008C15A7">
        <w:t xml:space="preserve"> </w:t>
      </w:r>
      <w:r>
        <w:t>teaching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proofErr w:type="spellStart"/>
      <w:r>
        <w:t>zen</w:t>
      </w:r>
      <w:proofErr w:type="spellEnd"/>
      <w:r w:rsidR="008C15A7">
        <w:t xml:space="preserve"> </w:t>
      </w:r>
      <w:r>
        <w:t>meditation</w:t>
      </w:r>
      <w:r w:rsidR="008C15A7">
        <w:t xml:space="preserve"> </w:t>
      </w:r>
      <w:r>
        <w:t>center,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always</w:t>
      </w:r>
      <w:r w:rsidR="008C15A7">
        <w:t xml:space="preserve"> </w:t>
      </w:r>
      <w:r>
        <w:t>do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job</w:t>
      </w:r>
      <w:r w:rsidR="008C15A7">
        <w:t xml:space="preserve"> </w:t>
      </w:r>
      <w:r>
        <w:t>of</w:t>
      </w:r>
      <w:r w:rsidR="008C15A7">
        <w:t xml:space="preserve"> </w:t>
      </w:r>
      <w:r>
        <w:t>finding</w:t>
      </w:r>
      <w:r w:rsidR="008C15A7">
        <w:t xml:space="preserve"> </w:t>
      </w:r>
      <w:r>
        <w:t>inner</w:t>
      </w:r>
      <w:r w:rsidR="008C15A7">
        <w:t xml:space="preserve"> </w:t>
      </w:r>
      <w:r>
        <w:t>peace</w:t>
      </w:r>
      <w:r w:rsidR="008C15A7">
        <w:t xml:space="preserve"> </w:t>
      </w:r>
      <w:r>
        <w:t>or</w:t>
      </w:r>
      <w:r w:rsidR="008C15A7">
        <w:t xml:space="preserve"> </w:t>
      </w:r>
      <w:r>
        <w:t>feeling</w:t>
      </w:r>
      <w:r w:rsidR="008C15A7">
        <w:t xml:space="preserve"> </w:t>
      </w:r>
      <w:r>
        <w:t>content</w:t>
      </w:r>
      <w:r w:rsidR="008C15A7">
        <w:t xml:space="preserve"> </w:t>
      </w:r>
      <w:r>
        <w:t>with</w:t>
      </w:r>
      <w:r w:rsidR="008C15A7">
        <w:t xml:space="preserve"> </w:t>
      </w:r>
      <w:r>
        <w:t>simply</w:t>
      </w:r>
      <w:r w:rsidR="008C15A7">
        <w:t xml:space="preserve"> </w:t>
      </w:r>
      <w:r w:rsidR="00610349">
        <w:t>“</w:t>
      </w:r>
      <w:r>
        <w:t>being.</w:t>
      </w:r>
      <w:r w:rsidR="00610349">
        <w:t>”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just</w:t>
      </w:r>
      <w:r w:rsidR="008C15A7">
        <w:t xml:space="preserve"> </w:t>
      </w:r>
      <w:r>
        <w:t>not</w:t>
      </w:r>
      <w:r w:rsidR="008C15A7">
        <w:t xml:space="preserve"> </w:t>
      </w:r>
      <w:r>
        <w:t>my</w:t>
      </w:r>
      <w:r w:rsidR="008C15A7">
        <w:t xml:space="preserve"> </w:t>
      </w:r>
      <w:r>
        <w:t>natural</w:t>
      </w:r>
      <w:r w:rsidR="008C15A7">
        <w:t xml:space="preserve"> </w:t>
      </w:r>
      <w:r>
        <w:t>state,</w:t>
      </w:r>
      <w:r w:rsidR="008C15A7">
        <w:t xml:space="preserve"> </w:t>
      </w:r>
      <w:r>
        <w:t>although</w:t>
      </w:r>
      <w:r w:rsidR="008C15A7">
        <w:t xml:space="preserve"> </w:t>
      </w:r>
      <w:r>
        <w:t>sometimes</w:t>
      </w:r>
      <w:r w:rsidR="008C15A7">
        <w:t xml:space="preserve"> </w:t>
      </w:r>
      <w:r>
        <w:t>I</w:t>
      </w:r>
      <w:r w:rsidR="008C15A7">
        <w:t xml:space="preserve"> </w:t>
      </w:r>
      <w:r>
        <w:t>wish</w:t>
      </w:r>
      <w:r w:rsidR="008C15A7">
        <w:t xml:space="preserve"> </w:t>
      </w:r>
      <w:r>
        <w:t>it</w:t>
      </w:r>
      <w:r w:rsidR="008C15A7">
        <w:t xml:space="preserve"> </w:t>
      </w:r>
      <w:r>
        <w:t>were.</w:t>
      </w:r>
      <w:r w:rsidR="008C15A7">
        <w:t xml:space="preserve"> </w:t>
      </w:r>
      <w:r>
        <w:t>When</w:t>
      </w:r>
      <w:r w:rsidR="008C15A7">
        <w:t xml:space="preserve"> </w:t>
      </w:r>
      <w:r>
        <w:t>speaking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groups,</w:t>
      </w:r>
      <w:r w:rsidR="008C15A7">
        <w:t xml:space="preserve"> </w:t>
      </w:r>
      <w:r>
        <w:t>big</w:t>
      </w:r>
      <w:r w:rsidR="008C15A7">
        <w:t xml:space="preserve"> </w:t>
      </w:r>
      <w:r>
        <w:t>and</w:t>
      </w:r>
      <w:r w:rsidR="008C15A7">
        <w:t xml:space="preserve"> </w:t>
      </w:r>
      <w:r>
        <w:t>small,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always</w:t>
      </w:r>
      <w:r w:rsidR="008C15A7">
        <w:t xml:space="preserve"> </w:t>
      </w:r>
      <w:r>
        <w:t>asked</w:t>
      </w:r>
      <w:r w:rsidR="008C15A7">
        <w:t xml:space="preserve"> </w:t>
      </w:r>
      <w:r>
        <w:t>at</w:t>
      </w:r>
      <w:r w:rsidR="008C15A7">
        <w:t xml:space="preserve"> </w:t>
      </w:r>
      <w:r>
        <w:t>least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these</w:t>
      </w:r>
      <w:r w:rsidR="008C15A7">
        <w:t xml:space="preserve"> </w:t>
      </w:r>
      <w:r>
        <w:t>questions: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be</w:t>
      </w:r>
      <w:r w:rsidR="008C15A7">
        <w:t xml:space="preserve"> </w:t>
      </w:r>
      <w:r>
        <w:t>successful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home</w:t>
      </w:r>
      <w:r w:rsidR="008C15A7">
        <w:t xml:space="preserve"> </w:t>
      </w:r>
      <w:r>
        <w:t>life?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dad,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succeed</w:t>
      </w:r>
      <w:r w:rsidR="008C15A7">
        <w:t xml:space="preserve"> </w:t>
      </w:r>
      <w:r>
        <w:t>at</w:t>
      </w:r>
      <w:r w:rsidR="008C15A7">
        <w:t xml:space="preserve"> </w:t>
      </w:r>
      <w:r>
        <w:t>work?</w:t>
      </w:r>
      <w:r w:rsidR="008C15A7">
        <w:t xml:space="preserve"> </w:t>
      </w:r>
      <w:r>
        <w:t>Can</w:t>
      </w:r>
      <w:r w:rsidR="008C15A7">
        <w:t xml:space="preserve"> </w:t>
      </w:r>
      <w:r>
        <w:t>working</w:t>
      </w:r>
      <w:r w:rsidR="008C15A7">
        <w:t xml:space="preserve"> </w:t>
      </w:r>
      <w:r>
        <w:t>moms</w:t>
      </w:r>
      <w:r w:rsidR="008C15A7">
        <w:t xml:space="preserve"> </w:t>
      </w:r>
      <w:r>
        <w:t>have</w:t>
      </w:r>
      <w:r w:rsidR="008C15A7">
        <w:t xml:space="preserve"> </w:t>
      </w:r>
      <w:r>
        <w:t>it</w:t>
      </w:r>
      <w:r w:rsidR="008C15A7">
        <w:t xml:space="preserve"> </w:t>
      </w:r>
      <w:r>
        <w:t>all?</w:t>
      </w:r>
      <w:r w:rsidR="008C15A7">
        <w:t xml:space="preserve"> </w:t>
      </w:r>
      <w:r>
        <w:t>How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find</w:t>
      </w:r>
      <w:r w:rsidR="008C15A7">
        <w:t xml:space="preserve"> </w:t>
      </w:r>
      <w:r>
        <w:t>work-life</w:t>
      </w:r>
      <w:r w:rsidR="008C15A7">
        <w:t xml:space="preserve"> </w:t>
      </w:r>
      <w:r>
        <w:t>balance?</w:t>
      </w:r>
      <w:r w:rsidR="008C15A7">
        <w:t xml:space="preserve"> </w:t>
      </w:r>
      <w:r>
        <w:t>My</w:t>
      </w:r>
      <w:r w:rsidR="008C15A7">
        <w:t xml:space="preserve"> </w:t>
      </w:r>
      <w:r>
        <w:t>answer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610349">
        <w:t> . . .</w:t>
      </w:r>
      <w:r w:rsidR="00722F53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no</w:t>
      </w:r>
      <w:r w:rsidR="008C15A7">
        <w:t xml:space="preserve"> </w:t>
      </w:r>
      <w:r>
        <w:t>idea.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work</w:t>
      </w:r>
      <w:r w:rsidR="008C15A7">
        <w:t xml:space="preserve"> </w:t>
      </w:r>
      <w:r>
        <w:t>a</w:t>
      </w:r>
      <w:r w:rsidR="008C15A7">
        <w:t xml:space="preserve"> </w:t>
      </w:r>
      <w:r>
        <w:t>lot;</w:t>
      </w:r>
      <w:r w:rsidR="008C15A7">
        <w:t xml:space="preserve"> </w:t>
      </w:r>
      <w:r>
        <w:t>I</w:t>
      </w:r>
      <w:r w:rsidR="008C15A7">
        <w:t xml:space="preserve"> </w:t>
      </w:r>
      <w:r>
        <w:t>do.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not</w:t>
      </w:r>
      <w:r w:rsidR="008C15A7">
        <w:t xml:space="preserve"> </w:t>
      </w:r>
      <w:r>
        <w:t>connected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one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family;</w:t>
      </w:r>
      <w:r w:rsidR="008C15A7">
        <w:t xml:space="preserve"> </w:t>
      </w:r>
      <w:r>
        <w:t>I</w:t>
      </w:r>
      <w:r w:rsidR="008C15A7">
        <w:t xml:space="preserve"> </w:t>
      </w:r>
      <w:r>
        <w:t>am.</w:t>
      </w:r>
      <w:r w:rsidR="008C15A7">
        <w:t xml:space="preserve"> </w:t>
      </w:r>
      <w:r>
        <w:t>Nor</w:t>
      </w:r>
      <w:r w:rsidR="008C15A7">
        <w:t xml:space="preserve"> </w:t>
      </w:r>
      <w:r>
        <w:t>is</w:t>
      </w:r>
      <w:r w:rsidR="008C15A7">
        <w:t xml:space="preserve"> </w:t>
      </w:r>
      <w:r>
        <w:t>it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happily</w:t>
      </w:r>
      <w:r w:rsidR="008C15A7">
        <w:t xml:space="preserve"> </w:t>
      </w:r>
      <w:r>
        <w:t>tucked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chair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dinner</w:t>
      </w:r>
      <w:r w:rsidR="008C15A7">
        <w:t xml:space="preserve"> </w:t>
      </w:r>
      <w:r>
        <w:t>table</w:t>
      </w:r>
      <w:r w:rsidR="008C15A7">
        <w:t xml:space="preserve"> </w:t>
      </w:r>
      <w:r>
        <w:t>at</w:t>
      </w:r>
      <w:r w:rsidR="008C15A7">
        <w:t xml:space="preserve"> </w:t>
      </w:r>
      <w:r>
        <w:t>5:15</w:t>
      </w:r>
      <w:r w:rsidR="008C15A7">
        <w:t xml:space="preserve"> </w:t>
      </w:r>
      <w:r>
        <w:t>PM.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put</w:t>
      </w:r>
      <w:r w:rsidR="008C15A7">
        <w:t xml:space="preserve"> </w:t>
      </w:r>
      <w:r>
        <w:t>a</w:t>
      </w:r>
      <w:r w:rsidR="008C15A7">
        <w:t xml:space="preserve"> </w:t>
      </w:r>
      <w:r>
        <w:t>high</w:t>
      </w:r>
      <w:r w:rsidR="008C15A7">
        <w:t xml:space="preserve"> </w:t>
      </w:r>
      <w:r>
        <w:t>priority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Lisa,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career;</w:t>
      </w:r>
      <w:r w:rsidR="008C15A7">
        <w:t xml:space="preserve"> </w:t>
      </w:r>
      <w:r>
        <w:t>I</w:t>
      </w:r>
      <w:r w:rsidR="008C15A7">
        <w:t xml:space="preserve"> </w:t>
      </w:r>
      <w:r>
        <w:t>do.</w:t>
      </w:r>
      <w:r w:rsidR="008C15A7">
        <w:t xml:space="preserve"> </w:t>
      </w:r>
      <w:r>
        <w:t>I</w:t>
      </w:r>
      <w:r w:rsidR="008C15A7">
        <w:t xml:space="preserve"> </w:t>
      </w:r>
      <w:r>
        <w:t>simply</w:t>
      </w:r>
      <w:r w:rsidR="008C15A7">
        <w:t xml:space="preserve"> </w:t>
      </w:r>
      <w:r>
        <w:t>have</w:t>
      </w:r>
      <w:r w:rsidR="008C15A7">
        <w:t xml:space="preserve"> </w:t>
      </w:r>
      <w:r>
        <w:t>no</w:t>
      </w:r>
      <w:r w:rsidR="008C15A7">
        <w:t xml:space="preserve"> </w:t>
      </w:r>
      <w:r>
        <w:t>clue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age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work-life</w:t>
      </w:r>
      <w:r w:rsidR="008C15A7">
        <w:t xml:space="preserve"> </w:t>
      </w:r>
      <w:r>
        <w:t>balance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okay</w:t>
      </w:r>
      <w:r w:rsidR="008C15A7">
        <w:t xml:space="preserve"> </w:t>
      </w:r>
      <w:r>
        <w:t>with</w:t>
      </w:r>
      <w:r w:rsidR="008C15A7">
        <w:t xml:space="preserve"> </w:t>
      </w:r>
      <w:r>
        <w:t>me.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okay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asking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questions.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believe</w:t>
      </w:r>
      <w:r w:rsidR="008C15A7">
        <w:t xml:space="preserve"> </w:t>
      </w:r>
      <w:r>
        <w:t>the</w:t>
      </w:r>
      <w:r w:rsidR="008C15A7">
        <w:t xml:space="preserve"> </w:t>
      </w:r>
      <w:r>
        <w:t>good</w:t>
      </w:r>
      <w:r w:rsidR="008C15A7">
        <w:t xml:space="preserve"> 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finding</w:t>
      </w:r>
      <w:r w:rsidR="008C15A7">
        <w:t xml:space="preserve"> </w:t>
      </w:r>
      <w:r>
        <w:t>balance</w:t>
      </w:r>
      <w:r w:rsidR="008C15A7">
        <w:t xml:space="preserve"> </w:t>
      </w:r>
      <w:r>
        <w:t>between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home.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about</w:t>
      </w:r>
      <w:r w:rsidR="008C15A7">
        <w:t xml:space="preserve"> </w:t>
      </w:r>
      <w:r>
        <w:t>living</w:t>
      </w:r>
      <w:r w:rsidR="008C15A7">
        <w:t xml:space="preserve"> </w:t>
      </w:r>
      <w:r>
        <w:t>the</w:t>
      </w:r>
      <w:r w:rsidR="008C15A7">
        <w:t xml:space="preserve"> </w:t>
      </w:r>
      <w:r>
        <w:t>moments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when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them</w:t>
      </w:r>
      <w:r>
        <w:t>.</w:t>
      </w:r>
      <w:r w:rsidR="008C15A7">
        <w:t xml:space="preserve"> </w:t>
      </w:r>
      <w:r>
        <w:t>Balance</w:t>
      </w:r>
      <w:r w:rsidR="008C15A7">
        <w:t xml:space="preserve"> </w:t>
      </w:r>
      <w:r>
        <w:t>does</w:t>
      </w:r>
      <w:r w:rsidR="008C15A7">
        <w:t xml:space="preserve"> </w:t>
      </w:r>
      <w:r>
        <w:t>not</w:t>
      </w:r>
      <w:r w:rsidR="008C15A7">
        <w:t xml:space="preserve"> </w:t>
      </w:r>
      <w:r>
        <w:t>breed</w:t>
      </w:r>
      <w:r w:rsidR="008C15A7">
        <w:t xml:space="preserve"> </w:t>
      </w:r>
      <w:r>
        <w:t>greatness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friend,</w:t>
      </w:r>
      <w:r w:rsidR="008C15A7">
        <w:t xml:space="preserve"> </w:t>
      </w:r>
      <w:r>
        <w:t>Lara</w:t>
      </w:r>
      <w:r w:rsidR="008C15A7">
        <w:t xml:space="preserve"> </w:t>
      </w:r>
      <w:r>
        <w:t>Hodgson</w:t>
      </w:r>
      <w:r w:rsidR="008C15A7">
        <w:t xml:space="preserve"> </w:t>
      </w:r>
      <w:r>
        <w:t>O</w:t>
      </w:r>
      <w:r w:rsidR="00610349">
        <w:t>’</w:t>
      </w:r>
      <w:r>
        <w:t>Connor,</w:t>
      </w:r>
      <w:r w:rsidR="008C15A7">
        <w:t xml:space="preserve"> </w:t>
      </w:r>
      <w:r>
        <w:t>is</w:t>
      </w:r>
      <w:r w:rsidR="008C15A7">
        <w:t xml:space="preserve"> </w:t>
      </w:r>
      <w:r>
        <w:t>fond</w:t>
      </w:r>
      <w:r w:rsidR="008C15A7">
        <w:t xml:space="preserve"> </w:t>
      </w:r>
      <w:r>
        <w:t>of</w:t>
      </w:r>
      <w:r w:rsidR="008C15A7">
        <w:t xml:space="preserve"> </w:t>
      </w:r>
      <w:r>
        <w:t>saying,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much</w:t>
      </w:r>
      <w:r w:rsidR="008C15A7">
        <w:t xml:space="preserve"> </w:t>
      </w:r>
      <w:r>
        <w:t>fun</w:t>
      </w:r>
      <w:r w:rsidR="008C15A7">
        <w:t xml:space="preserve"> </w:t>
      </w:r>
      <w:r>
        <w:t>to</w:t>
      </w:r>
      <w:r w:rsidR="008C15A7">
        <w:t xml:space="preserve"> </w:t>
      </w:r>
      <w:r>
        <w:t>play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see-saw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perfectly</w:t>
      </w:r>
      <w:r w:rsidR="008C15A7">
        <w:t xml:space="preserve"> </w:t>
      </w:r>
      <w:r>
        <w:t>balanced.</w:t>
      </w:r>
    </w:p>
    <w:p w14:paraId="690DA690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question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asking</w:t>
      </w:r>
      <w:r w:rsidR="008C15A7">
        <w:t xml:space="preserve"> </w:t>
      </w:r>
      <w:r>
        <w:t>and</w:t>
      </w:r>
      <w:r w:rsidR="008C15A7">
        <w:t xml:space="preserve"> </w:t>
      </w:r>
      <w:r>
        <w:t>answering</w:t>
      </w:r>
      <w:r w:rsidR="008C15A7">
        <w:t xml:space="preserve"> </w:t>
      </w:r>
      <w:r>
        <w:t>is:</w:t>
      </w:r>
      <w:r w:rsidR="008C15A7">
        <w:t xml:space="preserve"> </w:t>
      </w:r>
      <w:r>
        <w:t>How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maintain</w:t>
      </w:r>
      <w:r w:rsidR="008C15A7">
        <w:t xml:space="preserve"> </w:t>
      </w:r>
      <w:r>
        <w:t>the</w:t>
      </w:r>
      <w:r w:rsidR="008C15A7">
        <w:t xml:space="preserve"> </w:t>
      </w:r>
      <w:r>
        <w:t>discipline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are?</w:t>
      </w:r>
    </w:p>
    <w:p w14:paraId="4BBBE211" w14:textId="77777777" w:rsidR="00017929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m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best,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wholly</w:t>
      </w:r>
      <w:r w:rsidR="008C15A7">
        <w:rPr>
          <w:color w:val="000000"/>
        </w:rPr>
        <w:t xml:space="preserve"> </w:t>
      </w:r>
      <w:r>
        <w:rPr>
          <w:color w:val="000000"/>
        </w:rPr>
        <w:t>present.</w:t>
      </w:r>
      <w:r w:rsidR="008C15A7">
        <w:rPr>
          <w:color w:val="000000"/>
        </w:rPr>
        <w:t xml:space="preserve"> </w:t>
      </w:r>
      <w:r>
        <w:t>When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at</w:t>
      </w:r>
      <w:r w:rsidR="008C15A7">
        <w:t xml:space="preserve"> </w:t>
      </w:r>
      <w:r>
        <w:t>work.</w:t>
      </w:r>
      <w:r w:rsidR="008C15A7"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m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kids,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m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kids.</w:t>
      </w:r>
      <w:r w:rsidR="008C15A7">
        <w:rPr>
          <w:color w:val="000000"/>
        </w:rPr>
        <w:t xml:space="preserve"> </w:t>
      </w:r>
      <w:r>
        <w:t>When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coaching</w:t>
      </w:r>
      <w:r w:rsidR="008C15A7">
        <w:t xml:space="preserve"> </w:t>
      </w:r>
      <w:r>
        <w:t>the</w:t>
      </w:r>
      <w:r w:rsidR="008C15A7">
        <w:t xml:space="preserve"> </w:t>
      </w:r>
      <w:r>
        <w:t>7</w:t>
      </w:r>
      <w:r w:rsidRPr="00BC4DEA">
        <w:rPr>
          <w:rStyle w:val="supersup"/>
        </w:rPr>
        <w:t>th</w:t>
      </w:r>
      <w:r w:rsidR="008C15A7">
        <w:t xml:space="preserve"> </w:t>
      </w:r>
      <w:r>
        <w:t>grade</w:t>
      </w:r>
      <w:r w:rsidR="008C15A7">
        <w:t xml:space="preserve"> </w:t>
      </w:r>
      <w:r>
        <w:t>girls</w:t>
      </w:r>
      <w:r w:rsidR="00610349">
        <w:t>’</w:t>
      </w:r>
      <w:r w:rsidR="008C15A7">
        <w:t xml:space="preserve"> </w:t>
      </w:r>
      <w:r>
        <w:t>basketball</w:t>
      </w:r>
      <w:r w:rsidR="008C15A7">
        <w:t xml:space="preserve"> </w:t>
      </w:r>
      <w:r>
        <w:t>team,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totally</w:t>
      </w:r>
      <w:r w:rsidR="008C15A7">
        <w:t xml:space="preserve"> </w:t>
      </w:r>
      <w:r>
        <w:t>there,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gym.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date</w:t>
      </w:r>
      <w:r w:rsidR="008C15A7">
        <w:rPr>
          <w:color w:val="000000"/>
        </w:rPr>
        <w:t xml:space="preserve"> </w:t>
      </w:r>
      <w:r>
        <w:rPr>
          <w:color w:val="000000"/>
        </w:rPr>
        <w:t>night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rPr>
          <w:color w:val="000000"/>
        </w:rPr>
        <w:t>Lisa,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100%</w:t>
      </w:r>
      <w:r w:rsidR="008C15A7">
        <w:rPr>
          <w:color w:val="000000"/>
        </w:rPr>
        <w:t xml:space="preserve"> </w:t>
      </w:r>
      <w:r>
        <w:t>present</w:t>
      </w:r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course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always</w:t>
      </w:r>
      <w:r w:rsidR="008C15A7">
        <w:rPr>
          <w:color w:val="000000"/>
        </w:rPr>
        <w:t xml:space="preserve"> </w:t>
      </w:r>
      <w:r>
        <w:rPr>
          <w:color w:val="000000"/>
        </w:rPr>
        <w:t>true.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occasion,</w:t>
      </w:r>
      <w:r w:rsidR="008C15A7">
        <w:rPr>
          <w:color w:val="000000"/>
        </w:rPr>
        <w:t xml:space="preserve"> </w:t>
      </w:r>
      <w:r>
        <w:rPr>
          <w:color w:val="000000"/>
        </w:rPr>
        <w:t>Lisa</w:t>
      </w:r>
      <w:r w:rsidR="008C15A7">
        <w:rPr>
          <w:color w:val="000000"/>
        </w:rPr>
        <w:t xml:space="preserve"> </w:t>
      </w:r>
      <w:r>
        <w:rPr>
          <w:color w:val="000000"/>
        </w:rPr>
        <w:t>has</w:t>
      </w:r>
      <w:r w:rsidR="008C15A7">
        <w:rPr>
          <w:color w:val="000000"/>
        </w:rPr>
        <w:t xml:space="preserve"> </w:t>
      </w:r>
      <w:r>
        <w:rPr>
          <w:color w:val="000000"/>
        </w:rPr>
        <w:t>told</w:t>
      </w:r>
      <w:r w:rsidR="008C15A7">
        <w:rPr>
          <w:color w:val="000000"/>
        </w:rPr>
        <w:t xml:space="preserve"> </w:t>
      </w:r>
      <w:r>
        <w:rPr>
          <w:color w:val="000000"/>
        </w:rPr>
        <w:t>me,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her</w:t>
      </w:r>
      <w:r w:rsidR="008C15A7">
        <w:rPr>
          <w:color w:val="000000"/>
        </w:rPr>
        <w:t xml:space="preserve"> </w:t>
      </w:r>
      <w:r>
        <w:rPr>
          <w:color w:val="000000"/>
        </w:rPr>
        <w:t>own</w:t>
      </w:r>
      <w:r w:rsidR="008C15A7">
        <w:rPr>
          <w:color w:val="000000"/>
        </w:rPr>
        <w:t xml:space="preserve"> </w:t>
      </w:r>
      <w:r>
        <w:rPr>
          <w:color w:val="000000"/>
        </w:rPr>
        <w:t>way,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put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phone</w:t>
      </w:r>
      <w:r w:rsidR="008C15A7">
        <w:rPr>
          <w:color w:val="000000"/>
        </w:rPr>
        <w:t xml:space="preserve"> </w:t>
      </w:r>
      <w:r>
        <w:rPr>
          <w:color w:val="000000"/>
        </w:rPr>
        <w:t>down.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ll</w:t>
      </w:r>
      <w:r w:rsidR="008C15A7">
        <w:rPr>
          <w:color w:val="000000"/>
        </w:rPr>
        <w:t xml:space="preserve"> </w:t>
      </w:r>
      <w:r>
        <w:rPr>
          <w:color w:val="000000"/>
        </w:rPr>
        <w:t>wait,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she</w:t>
      </w:r>
      <w:r w:rsidR="008C15A7">
        <w:rPr>
          <w:color w:val="000000"/>
        </w:rPr>
        <w:t xml:space="preserve"> </w:t>
      </w:r>
      <w:r>
        <w:rPr>
          <w:color w:val="000000"/>
        </w:rPr>
        <w:t>says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then</w:t>
      </w:r>
      <w:r w:rsidR="008C15A7">
        <w:rPr>
          <w:color w:val="000000"/>
        </w:rPr>
        <w:t xml:space="preserve"> </w:t>
      </w:r>
      <w:r>
        <w:rPr>
          <w:color w:val="000000"/>
        </w:rPr>
        <w:t>stares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down.</w:t>
      </w:r>
      <w:r w:rsidR="008C15A7">
        <w:rPr>
          <w:color w:val="000000"/>
        </w:rPr>
        <w:t xml:space="preserve"> </w:t>
      </w:r>
      <w:r>
        <w:rPr>
          <w:color w:val="000000"/>
        </w:rPr>
        <w:t>Translation: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If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think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text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reading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important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our</w:t>
      </w:r>
      <w:r w:rsidR="008C15A7">
        <w:rPr>
          <w:color w:val="000000"/>
        </w:rPr>
        <w:t xml:space="preserve"> </w:t>
      </w:r>
      <w:r>
        <w:rPr>
          <w:color w:val="000000"/>
        </w:rPr>
        <w:t>time</w:t>
      </w:r>
      <w:r w:rsidR="008C15A7">
        <w:rPr>
          <w:color w:val="000000"/>
        </w:rPr>
        <w:t xml:space="preserve"> </w:t>
      </w:r>
      <w:r>
        <w:rPr>
          <w:color w:val="000000"/>
        </w:rPr>
        <w:t>together,</w:t>
      </w:r>
      <w:r w:rsidR="008C15A7">
        <w:rPr>
          <w:color w:val="000000"/>
        </w:rPr>
        <w:t xml:space="preserve"> </w:t>
      </w:r>
      <w:r>
        <w:rPr>
          <w:color w:val="000000"/>
        </w:rPr>
        <w:t>please</w:t>
      </w:r>
      <w:r w:rsidR="008C15A7">
        <w:rPr>
          <w:color w:val="000000"/>
        </w:rPr>
        <w:t xml:space="preserve"> </w:t>
      </w:r>
      <w:r>
        <w:rPr>
          <w:color w:val="000000"/>
        </w:rPr>
        <w:t>let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know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ready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meaningful</w:t>
      </w:r>
      <w:r w:rsidR="008C15A7">
        <w:rPr>
          <w:color w:val="000000"/>
        </w:rPr>
        <w:t xml:space="preserve"> </w:t>
      </w:r>
      <w:r>
        <w:rPr>
          <w:color w:val="000000"/>
        </w:rPr>
        <w:t>conversation,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ready.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Hearing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never</w:t>
      </w:r>
      <w:r w:rsidR="008C15A7">
        <w:rPr>
          <w:color w:val="000000"/>
        </w:rPr>
        <w:t xml:space="preserve"> </w:t>
      </w:r>
      <w:r>
        <w:rPr>
          <w:color w:val="000000"/>
        </w:rPr>
        <w:t>feels</w:t>
      </w:r>
      <w:r w:rsidR="008C15A7">
        <w:rPr>
          <w:color w:val="000000"/>
        </w:rPr>
        <w:t xml:space="preserve"> </w:t>
      </w:r>
      <w:r>
        <w:rPr>
          <w:color w:val="000000"/>
        </w:rPr>
        <w:t>great,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message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sending</w:t>
      </w:r>
      <w:r w:rsidR="008C15A7">
        <w:rPr>
          <w:color w:val="000000"/>
        </w:rPr>
        <w:t xml:space="preserve"> </w:t>
      </w:r>
      <w:r>
        <w:rPr>
          <w:color w:val="000000"/>
        </w:rPr>
        <w:t>her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first</w:t>
      </w:r>
      <w:r w:rsidR="008C15A7">
        <w:rPr>
          <w:color w:val="000000"/>
        </w:rPr>
        <w:t xml:space="preserve"> </w:t>
      </w:r>
      <w:r>
        <w:rPr>
          <w:color w:val="000000"/>
        </w:rPr>
        <w:t>place.</w:t>
      </w:r>
      <w:r w:rsidR="008C15A7">
        <w:rPr>
          <w:color w:val="000000"/>
        </w:rPr>
        <w:t xml:space="preserve"> </w:t>
      </w:r>
      <w:r>
        <w:rPr>
          <w:color w:val="000000"/>
        </w:rPr>
        <w:t>So,</w:t>
      </w:r>
      <w:r w:rsidR="008C15A7">
        <w:rPr>
          <w:color w:val="000000"/>
        </w:rPr>
        <w:t xml:space="preserve"> </w:t>
      </w:r>
      <w:r>
        <w:rPr>
          <w:color w:val="000000"/>
        </w:rPr>
        <w:t>no,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perfect,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aspire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continue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improve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work</w:t>
      </w:r>
      <w:r w:rsidR="008C15A7">
        <w:rPr>
          <w:color w:val="000000"/>
        </w:rPr>
        <w:t xml:space="preserve"> </w:t>
      </w:r>
      <w:r>
        <w:rPr>
          <w:color w:val="000000"/>
        </w:rPr>
        <w:t>towards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present</w:t>
      </w:r>
      <w:r w:rsidR="008C15A7">
        <w:rPr>
          <w:color w:val="000000"/>
        </w:rPr>
        <w:t xml:space="preserve"> </w:t>
      </w:r>
      <w:r>
        <w:rPr>
          <w:color w:val="000000"/>
        </w:rPr>
        <w:t>me,</w:t>
      </w:r>
      <w:r w:rsidR="008C15A7">
        <w:rPr>
          <w:color w:val="000000"/>
        </w:rPr>
        <w:t xml:space="preserve"> </w:t>
      </w:r>
      <w:r>
        <w:rPr>
          <w:color w:val="000000"/>
        </w:rPr>
        <w:t>because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all</w:t>
      </w:r>
      <w:r w:rsidR="008C15A7">
        <w:rPr>
          <w:color w:val="000000"/>
        </w:rPr>
        <w:t xml:space="preserve"> </w:t>
      </w:r>
      <w:r>
        <w:rPr>
          <w:color w:val="000000"/>
        </w:rPr>
        <w:t>aspects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life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matter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space.</w:t>
      </w:r>
    </w:p>
    <w:p w14:paraId="01DC7468" w14:textId="77777777" w:rsidR="00017929" w:rsidRDefault="00E949E9" w:rsidP="008F1C01">
      <w:pPr>
        <w:pStyle w:val="Body-TextTx"/>
      </w:pPr>
      <w:r>
        <w:t>And</w:t>
      </w:r>
      <w:r w:rsidR="008C15A7">
        <w:t xml:space="preserve"> </w:t>
      </w:r>
      <w:r>
        <w:t>so</w:t>
      </w:r>
      <w:r w:rsidR="008C15A7">
        <w:t xml:space="preserve"> </w:t>
      </w:r>
      <w:r>
        <w:t>are</w:t>
      </w:r>
      <w:r w:rsidR="008C15A7">
        <w:t xml:space="preserve"> </w:t>
      </w:r>
      <w:r>
        <w:t>you.</w:t>
      </w:r>
    </w:p>
    <w:p w14:paraId="016A5F2D" w14:textId="77777777" w:rsidR="00722F53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Being</w:t>
      </w:r>
      <w:r w:rsidR="008C15A7">
        <w:rPr>
          <w:color w:val="000000"/>
        </w:rPr>
        <w:t xml:space="preserve"> </w:t>
      </w:r>
      <w:r>
        <w:rPr>
          <w:color w:val="000000"/>
        </w:rPr>
        <w:t>present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harder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ever.</w:t>
      </w:r>
      <w:r w:rsidR="008C15A7">
        <w:rPr>
          <w:color w:val="000000"/>
        </w:rPr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goodness</w:t>
      </w:r>
      <w:r w:rsidR="008C15A7">
        <w:t xml:space="preserve"> </w:t>
      </w:r>
      <w:r>
        <w:t>and</w:t>
      </w:r>
      <w:r w:rsidR="008C15A7">
        <w:t xml:space="preserve"> </w:t>
      </w:r>
      <w:r>
        <w:t>increased</w:t>
      </w:r>
      <w:r w:rsidR="008C15A7">
        <w:t xml:space="preserve"> </w:t>
      </w:r>
      <w:r>
        <w:t>productivity</w:t>
      </w:r>
      <w:r w:rsidR="008C15A7">
        <w:t xml:space="preserve"> </w:t>
      </w:r>
      <w:r>
        <w:t>that</w:t>
      </w:r>
      <w:r w:rsidR="008C15A7">
        <w:t xml:space="preserve"> </w:t>
      </w:r>
      <w:r>
        <w:t>24/7,</w:t>
      </w:r>
      <w:r w:rsidR="008C15A7">
        <w:t xml:space="preserve"> </w:t>
      </w:r>
      <w:r>
        <w:t>readily</w:t>
      </w:r>
      <w:r w:rsidR="008C15A7">
        <w:t xml:space="preserve"> </w:t>
      </w:r>
      <w:r>
        <w:t>accessible</w:t>
      </w:r>
      <w:r w:rsidR="008C15A7">
        <w:t xml:space="preserve"> </w:t>
      </w:r>
      <w:r>
        <w:t>information</w:t>
      </w:r>
      <w:r w:rsidR="008C15A7">
        <w:t xml:space="preserve"> </w:t>
      </w:r>
      <w:r>
        <w:t>and</w:t>
      </w:r>
      <w:r w:rsidR="008C15A7">
        <w:t xml:space="preserve"> </w:t>
      </w:r>
      <w:r>
        <w:t>connectivity</w:t>
      </w:r>
      <w:r w:rsidR="008C15A7">
        <w:t xml:space="preserve"> </w:t>
      </w:r>
      <w:r>
        <w:t>have</w:t>
      </w:r>
      <w:r w:rsidR="008C15A7">
        <w:t xml:space="preserve"> </w:t>
      </w:r>
      <w:r>
        <w:t>brought,</w:t>
      </w:r>
      <w:r w:rsidR="008C15A7">
        <w:t xml:space="preserve"> </w:t>
      </w:r>
      <w:r>
        <w:t>they</w:t>
      </w:r>
      <w:r w:rsidR="008C15A7">
        <w:t xml:space="preserve"> </w:t>
      </w:r>
      <w:r>
        <w:t>have</w:t>
      </w:r>
      <w:r w:rsidR="008C15A7">
        <w:t xml:space="preserve"> </w:t>
      </w:r>
      <w:r>
        <w:t>made</w:t>
      </w:r>
      <w:r w:rsidR="008C15A7">
        <w:t xml:space="preserve"> </w:t>
      </w:r>
      <w:r>
        <w:rPr>
          <w:color w:val="000000"/>
        </w:rPr>
        <w:t>compartmentalizing</w:t>
      </w:r>
      <w:r w:rsidR="008C15A7">
        <w:rPr>
          <w:color w:val="000000"/>
        </w:rPr>
        <w:t xml:space="preserve"> </w:t>
      </w:r>
      <w:r>
        <w:rPr>
          <w:color w:val="000000"/>
        </w:rPr>
        <w:t>roles,</w:t>
      </w:r>
      <w:r w:rsidR="008C15A7">
        <w:rPr>
          <w:color w:val="000000"/>
        </w:rPr>
        <w:t xml:space="preserve"> </w:t>
      </w:r>
      <w:r>
        <w:rPr>
          <w:color w:val="000000"/>
        </w:rPr>
        <w:t>jobs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responsibilities</w:t>
      </w:r>
      <w:r w:rsidR="008C15A7">
        <w:rPr>
          <w:color w:val="000000"/>
        </w:rPr>
        <w:t xml:space="preserve"> </w:t>
      </w:r>
      <w:r>
        <w:rPr>
          <w:color w:val="000000"/>
        </w:rPr>
        <w:t>tougher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tougher.</w:t>
      </w:r>
      <w:r w:rsidR="008C15A7">
        <w:rPr>
          <w:color w:val="000000"/>
        </w:rPr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longer</w:t>
      </w:r>
      <w:r w:rsidR="008C15A7">
        <w:t xml:space="preserve"> </w:t>
      </w:r>
      <w:r>
        <w:t>a</w:t>
      </w:r>
      <w:r w:rsidR="008C15A7">
        <w:t xml:space="preserve"> </w:t>
      </w:r>
      <w:r>
        <w:t>start</w:t>
      </w:r>
      <w:r w:rsidR="008C15A7">
        <w:t xml:space="preserve"> </w:t>
      </w:r>
      <w:r>
        <w:t>or</w:t>
      </w:r>
      <w:r w:rsidR="008C15A7">
        <w:t xml:space="preserve"> </w:t>
      </w:r>
      <w:r>
        <w:t>stop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workday.</w:t>
      </w:r>
      <w:r w:rsidR="008C15A7">
        <w:t xml:space="preserve"> </w:t>
      </w:r>
      <w:r>
        <w:t>Instead,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walk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treadmill</w:t>
      </w:r>
      <w:r w:rsidR="008C15A7">
        <w:t xml:space="preserve"> </w:t>
      </w:r>
      <w:r>
        <w:t>while</w:t>
      </w:r>
      <w:r w:rsidR="008C15A7">
        <w:t xml:space="preserve"> </w:t>
      </w:r>
      <w:r>
        <w:t>scrolling</w:t>
      </w:r>
      <w:r w:rsidR="008C15A7">
        <w:t xml:space="preserve"> </w:t>
      </w:r>
      <w:r>
        <w:t>through</w:t>
      </w:r>
      <w:r w:rsidR="008C15A7">
        <w:t xml:space="preserve"> </w:t>
      </w:r>
      <w:r>
        <w:t>a</w:t>
      </w:r>
      <w:r w:rsidR="008C15A7">
        <w:t xml:space="preserve"> </w:t>
      </w:r>
      <w:r>
        <w:t>presentation,</w:t>
      </w:r>
      <w:r w:rsidR="008C15A7">
        <w:t xml:space="preserve"> </w:t>
      </w:r>
      <w:r>
        <w:t>listen</w:t>
      </w:r>
      <w:r w:rsidR="008C15A7">
        <w:t xml:space="preserve"> </w:t>
      </w:r>
      <w:r>
        <w:t>to</w:t>
      </w:r>
      <w:r w:rsidR="008C15A7">
        <w:t xml:space="preserve"> </w:t>
      </w:r>
      <w:r>
        <w:t>voicemails</w:t>
      </w:r>
      <w:r w:rsidR="008C15A7">
        <w:t xml:space="preserve"> </w:t>
      </w:r>
      <w:r>
        <w:t>on</w:t>
      </w:r>
      <w:r w:rsidR="008C15A7">
        <w:t xml:space="preserve"> </w:t>
      </w:r>
      <w:r>
        <w:t>line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grocery</w:t>
      </w:r>
      <w:r w:rsidR="008C15A7">
        <w:t xml:space="preserve"> </w:t>
      </w:r>
      <w:r>
        <w:t>store</w:t>
      </w:r>
      <w:r w:rsidR="008C15A7">
        <w:t xml:space="preserve"> </w:t>
      </w:r>
      <w:r>
        <w:t>and</w:t>
      </w:r>
      <w:r w:rsidR="008C15A7">
        <w:t xml:space="preserve"> </w:t>
      </w:r>
      <w:r>
        <w:t>check</w:t>
      </w:r>
      <w:r w:rsidR="008C15A7">
        <w:t xml:space="preserve"> </w:t>
      </w:r>
      <w:r>
        <w:t>texts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(or</w:t>
      </w:r>
      <w:r w:rsidR="008C15A7">
        <w:t xml:space="preserve"> </w:t>
      </w:r>
      <w:r>
        <w:t>worse</w:t>
      </w:r>
      <w:r w:rsidR="008C15A7">
        <w:t xml:space="preserve"> </w:t>
      </w:r>
      <w:r>
        <w:t>while</w:t>
      </w:r>
      <w:r w:rsidR="008C15A7">
        <w:t xml:space="preserve"> </w:t>
      </w:r>
      <w:r>
        <w:t>driving</w:t>
      </w:r>
      <w:r w:rsidR="00722F53">
        <w:t>—</w:t>
      </w:r>
      <w:r>
        <w:t>please</w:t>
      </w:r>
      <w:r w:rsidR="008C15A7">
        <w:t xml:space="preserve"> </w:t>
      </w:r>
      <w:r>
        <w:t>don</w:t>
      </w:r>
      <w:r w:rsidR="00610349">
        <w:t>’</w:t>
      </w:r>
      <w:r>
        <w:t>t).</w:t>
      </w:r>
      <w:r w:rsidR="008C15A7">
        <w:t xml:space="preserve"> </w:t>
      </w:r>
      <w:r>
        <w:rPr>
          <w:color w:val="000000"/>
        </w:rPr>
        <w:t>Movie</w:t>
      </w:r>
      <w:r w:rsidR="008C15A7">
        <w:rPr>
          <w:color w:val="000000"/>
        </w:rPr>
        <w:t xml:space="preserve"> </w:t>
      </w:r>
      <w:r>
        <w:rPr>
          <w:color w:val="000000"/>
        </w:rPr>
        <w:t>theaters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actually</w:t>
      </w:r>
      <w:r w:rsidR="008C15A7">
        <w:rPr>
          <w:color w:val="000000"/>
        </w:rPr>
        <w:t xml:space="preserve"> </w:t>
      </w:r>
      <w:r>
        <w:rPr>
          <w:color w:val="000000"/>
        </w:rPr>
        <w:t>run</w:t>
      </w:r>
      <w:r w:rsidR="008C15A7">
        <w:rPr>
          <w:color w:val="000000"/>
        </w:rPr>
        <w:t xml:space="preserve"> </w:t>
      </w:r>
      <w:r>
        <w:rPr>
          <w:color w:val="000000"/>
        </w:rPr>
        <w:t>ads</w:t>
      </w:r>
      <w:r w:rsidR="008C15A7">
        <w:rPr>
          <w:color w:val="000000"/>
        </w:rPr>
        <w:t xml:space="preserve"> </w:t>
      </w:r>
      <w:r>
        <w:rPr>
          <w:color w:val="000000"/>
        </w:rPr>
        <w:t>during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previews</w:t>
      </w:r>
      <w:r w:rsidR="008C15A7">
        <w:rPr>
          <w:color w:val="000000"/>
        </w:rPr>
        <w:t xml:space="preserve"> </w:t>
      </w:r>
      <w:r>
        <w:rPr>
          <w:color w:val="000000"/>
        </w:rPr>
        <w:t>telling</w:t>
      </w:r>
      <w:r w:rsidR="008C15A7">
        <w:rPr>
          <w:color w:val="000000"/>
        </w:rPr>
        <w:t xml:space="preserve"> </w:t>
      </w:r>
      <w:r>
        <w:rPr>
          <w:color w:val="000000"/>
        </w:rPr>
        <w:t>us</w:t>
      </w:r>
      <w:r w:rsidR="008C15A7">
        <w:rPr>
          <w:color w:val="000000"/>
        </w:rPr>
        <w:t xml:space="preserve"> </w:t>
      </w:r>
      <w:r>
        <w:rPr>
          <w:color w:val="000000"/>
        </w:rPr>
        <w:t>we</w:t>
      </w:r>
      <w:r w:rsidR="008C15A7">
        <w:rPr>
          <w:color w:val="000000"/>
        </w:rPr>
        <w:t xml:space="preserve"> </w:t>
      </w:r>
      <w:r>
        <w:rPr>
          <w:color w:val="000000"/>
        </w:rPr>
        <w:t>cannot</w:t>
      </w:r>
      <w:r w:rsidR="008C15A7">
        <w:rPr>
          <w:color w:val="000000"/>
        </w:rPr>
        <w:t xml:space="preserve"> </w:t>
      </w:r>
      <w:r>
        <w:rPr>
          <w:color w:val="000000"/>
        </w:rPr>
        <w:t>text</w:t>
      </w:r>
      <w:r w:rsidR="008C15A7">
        <w:rPr>
          <w:color w:val="000000"/>
        </w:rPr>
        <w:t xml:space="preserve"> </w:t>
      </w:r>
      <w:r>
        <w:rPr>
          <w:color w:val="000000"/>
        </w:rPr>
        <w:t>during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main</w:t>
      </w:r>
      <w:r w:rsidR="008C15A7">
        <w:rPr>
          <w:color w:val="000000"/>
        </w:rPr>
        <w:t xml:space="preserve"> </w:t>
      </w:r>
      <w:r>
        <w:rPr>
          <w:color w:val="000000"/>
        </w:rPr>
        <w:t>feature!</w:t>
      </w:r>
    </w:p>
    <w:p w14:paraId="68D1E6F6" w14:textId="77777777" w:rsidR="00722F53" w:rsidRDefault="00E949E9" w:rsidP="008F1C01">
      <w:pPr>
        <w:pStyle w:val="Body-TextTx"/>
      </w:pP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problem.</w:t>
      </w:r>
    </w:p>
    <w:p w14:paraId="5796633F" w14:textId="77777777" w:rsidR="00017929" w:rsidRDefault="00E949E9" w:rsidP="008F1C01">
      <w:pPr>
        <w:pStyle w:val="Body-TextTx"/>
      </w:pP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more</w:t>
      </w:r>
      <w:r w:rsidR="008C15A7">
        <w:t xml:space="preserve"> </w:t>
      </w:r>
      <w:r>
        <w:t>present.</w:t>
      </w:r>
      <w:r w:rsidR="008C15A7">
        <w:t xml:space="preserve"> </w:t>
      </w:r>
      <w:r>
        <w:t>A</w:t>
      </w:r>
      <w:r w:rsidR="008C15A7">
        <w:t xml:space="preserve"> </w:t>
      </w:r>
      <w:r>
        <w:t>four</w:t>
      </w:r>
      <w:r w:rsidR="008C15A7">
        <w:t xml:space="preserve"> </w:t>
      </w:r>
      <w:r>
        <w:t>part</w:t>
      </w:r>
      <w:r w:rsidR="008C15A7">
        <w:t xml:space="preserve"> </w:t>
      </w:r>
      <w:r>
        <w:t>process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your</w:t>
      </w:r>
      <w:r w:rsidR="008C15A7">
        <w:t xml:space="preserve"> </w:t>
      </w:r>
      <w:r>
        <w:t>journey:</w:t>
      </w:r>
    </w:p>
    <w:p w14:paraId="3F6A4699" w14:textId="77777777" w:rsidR="00722F53" w:rsidRDefault="00E949E9" w:rsidP="008F1C01">
      <w:pPr>
        <w:pStyle w:val="Body-TextTx"/>
      </w:pPr>
      <w:r>
        <w:t>1</w:t>
      </w:r>
      <w:r w:rsidR="00722F53">
        <w:t>-</w:t>
      </w:r>
      <w:r>
        <w:t>find</w:t>
      </w:r>
      <w:r w:rsidR="008C15A7">
        <w:t xml:space="preserve"> </w:t>
      </w:r>
      <w:r>
        <w:t>perspective</w:t>
      </w:r>
      <w:r w:rsidR="008C15A7">
        <w:t xml:space="preserve"> </w:t>
      </w:r>
      <w:r>
        <w:t>,</w:t>
      </w:r>
      <w:r w:rsidR="008C15A7">
        <w:t xml:space="preserve"> </w:t>
      </w:r>
      <w:r>
        <w:t>2</w:t>
      </w:r>
      <w:r w:rsidR="00722F53">
        <w:t>—</w:t>
      </w:r>
      <w:r>
        <w:t>seek</w:t>
      </w:r>
      <w:r w:rsidR="008C15A7">
        <w:t xml:space="preserve"> </w:t>
      </w:r>
      <w:r>
        <w:t>authentic</w:t>
      </w:r>
      <w:r w:rsidR="008C15A7">
        <w:t xml:space="preserve"> </w:t>
      </w:r>
      <w:r>
        <w:t>feedback</w:t>
      </w:r>
      <w:r w:rsidR="008C15A7">
        <w:t xml:space="preserve"> </w:t>
      </w:r>
      <w:r>
        <w:t>3</w:t>
      </w:r>
      <w:r w:rsidR="00722F53">
        <w:t>-</w:t>
      </w:r>
      <w:r>
        <w:t>cultivate</w:t>
      </w:r>
      <w:r w:rsidR="008C15A7">
        <w:t xml:space="preserve"> </w:t>
      </w:r>
      <w:r>
        <w:t>reflective</w:t>
      </w:r>
      <w:r w:rsidR="008C15A7">
        <w:t xml:space="preserve"> </w:t>
      </w:r>
      <w:r>
        <w:t>strength;</w:t>
      </w:r>
      <w:r w:rsidR="008C15A7">
        <w:t xml:space="preserve"> </w:t>
      </w:r>
      <w:r>
        <w:t>4</w:t>
      </w:r>
      <w:r w:rsidR="00722F53">
        <w:t>-</w:t>
      </w:r>
      <w:r>
        <w:t>live</w:t>
      </w:r>
      <w:r w:rsidR="008C15A7">
        <w:t xml:space="preserve"> </w:t>
      </w:r>
      <w:r>
        <w:t>your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</w:p>
    <w:p w14:paraId="6B2325D5" w14:textId="77777777" w:rsidR="00722F53" w:rsidRDefault="00E949E9" w:rsidP="006C1ED3">
      <w:pPr>
        <w:pStyle w:val="A-HeadAhead"/>
      </w:pPr>
      <w:r>
        <w:t>Find</w:t>
      </w:r>
      <w:r w:rsidR="008C15A7">
        <w:t xml:space="preserve"> </w:t>
      </w:r>
      <w:r>
        <w:t>perspective</w:t>
      </w:r>
    </w:p>
    <w:p w14:paraId="3E6F5CCE" w14:textId="77777777" w:rsidR="00722F53" w:rsidRPr="00F96744" w:rsidRDefault="00E949E9" w:rsidP="00F96744">
      <w:pPr>
        <w:pStyle w:val="B-HeadBhead"/>
      </w:pPr>
      <w:r w:rsidRPr="00F96744">
        <w:t>The</w:t>
      </w:r>
      <w:r w:rsidR="008C15A7" w:rsidRPr="00F96744">
        <w:t xml:space="preserve"> </w:t>
      </w:r>
      <w:r w:rsidRPr="00F96744">
        <w:t>Blue</w:t>
      </w:r>
      <w:r w:rsidR="008C15A7" w:rsidRPr="00F96744">
        <w:t xml:space="preserve"> </w:t>
      </w:r>
      <w:r w:rsidRPr="00F96744">
        <w:t>Duffle</w:t>
      </w:r>
      <w:r w:rsidR="008C15A7" w:rsidRPr="00F96744">
        <w:t xml:space="preserve"> </w:t>
      </w:r>
      <w:r w:rsidRPr="00F96744">
        <w:t>Bag.</w:t>
      </w:r>
    </w:p>
    <w:p w14:paraId="51483190" w14:textId="77777777" w:rsidR="00722F53" w:rsidRDefault="00E949E9" w:rsidP="008F1C01">
      <w:pPr>
        <w:pStyle w:val="Body-TextTx"/>
        <w:rPr>
          <w:color w:val="222222"/>
        </w:rPr>
      </w:pP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t>Sixers</w:t>
      </w:r>
      <w:r w:rsidR="008C15A7">
        <w:t xml:space="preserve"> </w:t>
      </w:r>
      <w:r>
        <w:t>colleague</w:t>
      </w:r>
      <w:r w:rsidR="008C15A7">
        <w:t xml:space="preserve"> </w:t>
      </w:r>
      <w:r>
        <w:t>Dave</w:t>
      </w:r>
      <w:r w:rsidR="008C15A7">
        <w:t xml:space="preserve"> </w:t>
      </w:r>
      <w:r>
        <w:t>Stoller,</w:t>
      </w:r>
      <w:r w:rsidR="008C15A7">
        <w:t xml:space="preserve"> </w:t>
      </w:r>
      <w:r>
        <w:t>our</w:t>
      </w:r>
      <w:r w:rsidR="008C15A7">
        <w:t xml:space="preserve"> </w:t>
      </w:r>
      <w:r>
        <w:t>Executive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Communications,</w:t>
      </w:r>
      <w:r w:rsidR="008C15A7">
        <w:t xml:space="preserve"> </w:t>
      </w:r>
      <w:r>
        <w:lastRenderedPageBreak/>
        <w:t>embodies</w:t>
      </w:r>
      <w:r w:rsidR="008C15A7">
        <w:t xml:space="preserve"> </w:t>
      </w:r>
      <w:r>
        <w:t>the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famous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office</w:t>
      </w:r>
      <w:r w:rsidR="008C15A7">
        <w:t xml:space="preserve"> </w:t>
      </w:r>
      <w:r>
        <w:t>both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inspiring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family</w:t>
      </w:r>
      <w:r w:rsidR="008C15A7">
        <w:t xml:space="preserve"> </w:t>
      </w:r>
      <w:r w:rsidRPr="00BC4DEA">
        <w:rPr>
          <w:rStyle w:val="itali"/>
        </w:rPr>
        <w:t>and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remarkably</w:t>
      </w:r>
      <w:r w:rsidR="008C15A7">
        <w:t xml:space="preserve"> </w:t>
      </w:r>
      <w:r>
        <w:t>focused</w:t>
      </w:r>
      <w:r w:rsidR="008C15A7">
        <w:t xml:space="preserve"> </w:t>
      </w:r>
      <w:r>
        <w:t>when</w:t>
      </w:r>
      <w:r w:rsidR="008C15A7">
        <w:t xml:space="preserve"> </w:t>
      </w:r>
      <w:r>
        <w:t>work</w:t>
      </w:r>
      <w:r w:rsidR="008C15A7">
        <w:t xml:space="preserve"> </w:t>
      </w:r>
      <w:r>
        <w:t>requires</w:t>
      </w:r>
      <w:r w:rsidR="008C15A7">
        <w:t xml:space="preserve"> </w:t>
      </w:r>
      <w:r>
        <w:t>it.</w:t>
      </w:r>
      <w:r w:rsidR="008C15A7">
        <w:t xml:space="preserve"> </w:t>
      </w:r>
      <w: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known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saying,</w:t>
      </w:r>
      <w:r w:rsidR="008C15A7">
        <w:rPr>
          <w:color w:val="222222"/>
        </w:rPr>
        <w:t xml:space="preserve"> </w:t>
      </w:r>
      <w:r w:rsidR="00610349">
        <w:rPr>
          <w:color w:val="222222"/>
        </w:rPr>
        <w:t>“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am</w:t>
      </w:r>
      <w:r w:rsidR="008C15A7">
        <w:rPr>
          <w:color w:val="222222"/>
        </w:rPr>
        <w:t xml:space="preserve"> </w:t>
      </w:r>
      <w:r>
        <w:rPr>
          <w:color w:val="222222"/>
        </w:rPr>
        <w:t>going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call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back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15</w:t>
      </w:r>
      <w:r w:rsidR="008C15A7">
        <w:rPr>
          <w:color w:val="222222"/>
        </w:rPr>
        <w:t xml:space="preserve"> </w:t>
      </w:r>
      <w:r>
        <w:rPr>
          <w:color w:val="222222"/>
        </w:rPr>
        <w:t>minutes,</w:t>
      </w:r>
      <w:r w:rsidR="008C15A7">
        <w:rPr>
          <w:color w:val="222222"/>
        </w:rPr>
        <w:t xml:space="preserve"> </w:t>
      </w:r>
      <w:r>
        <w:rPr>
          <w:color w:val="222222"/>
        </w:rPr>
        <w:t>playing</w:t>
      </w:r>
      <w:r w:rsidR="008C15A7">
        <w:rPr>
          <w:color w:val="222222"/>
        </w:rPr>
        <w:t xml:space="preserve"> </w:t>
      </w:r>
      <w:r>
        <w:rPr>
          <w:color w:val="222222"/>
        </w:rPr>
        <w:t>games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kids</w:t>
      </w:r>
      <w:r w:rsidR="00610349">
        <w:rPr>
          <w:color w:val="222222"/>
        </w:rPr>
        <w:t>”</w:t>
      </w:r>
      <w:r w:rsidR="008C15A7">
        <w:rPr>
          <w:color w:val="222222"/>
        </w:rPr>
        <w:t xml:space="preserve"> </w:t>
      </w:r>
      <w:r>
        <w:rPr>
          <w:color w:val="222222"/>
        </w:rPr>
        <w:t>or</w:t>
      </w:r>
      <w:r w:rsidR="008C15A7">
        <w:rPr>
          <w:color w:val="222222"/>
        </w:rPr>
        <w:t xml:space="preserve"> </w:t>
      </w:r>
      <w:r w:rsidR="00610349">
        <w:rPr>
          <w:color w:val="222222"/>
        </w:rPr>
        <w:t>“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call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later</w:t>
      </w:r>
      <w:r w:rsidR="008C15A7">
        <w:rPr>
          <w:color w:val="222222"/>
        </w:rPr>
        <w:t xml:space="preserve"> </w:t>
      </w:r>
      <w:r>
        <w:rPr>
          <w:color w:val="222222"/>
        </w:rPr>
        <w:t>our</w:t>
      </w:r>
      <w:r w:rsidR="008C15A7">
        <w:rPr>
          <w:color w:val="222222"/>
        </w:rPr>
        <w:t xml:space="preserve"> </w:t>
      </w:r>
      <w:r>
        <w:rPr>
          <w:color w:val="222222"/>
        </w:rPr>
        <w:t>family</w:t>
      </w:r>
      <w:r w:rsidR="008C15A7">
        <w:rPr>
          <w:color w:val="222222"/>
        </w:rPr>
        <w:t xml:space="preserve"> </w:t>
      </w:r>
      <w:r>
        <w:rPr>
          <w:color w:val="222222"/>
        </w:rPr>
        <w:t>dinner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about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start.</w:t>
      </w:r>
      <w:r w:rsidR="00610349">
        <w:rPr>
          <w:color w:val="222222"/>
        </w:rPr>
        <w:t>”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when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comes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high</w:t>
      </w:r>
      <w:r w:rsidR="008C15A7">
        <w:rPr>
          <w:color w:val="222222"/>
        </w:rPr>
        <w:t xml:space="preserve"> </w:t>
      </w:r>
      <w:r>
        <w:rPr>
          <w:color w:val="222222"/>
        </w:rPr>
        <w:t>stress</w:t>
      </w:r>
      <w:r w:rsidR="008C15A7">
        <w:rPr>
          <w:color w:val="222222"/>
        </w:rPr>
        <w:t xml:space="preserve"> </w:t>
      </w:r>
      <w:r>
        <w:rPr>
          <w:color w:val="222222"/>
        </w:rPr>
        <w:t>moments</w:t>
      </w:r>
      <w:r w:rsidR="008C15A7">
        <w:rPr>
          <w:color w:val="222222"/>
        </w:rPr>
        <w:t xml:space="preserve"> </w:t>
      </w:r>
      <w:r>
        <w:rPr>
          <w:color w:val="222222"/>
        </w:rPr>
        <w:t>where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communications</w:t>
      </w:r>
      <w:r w:rsidR="008C15A7">
        <w:rPr>
          <w:color w:val="222222"/>
        </w:rPr>
        <w:t xml:space="preserve"> </w:t>
      </w:r>
      <w:r>
        <w:rPr>
          <w:color w:val="222222"/>
        </w:rPr>
        <w:t>are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front</w:t>
      </w:r>
      <w:r w:rsidR="008C15A7">
        <w:rPr>
          <w:color w:val="222222"/>
        </w:rPr>
        <w:t xml:space="preserve"> </w:t>
      </w:r>
      <w:r>
        <w:rPr>
          <w:color w:val="222222"/>
        </w:rPr>
        <w:t>lines:</w:t>
      </w:r>
      <w:r w:rsidR="008C15A7">
        <w:rPr>
          <w:color w:val="222222"/>
        </w:rPr>
        <w:t xml:space="preserve"> </w:t>
      </w:r>
      <w:r>
        <w:rPr>
          <w:color w:val="222222"/>
        </w:rPr>
        <w:t>Draft,</w:t>
      </w:r>
      <w:r w:rsidR="008C15A7">
        <w:rPr>
          <w:color w:val="222222"/>
        </w:rPr>
        <w:t xml:space="preserve"> </w:t>
      </w:r>
      <w:r>
        <w:rPr>
          <w:color w:val="222222"/>
        </w:rPr>
        <w:t>Free</w:t>
      </w:r>
      <w:r w:rsidR="008C15A7">
        <w:rPr>
          <w:color w:val="222222"/>
        </w:rPr>
        <w:t xml:space="preserve"> </w:t>
      </w:r>
      <w:r>
        <w:rPr>
          <w:color w:val="222222"/>
        </w:rPr>
        <w:t>Agency,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big</w:t>
      </w:r>
      <w:r w:rsidR="008C15A7">
        <w:rPr>
          <w:color w:val="222222"/>
        </w:rPr>
        <w:t xml:space="preserve"> </w:t>
      </w:r>
      <w:r>
        <w:rPr>
          <w:color w:val="222222"/>
        </w:rPr>
        <w:t>trade</w:t>
      </w:r>
      <w:r w:rsidR="008C15A7">
        <w:rPr>
          <w:color w:val="222222"/>
        </w:rPr>
        <w:t xml:space="preserve"> </w:t>
      </w:r>
      <w:r>
        <w:rPr>
          <w:color w:val="222222"/>
        </w:rPr>
        <w:t>or</w:t>
      </w:r>
      <w:r w:rsidR="008C15A7">
        <w:rPr>
          <w:color w:val="222222"/>
        </w:rPr>
        <w:t xml:space="preserve"> </w:t>
      </w:r>
      <w:r>
        <w:rPr>
          <w:color w:val="222222"/>
        </w:rPr>
        <w:t>simply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team</w:t>
      </w:r>
      <w:r w:rsidR="008C15A7">
        <w:rPr>
          <w:color w:val="222222"/>
        </w:rPr>
        <w:t xml:space="preserve"> </w:t>
      </w:r>
      <w:r>
        <w:rPr>
          <w:color w:val="222222"/>
        </w:rPr>
        <w:t>struggling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meet</w:t>
      </w:r>
      <w:r w:rsidR="008C15A7">
        <w:rPr>
          <w:color w:val="222222"/>
        </w:rPr>
        <w:t xml:space="preserve"> </w:t>
      </w:r>
      <w:r>
        <w:rPr>
          <w:color w:val="222222"/>
        </w:rPr>
        <w:t>lofty</w:t>
      </w:r>
      <w:r w:rsidR="008C15A7">
        <w:rPr>
          <w:color w:val="222222"/>
        </w:rPr>
        <w:t xml:space="preserve"> </w:t>
      </w:r>
      <w:r>
        <w:rPr>
          <w:color w:val="222222"/>
        </w:rPr>
        <w:t>expectations,</w:t>
      </w:r>
      <w:r w:rsidR="008C15A7">
        <w:rPr>
          <w:color w:val="222222"/>
        </w:rPr>
        <w:t xml:space="preserve"> </w:t>
      </w:r>
      <w:r>
        <w:rPr>
          <w:color w:val="222222"/>
        </w:rPr>
        <w:t>Dave</w:t>
      </w:r>
      <w:r w:rsidR="008C15A7">
        <w:rPr>
          <w:color w:val="222222"/>
        </w:rPr>
        <w:t xml:space="preserve"> </w:t>
      </w:r>
      <w:r>
        <w:rPr>
          <w:color w:val="222222"/>
        </w:rPr>
        <w:t>shines.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defuses</w:t>
      </w:r>
      <w:r w:rsidR="008C15A7">
        <w:rPr>
          <w:color w:val="222222"/>
        </w:rPr>
        <w:t xml:space="preserve"> </w:t>
      </w:r>
      <w:r>
        <w:rPr>
          <w:color w:val="222222"/>
        </w:rPr>
        <w:t>incredibly</w:t>
      </w:r>
      <w:r w:rsidR="008C15A7">
        <w:rPr>
          <w:color w:val="222222"/>
        </w:rPr>
        <w:t xml:space="preserve"> </w:t>
      </w:r>
      <w:r>
        <w:rPr>
          <w:color w:val="222222"/>
        </w:rPr>
        <w:t>tense</w:t>
      </w:r>
      <w:r w:rsidR="008C15A7">
        <w:rPr>
          <w:color w:val="222222"/>
        </w:rPr>
        <w:t xml:space="preserve"> </w:t>
      </w:r>
      <w:r>
        <w:rPr>
          <w:color w:val="222222"/>
        </w:rPr>
        <w:t>meetings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easy</w:t>
      </w:r>
      <w:r w:rsidR="008C15A7">
        <w:rPr>
          <w:color w:val="222222"/>
        </w:rPr>
        <w:t xml:space="preserve"> </w:t>
      </w:r>
      <w:r>
        <w:rPr>
          <w:color w:val="222222"/>
        </w:rPr>
        <w:t>smile,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reassuring</w:t>
      </w:r>
      <w:r w:rsidR="008C15A7">
        <w:rPr>
          <w:color w:val="222222"/>
        </w:rPr>
        <w:t xml:space="preserve"> </w:t>
      </w:r>
      <w:r>
        <w:rPr>
          <w:color w:val="222222"/>
        </w:rPr>
        <w:t>comment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unique</w:t>
      </w:r>
      <w:r w:rsidR="008C15A7">
        <w:rPr>
          <w:color w:val="222222"/>
        </w:rPr>
        <w:t xml:space="preserve"> </w:t>
      </w:r>
      <w:r>
        <w:rPr>
          <w:color w:val="222222"/>
        </w:rPr>
        <w:t>ability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align</w:t>
      </w:r>
      <w:r w:rsidR="008C15A7">
        <w:rPr>
          <w:color w:val="222222"/>
        </w:rPr>
        <w:t xml:space="preserve"> </w:t>
      </w:r>
      <w:r>
        <w:rPr>
          <w:color w:val="222222"/>
        </w:rPr>
        <w:t>people</w:t>
      </w:r>
      <w:r w:rsidR="008C15A7">
        <w:rPr>
          <w:color w:val="222222"/>
        </w:rPr>
        <w:t xml:space="preserve"> </w:t>
      </w:r>
      <w:r>
        <w:rPr>
          <w:color w:val="222222"/>
        </w:rPr>
        <w:t>back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core</w:t>
      </w:r>
      <w:r w:rsidR="008C15A7">
        <w:rPr>
          <w:color w:val="222222"/>
        </w:rPr>
        <w:t xml:space="preserve"> </w:t>
      </w:r>
      <w:r>
        <w:rPr>
          <w:color w:val="222222"/>
        </w:rPr>
        <w:t>point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meeting</w:t>
      </w:r>
      <w:r w:rsidR="008C15A7">
        <w:rPr>
          <w:color w:val="222222"/>
        </w:rPr>
        <w:t xml:space="preserve"> </w:t>
      </w:r>
      <w:r>
        <w:rPr>
          <w:color w:val="222222"/>
        </w:rPr>
        <w:t>when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has</w:t>
      </w:r>
      <w:r w:rsidR="008C15A7">
        <w:rPr>
          <w:color w:val="222222"/>
        </w:rPr>
        <w:t xml:space="preserve"> </w:t>
      </w:r>
      <w:r>
        <w:rPr>
          <w:color w:val="222222"/>
        </w:rPr>
        <w:t>gone</w:t>
      </w:r>
      <w:r w:rsidR="008C15A7">
        <w:rPr>
          <w:color w:val="222222"/>
        </w:rPr>
        <w:t xml:space="preserve"> </w:t>
      </w:r>
      <w:r>
        <w:rPr>
          <w:color w:val="222222"/>
        </w:rPr>
        <w:t>astray.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keeps</w:t>
      </w:r>
      <w:r w:rsidR="008C15A7">
        <w:rPr>
          <w:color w:val="222222"/>
        </w:rPr>
        <w:t xml:space="preserve"> </w:t>
      </w:r>
      <w:r>
        <w:rPr>
          <w:color w:val="222222"/>
        </w:rPr>
        <w:t>Dave</w:t>
      </w:r>
      <w:r w:rsidR="008C15A7">
        <w:rPr>
          <w:color w:val="222222"/>
        </w:rPr>
        <w:t xml:space="preserve"> </w:t>
      </w:r>
      <w:r>
        <w:rPr>
          <w:color w:val="222222"/>
        </w:rPr>
        <w:t>grounded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has</w:t>
      </w:r>
      <w:r w:rsidR="008C15A7">
        <w:rPr>
          <w:color w:val="222222"/>
        </w:rPr>
        <w:t xml:space="preserve"> </w:t>
      </w:r>
      <w:r>
        <w:rPr>
          <w:color w:val="222222"/>
        </w:rPr>
        <w:t>made</w:t>
      </w:r>
      <w:r w:rsidR="008C15A7">
        <w:rPr>
          <w:color w:val="222222"/>
        </w:rPr>
        <w:t xml:space="preserve"> </w:t>
      </w:r>
      <w:r>
        <w:rPr>
          <w:color w:val="222222"/>
        </w:rPr>
        <w:t>him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person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today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fuels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mindset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priorities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life-altering</w:t>
      </w:r>
      <w:r w:rsidR="008C15A7">
        <w:rPr>
          <w:color w:val="222222"/>
        </w:rPr>
        <w:t xml:space="preserve"> </w:t>
      </w:r>
      <w:r>
        <w:rPr>
          <w:color w:val="222222"/>
        </w:rPr>
        <w:t>experience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happened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than</w:t>
      </w:r>
      <w:r w:rsidR="008C15A7">
        <w:rPr>
          <w:color w:val="222222"/>
        </w:rPr>
        <w:t xml:space="preserve"> </w:t>
      </w:r>
      <w:r>
        <w:rPr>
          <w:color w:val="222222"/>
        </w:rPr>
        <w:t>twenty-five</w:t>
      </w:r>
      <w:r w:rsidR="008C15A7">
        <w:rPr>
          <w:color w:val="222222"/>
        </w:rPr>
        <w:t xml:space="preserve"> </w:t>
      </w:r>
      <w:r>
        <w:rPr>
          <w:color w:val="222222"/>
        </w:rPr>
        <w:t>years</w:t>
      </w:r>
      <w:r w:rsidR="008C15A7">
        <w:rPr>
          <w:color w:val="222222"/>
        </w:rPr>
        <w:t xml:space="preserve"> </w:t>
      </w:r>
      <w:r>
        <w:rPr>
          <w:color w:val="222222"/>
        </w:rPr>
        <w:t>ago.</w:t>
      </w:r>
    </w:p>
    <w:p w14:paraId="59A23C46" w14:textId="77777777" w:rsidR="00722F53" w:rsidRDefault="00E949E9" w:rsidP="008F1C01">
      <w:pPr>
        <w:pStyle w:val="Body-TextTx"/>
      </w:pPr>
      <w:r>
        <w:t>Dave</w:t>
      </w:r>
      <w:r w:rsidR="008C15A7">
        <w:t xml:space="preserve"> </w:t>
      </w:r>
      <w:r>
        <w:t>grew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trailer</w:t>
      </w:r>
      <w:r w:rsidR="008C15A7">
        <w:t xml:space="preserve"> </w:t>
      </w:r>
      <w:r>
        <w:t>park</w:t>
      </w:r>
      <w:r w:rsidR="008C15A7">
        <w:t xml:space="preserve"> </w:t>
      </w:r>
      <w:r>
        <w:rPr>
          <w:color w:val="222222"/>
        </w:rPr>
        <w:t>just</w:t>
      </w:r>
      <w:r w:rsidR="008C15A7">
        <w:rPr>
          <w:color w:val="222222"/>
        </w:rPr>
        <w:t xml:space="preserve"> </w:t>
      </w:r>
      <w:r>
        <w:rPr>
          <w:color w:val="222222"/>
        </w:rPr>
        <w:t>outside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Atlantic</w:t>
      </w:r>
      <w:r w:rsidR="008C15A7">
        <w:rPr>
          <w:color w:val="222222"/>
        </w:rPr>
        <w:t xml:space="preserve"> </w:t>
      </w:r>
      <w:r>
        <w:rPr>
          <w:color w:val="222222"/>
        </w:rPr>
        <w:t>City</w:t>
      </w:r>
      <w:r w:rsidR="008C15A7">
        <w:rPr>
          <w:color w:val="222222"/>
        </w:rPr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mother,</w:t>
      </w:r>
      <w:r w:rsidR="008C15A7">
        <w:t xml:space="preserve"> </w:t>
      </w:r>
      <w:r>
        <w:t>his</w:t>
      </w:r>
      <w:r w:rsidR="008C15A7">
        <w:t xml:space="preserve"> </w:t>
      </w:r>
      <w:r>
        <w:t>three</w:t>
      </w:r>
      <w:r w:rsidR="008C15A7">
        <w:t xml:space="preserve"> </w:t>
      </w:r>
      <w:r>
        <w:t>younger</w:t>
      </w:r>
      <w:r w:rsidR="008C15A7">
        <w:t xml:space="preserve"> </w:t>
      </w:r>
      <w:r>
        <w:t>siblings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on-again,</w:t>
      </w:r>
      <w:r w:rsidR="008C15A7">
        <w:t xml:space="preserve"> </w:t>
      </w:r>
      <w:r>
        <w:t>off-again</w:t>
      </w:r>
      <w:r w:rsidR="008C15A7">
        <w:t xml:space="preserve"> </w:t>
      </w:r>
      <w:r>
        <w:t>dad,</w:t>
      </w:r>
      <w:r w:rsidR="008C15A7">
        <w:t xml:space="preserve"> </w:t>
      </w:r>
      <w:r>
        <w:t>who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battling</w:t>
      </w:r>
      <w:r w:rsidR="008C15A7">
        <w:t xml:space="preserve"> </w:t>
      </w:r>
      <w:r>
        <w:t>drug</w:t>
      </w:r>
      <w:r w:rsidR="008C15A7">
        <w:t xml:space="preserve"> </w:t>
      </w:r>
      <w:r>
        <w:t>and</w:t>
      </w:r>
      <w:r w:rsidR="008C15A7">
        <w:t xml:space="preserve"> </w:t>
      </w:r>
      <w:r>
        <w:t>alcohol</w:t>
      </w:r>
      <w:r w:rsidR="008C15A7">
        <w:t xml:space="preserve"> </w:t>
      </w:r>
      <w:r>
        <w:t>addiction</w:t>
      </w:r>
      <w:r w:rsidR="008C15A7">
        <w:t xml:space="preserve"> </w:t>
      </w:r>
      <w:r>
        <w:t>for</w:t>
      </w:r>
      <w:r w:rsidR="008C15A7">
        <w:t xml:space="preserve"> </w:t>
      </w:r>
      <w:r>
        <w:t>as</w:t>
      </w:r>
      <w:r w:rsidR="008C15A7">
        <w:t xml:space="preserve"> </w:t>
      </w:r>
      <w:r>
        <w:t>long</w:t>
      </w:r>
      <w:r w:rsidR="008C15A7">
        <w:t xml:space="preserve"> </w:t>
      </w:r>
      <w:r>
        <w:t>as</w:t>
      </w:r>
      <w:r w:rsidR="008C15A7">
        <w:t xml:space="preserve"> </w:t>
      </w:r>
      <w:r>
        <w:t>anyone</w:t>
      </w:r>
      <w:r w:rsidR="008C15A7">
        <w:t xml:space="preserve"> </w:t>
      </w:r>
      <w:r>
        <w:t>can</w:t>
      </w:r>
      <w:r w:rsidR="008C15A7">
        <w:t xml:space="preserve"> </w:t>
      </w:r>
      <w:r>
        <w:t>remember.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every</w:t>
      </w:r>
      <w:r w:rsidR="008C15A7">
        <w:t xml:space="preserve"> </w:t>
      </w:r>
      <w:r>
        <w:t>sort</w:t>
      </w:r>
      <w:r w:rsidR="008C15A7">
        <w:t xml:space="preserve"> </w:t>
      </w:r>
      <w:r>
        <w:t>of</w:t>
      </w:r>
      <w:r w:rsidR="008C15A7">
        <w:t xml:space="preserve"> </w:t>
      </w:r>
      <w:r>
        <w:t>rehabilitation</w:t>
      </w:r>
      <w:r w:rsidR="008C15A7">
        <w:t xml:space="preserve"> </w:t>
      </w:r>
      <w:r>
        <w:t>program</w:t>
      </w:r>
      <w:r w:rsidR="00C33184">
        <w:t>—</w:t>
      </w:r>
      <w:r>
        <w:t>inpatient,</w:t>
      </w:r>
      <w:r w:rsidR="008C15A7">
        <w:t xml:space="preserve"> </w:t>
      </w:r>
      <w:r>
        <w:t>outpatient,</w:t>
      </w:r>
      <w:r w:rsidR="008C15A7">
        <w:t xml:space="preserve"> </w:t>
      </w:r>
      <w:r>
        <w:t>faith-based,</w:t>
      </w:r>
      <w:r w:rsidR="008C15A7">
        <w:t xml:space="preserve"> </w:t>
      </w:r>
      <w:r>
        <w:t>non-faith-based</w:t>
      </w:r>
      <w:r w:rsidR="00C33184">
        <w:t>—</w:t>
      </w:r>
      <w:r>
        <w:t>but</w:t>
      </w:r>
      <w:r w:rsidR="008C15A7">
        <w:t xml:space="preserve"> </w:t>
      </w:r>
      <w:r>
        <w:t>nothing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and,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he</w:t>
      </w:r>
      <w:r w:rsidR="008C15A7">
        <w:t xml:space="preserve"> </w:t>
      </w:r>
      <w:r>
        <w:t>put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children</w:t>
      </w:r>
      <w:r w:rsidR="008C15A7">
        <w:t xml:space="preserve"> </w:t>
      </w: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ever-worsening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difficult</w:t>
      </w:r>
      <w:r w:rsidR="008C15A7">
        <w:t xml:space="preserve"> </w:t>
      </w:r>
      <w:r>
        <w:t>situations.</w:t>
      </w:r>
    </w:p>
    <w:p w14:paraId="3FEF36E6" w14:textId="77777777" w:rsidR="00722F53" w:rsidRDefault="00610349" w:rsidP="008F1C01">
      <w:pPr>
        <w:pStyle w:val="Body-TextTx"/>
        <w:rPr>
          <w:color w:val="222222"/>
        </w:rPr>
      </w:pPr>
      <w:r w:rsidRPr="001559BF">
        <w:t>“</w:t>
      </w:r>
      <w:r w:rsidR="00E949E9">
        <w:t>My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fun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charismatic</w:t>
      </w:r>
      <w:r w:rsidR="008C15A7">
        <w:t xml:space="preserve"> </w:t>
      </w:r>
      <w:r w:rsidR="00E949E9">
        <w:t>guy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sober,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explains.</w:t>
      </w:r>
      <w:r w:rsidR="008C15A7">
        <w:t xml:space="preserve"> </w:t>
      </w:r>
      <w:r>
        <w:t>“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drink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hit,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second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third,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monster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out.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ten-years-old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school</w:t>
      </w:r>
      <w:r w:rsidR="008C15A7">
        <w:t xml:space="preserve"> </w:t>
      </w:r>
      <w:r w:rsidR="00E949E9">
        <w:t>bus</w:t>
      </w:r>
      <w:r w:rsidR="008C15A7">
        <w:t xml:space="preserve"> </w:t>
      </w:r>
      <w:r w:rsidR="00E949E9">
        <w:t>pulled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family</w:t>
      </w:r>
      <w:r>
        <w:t>’</w:t>
      </w:r>
      <w:r w:rsidR="00E949E9">
        <w:t>s</w:t>
      </w:r>
      <w:r w:rsidR="008C15A7">
        <w:t xml:space="preserve"> </w:t>
      </w:r>
      <w:r w:rsidR="00E949E9">
        <w:t>trailer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police</w:t>
      </w:r>
      <w:r w:rsidR="008C15A7">
        <w:t xml:space="preserve"> </w:t>
      </w:r>
      <w:r w:rsidR="00E949E9">
        <w:t>officer</w:t>
      </w:r>
      <w:r w:rsidR="008C15A7">
        <w:t xml:space="preserve"> </w:t>
      </w:r>
      <w:r w:rsidR="00E949E9">
        <w:t>escorted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front</w:t>
      </w:r>
      <w:r w:rsidR="008C15A7">
        <w:t xml:space="preserve"> </w:t>
      </w:r>
      <w:r w:rsidR="00E949E9">
        <w:t>door.</w:t>
      </w:r>
      <w:r w:rsidR="008C15A7">
        <w:t xml:space="preserve"> </w:t>
      </w:r>
      <w:r w:rsidR="00E949E9">
        <w:rPr>
          <w:color w:val="222222"/>
        </w:rPr>
        <w:t>Without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looking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in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Dave</w:t>
      </w:r>
      <w:r>
        <w:rPr>
          <w:color w:val="222222"/>
        </w:rPr>
        <w:t>’</w:t>
      </w:r>
      <w:r w:rsidR="00E949E9">
        <w:rPr>
          <w:color w:val="222222"/>
        </w:rPr>
        <w:t>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direction,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his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dad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suddenly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pulled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free,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grabbed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bike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cruised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right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past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the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school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bus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out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of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the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neighborhood.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Dave</w:t>
      </w:r>
      <w:r>
        <w:rPr>
          <w:color w:val="222222"/>
        </w:rPr>
        <w:t>’</w:t>
      </w:r>
      <w:r w:rsidR="00E949E9">
        <w:rPr>
          <w:color w:val="222222"/>
        </w:rPr>
        <w:t>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mom,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at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her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wit</w:t>
      </w:r>
      <w:r>
        <w:rPr>
          <w:color w:val="222222"/>
        </w:rPr>
        <w:t>’</w:t>
      </w:r>
      <w:r w:rsidR="00E949E9">
        <w:rPr>
          <w:color w:val="222222"/>
        </w:rPr>
        <w:t>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end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with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his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substance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abuse,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had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called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the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police.</w:t>
      </w:r>
    </w:p>
    <w:p w14:paraId="5719FDDB" w14:textId="77777777" w:rsidR="00722F53" w:rsidRDefault="00E949E9" w:rsidP="008F1C01">
      <w:pPr>
        <w:pStyle w:val="Body-TextTx"/>
      </w:pP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while,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lived</w:t>
      </w:r>
      <w:r w:rsidR="008C15A7">
        <w:t xml:space="preserve"> </w:t>
      </w:r>
      <w:r>
        <w:t>under</w:t>
      </w:r>
      <w:r w:rsidR="008C15A7">
        <w:t xml:space="preserve"> </w:t>
      </w:r>
      <w: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boardwalk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then</w:t>
      </w:r>
      <w:r w:rsidR="008C15A7">
        <w:rPr>
          <w:color w:val="222222"/>
        </w:rPr>
        <w:t xml:space="preserve"> </w:t>
      </w:r>
      <w:r>
        <w:rPr>
          <w:color w:val="222222"/>
        </w:rPr>
        <w:t>made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way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t>homeless</w:t>
      </w:r>
      <w:r w:rsidR="008C15A7">
        <w:t xml:space="preserve"> </w:t>
      </w:r>
      <w:r>
        <w:lastRenderedPageBreak/>
        <w:t>shelter.</w:t>
      </w:r>
      <w:r w:rsidR="008C15A7">
        <w:t xml:space="preserve"> </w:t>
      </w:r>
      <w:r>
        <w:t>Believing</w:t>
      </w:r>
      <w:r w:rsidR="008C15A7">
        <w:t xml:space="preserve"> </w:t>
      </w:r>
      <w:r>
        <w:t>maybe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stay</w:t>
      </w:r>
      <w:r w:rsidR="008C15A7">
        <w:t xml:space="preserve"> </w:t>
      </w:r>
      <w:r>
        <w:t>clean</w:t>
      </w:r>
      <w:r w:rsidR="008C15A7">
        <w:t xml:space="preserve"> </w:t>
      </w:r>
      <w:r>
        <w:t>and</w:t>
      </w:r>
      <w:r w:rsidR="008C15A7">
        <w:t xml:space="preserve"> </w:t>
      </w:r>
      <w:r>
        <w:t>determined</w:t>
      </w:r>
      <w:r w:rsidR="008C15A7">
        <w:t xml:space="preserve"> </w:t>
      </w:r>
      <w:r>
        <w:t>to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their</w:t>
      </w:r>
      <w:r w:rsidR="008C15A7">
        <w:t xml:space="preserve"> </w:t>
      </w:r>
      <w:r>
        <w:t>family</w:t>
      </w:r>
      <w:r w:rsidR="008C15A7">
        <w:t xml:space="preserve"> </w:t>
      </w:r>
      <w:r>
        <w:t>together,</w:t>
      </w:r>
      <w:r w:rsidR="008C15A7">
        <w:t xml:space="preserve"> </w:t>
      </w:r>
      <w:r>
        <w:t>Dave</w:t>
      </w:r>
      <w:r w:rsidR="00610349">
        <w:t>’</w:t>
      </w:r>
      <w:r>
        <w:t>s</w:t>
      </w:r>
      <w:r w:rsidR="008C15A7">
        <w:t xml:space="preserve"> </w:t>
      </w:r>
      <w:r>
        <w:t>mom</w:t>
      </w:r>
      <w:r w:rsidR="008C15A7">
        <w:t xml:space="preserve"> </w:t>
      </w:r>
      <w:r>
        <w:t>agreed</w:t>
      </w:r>
      <w:r w:rsidR="008C15A7">
        <w:t xml:space="preserve"> </w:t>
      </w:r>
      <w:r>
        <w:t>to</w:t>
      </w:r>
      <w:r w:rsidR="008C15A7">
        <w:t xml:space="preserve"> </w:t>
      </w:r>
      <w:r>
        <w:t>pick</w:t>
      </w:r>
      <w:r w:rsidR="008C15A7">
        <w:t xml:space="preserve"> </w:t>
      </w:r>
      <w:r>
        <w:t>him</w:t>
      </w:r>
      <w:r w:rsidR="008C15A7">
        <w:t xml:space="preserve"> </w:t>
      </w:r>
      <w:r>
        <w:t>up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shelter</w:t>
      </w:r>
      <w:r w:rsidR="008C15A7">
        <w:t xml:space="preserve"> </w:t>
      </w:r>
      <w:r>
        <w:t>called</w:t>
      </w:r>
      <w:r w:rsidR="008C15A7">
        <w:t xml:space="preserve"> </w:t>
      </w:r>
      <w:r>
        <w:t>her.</w:t>
      </w:r>
    </w:p>
    <w:p w14:paraId="1B2C8E68" w14:textId="77777777" w:rsidR="00017929" w:rsidRDefault="00610349" w:rsidP="008F1C01">
      <w:pPr>
        <w:pStyle w:val="Body-TextTx"/>
      </w:pPr>
      <w:r>
        <w:t>“</w:t>
      </w:r>
      <w:r w:rsidR="00E949E9">
        <w:t>It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done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drive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rehab</w:t>
      </w:r>
      <w:r w:rsidR="008C15A7">
        <w:t xml:space="preserve"> </w:t>
      </w:r>
      <w:r w:rsidR="00E949E9">
        <w:t>facilities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shelters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million</w:t>
      </w:r>
      <w:r w:rsidR="008C15A7">
        <w:t xml:space="preserve"> </w:t>
      </w:r>
      <w:r w:rsidR="00E949E9">
        <w:t>times,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</w:t>
      </w:r>
      <w:r>
        <w:t>’</w:t>
      </w:r>
      <w:r w:rsidR="00E949E9">
        <w:t>ll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forget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day,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explains.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crisp,</w:t>
      </w:r>
      <w:r w:rsidR="008C15A7">
        <w:t xml:space="preserve"> </w:t>
      </w:r>
      <w:r w:rsidR="00E949E9">
        <w:t>cold</w:t>
      </w:r>
      <w:r w:rsidR="008C15A7">
        <w:t xml:space="preserve"> </w:t>
      </w:r>
      <w:r w:rsidR="00E949E9">
        <w:t>winter</w:t>
      </w:r>
      <w:r w:rsidR="008C15A7">
        <w:t xml:space="preserve"> </w:t>
      </w:r>
      <w:r w:rsidR="00E949E9">
        <w:t>mornings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wind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Atlantic</w:t>
      </w:r>
      <w:r w:rsidR="008C15A7">
        <w:t xml:space="preserve"> </w:t>
      </w:r>
      <w:r w:rsidR="00E949E9">
        <w:t>Ocean</w:t>
      </w:r>
      <w:r w:rsidR="008C15A7">
        <w:t xml:space="preserve"> </w:t>
      </w:r>
      <w:r w:rsidR="00E949E9">
        <w:t>cuts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type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weather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stay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under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covers.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Dave</w:t>
      </w:r>
      <w:r>
        <w:t>’</w:t>
      </w:r>
      <w:r w:rsidR="00E949E9">
        <w:t>s</w:t>
      </w:r>
      <w:r w:rsidR="008C15A7">
        <w:t xml:space="preserve"> </w:t>
      </w:r>
      <w:r w:rsidR="00E949E9">
        <w:t>mom</w:t>
      </w:r>
      <w:r w:rsidR="008C15A7">
        <w:t xml:space="preserve"> </w:t>
      </w:r>
      <w:r w:rsidR="00E949E9">
        <w:t>loaded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old,</w:t>
      </w:r>
      <w:r w:rsidR="008C15A7">
        <w:t xml:space="preserve"> </w:t>
      </w:r>
      <w:r w:rsidR="00E949E9">
        <w:t>beat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Chevy</w:t>
      </w:r>
      <w:r w:rsidR="008C15A7">
        <w:t xml:space="preserve"> </w:t>
      </w:r>
      <w:r w:rsidR="00E949E9">
        <w:t>van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gotten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payment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exchange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plumbing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earlier.</w:t>
      </w:r>
      <w:r w:rsidR="008C15A7">
        <w:t xml:space="preserve"> </w:t>
      </w:r>
      <w:r>
        <w:t>“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sister,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eight,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brother</w:t>
      </w:r>
      <w:r w:rsidR="008C15A7">
        <w:t xml:space="preserve"> </w:t>
      </w:r>
      <w:r w:rsidR="00E949E9">
        <w:t>Danny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old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youngest</w:t>
      </w:r>
      <w:r w:rsidR="008C15A7">
        <w:t xml:space="preserve"> </w:t>
      </w:r>
      <w:r w:rsidR="00E949E9">
        <w:t>brother</w:t>
      </w:r>
      <w:r w:rsidR="008C15A7">
        <w:t xml:space="preserve"> </w:t>
      </w:r>
      <w:r w:rsidR="00E949E9">
        <w:t>Dennis,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baby</w:t>
      </w:r>
      <w:r w:rsidR="008C15A7">
        <w:t xml:space="preserve"> </w:t>
      </w:r>
      <w:r w:rsidR="00E949E9">
        <w:t>laughing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seat.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remember</w:t>
      </w:r>
      <w:r w:rsidR="008C15A7">
        <w:t xml:space="preserve"> </w:t>
      </w:r>
      <w:r w:rsidR="00E949E9">
        <w:t>wishing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Dennis:</w:t>
      </w:r>
      <w:r w:rsidR="008C15A7">
        <w:t xml:space="preserve"> </w:t>
      </w:r>
      <w:r w:rsidR="00E949E9">
        <w:t>too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happening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oblivious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heading,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recalls.</w:t>
      </w:r>
    </w:p>
    <w:p w14:paraId="175FE913" w14:textId="77777777" w:rsidR="00017929" w:rsidRDefault="00E949E9" w:rsidP="008F1C01">
      <w:pPr>
        <w:pStyle w:val="Body-TextTx"/>
      </w:pP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old</w:t>
      </w:r>
      <w:r w:rsidR="008C15A7">
        <w:t xml:space="preserve"> </w:t>
      </w:r>
      <w:r>
        <w:t>van</w:t>
      </w:r>
      <w:r w:rsidR="008C15A7">
        <w:t xml:space="preserve"> </w:t>
      </w:r>
      <w:r>
        <w:t>limped</w:t>
      </w:r>
      <w:r w:rsidR="008C15A7">
        <w:t xml:space="preserve"> </w:t>
      </w:r>
      <w:r>
        <w:t>down</w:t>
      </w:r>
      <w:r w:rsidR="008C15A7">
        <w:t xml:space="preserve"> </w:t>
      </w:r>
      <w:r>
        <w:t>the</w:t>
      </w:r>
      <w:r w:rsidR="008C15A7">
        <w:t xml:space="preserve"> </w:t>
      </w:r>
      <w:r>
        <w:t>highway</w:t>
      </w:r>
      <w:r w:rsidR="008C15A7">
        <w:t xml:space="preserve"> </w:t>
      </w:r>
      <w:r>
        <w:t>towards</w:t>
      </w:r>
      <w:r w:rsidR="008C15A7">
        <w:t xml:space="preserve"> </w:t>
      </w:r>
      <w:r>
        <w:t>the</w:t>
      </w:r>
      <w:r w:rsidR="008C15A7">
        <w:t xml:space="preserve"> </w:t>
      </w:r>
      <w:r>
        <w:t>shelter,</w:t>
      </w:r>
      <w:r w:rsidR="008C15A7">
        <w:t xml:space="preserve"> </w:t>
      </w:r>
      <w:r>
        <w:t>Dave</w:t>
      </w:r>
      <w:r w:rsidR="008C15A7">
        <w:t xml:space="preserve"> </w:t>
      </w:r>
      <w:r>
        <w:t>felt</w:t>
      </w:r>
      <w:r w:rsidR="008C15A7">
        <w:t xml:space="preserve"> </w:t>
      </w:r>
      <w:r>
        <w:t>his</w:t>
      </w:r>
      <w:r w:rsidR="008C15A7">
        <w:t xml:space="preserve"> </w:t>
      </w:r>
      <w:r>
        <w:t>anger</w:t>
      </w:r>
      <w:r w:rsidR="008C15A7">
        <w:t xml:space="preserve"> </w:t>
      </w:r>
      <w:r>
        <w:t>rise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mile.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thought,</w:t>
      </w:r>
      <w:r w:rsidR="008C15A7">
        <w:t xml:space="preserve"> </w:t>
      </w:r>
      <w:r>
        <w:t>why</w:t>
      </w:r>
      <w:r w:rsidR="008C15A7">
        <w:t xml:space="preserve"> </w:t>
      </w:r>
      <w:r>
        <w:t>do</w:t>
      </w:r>
      <w:r w:rsidR="008C15A7">
        <w:t xml:space="preserve"> </w:t>
      </w:r>
      <w:r>
        <w:t>we</w:t>
      </w:r>
      <w:r w:rsidR="008C15A7">
        <w:t xml:space="preserve"> </w:t>
      </w:r>
      <w:r>
        <w:t>live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trailer</w:t>
      </w:r>
      <w:r w:rsidR="008C15A7">
        <w:t xml:space="preserve"> </w:t>
      </w:r>
      <w:r>
        <w:t>park</w:t>
      </w:r>
      <w:r w:rsidR="008C15A7">
        <w:t xml:space="preserve"> </w:t>
      </w:r>
      <w:r>
        <w:t>when</w:t>
      </w:r>
      <w:r w:rsidR="008C15A7">
        <w:t xml:space="preserve"> </w:t>
      </w:r>
      <w:r>
        <w:t>all</w:t>
      </w:r>
      <w:r w:rsidR="008C15A7">
        <w:t xml:space="preserve"> </w:t>
      </w:r>
      <w:r>
        <w:t>our</w:t>
      </w:r>
      <w:r w:rsidR="008C15A7">
        <w:t xml:space="preserve"> </w:t>
      </w:r>
      <w:r>
        <w:t>friends</w:t>
      </w:r>
      <w:r w:rsidR="008C15A7">
        <w:t xml:space="preserve"> </w:t>
      </w:r>
      <w:r>
        <w:t>have</w:t>
      </w:r>
      <w:r w:rsidR="008C15A7">
        <w:t xml:space="preserve"> </w:t>
      </w:r>
      <w:r>
        <w:t>backyards</w:t>
      </w:r>
      <w:r w:rsidR="008C15A7">
        <w:t xml:space="preserve"> </w:t>
      </w:r>
      <w:r>
        <w:t>and</w:t>
      </w:r>
      <w:r w:rsidR="008C15A7">
        <w:t xml:space="preserve"> </w:t>
      </w:r>
      <w:r>
        <w:t>roller</w:t>
      </w:r>
      <w:r w:rsidR="008C15A7">
        <w:t xml:space="preserve"> </w:t>
      </w:r>
      <w:r>
        <w:t>blades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that</w:t>
      </w:r>
      <w:r w:rsidR="008C15A7">
        <w:t xml:space="preserve"> </w:t>
      </w:r>
      <w:r>
        <w:t>stuff?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tired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eviction</w:t>
      </w:r>
      <w:r w:rsidR="008C15A7">
        <w:t xml:space="preserve"> </w:t>
      </w:r>
      <w:r>
        <w:t>notices</w:t>
      </w:r>
      <w:r w:rsidR="008C15A7">
        <w:t xml:space="preserve"> </w:t>
      </w:r>
      <w:r>
        <w:t>and</w:t>
      </w:r>
      <w:r w:rsidR="008C15A7">
        <w:t xml:space="preserve"> </w:t>
      </w:r>
      <w:r>
        <w:t>wondering</w:t>
      </w:r>
      <w:r w:rsidR="008C15A7">
        <w:t xml:space="preserve"> </w:t>
      </w:r>
      <w:r>
        <w:t>if</w:t>
      </w:r>
      <w:r w:rsidR="008C15A7">
        <w:t xml:space="preserve"> </w:t>
      </w:r>
      <w:r>
        <w:t>every</w:t>
      </w:r>
      <w:r w:rsidR="008C15A7">
        <w:t xml:space="preserve"> </w:t>
      </w:r>
      <w:r>
        <w:t>knock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door</w:t>
      </w:r>
      <w:r w:rsidR="008C15A7">
        <w:t xml:space="preserve"> </w:t>
      </w:r>
      <w:r>
        <w:t>was</w:t>
      </w:r>
      <w:r w:rsidR="008C15A7">
        <w:t xml:space="preserve"> </w:t>
      </w:r>
      <w:r>
        <w:t>someone</w:t>
      </w:r>
      <w:r w:rsidR="008C15A7">
        <w:t xml:space="preserve"> </w:t>
      </w:r>
      <w:r>
        <w:t>telling</w:t>
      </w:r>
      <w:r w:rsidR="008C15A7">
        <w:t xml:space="preserve"> </w:t>
      </w:r>
      <w:r>
        <w:t>us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go.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tired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expression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cashier</w:t>
      </w:r>
      <w:r w:rsidR="00610349">
        <w:t>’</w:t>
      </w:r>
      <w:r>
        <w:t>s</w:t>
      </w:r>
      <w:r w:rsidR="008C15A7">
        <w:t xml:space="preserve"> </w:t>
      </w:r>
      <w:r>
        <w:t>face</w:t>
      </w:r>
      <w:r w:rsidR="008C15A7">
        <w:t xml:space="preserve"> </w:t>
      </w:r>
      <w:r>
        <w:t>when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paid</w:t>
      </w:r>
      <w:r w:rsidR="008C15A7">
        <w:t xml:space="preserve"> </w:t>
      </w:r>
      <w:r>
        <w:t>with</w:t>
      </w:r>
      <w:r w:rsidR="008C15A7">
        <w:t xml:space="preserve"> </w:t>
      </w:r>
      <w:r>
        <w:t>food</w:t>
      </w:r>
      <w:r w:rsidR="008C15A7">
        <w:t xml:space="preserve"> </w:t>
      </w:r>
      <w:r>
        <w:t>stamps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condescending</w:t>
      </w:r>
      <w:r w:rsidR="008C15A7">
        <w:t xml:space="preserve"> </w:t>
      </w:r>
      <w:r>
        <w:t>looks</w:t>
      </w:r>
      <w:r w:rsidR="008C15A7">
        <w:t xml:space="preserve"> </w:t>
      </w:r>
      <w:r>
        <w:t>from</w:t>
      </w:r>
      <w:r w:rsidR="008C15A7">
        <w:t xml:space="preserve"> </w:t>
      </w:r>
      <w:r>
        <w:t>people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welfare</w:t>
      </w:r>
      <w:r w:rsidR="008C15A7">
        <w:t xml:space="preserve"> </w:t>
      </w:r>
      <w:r>
        <w:t>office</w:t>
      </w:r>
      <w:r w:rsidR="008C15A7">
        <w:t xml:space="preserve"> </w:t>
      </w:r>
      <w:r>
        <w:t>because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was</w:t>
      </w:r>
      <w:r w:rsidR="008C15A7">
        <w:t xml:space="preserve"> </w:t>
      </w:r>
      <w:r>
        <w:t>there</w:t>
      </w:r>
      <w:r w:rsidR="008C15A7">
        <w:t xml:space="preserve"> </w:t>
      </w:r>
      <w:r>
        <w:t>with</w:t>
      </w:r>
      <w:r w:rsidR="008C15A7">
        <w:t xml:space="preserve"> </w:t>
      </w:r>
      <w:r>
        <w:t>four</w:t>
      </w:r>
      <w:r w:rsidR="008C15A7">
        <w:t xml:space="preserve"> </w:t>
      </w:r>
      <w:r>
        <w:t>kids</w:t>
      </w:r>
      <w:r w:rsidR="008C15A7">
        <w:t xml:space="preserve"> </w:t>
      </w:r>
      <w:r>
        <w:t>under</w:t>
      </w:r>
      <w:r w:rsidR="008C15A7">
        <w:t xml:space="preserve"> </w:t>
      </w:r>
      <w:r>
        <w:t>the</w:t>
      </w:r>
      <w:r w:rsidR="008C15A7">
        <w:t xml:space="preserve"> </w:t>
      </w:r>
      <w:r>
        <w:t>age</w:t>
      </w:r>
      <w:r w:rsidR="008C15A7">
        <w:t xml:space="preserve"> </w:t>
      </w:r>
      <w:r>
        <w:t>of</w:t>
      </w:r>
      <w:r w:rsidR="008C15A7">
        <w:t xml:space="preserve"> </w:t>
      </w:r>
      <w:r>
        <w:t>10,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already</w:t>
      </w:r>
      <w:r w:rsidR="008C15A7">
        <w:t xml:space="preserve"> </w:t>
      </w:r>
      <w:r>
        <w:t>grown</w:t>
      </w:r>
      <w:r w:rsidR="008C15A7">
        <w:t xml:space="preserve"> </w:t>
      </w:r>
      <w:r>
        <w:t>up</w:t>
      </w:r>
      <w:r w:rsidR="008C15A7">
        <w:t xml:space="preserve"> </w:t>
      </w:r>
      <w:r>
        <w:t>too</w:t>
      </w:r>
      <w:r w:rsidR="008C15A7">
        <w:t xml:space="preserve"> </w:t>
      </w:r>
      <w:r>
        <w:t>fast</w:t>
      </w:r>
      <w:r w:rsidR="008C15A7">
        <w:t xml:space="preserve"> </w:t>
      </w:r>
      <w:r>
        <w:t>and</w:t>
      </w:r>
      <w:r w:rsidR="008C15A7">
        <w:t xml:space="preserve"> </w:t>
      </w:r>
      <w:r>
        <w:t>learned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school</w:t>
      </w:r>
      <w:r w:rsidR="008C15A7">
        <w:t xml:space="preserve"> </w:t>
      </w:r>
      <w:r>
        <w:t>of</w:t>
      </w:r>
      <w:r w:rsidR="008C15A7">
        <w:t xml:space="preserve"> </w:t>
      </w:r>
      <w:r>
        <w:t>hard</w:t>
      </w:r>
      <w:r w:rsidR="008C15A7">
        <w:t xml:space="preserve"> </w:t>
      </w:r>
      <w:r>
        <w:t>knocks,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my</w:t>
      </w:r>
      <w:r w:rsidR="008C15A7">
        <w:t xml:space="preserve"> </w:t>
      </w:r>
      <w:r>
        <w:t>PhD.</w:t>
      </w:r>
      <w:r w:rsidR="00610349">
        <w:t>”</w:t>
      </w:r>
    </w:p>
    <w:p w14:paraId="557D47B5" w14:textId="77777777" w:rsidR="00017929" w:rsidRDefault="00E949E9" w:rsidP="008F1C01">
      <w:pPr>
        <w:pStyle w:val="Body-TextTx"/>
      </w:pP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pulled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Atlantic</w:t>
      </w:r>
      <w:r w:rsidR="008C15A7">
        <w:t xml:space="preserve"> </w:t>
      </w:r>
      <w:r>
        <w:t>City</w:t>
      </w:r>
      <w:r w:rsidR="008C15A7">
        <w:t xml:space="preserve"> </w:t>
      </w:r>
      <w:r>
        <w:t>Rescue</w:t>
      </w:r>
      <w:r w:rsidR="008C15A7">
        <w:t xml:space="preserve"> </w:t>
      </w:r>
      <w:r>
        <w:t>mission,</w:t>
      </w:r>
      <w:r w:rsidR="008C15A7">
        <w:t xml:space="preserve"> </w:t>
      </w:r>
      <w:r>
        <w:t>Dave</w:t>
      </w:r>
      <w:r w:rsidR="008C15A7">
        <w:t xml:space="preserve"> </w:t>
      </w:r>
      <w:r>
        <w:t>saw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woman</w:t>
      </w:r>
      <w:r w:rsidR="008C15A7">
        <w:t xml:space="preserve"> </w:t>
      </w:r>
      <w:r>
        <w:t>standing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steps</w:t>
      </w:r>
      <w:r w:rsidR="008C15A7">
        <w:t xml:space="preserve"> </w:t>
      </w:r>
      <w:r>
        <w:t>with</w:t>
      </w:r>
      <w:r w:rsidR="008C15A7">
        <w:t xml:space="preserve"> </w:t>
      </w:r>
      <w:r>
        <w:t>three</w:t>
      </w:r>
      <w:r w:rsidR="008C15A7">
        <w:t xml:space="preserve"> </w:t>
      </w:r>
      <w:r>
        <w:t>children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ages</w:t>
      </w:r>
      <w:r w:rsidR="008C15A7">
        <w:t xml:space="preserve"> </w:t>
      </w:r>
      <w:r>
        <w:t>as</w:t>
      </w:r>
      <w:r w:rsidR="008C15A7">
        <w:t xml:space="preserve"> </w:t>
      </w:r>
      <w:r>
        <w:t>Dave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siblings.</w:t>
      </w:r>
      <w:r w:rsidR="008C15A7">
        <w:t xml:space="preserve"> </w:t>
      </w:r>
      <w:r>
        <w:t>He</w:t>
      </w:r>
      <w:r w:rsidR="008C15A7">
        <w:t xml:space="preserve"> </w:t>
      </w:r>
      <w:r>
        <w:t>immediately</w:t>
      </w:r>
      <w:r w:rsidR="008C15A7">
        <w:t xml:space="preserve"> </w:t>
      </w:r>
      <w:r>
        <w:t>recognized</w:t>
      </w:r>
      <w:r w:rsidR="008C15A7">
        <w:t xml:space="preserve"> </w:t>
      </w:r>
      <w:r>
        <w:t>the</w:t>
      </w:r>
      <w:r w:rsidR="008C15A7">
        <w:t xml:space="preserve"> </w:t>
      </w:r>
      <w:r>
        <w:t>expressions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kids</w:t>
      </w:r>
      <w:r w:rsidR="00610349">
        <w:t>’</w:t>
      </w:r>
      <w:r w:rsidR="008C15A7">
        <w:t xml:space="preserve"> </w:t>
      </w:r>
      <w:r>
        <w:t>faces</w:t>
      </w:r>
      <w:r>
        <w:rPr>
          <w:color w:val="222222"/>
        </w:rPr>
        <w:t>:</w:t>
      </w:r>
      <w:r w:rsidR="008C15A7">
        <w:t xml:space="preserve"> </w:t>
      </w:r>
      <w:r>
        <w:t>shame,</w:t>
      </w:r>
      <w:r w:rsidR="008C15A7">
        <w:t xml:space="preserve"> </w:t>
      </w:r>
      <w:r>
        <w:t>anger,</w:t>
      </w:r>
      <w:r w:rsidR="008C15A7">
        <w:t xml:space="preserve"> </w:t>
      </w:r>
      <w:r>
        <w:t>tension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here-we-go-again</w:t>
      </w:r>
      <w:r w:rsidR="008C15A7">
        <w:t xml:space="preserve"> </w:t>
      </w:r>
      <w:r>
        <w:t>feeling.</w:t>
      </w:r>
      <w:r w:rsidR="008C15A7">
        <w:t xml:space="preserve"> </w:t>
      </w:r>
      <w:r>
        <w:t>When</w:t>
      </w:r>
      <w:r w:rsidR="008C15A7">
        <w:t xml:space="preserve"> </w:t>
      </w:r>
      <w:r>
        <w:t>Dave</w:t>
      </w:r>
      <w:r w:rsidR="008C15A7">
        <w:t xml:space="preserve"> </w:t>
      </w:r>
      <w:r>
        <w:t>got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and</w:t>
      </w:r>
      <w:r w:rsidR="008C15A7">
        <w:t xml:space="preserve"> </w:t>
      </w:r>
      <w:r>
        <w:t>walked</w:t>
      </w:r>
      <w:r w:rsidR="008C15A7">
        <w:t xml:space="preserve"> </w:t>
      </w:r>
      <w:r>
        <w:t>closer</w:t>
      </w:r>
      <w:r w:rsidR="008C15A7">
        <w:t xml:space="preserve"> </w:t>
      </w:r>
      <w:r>
        <w:t>to</w:t>
      </w:r>
      <w:r w:rsidR="008C15A7">
        <w:t xml:space="preserve"> </w:t>
      </w:r>
      <w:r>
        <w:t>them,</w:t>
      </w:r>
      <w:r w:rsidR="008C15A7">
        <w:t xml:space="preserve"> </w:t>
      </w:r>
      <w:r>
        <w:t>he</w:t>
      </w:r>
      <w:r w:rsidR="008C15A7">
        <w:t xml:space="preserve"> </w:t>
      </w:r>
      <w:r>
        <w:t>saw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lastRenderedPageBreak/>
        <w:t>carrying</w:t>
      </w:r>
      <w:r w:rsidR="008C15A7">
        <w:t xml:space="preserve"> </w:t>
      </w:r>
      <w:r>
        <w:t>their</w:t>
      </w:r>
      <w:r w:rsidR="008C15A7">
        <w:t xml:space="preserve"> </w:t>
      </w:r>
      <w:r>
        <w:t>belongings.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mission</w:t>
      </w:r>
      <w:r w:rsidR="008C15A7">
        <w:t xml:space="preserve"> </w:t>
      </w:r>
      <w:r>
        <w:t>to</w:t>
      </w:r>
      <w:r w:rsidR="008C15A7">
        <w:t xml:space="preserve"> </w:t>
      </w:r>
      <w:r>
        <w:t>pick</w:t>
      </w:r>
      <w:r w:rsidR="008C15A7">
        <w:t xml:space="preserve"> </w:t>
      </w:r>
      <w:r>
        <w:t>up</w:t>
      </w:r>
      <w:r w:rsidR="008C15A7">
        <w:t xml:space="preserve"> </w:t>
      </w:r>
      <w:r>
        <w:t>a</w:t>
      </w:r>
      <w:r w:rsidR="008C15A7">
        <w:t xml:space="preserve"> </w:t>
      </w:r>
      <w:r>
        <w:t>troubled</w:t>
      </w:r>
      <w:r w:rsidR="008C15A7">
        <w:t xml:space="preserve"> </w:t>
      </w:r>
      <w:r>
        <w:t>dad;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there</w:t>
      </w:r>
      <w:r w:rsidR="008C15A7">
        <w:t xml:space="preserve"> </w:t>
      </w:r>
      <w:r>
        <w:t>themselves.</w:t>
      </w:r>
      <w:r w:rsidR="008C15A7">
        <w:t xml:space="preserve"> </w:t>
      </w:r>
      <w:r>
        <w:t>Observing</w:t>
      </w:r>
      <w:r w:rsidR="008C15A7">
        <w:t xml:space="preserve"> </w:t>
      </w:r>
      <w:r>
        <w:t>the</w:t>
      </w:r>
      <w:r w:rsidR="008C15A7">
        <w:t xml:space="preserve"> </w:t>
      </w:r>
      <w:r>
        <w:t>forlorn</w:t>
      </w:r>
      <w:r w:rsidR="008C15A7">
        <w:t xml:space="preserve"> </w:t>
      </w:r>
      <w:r>
        <w:t>mom,</w:t>
      </w:r>
      <w:r w:rsidR="008C15A7">
        <w:t xml:space="preserve"> </w:t>
      </w:r>
      <w:r>
        <w:t>lugging</w:t>
      </w:r>
      <w:r w:rsidR="008C15A7">
        <w:t xml:space="preserve"> </w:t>
      </w:r>
      <w:r>
        <w:t>a</w:t>
      </w:r>
      <w:r w:rsidR="008C15A7">
        <w:t xml:space="preserve"> </w:t>
      </w:r>
      <w:r>
        <w:t>raggedy</w:t>
      </w:r>
      <w:r w:rsidR="008C15A7">
        <w:t xml:space="preserve"> </w:t>
      </w:r>
      <w:r>
        <w:t>blue</w:t>
      </w:r>
      <w:r w:rsidR="008C15A7">
        <w:t xml:space="preserve"> </w:t>
      </w:r>
      <w:r>
        <w:t>duffel</w:t>
      </w:r>
      <w:r w:rsidR="008C15A7">
        <w:t xml:space="preserve"> </w:t>
      </w:r>
      <w:r>
        <w:t>bag,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bone-tired</w:t>
      </w:r>
      <w:r w:rsidR="008C15A7">
        <w:t xml:space="preserve"> </w:t>
      </w:r>
      <w:r>
        <w:t>children,</w:t>
      </w:r>
      <w:r w:rsidR="008C15A7">
        <w:t xml:space="preserve"> </w:t>
      </w:r>
      <w:r>
        <w:t>Dave</w:t>
      </w:r>
      <w:r w:rsidR="008C15A7">
        <w:t xml:space="preserve"> </w:t>
      </w:r>
      <w:r>
        <w:t>suddenly</w:t>
      </w:r>
      <w:r w:rsidR="008C15A7">
        <w:t xml:space="preserve"> </w:t>
      </w:r>
      <w:r>
        <w:t>realized:</w:t>
      </w:r>
      <w:r w:rsidR="008C15A7"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could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lot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worse</w:t>
      </w:r>
      <w:r>
        <w:t>.</w:t>
      </w:r>
      <w:r w:rsidR="008C15A7">
        <w:t xml:space="preserve"> </w:t>
      </w:r>
      <w:r>
        <w:t>The</w:t>
      </w:r>
      <w:r w:rsidR="008C15A7">
        <w:t xml:space="preserve"> </w:t>
      </w:r>
      <w:r>
        <w:t>family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steps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van.</w:t>
      </w:r>
      <w:r w:rsidR="008C15A7">
        <w:t xml:space="preserve"> </w:t>
      </w:r>
      <w:r>
        <w:t>They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trailer</w:t>
      </w:r>
      <w:r w:rsidR="008C15A7">
        <w:t xml:space="preserve"> </w:t>
      </w:r>
      <w:r>
        <w:t>to</w:t>
      </w:r>
      <w:r w:rsidR="008C15A7">
        <w:t xml:space="preserve"> </w:t>
      </w:r>
      <w:r>
        <w:t>sleep</w:t>
      </w:r>
      <w:r w:rsidR="008C15A7">
        <w:t xml:space="preserve"> </w:t>
      </w:r>
      <w:r>
        <w:t>in</w:t>
      </w:r>
      <w:r w:rsidR="008C15A7">
        <w:t xml:space="preserve"> </w:t>
      </w:r>
      <w:r>
        <w:t>at</w:t>
      </w:r>
      <w:r w:rsidR="008C15A7">
        <w:t xml:space="preserve"> </w:t>
      </w:r>
      <w:r>
        <w:t>night,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probably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baseball</w:t>
      </w:r>
      <w:r w:rsidR="008C15A7">
        <w:t xml:space="preserve"> </w:t>
      </w:r>
      <w:r>
        <w:t>glove</w:t>
      </w:r>
      <w:r w:rsidR="008C15A7">
        <w:t xml:space="preserve"> </w:t>
      </w:r>
      <w:r>
        <w:t>Dave</w:t>
      </w:r>
      <w:r w:rsidR="00610349">
        <w:t>’</w:t>
      </w:r>
      <w:r>
        <w:t>s</w:t>
      </w:r>
      <w:r w:rsidR="008C15A7">
        <w:t xml:space="preserve"> </w:t>
      </w:r>
      <w:r>
        <w:t>grandfather</w:t>
      </w:r>
      <w:r w:rsidR="008C15A7">
        <w:t xml:space="preserve"> </w:t>
      </w:r>
      <w:r>
        <w:t>had</w:t>
      </w:r>
      <w:r w:rsidR="008C15A7">
        <w:t xml:space="preserve"> </w:t>
      </w:r>
      <w:r>
        <w:t>given</w:t>
      </w:r>
      <w:r w:rsidR="008C15A7">
        <w:t xml:space="preserve"> </w:t>
      </w:r>
      <w:r>
        <w:t>him.</w:t>
      </w:r>
      <w:r w:rsidR="008C15A7">
        <w:t xml:space="preserve"> </w:t>
      </w:r>
      <w:r>
        <w:t>Everything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lives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blue</w:t>
      </w:r>
      <w:r w:rsidR="008C15A7">
        <w:t xml:space="preserve"> </w:t>
      </w:r>
      <w:r>
        <w:t>duffle</w:t>
      </w:r>
      <w:r w:rsidR="008C15A7">
        <w:t xml:space="preserve"> </w:t>
      </w:r>
      <w:r>
        <w:t>bag.</w:t>
      </w:r>
      <w:r w:rsidR="008C15A7">
        <w:t xml:space="preserve"> </w:t>
      </w:r>
      <w:r>
        <w:t>Everything.</w:t>
      </w:r>
    </w:p>
    <w:p w14:paraId="4234C15F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often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pulls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back.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reminds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>
        <w:t>‘</w:t>
      </w:r>
      <w:r w:rsidR="00E949E9">
        <w:t>problems</w:t>
      </w:r>
      <w:r>
        <w:t>’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today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miniscule</w:t>
      </w:r>
      <w:r w:rsidR="008C15A7">
        <w:t xml:space="preserve"> </w:t>
      </w:r>
      <w:r w:rsidR="00E949E9">
        <w:t>compared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through.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blue</w:t>
      </w:r>
      <w:r w:rsidR="008C15A7">
        <w:t xml:space="preserve"> </w:t>
      </w:r>
      <w:r w:rsidR="00E949E9">
        <w:t>duffel</w:t>
      </w:r>
      <w:r w:rsidR="008C15A7">
        <w:t xml:space="preserve"> </w:t>
      </w:r>
      <w:r w:rsidR="00E949E9">
        <w:t>bag</w:t>
      </w:r>
      <w:r w:rsidR="008C15A7">
        <w:t xml:space="preserve"> </w:t>
      </w:r>
      <w:r w:rsidR="00E949E9">
        <w:t>also</w:t>
      </w:r>
      <w:r w:rsidR="008C15A7">
        <w:t xml:space="preserve"> </w:t>
      </w:r>
      <w:r w:rsidR="00E949E9">
        <w:t>affects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moves</w:t>
      </w:r>
      <w:r w:rsidR="008C15A7">
        <w:t xml:space="preserve"> </w:t>
      </w:r>
      <w:r w:rsidR="00E949E9">
        <w:t>forward</w:t>
      </w:r>
      <w:r w:rsidR="008C15A7">
        <w:t xml:space="preserve"> </w:t>
      </w:r>
      <w:r w:rsidR="00E949E9">
        <w:t>today.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wife,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supporters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rescue</w:t>
      </w:r>
      <w:r w:rsidR="008C15A7">
        <w:t xml:space="preserve"> </w:t>
      </w:r>
      <w:r w:rsidR="00E949E9">
        <w:t>mission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year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back-to-school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Thanksgiving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Christmas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reach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families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did.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5.7</w:t>
      </w:r>
      <w:r w:rsidR="008C15A7">
        <w:t xml:space="preserve"> </w:t>
      </w:r>
      <w:r w:rsidR="00E949E9">
        <w:t>miles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trailer</w:t>
      </w:r>
      <w:r w:rsidR="008C15A7">
        <w:t xml:space="preserve"> </w:t>
      </w:r>
      <w:r w:rsidR="00E949E9">
        <w:t>park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grew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recently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seven</w:t>
      </w:r>
      <w:r w:rsidR="00722F53">
        <w:t>-</w:t>
      </w:r>
      <w:r w:rsidR="00E949E9">
        <w:t>year-old</w:t>
      </w:r>
      <w:r w:rsidR="008C15A7">
        <w:t xml:space="preserve"> </w:t>
      </w:r>
      <w:r w:rsidR="00E949E9">
        <w:t>daughters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it.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level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perspective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gratitude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now,</w:t>
      </w:r>
      <w:r>
        <w:t>”</w:t>
      </w:r>
      <w:r w:rsidR="008C15A7">
        <w:t xml:space="preserve"> </w:t>
      </w:r>
      <w:r w:rsidR="00E949E9">
        <w:t>Dave</w:t>
      </w:r>
      <w:r w:rsidR="008C15A7">
        <w:t xml:space="preserve"> </w:t>
      </w:r>
      <w:r w:rsidR="00E949E9">
        <w:t>says.</w:t>
      </w:r>
    </w:p>
    <w:p w14:paraId="7CEB3273" w14:textId="77777777" w:rsidR="00722F53" w:rsidRDefault="00610349" w:rsidP="008F1C01">
      <w:pPr>
        <w:pStyle w:val="Body-TextTx"/>
      </w:pPr>
      <w:r>
        <w:t>“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important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raise</w:t>
      </w:r>
      <w:r w:rsidR="008C15A7">
        <w:t xml:space="preserve"> </w:t>
      </w:r>
      <w:r w:rsidR="00E949E9">
        <w:t>appreciative</w:t>
      </w:r>
      <w:r w:rsidR="008C15A7">
        <w:t xml:space="preserve"> </w:t>
      </w:r>
      <w:r w:rsidR="00E949E9">
        <w:t>kids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cherish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rPr>
          <w:color w:val="222222"/>
        </w:rPr>
        <w:t>have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them.</w:t>
      </w:r>
      <w:r>
        <w:t>”</w:t>
      </w:r>
    </w:p>
    <w:p w14:paraId="65FB56EB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64259FF" w14:textId="77777777" w:rsidR="00722F53" w:rsidRDefault="00E949E9" w:rsidP="008F1C01">
      <w:pPr>
        <w:pStyle w:val="Body-TextTx"/>
      </w:pP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ago,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Dave</w:t>
      </w:r>
      <w:r w:rsidR="00610349">
        <w:t>’</w:t>
      </w:r>
      <w:r>
        <w:t>s</w:t>
      </w:r>
      <w:r w:rsidR="008C15A7">
        <w:t xml:space="preserve"> </w:t>
      </w:r>
      <w:r>
        <w:t>daughters</w:t>
      </w:r>
      <w:r w:rsidR="008C15A7">
        <w:t xml:space="preserve"> </w:t>
      </w:r>
      <w:r>
        <w:t>asked</w:t>
      </w:r>
      <w:r w:rsidR="008C15A7">
        <w:t xml:space="preserve"> </w:t>
      </w:r>
      <w:r>
        <w:t>him</w:t>
      </w:r>
      <w:r w:rsidR="008C15A7">
        <w:t xml:space="preserve"> </w:t>
      </w:r>
      <w:r>
        <w:t>the</w:t>
      </w:r>
      <w:r w:rsidR="008C15A7">
        <w:t xml:space="preserve"> </w:t>
      </w:r>
      <w:r>
        <w:t>toughest</w:t>
      </w:r>
      <w:r w:rsidR="008C15A7">
        <w:t xml:space="preserve"> </w:t>
      </w:r>
      <w:r>
        <w:t>question</w:t>
      </w:r>
      <w:r w:rsidR="008C15A7">
        <w:t xml:space="preserve"> </w:t>
      </w:r>
      <w:r>
        <w:t>ever:</w:t>
      </w:r>
      <w:r w:rsidR="008C15A7">
        <w:t xml:space="preserve"> </w:t>
      </w:r>
      <w:r w:rsidR="00610349">
        <w:t>“</w:t>
      </w:r>
      <w:r>
        <w:t>How</w:t>
      </w:r>
      <w:r w:rsidR="008C15A7">
        <w:t xml:space="preserve"> </w:t>
      </w:r>
      <w:r>
        <w:t>come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dad?</w:t>
      </w:r>
      <w:r w:rsidR="00610349">
        <w:t>”</w:t>
      </w:r>
      <w:r w:rsidR="008C15A7">
        <w:t xml:space="preserve"> </w:t>
      </w:r>
      <w:r>
        <w:t>(He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are</w:t>
      </w:r>
      <w:r w:rsidR="008C15A7">
        <w:t xml:space="preserve"> </w:t>
      </w:r>
      <w:r>
        <w:t>estranged.)</w:t>
      </w:r>
      <w:r w:rsidR="008C15A7">
        <w:t xml:space="preserve"> </w:t>
      </w:r>
      <w:r w:rsidR="00610349">
        <w:t>“</w:t>
      </w:r>
      <w:r>
        <w:t>Being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think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toes</w:t>
      </w:r>
      <w:r w:rsidR="008C15A7">
        <w:t xml:space="preserve"> </w:t>
      </w:r>
      <w:r>
        <w:t>is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job</w:t>
      </w:r>
      <w:r w:rsidR="008C15A7">
        <w:t xml:space="preserve"> </w:t>
      </w:r>
      <w:r>
        <w:t>in</w:t>
      </w:r>
      <w:r w:rsidR="008C15A7">
        <w:t xml:space="preserve"> </w:t>
      </w:r>
      <w:r>
        <w:t>communications,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ready</w:t>
      </w:r>
      <w:r w:rsidR="008C15A7">
        <w:t xml:space="preserve"> </w:t>
      </w:r>
      <w:r>
        <w:t>for</w:t>
      </w:r>
      <w:r w:rsidR="008C15A7">
        <w:t xml:space="preserve"> </w:t>
      </w:r>
      <w:r>
        <w:t>that</w:t>
      </w:r>
      <w:r w:rsidR="008C15A7">
        <w:t xml:space="preserve"> </w:t>
      </w:r>
      <w:r>
        <w:t>curveball,</w:t>
      </w:r>
      <w:r w:rsidR="00610349">
        <w:t>”</w:t>
      </w:r>
      <w:r w:rsidR="008C15A7">
        <w:t xml:space="preserve"> </w:t>
      </w:r>
      <w:r>
        <w:t>Dave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Yet,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moment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mission</w:t>
      </w:r>
      <w:r w:rsidR="008C15A7">
        <w:t xml:space="preserve"> </w:t>
      </w:r>
      <w:r>
        <w:t>steps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blue</w:t>
      </w:r>
      <w:r w:rsidR="008C15A7">
        <w:t xml:space="preserve"> </w:t>
      </w:r>
      <w:r>
        <w:t>duffel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boldb"/>
        </w:rPr>
        <w:t>talked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about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how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grateful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am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lives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importance</w:t>
      </w:r>
      <w:r w:rsidR="008C15A7">
        <w:t xml:space="preserve"> </w:t>
      </w:r>
      <w:r>
        <w:t>of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did</w:t>
      </w:r>
      <w:r w:rsidR="008C15A7">
        <w:t xml:space="preserve"> </w:t>
      </w:r>
      <w:r>
        <w:t>my</w:t>
      </w:r>
      <w:r w:rsidR="008C15A7">
        <w:t xml:space="preserve"> </w:t>
      </w:r>
      <w:r>
        <w:t>best</w:t>
      </w:r>
      <w:r w:rsidR="008C15A7">
        <w:t xml:space="preserve"> </w:t>
      </w:r>
      <w:r>
        <w:t>to</w:t>
      </w:r>
      <w:r w:rsidR="008C15A7">
        <w:t xml:space="preserve"> </w:t>
      </w:r>
      <w:r>
        <w:t>teach</w:t>
      </w:r>
      <w:r w:rsidR="008C15A7">
        <w:t xml:space="preserve"> </w:t>
      </w:r>
      <w:r>
        <w:t>the</w:t>
      </w:r>
      <w:r w:rsidR="008C15A7">
        <w:t xml:space="preserve"> </w:t>
      </w:r>
      <w:r>
        <w:t>lesson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when</w:t>
      </w:r>
      <w:r w:rsidR="008C15A7"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child.</w:t>
      </w:r>
      <w:r w:rsidR="00610349">
        <w:t>”</w:t>
      </w:r>
    </w:p>
    <w:p w14:paraId="6A8389AA" w14:textId="77777777" w:rsidR="00017929" w:rsidRPr="00CB40F9" w:rsidRDefault="00E949E9" w:rsidP="00F96744">
      <w:pPr>
        <w:pStyle w:val="B-HeadBhead"/>
      </w:pPr>
      <w:r w:rsidRPr="00CB40F9">
        <w:lastRenderedPageBreak/>
        <w:t>The</w:t>
      </w:r>
      <w:r w:rsidR="008C15A7" w:rsidRPr="00CB40F9">
        <w:t xml:space="preserve"> </w:t>
      </w:r>
      <w:r w:rsidRPr="00CB40F9">
        <w:t>Good</w:t>
      </w:r>
      <w:r w:rsidR="008C15A7" w:rsidRPr="00CB40F9">
        <w:t xml:space="preserve"> </w:t>
      </w:r>
      <w:proofErr w:type="spellStart"/>
      <w:r w:rsidRPr="00CB40F9">
        <w:t>Ol</w:t>
      </w:r>
      <w:proofErr w:type="spellEnd"/>
      <w:r w:rsidR="00610349">
        <w:t>’</w:t>
      </w:r>
      <w:r w:rsidR="008C15A7" w:rsidRPr="00CB40F9">
        <w:t xml:space="preserve"> </w:t>
      </w:r>
      <w:r w:rsidRPr="00CB40F9">
        <w:t>Days</w:t>
      </w:r>
      <w:r w:rsidR="008C15A7" w:rsidRPr="00CB40F9">
        <w:t xml:space="preserve"> </w:t>
      </w:r>
      <w:r w:rsidRPr="00CB40F9">
        <w:t>Are</w:t>
      </w:r>
      <w:r w:rsidR="008C15A7" w:rsidRPr="00CB40F9">
        <w:t xml:space="preserve"> </w:t>
      </w:r>
      <w:r w:rsidRPr="00CB40F9">
        <w:t>Today</w:t>
      </w:r>
    </w:p>
    <w:p w14:paraId="53452CAD" w14:textId="77777777" w:rsidR="00722F53" w:rsidRDefault="00E949E9" w:rsidP="008F1C01">
      <w:pPr>
        <w:pStyle w:val="Body-TextTx"/>
        <w:rPr>
          <w:color w:val="222222"/>
        </w:rPr>
      </w:pPr>
      <w:r>
        <w:t>Don</w:t>
      </w:r>
      <w:r w:rsidR="008C15A7">
        <w:t xml:space="preserve"> </w:t>
      </w:r>
      <w:proofErr w:type="spellStart"/>
      <w:r>
        <w:t>Jabro</w:t>
      </w:r>
      <w:proofErr w:type="spellEnd"/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Harvard</w:t>
      </w:r>
      <w:r w:rsidR="008C15A7">
        <w:t xml:space="preserve"> </w:t>
      </w:r>
      <w:r>
        <w:t>Business</w:t>
      </w:r>
      <w:r w:rsidR="008C15A7">
        <w:t xml:space="preserve"> </w:t>
      </w:r>
      <w:r>
        <w:t>School.</w:t>
      </w:r>
      <w:r w:rsidR="008C15A7">
        <w:t xml:space="preserve"> </w:t>
      </w:r>
      <w:r>
        <w:t>During</w:t>
      </w:r>
      <w:r w:rsidR="008C15A7">
        <w:t xml:space="preserve"> </w:t>
      </w:r>
      <w:r>
        <w:t>our</w:t>
      </w:r>
      <w:r w:rsidR="008C15A7">
        <w:t xml:space="preserve"> </w:t>
      </w:r>
      <w:r>
        <w:t>first</w:t>
      </w:r>
      <w:r w:rsidR="008C15A7">
        <w:t xml:space="preserve"> </w:t>
      </w:r>
      <w:r>
        <w:t>conversation,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hedge</w:t>
      </w:r>
      <w:r w:rsidR="008C15A7">
        <w:t xml:space="preserve"> </w:t>
      </w:r>
      <w:r>
        <w:t>fund</w:t>
      </w:r>
      <w:r w:rsidR="008C15A7">
        <w:t xml:space="preserve"> </w:t>
      </w:r>
      <w:r>
        <w:t>manager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pretended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what</w:t>
      </w:r>
      <w:r w:rsidR="008C15A7">
        <w:t xml:space="preserve"> </w:t>
      </w:r>
      <w:r>
        <w:t>that</w:t>
      </w:r>
      <w:r w:rsidR="008C15A7">
        <w:t xml:space="preserve"> </w:t>
      </w:r>
      <w:r>
        <w:t>was.</w:t>
      </w:r>
      <w:r w:rsidR="008C15A7">
        <w:t xml:space="preserve"> </w:t>
      </w: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20+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Don</w:t>
      </w:r>
      <w:r w:rsidR="008C15A7">
        <w:t xml:space="preserve"> </w:t>
      </w:r>
      <w:proofErr w:type="spellStart"/>
      <w:r>
        <w:t>Jabro</w:t>
      </w:r>
      <w:proofErr w:type="spellEnd"/>
      <w:r>
        <w:t>,</w:t>
      </w:r>
      <w:r w:rsidR="008C15A7">
        <w:t xml:space="preserve"> 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fulfilled</w:t>
      </w:r>
      <w:r w:rsidR="008C15A7">
        <w:t xml:space="preserve"> </w:t>
      </w:r>
      <w:r>
        <w:t>his</w:t>
      </w:r>
      <w:r w:rsidR="008C15A7">
        <w:t xml:space="preserve"> </w:t>
      </w:r>
      <w:r>
        <w:t>goal</w:t>
      </w:r>
      <w:r w:rsidR="008C15A7">
        <w:t xml:space="preserve"> </w:t>
      </w:r>
      <w:r>
        <w:t>at</w:t>
      </w:r>
      <w:r w:rsidR="008C15A7">
        <w:t xml:space="preserve"> </w:t>
      </w:r>
      <w:r>
        <w:t>Shellback</w:t>
      </w:r>
      <w:r w:rsidR="008C15A7">
        <w:t xml:space="preserve"> </w:t>
      </w:r>
      <w:r>
        <w:t>Capital.</w:t>
      </w:r>
      <w:r w:rsidR="008C15A7">
        <w:t xml:space="preserve"> </w:t>
      </w:r>
      <w:r>
        <w:t>Recently,</w:t>
      </w:r>
      <w:r w:rsidR="008C15A7">
        <w:t xml:space="preserve"> </w:t>
      </w:r>
      <w:r>
        <w:t>while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talking</w:t>
      </w:r>
      <w:r w:rsidR="008C15A7">
        <w:t xml:space="preserve"> </w:t>
      </w:r>
      <w:r>
        <w:t>about</w:t>
      </w:r>
      <w:r w:rsidR="008C15A7">
        <w:t xml:space="preserve"> </w:t>
      </w:r>
      <w:r>
        <w:t>life,</w:t>
      </w:r>
      <w:r w:rsidR="008C15A7">
        <w:t xml:space="preserve"> </w:t>
      </w:r>
      <w:r>
        <w:t>work,</w:t>
      </w:r>
      <w:r w:rsidR="008C15A7">
        <w:t xml:space="preserve"> </w:t>
      </w:r>
      <w:r>
        <w:t>parenting</w:t>
      </w:r>
      <w:r w:rsidR="008C15A7">
        <w:t xml:space="preserve"> </w:t>
      </w:r>
      <w:r>
        <w:t>and</w:t>
      </w:r>
      <w:r w:rsidR="008C15A7">
        <w:t xml:space="preserve"> </w:t>
      </w:r>
      <w:r>
        <w:t>being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are,</w:t>
      </w:r>
      <w:r w:rsidR="008C15A7">
        <w:t xml:space="preserve"> </w:t>
      </w:r>
      <w:r>
        <w:t>he</w:t>
      </w:r>
      <w:r w:rsidR="008C15A7">
        <w:t xml:space="preserve"> </w:t>
      </w:r>
      <w:r>
        <w:t>shared</w:t>
      </w:r>
      <w:r w:rsidR="008C15A7">
        <w:t xml:space="preserve"> </w:t>
      </w:r>
      <w:r>
        <w:t>an</w:t>
      </w:r>
      <w:r w:rsidR="008C15A7">
        <w:t xml:space="preserve"> </w:t>
      </w:r>
      <w:r>
        <w:t>experience</w:t>
      </w:r>
      <w:r w:rsidR="008C15A7">
        <w:t xml:space="preserve"> </w:t>
      </w:r>
      <w:r>
        <w:t>that</w:t>
      </w:r>
      <w:r w:rsidR="008C15A7">
        <w:t xml:space="preserve"> </w:t>
      </w:r>
      <w:r>
        <w:t>had</w:t>
      </w:r>
      <w:r w:rsidR="008C15A7">
        <w:t xml:space="preserve"> </w:t>
      </w:r>
      <w:r>
        <w:t>stopped</w:t>
      </w:r>
      <w:r w:rsidR="008C15A7">
        <w:t xml:space="preserve"> </w:t>
      </w:r>
      <w:r>
        <w:t>him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tracks</w:t>
      </w:r>
      <w:r w:rsidR="008C15A7">
        <w:t xml:space="preserve"> </w:t>
      </w:r>
      <w:r>
        <w:t>(and</w:t>
      </w:r>
      <w:r w:rsidR="008C15A7">
        <w:t xml:space="preserve"> </w:t>
      </w:r>
      <w:r>
        <w:t>gave</w:t>
      </w:r>
      <w:r w:rsidR="008C15A7">
        <w:t xml:space="preserve"> </w:t>
      </w:r>
      <w:r>
        <w:t>me</w:t>
      </w:r>
      <w:r w:rsidR="008C15A7">
        <w:t xml:space="preserve"> </w:t>
      </w:r>
      <w:r>
        <w:t>pause,</w:t>
      </w:r>
      <w:r w:rsidR="008C15A7">
        <w:t xml:space="preserve"> </w:t>
      </w:r>
      <w:r>
        <w:t>too).</w:t>
      </w:r>
      <w:r w:rsidR="008C15A7"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breakfast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young</w:t>
      </w:r>
      <w:r w:rsidR="008C15A7">
        <w:rPr>
          <w:color w:val="222222"/>
        </w:rPr>
        <w:t xml:space="preserve"> </w:t>
      </w:r>
      <w:r>
        <w:rPr>
          <w:color w:val="222222"/>
        </w:rPr>
        <w:t>son,</w:t>
      </w:r>
      <w:r w:rsidR="008C15A7">
        <w:rPr>
          <w:color w:val="222222"/>
        </w:rPr>
        <w:t xml:space="preserve"> </w:t>
      </w:r>
      <w:r>
        <w:rPr>
          <w:color w:val="222222"/>
        </w:rPr>
        <w:t>Graham,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Saturday</w:t>
      </w:r>
      <w:r w:rsidR="008C15A7">
        <w:rPr>
          <w:color w:val="222222"/>
        </w:rPr>
        <w:t xml:space="preserve"> </w:t>
      </w:r>
      <w:r>
        <w:rPr>
          <w:color w:val="222222"/>
        </w:rPr>
        <w:t>morning.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rare</w:t>
      </w:r>
      <w:r w:rsidR="008C15A7">
        <w:rPr>
          <w:color w:val="222222"/>
        </w:rPr>
        <w:t xml:space="preserve"> </w:t>
      </w:r>
      <w:r>
        <w:rPr>
          <w:color w:val="222222"/>
        </w:rPr>
        <w:t>moment</w:t>
      </w:r>
      <w:r w:rsidR="008C15A7">
        <w:rPr>
          <w:color w:val="222222"/>
        </w:rPr>
        <w:t xml:space="preserve"> </w:t>
      </w:r>
      <w:r>
        <w:rPr>
          <w:color w:val="222222"/>
        </w:rPr>
        <w:t>where</w:t>
      </w:r>
      <w:r w:rsidR="008C15A7">
        <w:rPr>
          <w:color w:val="222222"/>
        </w:rPr>
        <w:t xml:space="preserve"> </w:t>
      </w:r>
      <w:r>
        <w:rPr>
          <w:color w:val="222222"/>
        </w:rPr>
        <w:t>just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two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them</w:t>
      </w:r>
      <w:r w:rsidR="008C15A7">
        <w:rPr>
          <w:color w:val="222222"/>
        </w:rPr>
        <w:t xml:space="preserve"> </w:t>
      </w:r>
      <w:r>
        <w:rPr>
          <w:color w:val="222222"/>
        </w:rPr>
        <w:t>got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hang</w:t>
      </w:r>
      <w:r w:rsidR="008C15A7">
        <w:rPr>
          <w:color w:val="222222"/>
        </w:rPr>
        <w:t xml:space="preserve"> </w:t>
      </w:r>
      <w:r>
        <w:rPr>
          <w:color w:val="222222"/>
        </w:rPr>
        <w:t>out—his</w:t>
      </w:r>
      <w:r w:rsidR="008C15A7">
        <w:rPr>
          <w:color w:val="222222"/>
        </w:rPr>
        <w:t xml:space="preserve"> </w:t>
      </w:r>
      <w:r>
        <w:rPr>
          <w:color w:val="222222"/>
        </w:rPr>
        <w:t>two</w:t>
      </w:r>
      <w:r w:rsidR="008C15A7">
        <w:rPr>
          <w:color w:val="222222"/>
        </w:rPr>
        <w:t xml:space="preserve"> </w:t>
      </w:r>
      <w:r>
        <w:rPr>
          <w:color w:val="222222"/>
        </w:rPr>
        <w:t>daughters</w:t>
      </w:r>
      <w:r w:rsidR="008C15A7">
        <w:rPr>
          <w:color w:val="222222"/>
        </w:rPr>
        <w:t xml:space="preserve"> </w:t>
      </w:r>
      <w:r>
        <w:rPr>
          <w:color w:val="222222"/>
        </w:rPr>
        <w:t>were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sleepover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wife</w:t>
      </w:r>
      <w:r w:rsidR="008C15A7">
        <w:rPr>
          <w:color w:val="222222"/>
        </w:rPr>
        <w:t xml:space="preserve"> </w:t>
      </w:r>
      <w:r>
        <w:rPr>
          <w:color w:val="222222"/>
        </w:rPr>
        <w:t>had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appointment.</w:t>
      </w:r>
      <w:r w:rsidR="008C15A7">
        <w:rPr>
          <w:color w:val="222222"/>
        </w:rPr>
        <w:t xml:space="preserve"> </w:t>
      </w:r>
      <w:r>
        <w:rPr>
          <w:color w:val="222222"/>
        </w:rPr>
        <w:t>Curious</w:t>
      </w:r>
      <w:r w:rsidR="008C15A7">
        <w:rPr>
          <w:color w:val="222222"/>
        </w:rPr>
        <w:t xml:space="preserve"> </w:t>
      </w:r>
      <w:r>
        <w:rPr>
          <w:color w:val="222222"/>
        </w:rPr>
        <w:t>about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post-game</w:t>
      </w:r>
      <w:r w:rsidR="008C15A7">
        <w:rPr>
          <w:color w:val="222222"/>
        </w:rPr>
        <w:t xml:space="preserve"> </w:t>
      </w:r>
      <w:r>
        <w:rPr>
          <w:color w:val="222222"/>
        </w:rPr>
        <w:t>press</w:t>
      </w:r>
      <w:r w:rsidR="008C15A7">
        <w:rPr>
          <w:color w:val="222222"/>
        </w:rPr>
        <w:t xml:space="preserve"> </w:t>
      </w:r>
      <w:r>
        <w:rPr>
          <w:color w:val="222222"/>
        </w:rPr>
        <w:t>conference</w:t>
      </w:r>
      <w:r w:rsidR="008C15A7">
        <w:rPr>
          <w:color w:val="222222"/>
        </w:rPr>
        <w:t xml:space="preserve"> </w:t>
      </w:r>
      <w:r>
        <w:rPr>
          <w:color w:val="222222"/>
        </w:rPr>
        <w:t>following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exciting</w:t>
      </w:r>
      <w:r w:rsidR="008C15A7">
        <w:rPr>
          <w:color w:val="222222"/>
        </w:rPr>
        <w:t xml:space="preserve"> </w:t>
      </w:r>
      <w:r>
        <w:rPr>
          <w:color w:val="222222"/>
        </w:rPr>
        <w:t>college</w:t>
      </w:r>
      <w:r w:rsidR="008C15A7">
        <w:rPr>
          <w:color w:val="222222"/>
        </w:rPr>
        <w:t xml:space="preserve"> </w:t>
      </w:r>
      <w:r>
        <w:rPr>
          <w:color w:val="222222"/>
        </w:rPr>
        <w:t>basketball</w:t>
      </w:r>
      <w:r w:rsidR="008C15A7">
        <w:rPr>
          <w:color w:val="222222"/>
        </w:rPr>
        <w:t xml:space="preserve"> </w:t>
      </w:r>
      <w:r>
        <w:rPr>
          <w:color w:val="222222"/>
        </w:rPr>
        <w:t>game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night</w:t>
      </w:r>
      <w:r w:rsidR="008C15A7">
        <w:rPr>
          <w:color w:val="222222"/>
        </w:rPr>
        <w:t xml:space="preserve"> </w:t>
      </w:r>
      <w:r>
        <w:rPr>
          <w:color w:val="222222"/>
        </w:rPr>
        <w:t>before,</w:t>
      </w:r>
      <w:r w:rsidR="008C15A7">
        <w:rPr>
          <w:color w:val="222222"/>
        </w:rPr>
        <w:t xml:space="preserve"> </w:t>
      </w:r>
      <w:r>
        <w:rPr>
          <w:color w:val="222222"/>
        </w:rPr>
        <w:t>Don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phone</w:t>
      </w:r>
      <w:r w:rsidR="008C15A7">
        <w:rPr>
          <w:color w:val="222222"/>
        </w:rPr>
        <w:t xml:space="preserve"> </w:t>
      </w:r>
      <w:r>
        <w:rPr>
          <w:color w:val="222222"/>
        </w:rPr>
        <w:t>searching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hear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losing</w:t>
      </w:r>
      <w:r w:rsidR="008C15A7">
        <w:rPr>
          <w:color w:val="222222"/>
        </w:rPr>
        <w:t xml:space="preserve"> </w:t>
      </w:r>
      <w:r>
        <w:rPr>
          <w:color w:val="222222"/>
        </w:rPr>
        <w:t>coach</w:t>
      </w:r>
      <w:r w:rsidR="008C15A7">
        <w:rPr>
          <w:color w:val="222222"/>
        </w:rPr>
        <w:t xml:space="preserve"> </w:t>
      </w:r>
      <w:r>
        <w:rPr>
          <w:color w:val="222222"/>
        </w:rPr>
        <w:t>had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say</w:t>
      </w:r>
      <w:r w:rsidR="008C15A7">
        <w:rPr>
          <w:color w:val="222222"/>
        </w:rPr>
        <w:t xml:space="preserve"> </w:t>
      </w:r>
      <w:r>
        <w:rPr>
          <w:color w:val="222222"/>
        </w:rPr>
        <w:t>after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stunning</w:t>
      </w:r>
      <w:r w:rsidR="008C15A7">
        <w:rPr>
          <w:color w:val="222222"/>
        </w:rPr>
        <w:t xml:space="preserve"> </w:t>
      </w:r>
      <w:r>
        <w:rPr>
          <w:color w:val="222222"/>
        </w:rPr>
        <w:t>upset.</w:t>
      </w:r>
    </w:p>
    <w:p w14:paraId="1FCFD499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eating</w:t>
      </w:r>
      <w:r w:rsidR="008C15A7">
        <w:t xml:space="preserve"> </w:t>
      </w:r>
      <w:r>
        <w:t>and</w:t>
      </w:r>
      <w:r w:rsidR="008C15A7">
        <w:t xml:space="preserve"> </w:t>
      </w:r>
      <w:r>
        <w:t>watching</w:t>
      </w:r>
      <w:r w:rsidR="008C15A7">
        <w:t xml:space="preserve"> </w:t>
      </w:r>
      <w:r>
        <w:t>the</w:t>
      </w:r>
      <w:r w:rsidR="008C15A7">
        <w:t xml:space="preserve"> </w:t>
      </w:r>
      <w:r>
        <w:t>press</w:t>
      </w:r>
      <w:r w:rsidR="008C15A7">
        <w:t xml:space="preserve"> </w:t>
      </w:r>
      <w:r>
        <w:t>conference,</w:t>
      </w:r>
      <w:r w:rsidR="008C15A7">
        <w:t xml:space="preserve"> </w:t>
      </w:r>
      <w:r>
        <w:t>Don</w:t>
      </w:r>
      <w:r w:rsidR="008C15A7">
        <w:t xml:space="preserve"> </w:t>
      </w:r>
      <w:r>
        <w:t>noticed</w:t>
      </w:r>
      <w:r w:rsidR="008C15A7">
        <w:t xml:space="preserve"> </w:t>
      </w:r>
      <w:r>
        <w:t>an</w:t>
      </w:r>
      <w:r w:rsidR="008C15A7">
        <w:t xml:space="preserve"> </w:t>
      </w:r>
      <w:r>
        <w:t>elderly</w:t>
      </w:r>
      <w:r w:rsidR="008C15A7">
        <w:t xml:space="preserve"> </w:t>
      </w:r>
      <w:r>
        <w:t>couple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nearby</w:t>
      </w:r>
      <w:r w:rsidR="008C15A7">
        <w:t xml:space="preserve"> </w:t>
      </w:r>
      <w:r>
        <w:t>table</w:t>
      </w:r>
      <w:r w:rsidR="008C15A7">
        <w:t xml:space="preserve"> </w:t>
      </w:r>
      <w:r>
        <w:t>looking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direction</w:t>
      </w:r>
      <w:r w:rsidR="008C15A7">
        <w:t xml:space="preserve"> </w:t>
      </w:r>
      <w:r>
        <w:t>and</w:t>
      </w:r>
      <w:r w:rsidR="008C15A7">
        <w:t xml:space="preserve"> </w:t>
      </w:r>
      <w:r>
        <w:t>grimacing.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minutes</w:t>
      </w:r>
      <w:r w:rsidR="008C15A7">
        <w:t xml:space="preserve"> </w:t>
      </w:r>
      <w:r>
        <w:t>later,</w:t>
      </w:r>
      <w:r w:rsidR="008C15A7">
        <w:t xml:space="preserve"> </w:t>
      </w:r>
      <w:r>
        <w:t>the</w:t>
      </w:r>
      <w:r w:rsidR="008C15A7">
        <w:t xml:space="preserve"> </w:t>
      </w:r>
      <w:r>
        <w:t>couple</w:t>
      </w:r>
      <w:r w:rsidR="008C15A7">
        <w:t xml:space="preserve"> </w:t>
      </w:r>
      <w:r>
        <w:t>finished</w:t>
      </w:r>
      <w:r w:rsidR="008C15A7">
        <w:t xml:space="preserve"> </w:t>
      </w:r>
      <w:r>
        <w:t>their</w:t>
      </w:r>
      <w:r w:rsidR="008C15A7">
        <w:t xml:space="preserve"> </w:t>
      </w:r>
      <w:r>
        <w:t>meal,</w:t>
      </w:r>
      <w:r w:rsidR="008C15A7">
        <w:t xml:space="preserve"> </w:t>
      </w:r>
      <w:r>
        <w:t>got</w:t>
      </w:r>
      <w:r w:rsidR="008C15A7">
        <w:t xml:space="preserve"> </w:t>
      </w:r>
      <w:r>
        <w:t>up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table,</w:t>
      </w:r>
      <w:r w:rsidR="008C15A7">
        <w:t xml:space="preserve"> </w:t>
      </w:r>
      <w:r>
        <w:t>and</w:t>
      </w:r>
      <w:r w:rsidR="008C15A7">
        <w:t xml:space="preserve"> </w:t>
      </w:r>
      <w:r>
        <w:t>left</w:t>
      </w:r>
      <w:r w:rsidR="008C15A7">
        <w:t xml:space="preserve"> </w:t>
      </w:r>
      <w:r>
        <w:t>the</w:t>
      </w:r>
      <w:r w:rsidR="008C15A7">
        <w:t xml:space="preserve"> </w:t>
      </w:r>
      <w:r>
        <w:t>restaurant,</w:t>
      </w:r>
      <w:r w:rsidR="008C15A7">
        <w:t xml:space="preserve"> </w:t>
      </w:r>
      <w:r>
        <w:t>or</w:t>
      </w:r>
      <w:r w:rsidR="008C15A7">
        <w:t xml:space="preserve"> </w:t>
      </w:r>
      <w:r>
        <w:t>so</w:t>
      </w:r>
      <w:r w:rsidR="008C15A7">
        <w:t xml:space="preserve"> </w:t>
      </w:r>
      <w:r>
        <w:t>Don</w:t>
      </w:r>
      <w:r w:rsidR="008C15A7">
        <w:t xml:space="preserve"> </w:t>
      </w:r>
      <w:r>
        <w:t>thought.</w:t>
      </w:r>
      <w:r w:rsidR="008C15A7">
        <w:t xml:space="preserve"> </w:t>
      </w:r>
      <w:r>
        <w:t>Two</w:t>
      </w:r>
      <w:r w:rsidR="008C15A7">
        <w:t xml:space="preserve"> </w:t>
      </w:r>
      <w:r>
        <w:t>minutes</w:t>
      </w:r>
      <w:r w:rsidR="008C15A7">
        <w:t xml:space="preserve"> </w:t>
      </w:r>
      <w:r>
        <w:t>later,</w:t>
      </w:r>
      <w:r w:rsidR="008C15A7">
        <w:t xml:space="preserve"> </w:t>
      </w:r>
      <w:r>
        <w:t>the</w:t>
      </w:r>
      <w:r w:rsidR="008C15A7">
        <w:t xml:space="preserve"> </w:t>
      </w:r>
      <w:r>
        <w:t>woman</w:t>
      </w:r>
      <w:r w:rsidR="008C15A7">
        <w:t xml:space="preserve"> </w:t>
      </w:r>
      <w:r>
        <w:t>came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Don</w:t>
      </w:r>
      <w:r w:rsidR="00610349">
        <w:t>’</w:t>
      </w:r>
      <w:r>
        <w:t>s</w:t>
      </w:r>
      <w:r w:rsidR="008C15A7">
        <w:t xml:space="preserve"> </w:t>
      </w:r>
      <w:r>
        <w:t>table</w:t>
      </w:r>
      <w:r w:rsidR="008C15A7">
        <w:t xml:space="preserve"> </w:t>
      </w:r>
      <w:r>
        <w:t>and,</w:t>
      </w:r>
      <w:r w:rsidR="008C15A7">
        <w:t xml:space="preserve"> </w:t>
      </w:r>
      <w:r>
        <w:t>without</w:t>
      </w:r>
      <w:r w:rsidR="008C15A7">
        <w:t xml:space="preserve"> </w:t>
      </w:r>
      <w:r>
        <w:t>saying</w:t>
      </w:r>
      <w:r w:rsidR="008C15A7">
        <w:t xml:space="preserve"> </w:t>
      </w:r>
      <w:r>
        <w:t>a</w:t>
      </w:r>
      <w:r w:rsidR="008C15A7">
        <w:t xml:space="preserve"> </w:t>
      </w:r>
      <w:r>
        <w:t>word</w:t>
      </w:r>
      <w:r w:rsidR="008C15A7">
        <w:t xml:space="preserve"> </w:t>
      </w:r>
      <w:r>
        <w:t>or</w:t>
      </w:r>
      <w:r w:rsidR="008C15A7">
        <w:t xml:space="preserve"> </w:t>
      </w:r>
      <w:r>
        <w:t>making</w:t>
      </w:r>
      <w:r w:rsidR="008C15A7">
        <w:t xml:space="preserve"> </w:t>
      </w:r>
      <w:r>
        <w:t>eye</w:t>
      </w:r>
      <w:r w:rsidR="008C15A7">
        <w:t xml:space="preserve"> </w:t>
      </w:r>
      <w:r>
        <w:t>contact,</w:t>
      </w:r>
      <w:r w:rsidR="008C15A7">
        <w:t xml:space="preserve"> </w:t>
      </w:r>
      <w:r>
        <w:t>placed</w:t>
      </w:r>
      <w:r w:rsidR="008C15A7">
        <w:t xml:space="preserve"> </w:t>
      </w:r>
      <w:r>
        <w:t>a</w:t>
      </w:r>
      <w:r w:rsidR="008C15A7">
        <w:t xml:space="preserve"> </w:t>
      </w:r>
      <w:r>
        <w:t>note</w:t>
      </w:r>
      <w:r w:rsidR="008C15A7">
        <w:t xml:space="preserve"> </w:t>
      </w:r>
      <w:r>
        <w:t>scribbled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napkin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him.</w:t>
      </w:r>
      <w:r w:rsidR="008C15A7">
        <w:t xml:space="preserve"> </w:t>
      </w:r>
      <w:r>
        <w:t>Then</w:t>
      </w:r>
      <w:r w:rsidR="008C15A7">
        <w:t xml:space="preserve"> </w:t>
      </w:r>
      <w:r>
        <w:t>she</w:t>
      </w:r>
      <w:r w:rsidR="008C15A7">
        <w:t xml:space="preserve"> </w:t>
      </w:r>
      <w:r>
        <w:t>turned</w:t>
      </w:r>
      <w:r w:rsidR="008C15A7">
        <w:t xml:space="preserve"> </w:t>
      </w:r>
      <w:r>
        <w:t>and</w:t>
      </w:r>
      <w:r w:rsidR="008C15A7">
        <w:t xml:space="preserve"> </w:t>
      </w:r>
      <w:r>
        <w:t>hurriedly</w:t>
      </w:r>
      <w:r w:rsidR="008C15A7">
        <w:t xml:space="preserve"> </w:t>
      </w:r>
      <w:r>
        <w:t>walked</w:t>
      </w:r>
      <w:r w:rsidR="008C15A7">
        <w:t xml:space="preserve"> </w:t>
      </w:r>
      <w:r>
        <w:t>away.</w:t>
      </w:r>
    </w:p>
    <w:p w14:paraId="031BACB4" w14:textId="77777777" w:rsidR="00722F53" w:rsidRDefault="00610349" w:rsidP="008F1C01">
      <w:pPr>
        <w:pStyle w:val="Body-TextTx"/>
      </w:pPr>
      <w:r>
        <w:t>“</w:t>
      </w:r>
      <w:r w:rsidR="00E949E9">
        <w:t>You</w:t>
      </w:r>
      <w:r w:rsidR="008C15A7">
        <w:t xml:space="preserve"> </w:t>
      </w:r>
      <w:r w:rsidR="00E949E9">
        <w:t>should</w:t>
      </w:r>
      <w:r w:rsidR="008C15A7">
        <w:t xml:space="preserve"> </w:t>
      </w:r>
      <w:r w:rsidR="00E949E9">
        <w:t>pay</w:t>
      </w:r>
      <w:r w:rsidR="008C15A7">
        <w:t xml:space="preserve"> </w:t>
      </w:r>
      <w:r w:rsidR="00E949E9">
        <w:t>attention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son</w:t>
      </w:r>
      <w:r w:rsidR="008C15A7">
        <w:t xml:space="preserve"> </w:t>
      </w:r>
      <w:r w:rsidR="00E949E9">
        <w:t>instead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phone.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once,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note</w:t>
      </w:r>
      <w:r w:rsidR="008C15A7">
        <w:t xml:space="preserve"> </w:t>
      </w:r>
      <w:r w:rsidR="00E949E9">
        <w:t>said.</w:t>
      </w:r>
    </w:p>
    <w:p w14:paraId="57BD34EE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0A46981" w14:textId="77777777" w:rsidR="00722F53" w:rsidRPr="00BC4DEA" w:rsidRDefault="00610349" w:rsidP="008F1C01">
      <w:pPr>
        <w:pStyle w:val="Body-TextTx"/>
      </w:pPr>
      <w:r>
        <w:t>“</w:t>
      </w:r>
      <w:r w:rsidR="00E949E9">
        <w:t>My</w:t>
      </w:r>
      <w:r w:rsidR="008C15A7">
        <w:t xml:space="preserve"> </w:t>
      </w:r>
      <w:r w:rsidR="00E949E9">
        <w:t>initial</w:t>
      </w:r>
      <w:r w:rsidR="008C15A7">
        <w:t xml:space="preserve"> </w:t>
      </w:r>
      <w:r w:rsidR="00E949E9">
        <w:t>reaction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anger</w:t>
      </w:r>
      <w:r w:rsidR="00722F53">
        <w:t>—</w:t>
      </w:r>
      <w:r w:rsidR="00E949E9">
        <w:t>what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me?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implying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bad</w:t>
      </w:r>
      <w:r w:rsidR="008C15A7">
        <w:t xml:space="preserve"> </w:t>
      </w:r>
      <w:r w:rsidR="00E949E9">
        <w:t>dad?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entire</w:t>
      </w:r>
      <w:r w:rsidR="008C15A7">
        <w:t xml:space="preserve"> </w:t>
      </w:r>
      <w:r w:rsidR="00E949E9">
        <w:t>morning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Graham,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looked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phone?</w:t>
      </w:r>
      <w:r>
        <w:t>”</w:t>
      </w:r>
      <w:r w:rsidR="008C15A7">
        <w:t xml:space="preserve"> </w:t>
      </w:r>
      <w:r w:rsidR="00E949E9">
        <w:t>Don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tempted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lastRenderedPageBreak/>
        <w:t>the</w:t>
      </w:r>
      <w:r w:rsidR="008C15A7">
        <w:t xml:space="preserve"> </w:t>
      </w:r>
      <w:r w:rsidR="00E949E9">
        <w:t>woman,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reality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in,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pit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stomach: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dead</w:t>
      </w:r>
      <w:r w:rsidR="008C15A7">
        <w:t xml:space="preserve"> </w:t>
      </w:r>
      <w:r w:rsidR="00E949E9">
        <w:t>right.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rare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quality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alone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son,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wasted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watching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senseless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video</w:t>
      </w:r>
      <w:r w:rsidR="008C15A7">
        <w:t xml:space="preserve"> </w:t>
      </w:r>
      <w:r w:rsidR="00E949E9">
        <w:t>instead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talking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him.</w:t>
      </w:r>
      <w:r w:rsidR="008C15A7">
        <w:t xml:space="preserve"> </w:t>
      </w:r>
      <w:r w:rsidR="00E949E9">
        <w:t>Since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day,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chance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private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children,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remember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note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either</w:t>
      </w:r>
      <w:r w:rsidR="008C15A7">
        <w:t xml:space="preserve"> </w:t>
      </w:r>
      <w:r w:rsidR="00E949E9">
        <w:t>turn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leave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car.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fortunate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couple</w:t>
      </w:r>
      <w:r w:rsidR="008C15A7">
        <w:t xml:space="preserve"> </w:t>
      </w:r>
      <w:r w:rsidR="00E949E9">
        <w:t>again,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thank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truly</w:t>
      </w:r>
      <w:r w:rsidR="008C15A7">
        <w:t xml:space="preserve"> </w:t>
      </w:r>
      <w:r w:rsidR="00E949E9">
        <w:t>changed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relationship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kids.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special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gone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flash,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someday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wasted</w:t>
      </w:r>
      <w:r w:rsidR="008C15A7">
        <w:t xml:space="preserve"> </w:t>
      </w:r>
      <w:r w:rsidR="00E949E9">
        <w:t>it.</w:t>
      </w:r>
      <w:r>
        <w:t>”</w:t>
      </w:r>
      <w:r w:rsidR="008C15A7">
        <w:t xml:space="preserve"> </w:t>
      </w:r>
      <w:r w:rsidR="00E949E9" w:rsidRPr="00BC4DEA">
        <w:rPr>
          <w:rStyle w:val="boldb"/>
        </w:rPr>
        <w:t>Perspective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foundation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which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build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life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where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can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where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our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feet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are.</w:t>
      </w:r>
    </w:p>
    <w:p w14:paraId="0E703895" w14:textId="77777777" w:rsidR="00722F53" w:rsidRDefault="00E949E9" w:rsidP="00F96744">
      <w:pPr>
        <w:pStyle w:val="A-HeadAhead"/>
      </w:pPr>
      <w:r>
        <w:t>Authentic</w:t>
      </w:r>
      <w:r w:rsidR="008C15A7">
        <w:t xml:space="preserve"> </w:t>
      </w:r>
      <w:r>
        <w:t>feedback</w:t>
      </w:r>
    </w:p>
    <w:p w14:paraId="023760E2" w14:textId="77777777" w:rsidR="00017929" w:rsidRPr="00CB40F9" w:rsidRDefault="00E949E9" w:rsidP="00F96744">
      <w:pPr>
        <w:pStyle w:val="B-HeadBhead"/>
      </w:pPr>
      <w:r w:rsidRPr="00CB40F9">
        <w:t>Garden</w:t>
      </w:r>
      <w:r w:rsidR="008C15A7" w:rsidRPr="00CB40F9">
        <w:t xml:space="preserve"> </w:t>
      </w:r>
      <w:r w:rsidRPr="00CB40F9">
        <w:t>of</w:t>
      </w:r>
      <w:r w:rsidR="008C15A7" w:rsidRPr="00CB40F9">
        <w:t xml:space="preserve"> </w:t>
      </w:r>
      <w:r w:rsidRPr="00CB40F9">
        <w:t>Dreams?</w:t>
      </w:r>
    </w:p>
    <w:p w14:paraId="218C6CC9" w14:textId="77777777" w:rsidR="00017929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Both</w:t>
      </w:r>
      <w:r w:rsidR="008C15A7">
        <w:rPr>
          <w:color w:val="000000"/>
        </w:rPr>
        <w:t xml:space="preserve"> </w:t>
      </w:r>
      <w:r>
        <w:rPr>
          <w:color w:val="000000"/>
        </w:rPr>
        <w:t>Dave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Don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stories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helped</w:t>
      </w:r>
      <w:r w:rsidR="008C15A7">
        <w:rPr>
          <w:color w:val="000000"/>
        </w:rPr>
        <w:t xml:space="preserve"> </w:t>
      </w:r>
      <w:r>
        <w:rPr>
          <w:color w:val="000000"/>
        </w:rPr>
        <w:t>me,</w:t>
      </w:r>
      <w:r w:rsidR="008C15A7">
        <w:rPr>
          <w:color w:val="000000"/>
        </w:rPr>
        <w:t xml:space="preserve"> </w:t>
      </w:r>
      <w:r>
        <w:rPr>
          <w:color w:val="000000"/>
        </w:rPr>
        <w:t>too,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so</w:t>
      </w:r>
      <w:r w:rsidR="008C15A7">
        <w:rPr>
          <w:color w:val="000000"/>
        </w:rPr>
        <w:t xml:space="preserve"> </w:t>
      </w:r>
      <w:r>
        <w:rPr>
          <w:color w:val="000000"/>
        </w:rPr>
        <w:t>has</w:t>
      </w:r>
      <w:r w:rsidR="008C15A7">
        <w:rPr>
          <w:color w:val="000000"/>
        </w:rPr>
        <w:t xml:space="preserve"> </w:t>
      </w:r>
      <w:r>
        <w:rPr>
          <w:color w:val="000000"/>
        </w:rPr>
        <w:t>some</w:t>
      </w:r>
      <w:r w:rsidR="008C15A7">
        <w:rPr>
          <w:color w:val="000000"/>
        </w:rPr>
        <w:t xml:space="preserve"> </w:t>
      </w:r>
      <w:r>
        <w:rPr>
          <w:color w:val="000000"/>
        </w:rPr>
        <w:t>blunt</w:t>
      </w:r>
      <w:r w:rsidR="008C15A7">
        <w:rPr>
          <w:color w:val="000000"/>
        </w:rPr>
        <w:t xml:space="preserve"> </w:t>
      </w:r>
      <w:r>
        <w:rPr>
          <w:color w:val="000000"/>
        </w:rPr>
        <w:t>feedback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Lisa</w:t>
      </w:r>
      <w:r w:rsidR="008C15A7">
        <w:rPr>
          <w:color w:val="000000"/>
        </w:rPr>
        <w:t xml:space="preserve"> </w:t>
      </w:r>
      <w:r>
        <w:rPr>
          <w:color w:val="000000"/>
        </w:rPr>
        <w:t>after</w:t>
      </w:r>
      <w:r w:rsidR="008C15A7">
        <w:rPr>
          <w:color w:val="000000"/>
        </w:rPr>
        <w:t xml:space="preserve"> </w:t>
      </w:r>
      <w:r>
        <w:rPr>
          <w:color w:val="000000"/>
        </w:rPr>
        <w:t>coming</w:t>
      </w:r>
      <w:r w:rsidR="008C15A7">
        <w:t xml:space="preserve"> </w:t>
      </w:r>
      <w:r>
        <w:t>home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after</w:t>
      </w:r>
      <w:r w:rsidR="008C15A7">
        <w:t xml:space="preserve"> </w:t>
      </w:r>
      <w:r>
        <w:t>yet</w:t>
      </w:r>
      <w:r w:rsidR="008C15A7">
        <w:t xml:space="preserve"> </w:t>
      </w:r>
      <w:r>
        <w:t>another</w:t>
      </w:r>
      <w:r w:rsidR="008C15A7">
        <w:t xml:space="preserve"> </w:t>
      </w:r>
      <w:r>
        <w:t>Knicks</w:t>
      </w:r>
      <w:r w:rsidR="008C15A7">
        <w:t xml:space="preserve"> </w:t>
      </w:r>
      <w:r>
        <w:t>loss</w:t>
      </w:r>
      <w:r w:rsidR="008C15A7">
        <w:t xml:space="preserve"> </w:t>
      </w:r>
      <w:r>
        <w:t>which</w:t>
      </w:r>
      <w:r w:rsidR="008C15A7">
        <w:t xml:space="preserve"> </w:t>
      </w:r>
      <w:r>
        <w:t>put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particularly</w:t>
      </w:r>
      <w:r w:rsidR="008C15A7">
        <w:t xml:space="preserve"> </w:t>
      </w:r>
      <w:r>
        <w:t>salty</w:t>
      </w:r>
      <w:r w:rsidR="008C15A7">
        <w:t xml:space="preserve"> </w:t>
      </w:r>
      <w:r>
        <w:t>mood.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some</w:t>
      </w:r>
      <w:r w:rsidR="008C15A7">
        <w:t xml:space="preserve"> </w:t>
      </w:r>
      <w:r>
        <w:t>understanding</w:t>
      </w:r>
      <w:r w:rsidR="008C15A7">
        <w:t xml:space="preserve"> </w:t>
      </w:r>
      <w:r>
        <w:t>and</w:t>
      </w:r>
      <w:r w:rsidR="008C15A7">
        <w:t xml:space="preserve"> </w:t>
      </w:r>
      <w:r>
        <w:t>maybe</w:t>
      </w:r>
      <w:r w:rsidR="008C15A7">
        <w:t xml:space="preserve"> </w:t>
      </w:r>
      <w:r>
        <w:t>even</w:t>
      </w:r>
      <w:r w:rsidR="008C15A7">
        <w:t xml:space="preserve"> </w:t>
      </w:r>
      <w:r>
        <w:t>some</w:t>
      </w:r>
      <w:r w:rsidR="008C15A7">
        <w:t xml:space="preserve"> </w:t>
      </w:r>
      <w:r>
        <w:t>sympathy,</w:t>
      </w:r>
      <w:r w:rsidR="008C15A7">
        <w:t xml:space="preserve"> </w:t>
      </w:r>
      <w:r>
        <w:t>but</w:t>
      </w:r>
      <w:r w:rsidR="008C15A7">
        <w:t xml:space="preserve"> </w:t>
      </w:r>
      <w:r>
        <w:t>Lisa</w:t>
      </w:r>
      <w:r w:rsidR="008C15A7">
        <w:t xml:space="preserve"> </w:t>
      </w:r>
      <w:r>
        <w:t>quickly</w:t>
      </w:r>
      <w:r w:rsidR="008C15A7">
        <w:t xml:space="preserve"> </w:t>
      </w:r>
      <w:r>
        <w:t>put</w:t>
      </w:r>
      <w:r w:rsidR="008C15A7">
        <w:t xml:space="preserve"> </w:t>
      </w:r>
      <w:r>
        <w:t>me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heels.</w:t>
      </w:r>
    </w:p>
    <w:p w14:paraId="233614B8" w14:textId="77777777" w:rsidR="00722F53" w:rsidRDefault="00610349" w:rsidP="008F1C01">
      <w:pPr>
        <w:pStyle w:val="Body-TextTx"/>
      </w:pPr>
      <w:r>
        <w:t>“</w:t>
      </w:r>
      <w:r w:rsidR="00E949E9">
        <w:t>How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teams?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referring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Knicks</w:t>
      </w:r>
      <w:r w:rsidR="008C15A7">
        <w:t xml:space="preserve"> </w:t>
      </w:r>
      <w:r w:rsidR="00E949E9">
        <w:t>(NBA),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Rangers</w:t>
      </w:r>
      <w:r w:rsidR="008C15A7">
        <w:t xml:space="preserve"> </w:t>
      </w:r>
      <w:r w:rsidR="00E949E9">
        <w:t>(NHL)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Liberty</w:t>
      </w:r>
      <w:r w:rsidR="008C15A7">
        <w:t xml:space="preserve"> </w:t>
      </w:r>
      <w:r w:rsidR="00E949E9">
        <w:t>(WNBA)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rebuilds.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answer,</w:t>
      </w:r>
      <w:r w:rsidR="008C15A7">
        <w:t xml:space="preserve"> </w:t>
      </w:r>
      <w:r w:rsidR="00E949E9">
        <w:t>Lisa</w:t>
      </w:r>
      <w:r w:rsidR="008C15A7">
        <w:t xml:space="preserve"> </w:t>
      </w:r>
      <w:r w:rsidR="00E949E9">
        <w:t>continued:</w:t>
      </w:r>
      <w:r w:rsidR="008C15A7">
        <w:t xml:space="preserve"> </w:t>
      </w:r>
      <w:r>
        <w:t>“</w:t>
      </w:r>
      <w:r w:rsidR="00E949E9">
        <w:t>With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losing</w:t>
      </w:r>
      <w:r w:rsidR="008C15A7">
        <w:t xml:space="preserve"> </w:t>
      </w:r>
      <w:r w:rsidR="00E949E9">
        <w:t>teams,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projecting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100</w:t>
      </w:r>
      <w:r w:rsidR="008C15A7">
        <w:t xml:space="preserve"> </w:t>
      </w:r>
      <w:r w:rsidR="00E949E9">
        <w:t>losses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year.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right?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nodded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sheepishly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upcoming</w:t>
      </w:r>
      <w:r w:rsidR="008C15A7">
        <w:t xml:space="preserve"> </w:t>
      </w:r>
      <w:r w:rsidR="00E949E9">
        <w:t>schedule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mounting</w:t>
      </w:r>
      <w:r w:rsidR="008C15A7">
        <w:t xml:space="preserve"> </w:t>
      </w:r>
      <w:r w:rsidR="00E949E9">
        <w:t>losses.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not-so-subtle</w:t>
      </w:r>
      <w:r w:rsidR="008C15A7">
        <w:t xml:space="preserve"> </w:t>
      </w:r>
      <w:r w:rsidR="00E949E9">
        <w:t>point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crystal</w:t>
      </w:r>
      <w:r w:rsidR="008C15A7">
        <w:t xml:space="preserve"> </w:t>
      </w:r>
      <w:r w:rsidR="00E949E9">
        <w:t>clear: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150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nights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year.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precious—our</w:t>
      </w:r>
      <w:r w:rsidR="008C15A7">
        <w:t xml:space="preserve"> </w:t>
      </w:r>
      <w:r w:rsidR="00E949E9">
        <w:t>girls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partner.</w:t>
      </w:r>
      <w:r w:rsidR="008C15A7">
        <w:t xml:space="preserve"> </w:t>
      </w:r>
      <w:r w:rsidR="00E949E9">
        <w:t>So,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nights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woe-is-me-I-need-some-space-pity-party</w:t>
      </w:r>
      <w:r>
        <w:t> . . .</w:t>
      </w:r>
      <w:r w:rsidR="00722F53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work.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right,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course.</w:t>
      </w:r>
      <w:r w:rsidR="008C15A7"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had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choice</w:t>
      </w:r>
      <w:r w:rsidR="008C15A7" w:rsidRPr="00BC4DEA">
        <w:rPr>
          <w:rStyle w:val="itali"/>
        </w:rPr>
        <w:t xml:space="preserve"> </w:t>
      </w:r>
      <w:r w:rsidR="00E949E9">
        <w:lastRenderedPageBreak/>
        <w:t>and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lecture</w:t>
      </w:r>
      <w:r w:rsidR="008C15A7">
        <w:t xml:space="preserve"> </w:t>
      </w:r>
      <w:r w:rsidR="00E949E9">
        <w:t>provided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perspective,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reality</w:t>
      </w:r>
      <w:r w:rsidR="008C15A7">
        <w:t xml:space="preserve"> </w:t>
      </w:r>
      <w:r w:rsidR="00E949E9">
        <w:t>check.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status</w:t>
      </w:r>
      <w:r w:rsidR="008C15A7">
        <w:t xml:space="preserve"> </w:t>
      </w:r>
      <w:r w:rsidR="00E949E9">
        <w:t>quo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her.</w:t>
      </w:r>
    </w:p>
    <w:p w14:paraId="6CC59C13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a</w:t>
      </w:r>
      <w:r w:rsidR="008C15A7">
        <w:t xml:space="preserve"> </w:t>
      </w:r>
      <w:r>
        <w:t>practice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everything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system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house</w:t>
      </w:r>
      <w:r w:rsidR="008C15A7">
        <w:t xml:space="preserve"> </w:t>
      </w:r>
      <w:r>
        <w:t>each</w:t>
      </w:r>
      <w:r w:rsidR="008C15A7">
        <w:t xml:space="preserve"> </w:t>
      </w:r>
      <w:r>
        <w:t>night</w:t>
      </w:r>
      <w:r w:rsidR="00722F53">
        <w:t>-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continue</w:t>
      </w:r>
      <w:r w:rsidR="008C15A7">
        <w:t xml:space="preserve"> </w:t>
      </w:r>
      <w:r>
        <w:t>today.</w:t>
      </w:r>
      <w:r w:rsidR="008C15A7">
        <w:t xml:space="preserve"> </w:t>
      </w:r>
      <w:r>
        <w:t>The</w:t>
      </w:r>
      <w:r w:rsidR="008C15A7">
        <w:t xml:space="preserve"> </w:t>
      </w:r>
      <w:r>
        <w:t>moment</w:t>
      </w:r>
      <w:r w:rsidR="008C15A7">
        <w:t xml:space="preserve"> </w:t>
      </w:r>
      <w:r>
        <w:t>I</w:t>
      </w:r>
      <w:r w:rsidR="008C15A7">
        <w:t xml:space="preserve"> </w:t>
      </w:r>
      <w:r>
        <w:t>open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door</w:t>
      </w:r>
      <w:r w:rsidR="008C15A7">
        <w:t xml:space="preserve"> </w:t>
      </w:r>
      <w:r>
        <w:t>upon</w:t>
      </w:r>
      <w:r w:rsidR="008C15A7">
        <w:t xml:space="preserve"> </w:t>
      </w:r>
      <w:r>
        <w:t>arriving</w:t>
      </w:r>
      <w:r w:rsidR="008C15A7">
        <w:t xml:space="preserve"> </w:t>
      </w:r>
      <w:r>
        <w:t>home</w:t>
      </w:r>
      <w:r w:rsidR="008C15A7">
        <w:t xml:space="preserve"> </w:t>
      </w:r>
      <w:r>
        <w:t>has</w:t>
      </w:r>
      <w:r w:rsidR="008C15A7">
        <w:t xml:space="preserve"> </w:t>
      </w:r>
      <w:r>
        <w:t>become</w:t>
      </w:r>
      <w:r w:rsidR="008C15A7">
        <w:t xml:space="preserve"> </w:t>
      </w:r>
      <w:r>
        <w:t>a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prompt—that</w:t>
      </w:r>
      <w:r w:rsidR="008C15A7">
        <w:t xml:space="preserve"> </w:t>
      </w:r>
      <w:r>
        <w:t>action</w:t>
      </w:r>
      <w:r w:rsidR="008C15A7">
        <w:t xml:space="preserve"> </w:t>
      </w:r>
      <w:r>
        <w:t>sends</w:t>
      </w:r>
      <w:r w:rsidR="008C15A7">
        <w:t xml:space="preserve"> </w:t>
      </w:r>
      <w:r>
        <w:t>a</w:t>
      </w:r>
      <w:r w:rsidR="008C15A7">
        <w:t xml:space="preserve"> </w:t>
      </w:r>
      <w:r>
        <w:t>signal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brain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entering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zone.</w:t>
      </w:r>
      <w:r w:rsidR="008C15A7">
        <w:t xml:space="preserve"> </w:t>
      </w:r>
      <w:r>
        <w:t>My</w:t>
      </w:r>
      <w:r w:rsidR="008C15A7">
        <w:t xml:space="preserve"> </w:t>
      </w:r>
      <w:r>
        <w:t>job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moment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present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let</w:t>
      </w:r>
      <w:r w:rsidR="008C15A7">
        <w:t xml:space="preserve"> </w:t>
      </w:r>
      <w:r>
        <w:t>the</w:t>
      </w:r>
      <w:r w:rsidR="008C15A7">
        <w:t xml:space="preserve"> </w:t>
      </w:r>
      <w:r>
        <w:t>days</w:t>
      </w:r>
      <w:r w:rsidR="00610349">
        <w:t>’</w:t>
      </w:r>
      <w:r w:rsidR="008C15A7">
        <w:t xml:space="preserve"> </w:t>
      </w:r>
      <w:r>
        <w:t>stress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tough</w:t>
      </w:r>
      <w:r w:rsidR="008C15A7">
        <w:t xml:space="preserve"> </w:t>
      </w:r>
      <w:r>
        <w:t>loss</w:t>
      </w:r>
      <w:r w:rsidR="008C15A7">
        <w:t xml:space="preserve"> </w:t>
      </w:r>
      <w:r>
        <w:t>impact</w:t>
      </w:r>
      <w:r w:rsidR="008C15A7">
        <w:t xml:space="preserve"> </w:t>
      </w: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  <w:r w:rsidR="008C15A7">
        <w:t xml:space="preserve"> </w:t>
      </w:r>
      <w:r>
        <w:t>I</w:t>
      </w:r>
      <w:r w:rsidR="008C15A7">
        <w:t xml:space="preserve"> </w:t>
      </w:r>
      <w:r>
        <w:t>recommend</w:t>
      </w:r>
      <w:r w:rsidR="008C15A7">
        <w:t xml:space="preserve"> </w:t>
      </w:r>
      <w:r>
        <w:t>you</w:t>
      </w:r>
      <w:r w:rsidR="008C15A7">
        <w:t xml:space="preserve"> </w:t>
      </w:r>
      <w:r>
        <w:t>create</w:t>
      </w:r>
      <w:r w:rsidR="008C15A7">
        <w:t xml:space="preserve"> </w:t>
      </w:r>
      <w:r>
        <w:t>your</w:t>
      </w:r>
      <w:r w:rsidR="008C15A7">
        <w:t xml:space="preserve"> </w:t>
      </w:r>
      <w:r>
        <w:t>own</w:t>
      </w:r>
      <w:r w:rsidR="008C15A7">
        <w:t xml:space="preserve"> </w:t>
      </w:r>
      <w:r>
        <w:t>prompt.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hanging</w:t>
      </w:r>
      <w:r w:rsidR="008C15A7">
        <w:t xml:space="preserve"> </w:t>
      </w:r>
      <w:r>
        <w:t>up</w:t>
      </w:r>
      <w:r w:rsidR="008C15A7">
        <w:t xml:space="preserve"> </w:t>
      </w:r>
      <w:r>
        <w:t>your</w:t>
      </w:r>
      <w:r w:rsidR="008C15A7">
        <w:t xml:space="preserve"> </w:t>
      </w:r>
      <w:r>
        <w:t>coat</w:t>
      </w:r>
      <w:r w:rsidR="008C15A7">
        <w:t xml:space="preserve"> </w:t>
      </w:r>
      <w:r>
        <w:t>and</w:t>
      </w:r>
      <w:r w:rsidR="008C15A7">
        <w:t xml:space="preserve"> </w:t>
      </w:r>
      <w:r>
        <w:t>taking</w:t>
      </w:r>
      <w:r w:rsidR="008C15A7">
        <w:t xml:space="preserve"> </w:t>
      </w:r>
      <w:r>
        <w:t>off</w:t>
      </w:r>
      <w:r w:rsidR="008C15A7">
        <w:t xml:space="preserve"> </w:t>
      </w:r>
      <w:r>
        <w:t>your</w:t>
      </w:r>
      <w:r w:rsidR="008C15A7">
        <w:t xml:space="preserve"> </w:t>
      </w:r>
      <w:r>
        <w:t>shoes.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tossing</w:t>
      </w:r>
      <w:r w:rsidR="008C15A7">
        <w:t xml:space="preserve"> </w:t>
      </w:r>
      <w:r>
        <w:t>your</w:t>
      </w:r>
      <w:r w:rsidR="008C15A7">
        <w:t xml:space="preserve"> </w:t>
      </w:r>
      <w:r>
        <w:t>keys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front</w:t>
      </w:r>
      <w:r w:rsidR="008C15A7">
        <w:t xml:space="preserve"> </w:t>
      </w:r>
      <w:r>
        <w:t>door</w:t>
      </w:r>
      <w:r w:rsidR="008C15A7">
        <w:t xml:space="preserve"> </w:t>
      </w:r>
      <w:r>
        <w:t>or</w:t>
      </w:r>
      <w:r w:rsidR="008C15A7">
        <w:t xml:space="preserve"> </w:t>
      </w:r>
      <w:r>
        <w:t>powering</w:t>
      </w:r>
      <w:r w:rsidR="008C15A7">
        <w:t xml:space="preserve"> </w:t>
      </w:r>
      <w:r>
        <w:t>down</w:t>
      </w:r>
      <w:r w:rsidR="008C15A7">
        <w:t xml:space="preserve"> </w:t>
      </w:r>
      <w:r>
        <w:t>your</w:t>
      </w:r>
      <w:r w:rsidR="008C15A7">
        <w:t xml:space="preserve"> </w:t>
      </w:r>
      <w:r>
        <w:t>cell</w:t>
      </w:r>
      <w:r w:rsidR="008C15A7">
        <w:t xml:space="preserve"> </w:t>
      </w:r>
      <w:r>
        <w:t>phone.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even</w:t>
      </w:r>
      <w:r w:rsidR="008C15A7">
        <w:t xml:space="preserve"> </w:t>
      </w:r>
      <w:r>
        <w:t>put</w:t>
      </w:r>
      <w:r w:rsidR="008C15A7">
        <w:t xml:space="preserve"> </w:t>
      </w:r>
      <w:r>
        <w:t>up</w:t>
      </w:r>
      <w:r w:rsidR="008C15A7">
        <w:t xml:space="preserve"> </w:t>
      </w:r>
      <w:r>
        <w:t>a</w:t>
      </w:r>
      <w:r w:rsidR="008C15A7">
        <w:t xml:space="preserve"> </w:t>
      </w:r>
      <w:r>
        <w:t>sign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see</w:t>
      </w:r>
      <w:r w:rsidR="008C15A7">
        <w:t xml:space="preserve"> </w:t>
      </w:r>
      <w:r>
        <w:t>immediately: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now</w:t>
      </w:r>
      <w:r w:rsidR="008C15A7">
        <w:t xml:space="preserve"> </w:t>
      </w:r>
      <w:r>
        <w:t>home.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are!</w:t>
      </w:r>
    </w:p>
    <w:p w14:paraId="74017ECF" w14:textId="77777777" w:rsidR="00017929" w:rsidRPr="00CB40F9" w:rsidRDefault="00E949E9" w:rsidP="00F96744">
      <w:pPr>
        <w:pStyle w:val="B-HeadBhead"/>
      </w:pPr>
      <w:r w:rsidRPr="00CB40F9">
        <w:t>Ready,</w:t>
      </w:r>
      <w:r w:rsidR="008C15A7" w:rsidRPr="00CB40F9">
        <w:t xml:space="preserve"> </w:t>
      </w:r>
      <w:r w:rsidRPr="00CB40F9">
        <w:t>Aim,</w:t>
      </w:r>
      <w:r w:rsidR="008C15A7" w:rsidRPr="00CB40F9">
        <w:t xml:space="preserve"> </w:t>
      </w:r>
      <w:r w:rsidRPr="00CB40F9">
        <w:t>Get</w:t>
      </w:r>
      <w:r w:rsidR="008C15A7" w:rsidRPr="00CB40F9">
        <w:t xml:space="preserve"> </w:t>
      </w:r>
      <w:r w:rsidRPr="00CB40F9">
        <w:t>Fired</w:t>
      </w:r>
    </w:p>
    <w:p w14:paraId="786AB96A" w14:textId="77777777" w:rsidR="00017929" w:rsidRDefault="00E949E9" w:rsidP="008F1C01">
      <w:pPr>
        <w:pStyle w:val="Body-TextTx"/>
        <w:rPr>
          <w:color w:val="000000"/>
        </w:rPr>
      </w:pPr>
      <w:r>
        <w:t>Losing</w:t>
      </w:r>
      <w:r w:rsidR="008C15A7">
        <w:t xml:space="preserve"> </w:t>
      </w:r>
      <w:r>
        <w:t>your</w:t>
      </w:r>
      <w:r w:rsidR="008C15A7">
        <w:t xml:space="preserve"> </w:t>
      </w:r>
      <w:r>
        <w:t>job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great</w:t>
      </w:r>
      <w:r w:rsidR="008C15A7">
        <w:t xml:space="preserve"> </w:t>
      </w:r>
      <w:r>
        <w:t>tests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The</w:t>
      </w:r>
      <w:r w:rsidR="008C15A7">
        <w:t xml:space="preserve"> </w:t>
      </w:r>
      <w:r>
        <w:t>emotions</w:t>
      </w:r>
      <w:r w:rsidR="008C15A7">
        <w:t xml:space="preserve"> </w:t>
      </w:r>
      <w:r>
        <w:t>that</w:t>
      </w:r>
      <w:r w:rsidR="008C15A7">
        <w:t xml:space="preserve"> </w:t>
      </w:r>
      <w:r>
        <w:t>often</w:t>
      </w:r>
      <w:r w:rsidR="008C15A7">
        <w:t xml:space="preserve"> </w:t>
      </w:r>
      <w:r>
        <w:t>accompany</w:t>
      </w:r>
      <w:r w:rsidR="008C15A7">
        <w:t xml:space="preserve"> </w:t>
      </w:r>
      <w:r>
        <w:t>it—shame,</w:t>
      </w:r>
      <w:r w:rsidR="008C15A7">
        <w:t xml:space="preserve"> </w:t>
      </w:r>
      <w:r>
        <w:t>guilt,</w:t>
      </w:r>
      <w:r w:rsidR="008C15A7">
        <w:t xml:space="preserve"> </w:t>
      </w:r>
      <w:r>
        <w:t>disappointment,</w:t>
      </w:r>
      <w:r w:rsidR="008C15A7">
        <w:t xml:space="preserve"> </w:t>
      </w:r>
      <w:r>
        <w:t>self-doubt,</w:t>
      </w:r>
      <w:r w:rsidR="008C15A7">
        <w:t xml:space="preserve"> </w:t>
      </w:r>
      <w:r>
        <w:t>a</w:t>
      </w:r>
      <w:r w:rsidR="008C15A7">
        <w:t xml:space="preserve"> </w:t>
      </w:r>
      <w:r>
        <w:t>feeling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untethered</w:t>
      </w:r>
      <w:r w:rsidR="008C15A7">
        <w:t xml:space="preserve"> </w:t>
      </w:r>
      <w:r>
        <w:t>and</w:t>
      </w:r>
      <w:r w:rsidR="008C15A7">
        <w:t xml:space="preserve"> </w:t>
      </w:r>
      <w:r>
        <w:t>alone—can</w:t>
      </w:r>
      <w:r w:rsidR="008C15A7">
        <w:t xml:space="preserve"> </w:t>
      </w:r>
      <w:r>
        <w:t>cause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spiral</w:t>
      </w:r>
      <w:r w:rsidR="008C15A7">
        <w:t xml:space="preserve"> </w:t>
      </w:r>
      <w:r>
        <w:t>downward.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also</w:t>
      </w:r>
      <w:r w:rsidR="008C15A7">
        <w:t xml:space="preserve"> </w:t>
      </w:r>
      <w:r>
        <w:t>1)</w:t>
      </w:r>
      <w:r w:rsidR="008C15A7">
        <w:t xml:space="preserve"> </w:t>
      </w:r>
      <w:r>
        <w:t>reveal</w:t>
      </w:r>
      <w:r w:rsidR="008C15A7">
        <w:t xml:space="preserve"> </w:t>
      </w:r>
      <w:r>
        <w:t>who</w:t>
      </w:r>
      <w:r w:rsidR="008C15A7">
        <w:t xml:space="preserve"> </w:t>
      </w:r>
      <w:r>
        <w:t>your</w:t>
      </w:r>
      <w:r w:rsidR="008C15A7">
        <w:t xml:space="preserve"> </w:t>
      </w:r>
      <w:r>
        <w:t>true</w:t>
      </w:r>
      <w:r w:rsidR="008C15A7">
        <w:t xml:space="preserve"> </w:t>
      </w:r>
      <w:r>
        <w:t>friends</w:t>
      </w:r>
      <w:r w:rsidR="008C15A7">
        <w:t xml:space="preserve"> </w:t>
      </w:r>
      <w:r>
        <w:t>are,</w:t>
      </w:r>
      <w:r w:rsidR="008C15A7">
        <w:t xml:space="preserve"> </w:t>
      </w:r>
      <w:r>
        <w:t>and</w:t>
      </w:r>
      <w:r w:rsidR="008C15A7">
        <w:t xml:space="preserve"> </w:t>
      </w:r>
      <w:r>
        <w:t>2)</w:t>
      </w:r>
      <w:r w:rsidR="008C15A7">
        <w:t xml:space="preserve"> </w:t>
      </w:r>
      <w:r>
        <w:t>provide</w:t>
      </w:r>
      <w:r w:rsidR="008C15A7">
        <w:t xml:space="preserve"> </w:t>
      </w:r>
      <w:r>
        <w:t>profound</w:t>
      </w:r>
      <w:r w:rsidR="008C15A7">
        <w:t xml:space="preserve"> </w:t>
      </w:r>
      <w:r>
        <w:t>learning</w:t>
      </w:r>
      <w:r w:rsidR="008C15A7">
        <w:t xml:space="preserve"> </w:t>
      </w:r>
      <w:r>
        <w:t>moments</w:t>
      </w:r>
      <w:r w:rsidR="008C15A7">
        <w:t xml:space="preserve"> </w:t>
      </w:r>
      <w:r>
        <w:t>(if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shake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bad</w:t>
      </w:r>
      <w:r w:rsidR="008C15A7">
        <w:t xml:space="preserve"> </w:t>
      </w:r>
      <w:r>
        <w:t>feelings).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such</w:t>
      </w:r>
      <w:r w:rsidR="008C15A7">
        <w:t xml:space="preserve"> </w:t>
      </w:r>
      <w:r>
        <w:t>experience</w:t>
      </w:r>
      <w:r w:rsidR="008C15A7">
        <w:t xml:space="preserve"> </w:t>
      </w:r>
      <w:r>
        <w:t>that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lesson</w:t>
      </w:r>
      <w:r w:rsidR="008C15A7">
        <w:t xml:space="preserve"> </w:t>
      </w:r>
      <w:r>
        <w:t>central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chapter.</w:t>
      </w:r>
    </w:p>
    <w:p w14:paraId="31581F34" w14:textId="77777777" w:rsidR="00017929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fired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then-dream</w:t>
      </w:r>
      <w:r w:rsidR="008C15A7">
        <w:t xml:space="preserve"> </w:t>
      </w:r>
      <w:r>
        <w:t>job</w:t>
      </w:r>
      <w:r w:rsidR="008C15A7">
        <w:t xml:space="preserve"> </w:t>
      </w:r>
      <w:r>
        <w:t>as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firing—the</w:t>
      </w:r>
      <w:r w:rsidR="008C15A7">
        <w:t xml:space="preserve"> </w:t>
      </w:r>
      <w:r>
        <w:t>kind</w:t>
      </w:r>
      <w:r w:rsidR="008C15A7">
        <w:t xml:space="preserve"> </w:t>
      </w:r>
      <w:r>
        <w:t>that</w:t>
      </w:r>
      <w:r w:rsidR="008C15A7">
        <w:t xml:space="preserve"> </w:t>
      </w:r>
      <w:r>
        <w:t>makes</w:t>
      </w:r>
      <w:r w:rsidR="008C15A7">
        <w:t xml:space="preserve"> </w:t>
      </w:r>
      <w:r>
        <w:t>you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never</w:t>
      </w:r>
      <w:r w:rsidR="008C15A7">
        <w:t xml:space="preserve"> </w:t>
      </w:r>
      <w:r>
        <w:t>recover.</w:t>
      </w:r>
      <w:r w:rsidR="008C15A7">
        <w:t xml:space="preserve"> </w:t>
      </w:r>
      <w:r>
        <w:t>On</w:t>
      </w:r>
      <w:r w:rsidR="008C15A7">
        <w:t xml:space="preserve"> </w:t>
      </w:r>
      <w:r>
        <w:t>that</w:t>
      </w:r>
      <w:r w:rsidR="008C15A7">
        <w:t xml:space="preserve"> </w:t>
      </w:r>
      <w:r>
        <w:t>very</w:t>
      </w:r>
      <w:r w:rsidR="008C15A7">
        <w:t xml:space="preserve"> </w:t>
      </w:r>
      <w:r>
        <w:t>day,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mentor,</w:t>
      </w:r>
      <w:r w:rsidR="008C15A7">
        <w:t xml:space="preserve"> </w:t>
      </w:r>
      <w:r>
        <w:t>Peter</w:t>
      </w:r>
      <w:r w:rsidR="008C15A7">
        <w:t xml:space="preserve"> </w:t>
      </w:r>
      <w:proofErr w:type="spellStart"/>
      <w:r>
        <w:t>Guber</w:t>
      </w:r>
      <w:proofErr w:type="spellEnd"/>
      <w:r>
        <w:t>,</w:t>
      </w:r>
      <w:r w:rsidR="008C15A7">
        <w:t xml:space="preserve"> </w:t>
      </w:r>
      <w:r>
        <w:t>the</w:t>
      </w:r>
      <w:r w:rsidR="008C15A7">
        <w:t xml:space="preserve"> </w:t>
      </w:r>
      <w:r>
        <w:t>former</w:t>
      </w:r>
      <w:r w:rsidR="008C15A7">
        <w:t xml:space="preserve"> </w:t>
      </w:r>
      <w:r>
        <w:t>chairman</w:t>
      </w:r>
      <w:r w:rsidR="008C15A7">
        <w:t xml:space="preserve"> </w:t>
      </w:r>
      <w:r>
        <w:t>of</w:t>
      </w:r>
      <w:r w:rsidR="008C15A7">
        <w:t xml:space="preserve"> </w:t>
      </w:r>
      <w:r>
        <w:t>Sony</w:t>
      </w:r>
      <w:r w:rsidR="008C15A7">
        <w:t xml:space="preserve"> </w:t>
      </w:r>
      <w:r>
        <w:t>Pictures</w:t>
      </w:r>
      <w:r w:rsidR="008C15A7">
        <w:t xml:space="preserve"> </w:t>
      </w:r>
      <w:r>
        <w:t>who</w:t>
      </w:r>
      <w:r w:rsidR="008C15A7">
        <w:t xml:space="preserve"> </w:t>
      </w:r>
      <w:r>
        <w:t>now</w:t>
      </w:r>
      <w:r w:rsidR="008C15A7">
        <w:t xml:space="preserve"> </w:t>
      </w:r>
      <w:r>
        <w:t>runs</w:t>
      </w:r>
      <w:r w:rsidR="008C15A7">
        <w:t xml:space="preserve"> </w:t>
      </w:r>
      <w:r>
        <w:t>Mandalay</w:t>
      </w:r>
      <w:r w:rsidR="008C15A7">
        <w:t xml:space="preserve"> </w:t>
      </w:r>
      <w:r>
        <w:t>Entertainment</w:t>
      </w:r>
      <w:r w:rsidR="008C15A7">
        <w:t xml:space="preserve"> </w:t>
      </w:r>
      <w:r>
        <w:t>and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controlling</w:t>
      </w:r>
      <w:r w:rsidR="008C15A7">
        <w:t xml:space="preserve"> </w:t>
      </w:r>
      <w:r>
        <w:t>partners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Golden</w:t>
      </w:r>
      <w:r w:rsidR="008C15A7">
        <w:t xml:space="preserve"> </w:t>
      </w:r>
      <w:r>
        <w:t>State</w:t>
      </w:r>
      <w:r w:rsidR="008C15A7">
        <w:t xml:space="preserve"> </w:t>
      </w:r>
      <w:r>
        <w:t>Warriors,</w:t>
      </w:r>
      <w:r w:rsidR="008C15A7">
        <w:t xml:space="preserve"> </w:t>
      </w:r>
      <w:r>
        <w:t>LA</w:t>
      </w:r>
      <w:r w:rsidR="008C15A7">
        <w:t xml:space="preserve"> </w:t>
      </w:r>
      <w:r>
        <w:t>Dodgers</w:t>
      </w:r>
      <w:r w:rsidR="008C15A7">
        <w:t xml:space="preserve"> </w:t>
      </w:r>
      <w:r>
        <w:t>and</w:t>
      </w:r>
      <w:r w:rsidR="008C15A7">
        <w:t xml:space="preserve"> </w:t>
      </w:r>
      <w:r>
        <w:t>Los</w:t>
      </w:r>
      <w:r w:rsidR="008C15A7">
        <w:t xml:space="preserve"> </w:t>
      </w:r>
      <w:r>
        <w:t>Angeles</w:t>
      </w:r>
      <w:r w:rsidR="008C15A7">
        <w:t xml:space="preserve"> </w:t>
      </w:r>
      <w:r>
        <w:t>Football</w:t>
      </w:r>
      <w:r w:rsidR="008C15A7">
        <w:t xml:space="preserve"> </w:t>
      </w:r>
      <w:r>
        <w:t>Club</w:t>
      </w:r>
      <w:r w:rsidR="008C15A7">
        <w:t xml:space="preserve"> </w:t>
      </w:r>
      <w:r>
        <w:t>(LAFC),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gave</w:t>
      </w:r>
      <w:r w:rsidR="008C15A7">
        <w:t xml:space="preserve"> </w:t>
      </w:r>
      <w:r>
        <w:t>me</w:t>
      </w:r>
      <w:r w:rsidR="008C15A7">
        <w:t xml:space="preserve"> </w:t>
      </w:r>
      <w:r>
        <w:t>some</w:t>
      </w:r>
      <w:r w:rsidR="008C15A7">
        <w:t xml:space="preserve"> </w:t>
      </w:r>
      <w:r>
        <w:t>life-changing</w:t>
      </w:r>
      <w:r w:rsidR="008C15A7">
        <w:t xml:space="preserve"> </w:t>
      </w:r>
      <w:r>
        <w:t>advice.</w:t>
      </w:r>
    </w:p>
    <w:p w14:paraId="1CB1E5EF" w14:textId="77777777" w:rsidR="00017929" w:rsidRDefault="00E949E9" w:rsidP="008F1C01">
      <w:pPr>
        <w:pStyle w:val="Body-TextTx"/>
        <w:rPr>
          <w:color w:val="000000"/>
        </w:rPr>
      </w:pPr>
      <w:r>
        <w:t>Peter</w:t>
      </w:r>
      <w:r w:rsidR="008C15A7">
        <w:t xml:space="preserve"> </w:t>
      </w:r>
      <w:r>
        <w:t>had,</w:t>
      </w:r>
      <w:r w:rsidR="008C15A7">
        <w:t xml:space="preserve"> </w:t>
      </w:r>
      <w:r>
        <w:t>coincidentally,</w:t>
      </w:r>
      <w:r w:rsidR="008C15A7">
        <w:t xml:space="preserve"> </w:t>
      </w:r>
      <w:r>
        <w:t>also</w:t>
      </w:r>
      <w:r w:rsidR="008C15A7">
        <w:t xml:space="preserve"> </w:t>
      </w:r>
      <w:r>
        <w:t>seen</w:t>
      </w:r>
      <w:r w:rsidR="008C15A7">
        <w:t xml:space="preserve"> </w:t>
      </w:r>
      <w:r>
        <w:t>me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day</w:t>
      </w:r>
      <w:r w:rsidR="008C15A7">
        <w:t xml:space="preserve"> </w:t>
      </w:r>
      <w:r>
        <w:t>of</w:t>
      </w:r>
      <w:r w:rsidR="008C15A7">
        <w:t xml:space="preserve"> </w:t>
      </w:r>
      <w:r>
        <w:t>work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Famous</w:t>
      </w:r>
      <w:r w:rsidR="008C15A7">
        <w:t xml:space="preserve"> </w:t>
      </w:r>
      <w:r>
        <w:t>Arena.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day</w:t>
      </w:r>
      <w:r w:rsidR="008C15A7">
        <w:t xml:space="preserve"> </w:t>
      </w:r>
      <w:r>
        <w:t>conversation</w:t>
      </w:r>
      <w:r w:rsidR="008C15A7">
        <w:t xml:space="preserve"> </w:t>
      </w:r>
      <w:r>
        <w:t>went</w:t>
      </w:r>
      <w:r w:rsidR="008C15A7">
        <w:t xml:space="preserve"> </w:t>
      </w:r>
      <w:r>
        <w:t>something</w:t>
      </w:r>
      <w:r w:rsidR="008C15A7">
        <w:t xml:space="preserve"> </w:t>
      </w:r>
      <w:r>
        <w:t>like</w:t>
      </w:r>
      <w:r w:rsidR="008C15A7">
        <w:t xml:space="preserve"> </w:t>
      </w:r>
      <w:r>
        <w:t>this:</w:t>
      </w:r>
    </w:p>
    <w:p w14:paraId="6FCEC5B5" w14:textId="77777777" w:rsidR="00017929" w:rsidRDefault="00610349" w:rsidP="008F1C01">
      <w:pPr>
        <w:pStyle w:val="Body-TextTx"/>
        <w:rPr>
          <w:color w:val="000000"/>
        </w:rPr>
      </w:pPr>
      <w:r>
        <w:lastRenderedPageBreak/>
        <w:t>“</w:t>
      </w:r>
      <w:r w:rsidR="00E949E9">
        <w:t>Scott,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asked.</w:t>
      </w:r>
    </w:p>
    <w:p w14:paraId="6A83A052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Forever,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replied</w:t>
      </w:r>
      <w:r w:rsidR="008C15A7">
        <w:t xml:space="preserve"> </w:t>
      </w:r>
      <w:r w:rsidR="00E949E9">
        <w:t>without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moment</w:t>
      </w:r>
      <w:r>
        <w:t>’</w:t>
      </w:r>
      <w:r w:rsidR="00E949E9">
        <w:t>s</w:t>
      </w:r>
      <w:r w:rsidR="008C15A7">
        <w:t xml:space="preserve"> </w:t>
      </w:r>
      <w:r w:rsidR="00E949E9">
        <w:t>hesitation.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all,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kid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president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group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incomparable</w:t>
      </w:r>
      <w:r w:rsidR="008C15A7">
        <w:t xml:space="preserve"> </w:t>
      </w:r>
      <w:r w:rsidR="00E949E9">
        <w:t>Madison</w:t>
      </w:r>
      <w:r w:rsidR="008C15A7">
        <w:t xml:space="preserve"> </w:t>
      </w:r>
      <w:r w:rsidR="00E949E9">
        <w:t>Square</w:t>
      </w:r>
      <w:r w:rsidR="008C15A7">
        <w:t xml:space="preserve"> </w:t>
      </w:r>
      <w:r w:rsidR="00E949E9">
        <w:t>Garden.</w:t>
      </w:r>
      <w:r w:rsidR="008C15A7">
        <w:t xml:space="preserve"> </w:t>
      </w:r>
      <w:r w:rsidR="00E949E9">
        <w:t>Forever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realistic.</w:t>
      </w:r>
    </w:p>
    <w:p w14:paraId="56AA5576" w14:textId="77777777" w:rsidR="00722F53" w:rsidRDefault="00610349" w:rsidP="008F1C01">
      <w:pPr>
        <w:pStyle w:val="Body-TextTx"/>
      </w:pPr>
      <w:r>
        <w:t>“</w:t>
      </w:r>
      <w:r w:rsidR="00E949E9">
        <w:t>Scott,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serious,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</w:p>
    <w:p w14:paraId="5F9D6A61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So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I.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great</w:t>
      </w:r>
      <w:r w:rsidR="008C15A7">
        <w:t xml:space="preserve"> </w:t>
      </w:r>
      <w:r w:rsidR="00E949E9">
        <w:t>living,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play</w:t>
      </w:r>
      <w:r w:rsidR="008C15A7">
        <w:t xml:space="preserve"> </w:t>
      </w:r>
      <w:r w:rsidR="00E949E9">
        <w:t>basketball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Knicks</w:t>
      </w:r>
      <w:r>
        <w:t>’</w:t>
      </w:r>
      <w:r w:rsidR="008C15A7">
        <w:t xml:space="preserve"> </w:t>
      </w:r>
      <w:r w:rsidR="00E949E9">
        <w:t>court.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surrounded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titans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business,</w:t>
      </w:r>
      <w:r w:rsidR="008C15A7">
        <w:t xml:space="preserve"> </w:t>
      </w:r>
      <w:r w:rsidR="00E949E9">
        <w:t>sports,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entertainment.</w:t>
      </w:r>
      <w:r w:rsidR="008C15A7">
        <w:t xml:space="preserve"> </w:t>
      </w:r>
      <w:r w:rsidR="00E949E9">
        <w:t>And,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spinning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separately</w:t>
      </w:r>
      <w:r w:rsidR="008C15A7">
        <w:t xml:space="preserve"> </w:t>
      </w:r>
      <w:r w:rsidR="00E949E9">
        <w:t>traded</w:t>
      </w:r>
      <w:r w:rsidR="008C15A7">
        <w:t xml:space="preserve"> </w:t>
      </w:r>
      <w:r w:rsidR="00E949E9">
        <w:t>public</w:t>
      </w:r>
      <w:r w:rsidR="008C15A7">
        <w:t xml:space="preserve"> </w:t>
      </w:r>
      <w:r w:rsidR="00E949E9">
        <w:t>company.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putting</w:t>
      </w:r>
      <w:r w:rsidR="008C15A7">
        <w:t xml:space="preserve"> </w:t>
      </w:r>
      <w:r w:rsidR="00E949E9">
        <w:t>$1B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arena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carry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legacy.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center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entertainment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world.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leaving.</w:t>
      </w:r>
      <w:r>
        <w:t>”</w:t>
      </w:r>
    </w:p>
    <w:p w14:paraId="3506F543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You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saying</w:t>
      </w:r>
      <w:r w:rsidR="008C15A7">
        <w:t xml:space="preserve"> </w:t>
      </w:r>
      <w:r w:rsidR="00E949E9">
        <w:t>right?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</w:p>
    <w:p w14:paraId="66FBE600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Am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naive?</w:t>
      </w:r>
      <w:r>
        <w:t>”</w:t>
      </w:r>
    </w:p>
    <w:p w14:paraId="68B385F5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You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that,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replied.</w:t>
      </w:r>
    </w:p>
    <w:p w14:paraId="4A2700CA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Okay.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ten</w:t>
      </w:r>
      <w:r w:rsidR="008C15A7">
        <w:t xml:space="preserve"> </w:t>
      </w:r>
      <w:r w:rsidR="00E949E9">
        <w:t>years?</w:t>
      </w:r>
      <w:r w:rsidR="008C15A7">
        <w:t xml:space="preserve"> </w:t>
      </w:r>
      <w:r w:rsidR="00E949E9">
        <w:t>Twenty</w:t>
      </w:r>
      <w:r w:rsidR="008C15A7">
        <w:t xml:space="preserve"> </w:t>
      </w:r>
      <w:r w:rsidR="00E949E9">
        <w:t>years?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less</w:t>
      </w:r>
      <w:r w:rsidR="008C15A7">
        <w:t xml:space="preserve"> </w:t>
      </w:r>
      <w:r w:rsidR="00E949E9">
        <w:t>confidently.</w:t>
      </w:r>
    </w:p>
    <w:p w14:paraId="555617BA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Look.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leverage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platform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create</w:t>
      </w:r>
      <w:r w:rsidR="008C15A7">
        <w:t xml:space="preserve"> </w:t>
      </w:r>
      <w:r w:rsidR="00E949E9">
        <w:t>meaningful</w:t>
      </w:r>
      <w:r w:rsidR="008C15A7">
        <w:t xml:space="preserve"> </w:t>
      </w:r>
      <w:r w:rsidR="00E949E9">
        <w:t>relationships.</w:t>
      </w:r>
      <w:r w:rsidR="008C15A7">
        <w:t xml:space="preserve"> </w:t>
      </w:r>
      <w:r w:rsidR="00E949E9">
        <w:t>Use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skills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advantage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size,</w:t>
      </w:r>
      <w:r w:rsidR="008C15A7">
        <w:t xml:space="preserve"> </w:t>
      </w:r>
      <w:r w:rsidR="00E949E9">
        <w:t>scale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opportunity.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mark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city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organization.</w:t>
      </w:r>
      <w:r>
        <w:t>”</w:t>
      </w:r>
    </w:p>
    <w:p w14:paraId="62D92C4F" w14:textId="77777777" w:rsidR="00722F53" w:rsidRDefault="00E949E9" w:rsidP="008F1C01">
      <w:pPr>
        <w:pStyle w:val="Body-TextTx"/>
      </w:pP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last</w:t>
      </w:r>
      <w:r w:rsidR="008C15A7">
        <w:t xml:space="preserve"> </w:t>
      </w:r>
      <w:r>
        <w:t>day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hair</w:t>
      </w:r>
      <w:r w:rsidR="008C15A7">
        <w:t xml:space="preserve"> </w:t>
      </w:r>
      <w:r>
        <w:t>shorter</w:t>
      </w:r>
      <w:r w:rsidR="008C15A7">
        <w:t xml:space="preserve"> </w:t>
      </w:r>
      <w:r>
        <w:t>than</w:t>
      </w:r>
      <w:r w:rsidR="008C15A7">
        <w:t xml:space="preserve"> </w:t>
      </w:r>
      <w:r>
        <w:t>forever.</w:t>
      </w:r>
      <w:r w:rsidR="008C15A7">
        <w:t xml:space="preserve"> </w:t>
      </w:r>
      <w:r>
        <w:t>(Four</w:t>
      </w:r>
      <w:r w:rsidR="008C15A7">
        <w:t xml:space="preserve"> </w:t>
      </w:r>
      <w:r>
        <w:t>years</w:t>
      </w:r>
      <w:r w:rsidR="008C15A7">
        <w:t xml:space="preserve"> </w:t>
      </w:r>
      <w:r>
        <w:t>actually.)</w:t>
      </w:r>
      <w:r w:rsidR="008C15A7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office</w:t>
      </w:r>
      <w:r w:rsidR="008C15A7">
        <w:rPr>
          <w:color w:val="000000"/>
        </w:rPr>
        <w:t xml:space="preserve"> </w:t>
      </w:r>
      <w:r>
        <w:rPr>
          <w:color w:val="000000"/>
        </w:rPr>
        <w:t>packing,</w:t>
      </w:r>
      <w:r w:rsidR="008C15A7">
        <w:rPr>
          <w:color w:val="000000"/>
        </w:rPr>
        <w:t xml:space="preserve"> </w:t>
      </w:r>
      <w:r>
        <w:rPr>
          <w:color w:val="000000"/>
        </w:rPr>
        <w:t>w</w:t>
      </w:r>
      <w:r>
        <w:t>hen</w:t>
      </w:r>
      <w:r w:rsidR="008C15A7">
        <w:t xml:space="preserve"> </w:t>
      </w:r>
      <w:proofErr w:type="spellStart"/>
      <w:r>
        <w:t>in</w:t>
      </w:r>
      <w:proofErr w:type="spellEnd"/>
      <w:r w:rsidR="008C15A7">
        <w:t xml:space="preserve"> </w:t>
      </w:r>
      <w:r>
        <w:t>came</w:t>
      </w:r>
      <w:r w:rsidR="008C15A7">
        <w:t xml:space="preserve"> </w:t>
      </w:r>
      <w:r>
        <w:t>Peter,</w:t>
      </w:r>
      <w:r w:rsidR="008C15A7">
        <w:t xml:space="preserve"> </w:t>
      </w:r>
      <w:r>
        <w:t>who</w:t>
      </w:r>
      <w:r w:rsidR="008C15A7">
        <w:t xml:space="preserve"> </w:t>
      </w:r>
      <w:r>
        <w:t>happened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city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heard</w:t>
      </w:r>
      <w:r w:rsidR="008C15A7">
        <w:t xml:space="preserve"> </w:t>
      </w:r>
      <w:r>
        <w:t>the</w:t>
      </w:r>
      <w:r w:rsidR="008C15A7">
        <w:t xml:space="preserve"> </w:t>
      </w:r>
      <w:r>
        <w:t>news.</w:t>
      </w:r>
    </w:p>
    <w:p w14:paraId="4085C890" w14:textId="77777777" w:rsidR="00017929" w:rsidRDefault="00E949E9" w:rsidP="008F1C01">
      <w:pPr>
        <w:pStyle w:val="Body-TextTx"/>
        <w:rPr>
          <w:color w:val="000000"/>
        </w:rPr>
      </w:pPr>
      <w:r>
        <w:t>Avoiding</w:t>
      </w:r>
      <w:r w:rsidR="008C15A7">
        <w:t xml:space="preserve"> </w:t>
      </w:r>
      <w:r>
        <w:t>pleasantries,</w:t>
      </w:r>
      <w:r w:rsidR="008C15A7">
        <w:t xml:space="preserve"> </w:t>
      </w:r>
      <w:r>
        <w:t>he</w:t>
      </w:r>
      <w:r w:rsidR="008C15A7">
        <w:t xml:space="preserve"> </w:t>
      </w:r>
      <w:r>
        <w:t>dove</w:t>
      </w:r>
      <w:r w:rsidR="008C15A7">
        <w:t xml:space="preserve"> </w:t>
      </w:r>
      <w:r>
        <w:t>right</w:t>
      </w:r>
      <w:r w:rsidR="008C15A7">
        <w:t xml:space="preserve"> </w:t>
      </w:r>
      <w:r>
        <w:t>in.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through</w:t>
      </w:r>
      <w:r w:rsidR="008C15A7">
        <w:t xml:space="preserve"> </w:t>
      </w:r>
      <w:r>
        <w:t>this</w:t>
      </w:r>
      <w:r w:rsidR="008C15A7">
        <w:t xml:space="preserve"> </w:t>
      </w:r>
      <w:r>
        <w:t>before,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said,</w:t>
      </w:r>
      <w:r w:rsidR="008C15A7">
        <w:t xml:space="preserve"> </w:t>
      </w:r>
      <w:r>
        <w:t>referring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firing</w:t>
      </w:r>
      <w:r w:rsidR="008C15A7">
        <w:t xml:space="preserve"> </w:t>
      </w:r>
      <w:r>
        <w:t>from</w:t>
      </w:r>
      <w:r w:rsidR="008C15A7">
        <w:t xml:space="preserve"> </w:t>
      </w:r>
      <w:r>
        <w:t>Sony</w:t>
      </w:r>
      <w:r w:rsidR="008C15A7">
        <w:t xml:space="preserve"> </w:t>
      </w:r>
      <w:r>
        <w:t>Pictures.</w:t>
      </w:r>
      <w:r w:rsidR="008C15A7">
        <w:t xml:space="preserve"> </w:t>
      </w:r>
      <w:r w:rsidR="00610349">
        <w:t>“</w:t>
      </w:r>
      <w:r>
        <w:t>Here</w:t>
      </w:r>
      <w:r w:rsidR="00610349">
        <w:t>’</w:t>
      </w:r>
      <w:r>
        <w:t>s</w:t>
      </w:r>
      <w:r w:rsidR="008C15A7">
        <w:t xml:space="preserve"> </w:t>
      </w:r>
      <w:r>
        <w:t>my</w:t>
      </w:r>
      <w:r w:rsidR="008C15A7">
        <w:t xml:space="preserve"> </w:t>
      </w:r>
      <w:r>
        <w:t>advice: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let</w:t>
      </w:r>
      <w:r w:rsidR="008C15A7">
        <w:t xml:space="preserve"> </w:t>
      </w:r>
      <w:r>
        <w:t>your</w:t>
      </w:r>
      <w:r w:rsidR="008C15A7">
        <w:t xml:space="preserve"> </w:t>
      </w:r>
      <w:r>
        <w:t>Type</w:t>
      </w:r>
      <w:r w:rsidR="008C15A7">
        <w:t xml:space="preserve"> </w:t>
      </w:r>
      <w:r>
        <w:t>A</w:t>
      </w:r>
      <w:r w:rsidR="008C15A7">
        <w:t xml:space="preserve"> </w:t>
      </w:r>
      <w:r>
        <w:t>crazy</w:t>
      </w:r>
      <w:r w:rsidR="008C15A7">
        <w:t xml:space="preserve"> </w:t>
      </w:r>
      <w:r>
        <w:t>take</w:t>
      </w:r>
      <w:r w:rsidR="008C15A7">
        <w:t xml:space="preserve"> </w:t>
      </w:r>
      <w:r>
        <w:t>over.</w:t>
      </w:r>
      <w:r w:rsidR="00610349">
        <w:t>”</w:t>
      </w:r>
    </w:p>
    <w:p w14:paraId="676C0B6F" w14:textId="77777777" w:rsidR="00017929" w:rsidRDefault="00E949E9" w:rsidP="008F1C01">
      <w:pPr>
        <w:pStyle w:val="Body-TextTx"/>
        <w:rPr>
          <w:color w:val="000000"/>
        </w:rPr>
      </w:pPr>
      <w:r>
        <w:t>After</w:t>
      </w:r>
      <w:r w:rsidR="008C15A7">
        <w:t xml:space="preserve"> </w:t>
      </w:r>
      <w:r>
        <w:t>looking</w:t>
      </w:r>
      <w:r w:rsidR="008C15A7">
        <w:t xml:space="preserve"> </w:t>
      </w:r>
      <w:r>
        <w:t>me</w:t>
      </w:r>
      <w:r w:rsidR="008C15A7">
        <w:t xml:space="preserve"> </w:t>
      </w:r>
      <w:r>
        <w:t>directly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eye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hearing</w:t>
      </w:r>
      <w:r w:rsidR="008C15A7">
        <w:t xml:space="preserve"> </w:t>
      </w:r>
      <w:r>
        <w:t>him,</w:t>
      </w:r>
      <w:r w:rsidR="008C15A7">
        <w:t xml:space="preserve"> </w:t>
      </w:r>
      <w:r>
        <w:t>he</w:t>
      </w:r>
      <w:r w:rsidR="008C15A7">
        <w:t xml:space="preserve"> </w:t>
      </w:r>
      <w:r>
        <w:t>continued.</w:t>
      </w:r>
    </w:p>
    <w:p w14:paraId="36FF9A56" w14:textId="77777777" w:rsidR="00017929" w:rsidRDefault="00610349" w:rsidP="008F1C01">
      <w:pPr>
        <w:pStyle w:val="Body-TextTx"/>
        <w:rPr>
          <w:color w:val="000000"/>
        </w:rPr>
      </w:pPr>
      <w:r>
        <w:lastRenderedPageBreak/>
        <w:t>“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urge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prove</w:t>
      </w:r>
      <w:r w:rsidR="008C15A7">
        <w:t xml:space="preserve"> </w:t>
      </w:r>
      <w:r w:rsidR="00E949E9">
        <w:t>everybody</w:t>
      </w:r>
      <w:r w:rsidR="008C15A7">
        <w:t xml:space="preserve"> </w:t>
      </w:r>
      <w:r w:rsidR="00E949E9">
        <w:t>wrong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prove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smart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are,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hard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work,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driven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connected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are.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paused.</w:t>
      </w:r>
      <w:r w:rsidR="008C15A7">
        <w:t xml:space="preserve"> </w:t>
      </w:r>
      <w:r>
        <w:t>“</w:t>
      </w:r>
      <w:r w:rsidR="00E949E9">
        <w:t>By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already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that.</w:t>
      </w:r>
      <w:r w:rsidR="008C15A7">
        <w:t xml:space="preserve"> </w:t>
      </w:r>
      <w:r w:rsidR="00E949E9">
        <w:t>You</w:t>
      </w:r>
      <w:r>
        <w:t>’</w:t>
      </w:r>
      <w:r w:rsidR="00E949E9">
        <w:t>ll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job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eight</w:t>
      </w:r>
      <w:r w:rsidR="008C15A7">
        <w:t xml:space="preserve"> </w:t>
      </w:r>
      <w:r w:rsidR="00E949E9">
        <w:t>minutes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press</w:t>
      </w:r>
      <w:r w:rsidR="008C15A7">
        <w:t xml:space="preserve"> </w:t>
      </w:r>
      <w:r w:rsidR="00E949E9">
        <w:t>conference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show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bounce</w:t>
      </w:r>
      <w:r w:rsidR="008C15A7">
        <w:t xml:space="preserve"> </w:t>
      </w:r>
      <w:r w:rsidR="00E949E9">
        <w:t>back.</w:t>
      </w:r>
      <w:r w:rsidR="008C15A7">
        <w:t xml:space="preserve"> </w:t>
      </w:r>
      <w:r w:rsidR="00E949E9">
        <w:t>Don</w:t>
      </w:r>
      <w:r>
        <w:t>’</w:t>
      </w:r>
      <w:r w:rsidR="00E949E9">
        <w:t>t.</w:t>
      </w:r>
      <w:r w:rsidR="008C15A7">
        <w:t xml:space="preserve"> </w:t>
      </w:r>
      <w:r w:rsidR="00E949E9">
        <w:t>Fight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instincts.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shut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down.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space,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Go</w:t>
      </w:r>
      <w:r w:rsidR="008C15A7">
        <w:t xml:space="preserve"> </w:t>
      </w:r>
      <w:r w:rsidR="00E949E9">
        <w:t>decompress.</w:t>
      </w:r>
      <w:r w:rsidR="008C15A7">
        <w:t xml:space="preserve"> </w:t>
      </w:r>
      <w:r w:rsidR="00E949E9">
        <w:t>That</w:t>
      </w:r>
      <w:r>
        <w:t>’</w:t>
      </w:r>
      <w:r w:rsidR="00E949E9">
        <w:t>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step.</w:t>
      </w:r>
      <w:r>
        <w:t>”</w:t>
      </w:r>
    </w:p>
    <w:p w14:paraId="06D09622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step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what?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0B1C555F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Just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beach</w:t>
      </w:r>
      <w:r w:rsidR="008C15A7">
        <w:t xml:space="preserve"> </w:t>
      </w:r>
      <w:r w:rsidR="00E949E9">
        <w:t>somewhere,</w:t>
      </w:r>
      <w:r w:rsidR="008C15A7">
        <w:t xml:space="preserve"> </w:t>
      </w:r>
      <w:r w:rsidR="00E949E9">
        <w:t>bring</w:t>
      </w:r>
      <w:r w:rsidR="008C15A7">
        <w:t xml:space="preserve"> </w:t>
      </w:r>
      <w:r w:rsidR="00E949E9">
        <w:t>Lisa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tuck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away.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eyes.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yourself.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me.</w:t>
      </w:r>
      <w:r>
        <w:t>”</w:t>
      </w:r>
    </w:p>
    <w:p w14:paraId="5903C7C5" w14:textId="77777777" w:rsidR="00017929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took</w:t>
      </w:r>
      <w:r w:rsidR="008C15A7">
        <w:t xml:space="preserve"> </w:t>
      </w:r>
      <w:r>
        <w:t>in</w:t>
      </w:r>
      <w:r w:rsidR="008C15A7">
        <w:t xml:space="preserve"> </w:t>
      </w:r>
      <w:r>
        <w:t>Peter</w:t>
      </w:r>
      <w:r w:rsidR="00610349">
        <w:t>’</w:t>
      </w:r>
      <w:r>
        <w:t>s</w:t>
      </w:r>
      <w:r w:rsidR="008C15A7">
        <w:t xml:space="preserve"> </w:t>
      </w:r>
      <w:r>
        <w:t>words,</w:t>
      </w:r>
      <w:r w:rsidR="008C15A7">
        <w:t xml:space="preserve"> </w:t>
      </w:r>
      <w:r>
        <w:t>but</w:t>
      </w:r>
      <w:r w:rsidR="008C15A7">
        <w:t xml:space="preserve"> </w:t>
      </w:r>
      <w:r>
        <w:t>man,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hard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advised.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insecure,</w:t>
      </w:r>
      <w:r w:rsidR="008C15A7">
        <w:t xml:space="preserve"> </w:t>
      </w:r>
      <w:r>
        <w:t>fragile</w:t>
      </w:r>
      <w:r w:rsidR="008C15A7">
        <w:t xml:space="preserve"> </w:t>
      </w:r>
      <w:r>
        <w:t>time.</w:t>
      </w:r>
      <w:r w:rsidR="008C15A7">
        <w:t xml:space="preserve"> </w:t>
      </w:r>
      <w:r>
        <w:t>Often</w:t>
      </w:r>
      <w:r w:rsidR="008C15A7">
        <w:t xml:space="preserve"> </w:t>
      </w:r>
      <w:r>
        <w:t>times,</w:t>
      </w:r>
      <w:r w:rsidR="008C15A7">
        <w:t xml:space="preserve"> </w:t>
      </w:r>
      <w:r>
        <w:t>your</w:t>
      </w:r>
      <w:r w:rsidR="008C15A7">
        <w:t xml:space="preserve"> </w:t>
      </w:r>
      <w:r>
        <w:t>job</w:t>
      </w:r>
      <w:r w:rsidR="008C15A7">
        <w:t xml:space="preserve"> </w:t>
      </w:r>
      <w:r>
        <w:t>becomes</w:t>
      </w:r>
      <w:r w:rsidR="008C15A7">
        <w:t xml:space="preserve"> </w:t>
      </w:r>
      <w:r>
        <w:t>a</w:t>
      </w:r>
      <w:r w:rsidR="008C15A7">
        <w:t xml:space="preserve"> </w:t>
      </w:r>
      <w:r>
        <w:t>large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identity.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lose</w:t>
      </w:r>
      <w:r w:rsidR="008C15A7">
        <w:t xml:space="preserve"> </w:t>
      </w:r>
      <w:r>
        <w:t>that</w:t>
      </w:r>
      <w:r w:rsidR="008C15A7">
        <w:t xml:space="preserve"> </w:t>
      </w:r>
      <w:r>
        <w:t>job,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who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anymore.</w:t>
      </w:r>
      <w:r w:rsidR="008C15A7">
        <w:t xml:space="preserve"> </w:t>
      </w:r>
      <w:r>
        <w:t>And</w:t>
      </w:r>
      <w:r w:rsidR="008C15A7">
        <w:t xml:space="preserve"> </w:t>
      </w:r>
      <w:r>
        <w:t>this</w:t>
      </w:r>
      <w:r w:rsidR="008C15A7">
        <w:t xml:space="preserve"> </w:t>
      </w:r>
      <w:r>
        <w:t>can</w:t>
      </w:r>
      <w:r w:rsidR="008C15A7">
        <w:t xml:space="preserve"> </w:t>
      </w:r>
      <w:r>
        <w:t>make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basic</w:t>
      </w:r>
      <w:r w:rsidR="008C15A7">
        <w:t xml:space="preserve"> </w:t>
      </w:r>
      <w:r>
        <w:t>of</w:t>
      </w:r>
      <w:r w:rsidR="008C15A7">
        <w:t xml:space="preserve"> </w:t>
      </w:r>
      <w:r>
        <w:t>human</w:t>
      </w:r>
      <w:r w:rsidR="008C15A7">
        <w:t xml:space="preserve"> </w:t>
      </w:r>
      <w:r>
        <w:t>interactions</w:t>
      </w:r>
      <w:r w:rsidR="008C15A7">
        <w:t xml:space="preserve"> </w:t>
      </w:r>
      <w:r>
        <w:t>a</w:t>
      </w:r>
      <w:r w:rsidR="008C15A7">
        <w:t xml:space="preserve"> </w:t>
      </w:r>
      <w:r>
        <w:t>nightmare.</w:t>
      </w:r>
    </w:p>
    <w:p w14:paraId="0113BB7E" w14:textId="77777777" w:rsidR="00017929" w:rsidRDefault="00E949E9" w:rsidP="008F1C01">
      <w:pPr>
        <w:pStyle w:val="Body-TextTx"/>
        <w:rPr>
          <w:color w:val="000000"/>
        </w:rPr>
      </w:pPr>
      <w:r>
        <w:t>Shortly</w:t>
      </w:r>
      <w:r w:rsidR="008C15A7">
        <w:t xml:space="preserve"> </w:t>
      </w:r>
      <w:r>
        <w:t>after</w:t>
      </w:r>
      <w:r w:rsidR="008C15A7">
        <w:t xml:space="preserve"> </w:t>
      </w:r>
      <w:r>
        <w:t>the</w:t>
      </w:r>
      <w:r w:rsidR="008C15A7">
        <w:t xml:space="preserve"> </w:t>
      </w:r>
      <w:r>
        <w:t>firing,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drop-off</w:t>
      </w:r>
      <w:r w:rsidR="008C15A7">
        <w:t xml:space="preserve"> </w:t>
      </w:r>
      <w:r>
        <w:t>line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610349">
        <w:t>’</w:t>
      </w:r>
      <w:r w:rsidR="008C15A7">
        <w:t xml:space="preserve"> </w:t>
      </w:r>
      <w:r>
        <w:t>school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the</w:t>
      </w:r>
      <w:r w:rsidR="008C15A7">
        <w:t xml:space="preserve"> </w:t>
      </w:r>
      <w:r>
        <w:t>twenty-something</w:t>
      </w:r>
      <w:r w:rsidR="008C15A7">
        <w:t xml:space="preserve"> </w:t>
      </w:r>
      <w:r>
        <w:t>carpool</w:t>
      </w:r>
      <w:r w:rsidR="008C15A7">
        <w:t xml:space="preserve"> </w:t>
      </w:r>
      <w:r>
        <w:t>monitor.</w:t>
      </w:r>
    </w:p>
    <w:p w14:paraId="6D0C8BF7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Scott,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asked.</w:t>
      </w:r>
    </w:p>
    <w:p w14:paraId="15626F9B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Uh,</w:t>
      </w:r>
      <w:r w:rsidR="008C15A7">
        <w:t xml:space="preserve"> </w:t>
      </w:r>
      <w:r w:rsidR="00E949E9">
        <w:t>um,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dropping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girls.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mean,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know,</w:t>
      </w:r>
      <w:r w:rsidR="008C15A7">
        <w:t xml:space="preserve"> </w:t>
      </w:r>
      <w:r w:rsidR="00E949E9">
        <w:t>just,</w:t>
      </w:r>
      <w:r w:rsidR="008C15A7">
        <w:t xml:space="preserve"> </w:t>
      </w:r>
      <w:r w:rsidR="00E949E9">
        <w:t>well,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you.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heat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toes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forehead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nearly</w:t>
      </w:r>
      <w:r w:rsidR="008C15A7">
        <w:t xml:space="preserve"> </w:t>
      </w:r>
      <w:r w:rsidR="00E949E9">
        <w:t>broke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sweat.</w:t>
      </w:r>
    </w:p>
    <w:p w14:paraId="7C604979" w14:textId="77777777" w:rsidR="00017929" w:rsidRDefault="00E949E9" w:rsidP="008F1C01">
      <w:pPr>
        <w:pStyle w:val="Body-TextTx"/>
        <w:rPr>
          <w:color w:val="000000"/>
        </w:rPr>
      </w:pPr>
      <w:r>
        <w:t>Minutes</w:t>
      </w:r>
      <w:r w:rsidR="008C15A7">
        <w:t xml:space="preserve"> </w:t>
      </w:r>
      <w:r>
        <w:t>later,</w:t>
      </w:r>
      <w:r w:rsidR="008C15A7">
        <w:t xml:space="preserve"> </w:t>
      </w:r>
      <w:r>
        <w:t>I</w:t>
      </w:r>
      <w:r w:rsidR="008C15A7">
        <w:t xml:space="preserve"> </w:t>
      </w:r>
      <w:r>
        <w:t>caved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taking</w:t>
      </w:r>
      <w:r w:rsidR="008C15A7">
        <w:t xml:space="preserve"> </w:t>
      </w:r>
      <w:r>
        <w:t>time</w:t>
      </w:r>
      <w:r w:rsidR="008C15A7">
        <w:t xml:space="preserve"> </w:t>
      </w:r>
      <w:r>
        <w:t>off.</w:t>
      </w:r>
      <w:r w:rsidR="008C15A7">
        <w:t xml:space="preserve"> </w:t>
      </w:r>
      <w:r>
        <w:t>I</w:t>
      </w:r>
      <w:r w:rsidR="008C15A7">
        <w:t xml:space="preserve"> </w:t>
      </w:r>
      <w:r>
        <w:t>called</w:t>
      </w:r>
      <w:r w:rsidR="008C15A7">
        <w:t xml:space="preserve"> </w:t>
      </w:r>
      <w:r>
        <w:t>a</w:t>
      </w:r>
      <w:r w:rsidR="008C15A7">
        <w:t xml:space="preserve"> </w:t>
      </w:r>
      <w:r>
        <w:t>friend,</w:t>
      </w:r>
      <w:r w:rsidR="008C15A7">
        <w:t xml:space="preserve"> </w:t>
      </w:r>
      <w:r>
        <w:t>Dan</w:t>
      </w:r>
      <w:r w:rsidR="008C15A7">
        <w:t xml:space="preserve"> </w:t>
      </w:r>
      <w:r>
        <w:t>Singer,</w:t>
      </w:r>
      <w:r w:rsidR="008C15A7">
        <w:t xml:space="preserve"> </w:t>
      </w:r>
      <w:r>
        <w:t>at</w:t>
      </w:r>
      <w:r w:rsidR="008C15A7">
        <w:t xml:space="preserve"> </w:t>
      </w:r>
      <w:proofErr w:type="spellStart"/>
      <w:r>
        <w:t>Mckinsey</w:t>
      </w:r>
      <w:proofErr w:type="spellEnd"/>
      <w:r>
        <w:t>.</w:t>
      </w:r>
    </w:p>
    <w:p w14:paraId="14EFA1B1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I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consulting</w:t>
      </w:r>
      <w:r w:rsidR="008C15A7">
        <w:t xml:space="preserve"> </w:t>
      </w:r>
      <w:r w:rsidR="00E949E9">
        <w:t>project,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him.</w:t>
      </w:r>
    </w:p>
    <w:p w14:paraId="481ACB28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Really?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taking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off,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</w:p>
    <w:p w14:paraId="46F09ECA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No.</w:t>
      </w:r>
      <w:r>
        <w:t>”</w:t>
      </w:r>
    </w:p>
    <w:p w14:paraId="18087C62" w14:textId="77777777" w:rsidR="00017929" w:rsidRDefault="00E949E9" w:rsidP="008F1C01">
      <w:pPr>
        <w:pStyle w:val="Body-TextTx"/>
        <w:rPr>
          <w:color w:val="000000"/>
        </w:rPr>
      </w:pP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creating</w:t>
      </w:r>
      <w:r w:rsidR="008C15A7">
        <w:t xml:space="preserve"> </w:t>
      </w:r>
      <w:r>
        <w:t>an</w:t>
      </w:r>
      <w:r w:rsidR="008C15A7">
        <w:t xml:space="preserve"> </w:t>
      </w:r>
      <w:r>
        <w:t>identity</w:t>
      </w:r>
      <w:r w:rsidR="00C33184">
        <w:t>—</w:t>
      </w:r>
      <w:r>
        <w:t>more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security</w:t>
      </w:r>
      <w:r w:rsidR="008C15A7">
        <w:t xml:space="preserve"> </w:t>
      </w:r>
      <w:r>
        <w:t>blanket</w:t>
      </w:r>
      <w:r w:rsidR="00C33184">
        <w:t>—</w:t>
      </w:r>
      <w:r>
        <w:t>so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someone</w:t>
      </w:r>
      <w:r w:rsidR="00C33184">
        <w:t>—</w:t>
      </w:r>
      <w:r>
        <w:lastRenderedPageBreak/>
        <w:t>anyone,</w:t>
      </w:r>
      <w:r w:rsidR="008C15A7">
        <w:t xml:space="preserve"> </w:t>
      </w:r>
      <w:r>
        <w:t>actually</w:t>
      </w:r>
      <w:r w:rsidR="00C33184">
        <w:t>—</w:t>
      </w:r>
      <w:r>
        <w:t>asked,</w:t>
      </w:r>
      <w:r w:rsidR="008C15A7">
        <w:t xml:space="preserve"> </w:t>
      </w:r>
      <w:r w:rsidR="00610349">
        <w:t>“</w:t>
      </w:r>
      <w:r>
        <w:t>What</w:t>
      </w:r>
      <w:r w:rsidR="008C15A7">
        <w:t xml:space="preserve"> </w:t>
      </w:r>
      <w:r>
        <w:t>are</w:t>
      </w:r>
      <w:r w:rsidR="008C15A7">
        <w:t xml:space="preserve"> </w:t>
      </w:r>
      <w:r>
        <w:t>you</w:t>
      </w:r>
      <w:r w:rsidR="008C15A7">
        <w:t xml:space="preserve"> </w:t>
      </w:r>
      <w:r>
        <w:t>doing?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say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consulting</w:t>
      </w:r>
      <w:r w:rsidR="008C15A7">
        <w:t xml:space="preserve"> </w:t>
      </w:r>
      <w:r>
        <w:t>project</w:t>
      </w:r>
      <w:r w:rsidR="008C15A7">
        <w:t xml:space="preserve"> </w:t>
      </w:r>
      <w:r>
        <w:t>with</w:t>
      </w:r>
      <w:r w:rsidR="008C15A7">
        <w:t xml:space="preserve"> </w:t>
      </w:r>
      <w:proofErr w:type="spellStart"/>
      <w:r>
        <w:t>Mckinsey</w:t>
      </w:r>
      <w:proofErr w:type="spellEnd"/>
      <w:r>
        <w:t>.</w:t>
      </w:r>
      <w:r w:rsidR="008C15A7">
        <w:t xml:space="preserve"> </w:t>
      </w:r>
      <w:r>
        <w:t>People</w:t>
      </w:r>
      <w:r w:rsidR="008C15A7">
        <w:t xml:space="preserve"> </w:t>
      </w:r>
      <w:r w:rsidR="00610349">
        <w:t>“</w:t>
      </w:r>
      <w:r>
        <w:t>explore</w:t>
      </w:r>
      <w:r w:rsidR="008C15A7">
        <w:t xml:space="preserve"> </w:t>
      </w:r>
      <w:r>
        <w:t>other</w:t>
      </w:r>
      <w:r w:rsidR="008C15A7">
        <w:t xml:space="preserve"> </w:t>
      </w:r>
      <w:r>
        <w:t>opportunities</w:t>
      </w:r>
      <w:r w:rsidR="00610349">
        <w:t>”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okay</w:t>
      </w:r>
      <w:r w:rsidR="008C15A7">
        <w:t xml:space="preserve"> </w:t>
      </w:r>
      <w:r>
        <w:t>saying,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work</w:t>
      </w:r>
      <w:r w:rsidR="008C15A7">
        <w:t xml:space="preserve"> </w:t>
      </w:r>
      <w:r>
        <w:t>out</w:t>
      </w:r>
      <w:r w:rsidR="00610349">
        <w:t>”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checking</w:t>
      </w:r>
      <w:r w:rsidR="008C15A7">
        <w:t xml:space="preserve"> </w:t>
      </w:r>
      <w:r>
        <w:t>around</w:t>
      </w:r>
      <w:r w:rsidR="00610349">
        <w:t>”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just</w:t>
      </w:r>
      <w:r w:rsidR="008C15A7">
        <w:t xml:space="preserve"> </w:t>
      </w:r>
      <w:r>
        <w:t>taking</w:t>
      </w:r>
      <w:r w:rsidR="008C15A7">
        <w:t xml:space="preserve"> </w:t>
      </w:r>
      <w:r>
        <w:t>some</w:t>
      </w:r>
      <w:r w:rsidR="008C15A7">
        <w:t xml:space="preserve"> </w:t>
      </w:r>
      <w:r>
        <w:t>time</w:t>
      </w:r>
      <w:r w:rsidR="008C15A7">
        <w:t xml:space="preserve"> </w:t>
      </w:r>
      <w:r>
        <w:t>off.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banged</w:t>
      </w:r>
      <w:r w:rsidR="008C15A7">
        <w:t xml:space="preserve"> </w:t>
      </w:r>
      <w:r>
        <w:t>up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even</w:t>
      </w:r>
      <w:r w:rsidR="008C15A7">
        <w:t xml:space="preserve"> </w:t>
      </w:r>
      <w:r>
        <w:t>say,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good</w:t>
      </w:r>
      <w:r w:rsidR="008C15A7">
        <w:t xml:space="preserve"> </w:t>
      </w:r>
      <w:r>
        <w:t>without</w:t>
      </w:r>
      <w:r w:rsidR="008C15A7">
        <w:t xml:space="preserve"> </w:t>
      </w:r>
      <w:r>
        <w:t>a</w:t>
      </w:r>
      <w:r w:rsidR="008C15A7">
        <w:t xml:space="preserve"> </w:t>
      </w:r>
      <w:r>
        <w:t>job.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realize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moment,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real</w:t>
      </w:r>
      <w:r w:rsidR="008C15A7">
        <w:t xml:space="preserve"> </w:t>
      </w:r>
      <w:r>
        <w:t>window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fragility</w:t>
      </w:r>
      <w:r w:rsidR="008C15A7">
        <w:t xml:space="preserve"> </w:t>
      </w:r>
      <w:r>
        <w:t>of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human</w:t>
      </w:r>
      <w:r w:rsidR="008C15A7">
        <w:t xml:space="preserve"> </w:t>
      </w:r>
      <w:r>
        <w:t>ego.</w:t>
      </w:r>
    </w:p>
    <w:p w14:paraId="18987CA4" w14:textId="77777777" w:rsidR="00017929" w:rsidRDefault="00E949E9" w:rsidP="008F1C01">
      <w:pPr>
        <w:pStyle w:val="Body-TextTx"/>
      </w:pPr>
      <w:r>
        <w:t>Fortunately,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hung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phone,</w:t>
      </w:r>
      <w:r w:rsidR="008C15A7">
        <w:t xml:space="preserve"> </w:t>
      </w:r>
      <w:r>
        <w:t>Peter</w:t>
      </w:r>
      <w:r w:rsidR="008C15A7">
        <w:t xml:space="preserve"> </w:t>
      </w:r>
      <w:proofErr w:type="spellStart"/>
      <w:r>
        <w:t>Guber</w:t>
      </w:r>
      <w:r w:rsidR="00610349">
        <w:t>’</w:t>
      </w:r>
      <w:r>
        <w:t>s</w:t>
      </w:r>
      <w:proofErr w:type="spellEnd"/>
      <w:r w:rsidR="008C15A7">
        <w:t xml:space="preserve"> </w:t>
      </w:r>
      <w:r>
        <w:t>words</w:t>
      </w:r>
      <w:r w:rsidR="008C15A7">
        <w:t xml:space="preserve"> </w:t>
      </w:r>
      <w:r>
        <w:t>ran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mind.</w:t>
      </w:r>
      <w:r w:rsidR="008C15A7">
        <w:t xml:space="preserve"> </w:t>
      </w:r>
      <w:r>
        <w:t>Peter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seriously</w:t>
      </w:r>
      <w:r w:rsidR="008C15A7">
        <w:t xml:space="preserve"> </w:t>
      </w:r>
      <w:r>
        <w:t>wise</w:t>
      </w:r>
      <w:r w:rsidR="008C15A7">
        <w:t xml:space="preserve"> </w:t>
      </w:r>
      <w:r>
        <w:t>man</w:t>
      </w:r>
      <w:r w:rsidR="008C15A7">
        <w:t xml:space="preserve"> </w:t>
      </w:r>
      <w:r>
        <w:t>who</w:t>
      </w:r>
      <w:r w:rsidR="008C15A7">
        <w:t xml:space="preserve"> </w:t>
      </w:r>
      <w:r>
        <w:t>has</w:t>
      </w:r>
      <w:r w:rsidR="008C15A7">
        <w:t xml:space="preserve"> </w:t>
      </w:r>
      <w:r>
        <w:t>given</w:t>
      </w:r>
      <w:r w:rsidR="008C15A7">
        <w:t xml:space="preserve"> </w:t>
      </w:r>
      <w:r>
        <w:t>me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my</w:t>
      </w:r>
      <w:r w:rsidR="008C15A7">
        <w:t xml:space="preserve"> </w:t>
      </w:r>
      <w:r>
        <w:t>share</w:t>
      </w:r>
      <w:r w:rsidR="008C15A7">
        <w:t xml:space="preserve"> </w:t>
      </w:r>
      <w:r>
        <w:t>of</w:t>
      </w:r>
      <w:r w:rsidR="008C15A7">
        <w:t xml:space="preserve"> </w:t>
      </w:r>
      <w:r>
        <w:t>spot-on</w:t>
      </w:r>
      <w:r w:rsidR="008C15A7">
        <w:t xml:space="preserve"> </w:t>
      </w:r>
      <w:r>
        <w:t>advice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years.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right: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let</w:t>
      </w:r>
      <w:r w:rsidR="008C15A7">
        <w:t xml:space="preserve"> </w:t>
      </w:r>
      <w:r>
        <w:t>go</w:t>
      </w:r>
      <w:r w:rsidR="008C15A7">
        <w:t xml:space="preserve"> </w:t>
      </w:r>
      <w:r>
        <w:t>and</w:t>
      </w:r>
      <w:r w:rsidR="008C15A7">
        <w:t xml:space="preserve"> </w:t>
      </w:r>
      <w:r>
        <w:t>decompress.</w:t>
      </w:r>
      <w:r w:rsidR="008C15A7">
        <w:t xml:space="preserve"> </w:t>
      </w:r>
      <w:r>
        <w:t>My</w:t>
      </w:r>
      <w:r w:rsidR="008C15A7">
        <w:t xml:space="preserve"> </w:t>
      </w:r>
      <w:r>
        <w:t>psyche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banged</w:t>
      </w:r>
      <w:r w:rsidR="008C15A7">
        <w:t xml:space="preserve"> </w:t>
      </w:r>
      <w:r>
        <w:t>up.</w:t>
      </w:r>
    </w:p>
    <w:p w14:paraId="2CF26C88" w14:textId="77777777" w:rsidR="00722F53" w:rsidRDefault="00E949E9" w:rsidP="008F1C01">
      <w:pPr>
        <w:pStyle w:val="Body-TextTx"/>
      </w:pPr>
      <w:r>
        <w:t>Three</w:t>
      </w:r>
      <w:r w:rsidR="008C15A7">
        <w:t xml:space="preserve"> </w:t>
      </w:r>
      <w:r>
        <w:t>days</w:t>
      </w:r>
      <w:r w:rsidR="008C15A7">
        <w:t xml:space="preserve"> </w:t>
      </w:r>
      <w:r>
        <w:t>later</w:t>
      </w:r>
      <w:r w:rsidR="008C15A7">
        <w:t xml:space="preserve"> </w:t>
      </w:r>
      <w:r>
        <w:t>Lisa</w:t>
      </w:r>
      <w:r w:rsidR="00610349">
        <w:t>’</w:t>
      </w:r>
      <w:r>
        <w:t>s</w:t>
      </w:r>
      <w:r w:rsidR="008C15A7">
        <w:t xml:space="preserve"> </w:t>
      </w:r>
      <w:r>
        <w:t>mom</w:t>
      </w:r>
      <w:r w:rsidR="008C15A7">
        <w:t xml:space="preserve"> </w:t>
      </w:r>
      <w:r>
        <w:t>and</w:t>
      </w:r>
      <w:r w:rsidR="008C15A7">
        <w:t xml:space="preserve"> </w:t>
      </w:r>
      <w:r>
        <w:t>dad</w:t>
      </w:r>
      <w:r w:rsidR="008C15A7">
        <w:t xml:space="preserve"> </w:t>
      </w:r>
      <w:r>
        <w:t>flew</w:t>
      </w:r>
      <w:r w:rsidR="008C15A7">
        <w:t xml:space="preserve"> </w:t>
      </w:r>
      <w:r>
        <w:t>in</w:t>
      </w:r>
      <w:r w:rsidR="008C15A7">
        <w:t xml:space="preserve"> </w:t>
      </w:r>
      <w:r>
        <w:t>from</w:t>
      </w:r>
      <w:r w:rsidR="008C15A7">
        <w:t xml:space="preserve"> </w:t>
      </w:r>
      <w:r>
        <w:t>Utah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with</w:t>
      </w:r>
      <w:r w:rsidR="008C15A7">
        <w:t xml:space="preserve"> </w:t>
      </w:r>
      <w:r>
        <w:t>our</w:t>
      </w:r>
      <w:r w:rsidR="008C15A7">
        <w:t xml:space="preserve"> </w:t>
      </w:r>
      <w:r>
        <w:t>girls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Cabo</w:t>
      </w:r>
      <w:r w:rsidR="008C15A7">
        <w:t xml:space="preserve"> </w:t>
      </w:r>
      <w:r>
        <w:t>and</w:t>
      </w:r>
      <w:r w:rsidR="008C15A7">
        <w:t xml:space="preserve"> </w:t>
      </w:r>
      <w:r>
        <w:t>checked</w:t>
      </w:r>
      <w:r w:rsidR="008C15A7">
        <w:t xml:space="preserve"> </w:t>
      </w:r>
      <w:r>
        <w:t>into</w:t>
      </w:r>
      <w:r w:rsidR="008C15A7">
        <w:t xml:space="preserve"> </w:t>
      </w:r>
      <w:r>
        <w:t>Las</w:t>
      </w:r>
      <w:r w:rsidR="008C15A7">
        <w:t xml:space="preserve"> </w:t>
      </w:r>
      <w:proofErr w:type="spellStart"/>
      <w:r>
        <w:t>Ventanas</w:t>
      </w:r>
      <w:proofErr w:type="spellEnd"/>
      <w:r>
        <w:t>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still</w:t>
      </w:r>
      <w:r w:rsidR="008C15A7">
        <w:t xml:space="preserve"> </w:t>
      </w:r>
      <w:r>
        <w:t>my</w:t>
      </w:r>
      <w:r w:rsidR="008C15A7">
        <w:t xml:space="preserve"> </w:t>
      </w:r>
      <w:r>
        <w:t>favorite</w:t>
      </w:r>
      <w:r w:rsidR="008C15A7">
        <w:t xml:space="preserve"> </w:t>
      </w:r>
      <w:r>
        <w:t>resort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for</w:t>
      </w:r>
      <w:r w:rsidR="008C15A7">
        <w:t xml:space="preserve"> </w:t>
      </w:r>
      <w:r>
        <w:t>ten</w:t>
      </w:r>
      <w:r w:rsidR="008C15A7">
        <w:t xml:space="preserve"> </w:t>
      </w:r>
      <w:r>
        <w:t>days.</w:t>
      </w:r>
      <w:r w:rsidR="008C15A7">
        <w:t xml:space="preserve"> </w:t>
      </w:r>
      <w:r>
        <w:t>Despite</w:t>
      </w:r>
      <w:r w:rsidR="008C15A7">
        <w:t xml:space="preserve"> </w:t>
      </w:r>
      <w:r>
        <w:t>me</w:t>
      </w:r>
      <w:r w:rsidR="008C15A7">
        <w:t xml:space="preserve"> </w:t>
      </w:r>
      <w:r>
        <w:t>being</w:t>
      </w:r>
      <w:r w:rsidR="008C15A7">
        <w:t xml:space="preserve"> </w:t>
      </w:r>
      <w:r>
        <w:t>a</w:t>
      </w:r>
      <w:r w:rsidR="008C15A7">
        <w:t xml:space="preserve"> </w:t>
      </w:r>
      <w:r>
        <w:t>near</w:t>
      </w:r>
      <w:r w:rsidR="008C15A7">
        <w:t xml:space="preserve"> </w:t>
      </w:r>
      <w:r>
        <w:t>total</w:t>
      </w:r>
      <w:r w:rsidR="008C15A7">
        <w:t xml:space="preserve"> </w:t>
      </w:r>
      <w:r>
        <w:t>disaster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travel</w:t>
      </w:r>
      <w:r w:rsidR="008C15A7">
        <w:t xml:space="preserve"> </w:t>
      </w:r>
      <w:r>
        <w:t>mate</w:t>
      </w:r>
      <w:r w:rsidR="008C15A7">
        <w:t xml:space="preserve"> </w:t>
      </w:r>
      <w:r>
        <w:t>until</w:t>
      </w:r>
      <w:r w:rsidR="008C15A7">
        <w:t xml:space="preserve"> </w:t>
      </w:r>
      <w:r>
        <w:t>about</w:t>
      </w:r>
      <w:r w:rsidR="008C15A7">
        <w:t xml:space="preserve"> </w:t>
      </w:r>
      <w:r>
        <w:t>day</w:t>
      </w:r>
      <w:r w:rsidR="008C15A7">
        <w:t xml:space="preserve"> </w:t>
      </w:r>
      <w:r>
        <w:t>three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trip,</w:t>
      </w:r>
      <w:r w:rsidR="008C15A7">
        <w:t xml:space="preserve"> </w:t>
      </w:r>
      <w:r>
        <w:t>I</w:t>
      </w:r>
      <w:r w:rsidR="008C15A7">
        <w:t xml:space="preserve"> </w:t>
      </w:r>
      <w:r>
        <w:t>snapped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it.</w:t>
      </w:r>
      <w:r w:rsidR="008C15A7">
        <w:t xml:space="preserve"> </w:t>
      </w:r>
      <w:r>
        <w:t>My</w:t>
      </w:r>
      <w:r w:rsidR="008C15A7">
        <w:t xml:space="preserve"> </w:t>
      </w:r>
      <w:r>
        <w:t>phone</w:t>
      </w:r>
      <w:r w:rsidR="008C15A7">
        <w:t xml:space="preserve"> </w:t>
      </w:r>
      <w:r>
        <w:t>never</w:t>
      </w:r>
      <w:r w:rsidR="008C15A7">
        <w:t xml:space="preserve"> </w:t>
      </w:r>
      <w:r>
        <w:t>left</w:t>
      </w:r>
      <w:r w:rsidR="008C15A7">
        <w:t xml:space="preserve"> </w:t>
      </w:r>
      <w:r>
        <w:t>my</w:t>
      </w:r>
      <w:r w:rsidR="008C15A7">
        <w:t xml:space="preserve"> </w:t>
      </w:r>
      <w:r>
        <w:t>room.</w:t>
      </w:r>
      <w:r w:rsidR="008C15A7">
        <w:t xml:space="preserve"> </w:t>
      </w:r>
      <w:r>
        <w:t>I</w:t>
      </w:r>
      <w:r w:rsidR="008C15A7">
        <w:t xml:space="preserve"> </w:t>
      </w:r>
      <w:r>
        <w:t>read</w:t>
      </w:r>
      <w:r w:rsidR="008C15A7">
        <w:t xml:space="preserve"> </w:t>
      </w:r>
      <w:r>
        <w:t>a</w:t>
      </w:r>
      <w:r w:rsidR="008C15A7">
        <w:t xml:space="preserve"> </w:t>
      </w:r>
      <w:r>
        <w:t>bunch</w:t>
      </w:r>
      <w:r w:rsidR="008C15A7">
        <w:t xml:space="preserve"> </w:t>
      </w:r>
      <w:r>
        <w:t>of</w:t>
      </w:r>
      <w:r w:rsidR="008C15A7">
        <w:t xml:space="preserve"> </w:t>
      </w:r>
      <w:r>
        <w:t>books</w:t>
      </w:r>
      <w:r w:rsidR="008C15A7">
        <w:t xml:space="preserve"> </w:t>
      </w:r>
      <w:r>
        <w:t>(eight</w:t>
      </w:r>
      <w:r w:rsidR="008C15A7">
        <w:t xml:space="preserve"> </w:t>
      </w:r>
      <w:r>
        <w:t>of</w:t>
      </w:r>
      <w:r w:rsidR="008C15A7">
        <w:t xml:space="preserve"> </w:t>
      </w:r>
      <w:r>
        <w:t>them).</w:t>
      </w:r>
      <w:r w:rsidR="008C15A7">
        <w:t xml:space="preserve"> </w:t>
      </w:r>
      <w:r>
        <w:t>I</w:t>
      </w:r>
      <w:r w:rsidR="008C15A7">
        <w:t xml:space="preserve"> </w:t>
      </w:r>
      <w:r>
        <w:t>took</w:t>
      </w:r>
      <w:r w:rsidR="008C15A7">
        <w:t xml:space="preserve"> </w:t>
      </w:r>
      <w:r>
        <w:t>long</w:t>
      </w:r>
      <w:r w:rsidR="008C15A7">
        <w:t xml:space="preserve"> </w:t>
      </w:r>
      <w:r>
        <w:t>walks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beach,</w:t>
      </w:r>
      <w:r w:rsidR="008C15A7">
        <w:t xml:space="preserve"> </w:t>
      </w:r>
      <w:r>
        <w:t>ate</w:t>
      </w:r>
      <w:r w:rsidR="008C15A7">
        <w:t xml:space="preserve"> </w:t>
      </w:r>
      <w:r>
        <w:t>delicious</w:t>
      </w:r>
      <w:r w:rsidR="008C15A7">
        <w:t xml:space="preserve"> </w:t>
      </w:r>
      <w:r>
        <w:t>food</w:t>
      </w:r>
      <w:r w:rsidR="008C15A7">
        <w:t xml:space="preserve"> </w:t>
      </w:r>
      <w:r>
        <w:t>(way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of</w:t>
      </w:r>
      <w:r w:rsidR="008C15A7">
        <w:t xml:space="preserve"> </w:t>
      </w:r>
      <w:r>
        <w:t>it)</w:t>
      </w:r>
      <w:r w:rsidR="008C15A7">
        <w:t xml:space="preserve"> </w:t>
      </w:r>
      <w:r>
        <w:t>and</w:t>
      </w:r>
      <w:r w:rsidR="008C15A7">
        <w:t xml:space="preserve"> </w:t>
      </w:r>
      <w:r>
        <w:t>saw</w:t>
      </w:r>
      <w:r w:rsidR="008C15A7">
        <w:t xml:space="preserve"> </w:t>
      </w:r>
      <w:r>
        <w:t>some</w:t>
      </w:r>
      <w:r w:rsidR="008C15A7">
        <w:t xml:space="preserve"> </w:t>
      </w:r>
      <w:r>
        <w:t>incredible</w:t>
      </w:r>
      <w:r w:rsidR="008C15A7">
        <w:t xml:space="preserve"> </w:t>
      </w:r>
      <w:r>
        <w:t>sunsets,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while</w:t>
      </w:r>
      <w:r w:rsidR="008C15A7">
        <w:t xml:space="preserve"> </w:t>
      </w:r>
      <w:r>
        <w:t>connecting</w:t>
      </w:r>
      <w:r w:rsidR="008C15A7">
        <w:t xml:space="preserve"> </w:t>
      </w:r>
      <w:r>
        <w:t>with</w:t>
      </w:r>
      <w:r w:rsidR="008C15A7">
        <w:t xml:space="preserve"> </w:t>
      </w:r>
      <w:r>
        <w:t>Lisa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we</w:t>
      </w:r>
      <w:r w:rsidR="008C15A7">
        <w:t xml:space="preserve"> </w:t>
      </w:r>
      <w:r>
        <w:t>hadn</w:t>
      </w:r>
      <w:r w:rsidR="00610349">
        <w:t>’</w:t>
      </w:r>
      <w:r>
        <w:t>t</w:t>
      </w:r>
      <w:r w:rsidR="008C15A7">
        <w:t xml:space="preserve"> </w:t>
      </w:r>
      <w:r>
        <w:t>been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for</w:t>
      </w:r>
      <w:r w:rsidR="008C15A7">
        <w:t xml:space="preserve"> </w:t>
      </w:r>
      <w:r>
        <w:t>years.</w:t>
      </w:r>
      <w:r w:rsidR="008C15A7">
        <w:t xml:space="preserve"> </w:t>
      </w:r>
      <w:r>
        <w:t>We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>
        <w:t>our</w:t>
      </w:r>
      <w:r w:rsidR="008C15A7">
        <w:t xml:space="preserve"> </w:t>
      </w:r>
      <w:r>
        <w:t>life,</w:t>
      </w:r>
      <w:r w:rsidR="008C15A7">
        <w:t xml:space="preserve"> </w:t>
      </w:r>
      <w:r>
        <w:t>our</w:t>
      </w:r>
      <w:r w:rsidR="008C15A7">
        <w:t xml:space="preserve"> </w:t>
      </w:r>
      <w:r>
        <w:t>dreams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daughters.</w:t>
      </w:r>
      <w:r w:rsidR="008C15A7">
        <w:t xml:space="preserve"> </w:t>
      </w:r>
      <w:r>
        <w:t>We</w:t>
      </w:r>
      <w:r w:rsidR="008C15A7">
        <w:t xml:space="preserve"> </w:t>
      </w:r>
      <w:r>
        <w:t>smiled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and</w:t>
      </w:r>
      <w:r w:rsidR="008C15A7">
        <w:t xml:space="preserve"> </w:t>
      </w:r>
      <w:r>
        <w:t>laughed</w:t>
      </w:r>
      <w:r w:rsidR="008C15A7">
        <w:t xml:space="preserve"> </w:t>
      </w:r>
      <w:r>
        <w:t>a</w:t>
      </w:r>
      <w:r w:rsidR="008C15A7">
        <w:t xml:space="preserve"> </w:t>
      </w:r>
      <w:r>
        <w:t>ton.</w:t>
      </w:r>
    </w:p>
    <w:p w14:paraId="6B3A65C9" w14:textId="77777777" w:rsidR="00017929" w:rsidRDefault="00E949E9" w:rsidP="008F1C01">
      <w:pPr>
        <w:pStyle w:val="Body-TextTx"/>
        <w:rPr>
          <w:color w:val="000000"/>
        </w:rPr>
      </w:pP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after</w:t>
      </w:r>
      <w:r w:rsidR="008C15A7">
        <w:t xml:space="preserve"> </w:t>
      </w:r>
      <w:r>
        <w:t>we</w:t>
      </w:r>
      <w:r w:rsidR="008C15A7">
        <w:t xml:space="preserve"> </w:t>
      </w:r>
      <w:r>
        <w:t>got</w:t>
      </w:r>
      <w:r w:rsidR="008C15A7">
        <w:t xml:space="preserve"> </w:t>
      </w:r>
      <w:r>
        <w:t>home,</w:t>
      </w:r>
      <w:r w:rsidR="008C15A7">
        <w:t xml:space="preserve"> </w:t>
      </w:r>
      <w:r>
        <w:t>we</w:t>
      </w:r>
      <w:r w:rsidR="008C15A7">
        <w:t xml:space="preserve"> </w:t>
      </w:r>
      <w:r>
        <w:t>pulled</w:t>
      </w:r>
      <w:r w:rsidR="008C15A7">
        <w:t xml:space="preserve"> </w:t>
      </w:r>
      <w:r>
        <w:t>our</w:t>
      </w:r>
      <w:r w:rsidR="008C15A7">
        <w:t xml:space="preserve"> </w:t>
      </w:r>
      <w:r>
        <w:t>girls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school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Europe.</w:t>
      </w:r>
      <w:r w:rsidR="008C15A7">
        <w:t xml:space="preserve"> </w:t>
      </w:r>
      <w:r>
        <w:t>(The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work</w:t>
      </w:r>
      <w:r w:rsidR="008C15A7">
        <w:t xml:space="preserve"> </w:t>
      </w:r>
      <w:r>
        <w:t>after</w:t>
      </w:r>
      <w:r w:rsidR="008C15A7">
        <w:t xml:space="preserve"> </w:t>
      </w:r>
      <w:r>
        <w:t>running</w:t>
      </w:r>
      <w:r w:rsidR="008C15A7">
        <w:t xml:space="preserve"> </w:t>
      </w:r>
      <w:r>
        <w:t>a</w:t>
      </w:r>
      <w:r w:rsidR="008C15A7">
        <w:t xml:space="preserve"> </w:t>
      </w:r>
      <w:r>
        <w:t>startup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ground</w:t>
      </w:r>
      <w:r w:rsidR="00C33184">
        <w:t>—</w:t>
      </w:r>
      <w:r>
        <w:t>which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read</w:t>
      </w:r>
      <w:r w:rsidR="008C15A7">
        <w:t xml:space="preserve"> </w:t>
      </w:r>
      <w:r>
        <w:t>about</w:t>
      </w:r>
      <w:r w:rsidR="008C15A7">
        <w:t xml:space="preserve"> </w:t>
      </w:r>
      <w:r>
        <w:t>later</w:t>
      </w:r>
      <w:r w:rsidR="00C33184">
        <w:t>—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dead</w:t>
      </w:r>
      <w:r w:rsidR="008C15A7">
        <w:t xml:space="preserve"> </w:t>
      </w:r>
      <w:r>
        <w:t>flat</w:t>
      </w:r>
      <w:r w:rsidR="008C15A7">
        <w:t xml:space="preserve"> </w:t>
      </w:r>
      <w:r>
        <w:t>broke,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nickel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name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pay</w:t>
      </w:r>
      <w:r w:rsidR="008C15A7">
        <w:t xml:space="preserve"> </w:t>
      </w:r>
      <w:r>
        <w:t>our</w:t>
      </w:r>
      <w:r w:rsidR="008C15A7">
        <w:t xml:space="preserve"> </w:t>
      </w:r>
      <w:r>
        <w:t>mortgage.</w:t>
      </w:r>
      <w:r w:rsidR="008C15A7">
        <w:t xml:space="preserve"> </w:t>
      </w:r>
      <w:r>
        <w:t>Not</w:t>
      </w:r>
      <w:r w:rsidR="008C15A7">
        <w:t xml:space="preserve"> </w:t>
      </w:r>
      <w:r>
        <w:t>so</w:t>
      </w:r>
      <w:r w:rsidR="008C15A7">
        <w:t xml:space="preserve"> </w:t>
      </w:r>
      <w:r>
        <w:t>fun.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better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severance</w:t>
      </w:r>
      <w:r w:rsidR="008C15A7">
        <w:t xml:space="preserve"> </w:t>
      </w:r>
      <w:r>
        <w:t>you</w:t>
      </w:r>
      <w:r w:rsidR="008C15A7">
        <w:t xml:space="preserve"> </w:t>
      </w:r>
      <w:r>
        <w:t>get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fired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high-profile</w:t>
      </w:r>
      <w:r w:rsidR="008C15A7">
        <w:t xml:space="preserve"> </w:t>
      </w:r>
      <w:r>
        <w:t>job.)</w:t>
      </w:r>
    </w:p>
    <w:p w14:paraId="3A5FBBB1" w14:textId="77777777" w:rsidR="00017929" w:rsidRDefault="00E949E9" w:rsidP="008F1C01">
      <w:pPr>
        <w:pStyle w:val="Body-TextTx"/>
        <w:rPr>
          <w:color w:val="000000"/>
        </w:rPr>
      </w:pPr>
      <w:r>
        <w:t>We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Paris</w:t>
      </w:r>
      <w:r w:rsidR="008C15A7">
        <w:t xml:space="preserve"> </w:t>
      </w:r>
      <w:r>
        <w:t>and</w:t>
      </w:r>
      <w:r w:rsidR="008C15A7">
        <w:t xml:space="preserve"> </w:t>
      </w:r>
      <w:r>
        <w:t>London</w:t>
      </w:r>
      <w:r w:rsidR="008C15A7">
        <w:t xml:space="preserve"> </w:t>
      </w:r>
      <w:r>
        <w:t>for</w:t>
      </w:r>
      <w:r w:rsidR="008C15A7">
        <w:t xml:space="preserve"> </w:t>
      </w:r>
      <w:r>
        <w:t>two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half</w:t>
      </w:r>
      <w:r w:rsidR="008C15A7">
        <w:t xml:space="preserve"> </w:t>
      </w:r>
      <w:r>
        <w:t>weeks,</w:t>
      </w:r>
      <w:r w:rsidR="008C15A7">
        <w:t xml:space="preserve"> </w:t>
      </w:r>
      <w:r>
        <w:t>a</w:t>
      </w:r>
      <w:r w:rsidR="008C15A7">
        <w:t xml:space="preserve"> </w:t>
      </w:r>
      <w:r>
        <w:t>trip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will</w:t>
      </w:r>
      <w:r w:rsidR="008C15A7">
        <w:t xml:space="preserve"> </w:t>
      </w:r>
      <w:r>
        <w:t>say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lives.</w:t>
      </w:r>
      <w:r w:rsidR="008C15A7">
        <w:t xml:space="preserve"> </w:t>
      </w:r>
      <w:r>
        <w:t>Why?</w:t>
      </w:r>
      <w:r w:rsidR="008C15A7">
        <w:t xml:space="preserve"> </w:t>
      </w:r>
      <w:r>
        <w:t>Why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so</w:t>
      </w:r>
      <w:r w:rsidR="008C15A7">
        <w:t xml:space="preserve"> </w:t>
      </w:r>
      <w:r>
        <w:t>good?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the</w:t>
      </w:r>
      <w:r w:rsidR="008C15A7">
        <w:t xml:space="preserve"> </w:t>
      </w:r>
      <w:r>
        <w:t>hotels?</w:t>
      </w:r>
      <w:r w:rsidR="008C15A7">
        <w:t xml:space="preserve"> </w:t>
      </w:r>
      <w:r>
        <w:t>The</w:t>
      </w:r>
      <w:r w:rsidR="008C15A7">
        <w:t xml:space="preserve"> </w:t>
      </w:r>
      <w:r>
        <w:t>Eiffel</w:t>
      </w:r>
      <w:r w:rsidR="008C15A7">
        <w:t xml:space="preserve"> </w:t>
      </w:r>
      <w:r>
        <w:t>Tower?</w:t>
      </w:r>
      <w:r w:rsidR="008C15A7">
        <w:t xml:space="preserve"> </w:t>
      </w:r>
      <w:r>
        <w:t>Tower</w:t>
      </w:r>
      <w:r w:rsidR="008C15A7">
        <w:t xml:space="preserve"> </w:t>
      </w:r>
      <w:r>
        <w:t>Bridge?</w:t>
      </w:r>
      <w:r w:rsidR="008C15A7">
        <w:t xml:space="preserve"> </w:t>
      </w:r>
      <w:r>
        <w:t>Buckingham</w:t>
      </w:r>
      <w:r w:rsidR="008C15A7">
        <w:t xml:space="preserve"> </w:t>
      </w:r>
      <w:r>
        <w:t>Palace?</w:t>
      </w:r>
      <w:r w:rsidR="008C15A7">
        <w:t xml:space="preserve"> </w:t>
      </w:r>
      <w:r>
        <w:t>No!!!</w:t>
      </w:r>
      <w:r w:rsidR="008C15A7">
        <w:t xml:space="preserve"> </w:t>
      </w:r>
      <w:r>
        <w:t>How</w:t>
      </w:r>
      <w:r w:rsidR="008C15A7">
        <w:t xml:space="preserve"> </w:t>
      </w:r>
      <w:r>
        <w:t>could</w:t>
      </w:r>
      <w:r w:rsidR="008C15A7">
        <w:t xml:space="preserve"> </w:t>
      </w:r>
      <w:r>
        <w:t>that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EVER</w:t>
      </w:r>
      <w:r w:rsidR="008C15A7">
        <w:t xml:space="preserve"> </w:t>
      </w:r>
      <w:r>
        <w:t>for</w:t>
      </w:r>
      <w:r w:rsidR="008C15A7">
        <w:t xml:space="preserve"> </w:t>
      </w:r>
      <w:r>
        <w:t>them?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100%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were.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nobody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to—no</w:t>
      </w:r>
      <w:r w:rsidR="008C15A7">
        <w:t xml:space="preserve"> </w:t>
      </w:r>
      <w:r w:rsidR="00610349">
        <w:lastRenderedPageBreak/>
        <w:t>“</w:t>
      </w:r>
      <w:r>
        <w:t>quick</w:t>
      </w:r>
      <w:r w:rsidR="00610349">
        <w:t>”</w:t>
      </w:r>
      <w:r w:rsidR="008C15A7">
        <w:t xml:space="preserve"> </w:t>
      </w:r>
      <w:r>
        <w:t>emails</w:t>
      </w:r>
      <w:r w:rsidR="008C15A7">
        <w:t xml:space="preserve"> </w:t>
      </w:r>
      <w:r>
        <w:t>to</w:t>
      </w:r>
      <w:r w:rsidR="008C15A7">
        <w:t xml:space="preserve"> </w:t>
      </w:r>
      <w:r>
        <w:t>dash</w:t>
      </w:r>
      <w:r w:rsidR="008C15A7">
        <w:t xml:space="preserve"> </w:t>
      </w:r>
      <w:r>
        <w:t>off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short</w:t>
      </w:r>
      <w:r w:rsidR="00610349">
        <w:t>”</w:t>
      </w:r>
      <w:r w:rsidR="008C15A7">
        <w:t xml:space="preserve"> </w:t>
      </w:r>
      <w:r>
        <w:t>phone</w:t>
      </w:r>
      <w:r w:rsidR="008C15A7">
        <w:t xml:space="preserve"> </w:t>
      </w:r>
      <w:r>
        <w:t>calls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lunch.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free</w:t>
      </w:r>
      <w:r w:rsidR="008C15A7">
        <w:t xml:space="preserve"> </w:t>
      </w:r>
      <w:r>
        <w:t>that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at</w:t>
      </w:r>
      <w:r w:rsidR="008C15A7">
        <w:t xml:space="preserve"> </w:t>
      </w:r>
      <w:r>
        <w:t>Euro</w:t>
      </w:r>
      <w:r w:rsidR="008C15A7">
        <w:t xml:space="preserve"> </w:t>
      </w:r>
      <w:r>
        <w:t>Disney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youngest</w:t>
      </w:r>
      <w:r w:rsidR="008C15A7">
        <w:t xml:space="preserve"> </w:t>
      </w:r>
      <w:r>
        <w:t>daughter</w:t>
      </w:r>
      <w:r w:rsidR="008C15A7">
        <w:t xml:space="preserve"> </w:t>
      </w:r>
      <w:r>
        <w:t>Eliza</w:t>
      </w:r>
      <w:r w:rsidR="00610349">
        <w:t>’</w:t>
      </w:r>
      <w:r>
        <w:t>s</w:t>
      </w:r>
      <w:r w:rsidR="008C15A7">
        <w:t xml:space="preserve"> </w:t>
      </w:r>
      <w:r>
        <w:t>6th</w:t>
      </w:r>
      <w:r w:rsidR="008C15A7">
        <w:t xml:space="preserve"> </w:t>
      </w:r>
      <w:r>
        <w:t>birthday,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singing</w:t>
      </w:r>
      <w:r w:rsidR="008C15A7">
        <w:t xml:space="preserve"> </w:t>
      </w:r>
      <w:r>
        <w:t>the</w:t>
      </w:r>
      <w:r w:rsidR="008C15A7">
        <w:t xml:space="preserve"> </w:t>
      </w:r>
      <w:r>
        <w:t>Gaston</w:t>
      </w:r>
      <w:r w:rsidR="008C15A7">
        <w:t xml:space="preserve"> </w:t>
      </w:r>
      <w:r>
        <w:t>song</w:t>
      </w:r>
      <w:r w:rsidR="008C15A7">
        <w:t xml:space="preserve"> </w:t>
      </w:r>
      <w:r>
        <w:t>from</w:t>
      </w:r>
      <w:r w:rsidR="008C15A7">
        <w:t xml:space="preserve"> </w:t>
      </w:r>
      <w:r w:rsidRPr="00BC4DEA">
        <w:rPr>
          <w:rStyle w:val="itali"/>
        </w:rPr>
        <w:t>Beauty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Beast</w:t>
      </w:r>
      <w:r>
        <w:t>:</w:t>
      </w:r>
      <w:r w:rsidR="008C15A7">
        <w:t xml:space="preserve"> </w:t>
      </w:r>
      <w:r w:rsidR="00610349">
        <w:t>“</w:t>
      </w:r>
      <w:r>
        <w:t>For</w:t>
      </w:r>
      <w:r w:rsidR="008C15A7">
        <w:t xml:space="preserve"> </w:t>
      </w:r>
      <w:r>
        <w:t>breakfast,</w:t>
      </w:r>
      <w:r w:rsidR="008C15A7">
        <w:t xml:space="preserve"> </w:t>
      </w:r>
      <w:r>
        <w:t>I</w:t>
      </w:r>
      <w:r w:rsidR="008C15A7">
        <w:t xml:space="preserve"> </w:t>
      </w:r>
      <w:r>
        <w:t>eat</w:t>
      </w:r>
      <w:r w:rsidR="008C15A7">
        <w:t xml:space="preserve"> </w:t>
      </w:r>
      <w:r>
        <w:t>six</w:t>
      </w:r>
      <w:r w:rsidR="008C15A7">
        <w:t xml:space="preserve"> </w:t>
      </w:r>
      <w:r>
        <w:t>dozen</w:t>
      </w:r>
      <w:r w:rsidR="008C15A7">
        <w:t xml:space="preserve"> </w:t>
      </w:r>
      <w:r>
        <w:t>eggs,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roughly</w:t>
      </w:r>
      <w:r w:rsidR="008C15A7">
        <w:t xml:space="preserve"> </w:t>
      </w:r>
      <w:r>
        <w:t>the</w:t>
      </w:r>
      <w:r w:rsidR="008C15A7">
        <w:t xml:space="preserve"> </w:t>
      </w:r>
      <w:r>
        <w:t>size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proofErr w:type="spellStart"/>
      <w:r>
        <w:t>barrrrgggeeee</w:t>
      </w:r>
      <w:proofErr w:type="spellEnd"/>
      <w:r>
        <w:t>.</w:t>
      </w:r>
      <w:r w:rsidR="00610349">
        <w:t>”</w:t>
      </w:r>
      <w:r w:rsidR="008C15A7">
        <w:t xml:space="preserve"> </w:t>
      </w:r>
      <w:r>
        <w:t>(Hopefully,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never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hear</w:t>
      </w:r>
      <w:r w:rsidR="008C15A7">
        <w:t xml:space="preserve"> </w:t>
      </w:r>
      <w:r>
        <w:t>me</w:t>
      </w:r>
      <w:r w:rsidR="008C15A7">
        <w:t xml:space="preserve"> </w:t>
      </w:r>
      <w:r>
        <w:t>sing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pretty.)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doing</w:t>
      </w:r>
      <w:r w:rsidR="008C15A7">
        <w:t xml:space="preserve"> </w:t>
      </w:r>
      <w:r>
        <w:t>it</w:t>
      </w:r>
      <w:r w:rsidR="008C15A7">
        <w:t xml:space="preserve"> </w:t>
      </w:r>
      <w:r>
        <w:t>loudly,</w:t>
      </w:r>
      <w:r w:rsidR="008C15A7">
        <w:t xml:space="preserve"> </w:t>
      </w:r>
      <w:r>
        <w:t>so</w:t>
      </w:r>
      <w:r w:rsidR="008C15A7">
        <w:t xml:space="preserve"> </w:t>
      </w:r>
      <w:r>
        <w:t>loudly</w:t>
      </w:r>
      <w:r w:rsidR="008C15A7">
        <w:t xml:space="preserve"> </w:t>
      </w:r>
      <w:r>
        <w:t>in</w:t>
      </w:r>
      <w:r w:rsidR="008C15A7">
        <w:t xml:space="preserve"> </w:t>
      </w:r>
      <w:r>
        <w:t>fact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caught</w:t>
      </w:r>
      <w:r w:rsidR="008C15A7">
        <w:t xml:space="preserve"> </w:t>
      </w:r>
      <w:r>
        <w:t>the</w:t>
      </w:r>
      <w:r w:rsidR="008C15A7">
        <w:t xml:space="preserve"> </w:t>
      </w:r>
      <w:r>
        <w:t>attention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Disney</w:t>
      </w:r>
      <w:r w:rsidR="008C15A7">
        <w:t xml:space="preserve"> </w:t>
      </w:r>
      <w:r>
        <w:t>employee</w:t>
      </w:r>
      <w:r w:rsidR="008C15A7">
        <w:t xml:space="preserve"> </w:t>
      </w:r>
      <w:r>
        <w:t>dressed</w:t>
      </w:r>
      <w:r w:rsidR="008C15A7">
        <w:t xml:space="preserve"> </w:t>
      </w:r>
      <w:r>
        <w:t>as</w:t>
      </w:r>
      <w:r w:rsidR="008C15A7">
        <w:t xml:space="preserve"> </w:t>
      </w:r>
      <w:r>
        <w:t>Gaston</w:t>
      </w:r>
      <w:r w:rsidR="008C15A7">
        <w:t xml:space="preserve"> </w:t>
      </w:r>
      <w:r>
        <w:t>who,</w:t>
      </w:r>
      <w:r w:rsidR="008C15A7">
        <w:t xml:space="preserve"> </w:t>
      </w:r>
      <w:r>
        <w:t>not</w:t>
      </w:r>
      <w:r w:rsidR="008C15A7">
        <w:t xml:space="preserve"> </w:t>
      </w:r>
      <w:r>
        <w:t>so</w:t>
      </w:r>
      <w:r w:rsidR="008C15A7">
        <w:t xml:space="preserve"> </w:t>
      </w:r>
      <w:r>
        <w:t>politely</w:t>
      </w:r>
      <w:r w:rsidR="008C15A7">
        <w:t xml:space="preserve"> </w:t>
      </w:r>
      <w:r>
        <w:t>but</w:t>
      </w:r>
      <w:r w:rsidR="008C15A7">
        <w:t xml:space="preserve"> </w:t>
      </w:r>
      <w:r>
        <w:t>well</w:t>
      </w:r>
      <w:r w:rsidR="008C15A7">
        <w:t xml:space="preserve"> </w:t>
      </w:r>
      <w:r>
        <w:t>in</w:t>
      </w:r>
      <w:r w:rsidR="008C15A7">
        <w:t xml:space="preserve"> </w:t>
      </w:r>
      <w:r>
        <w:t>character,</w:t>
      </w:r>
      <w:r w:rsidR="008C15A7">
        <w:t xml:space="preserve"> </w:t>
      </w:r>
      <w:r>
        <w:t>turned</w:t>
      </w:r>
      <w:r w:rsidR="008C15A7">
        <w:t xml:space="preserve"> </w:t>
      </w:r>
      <w:r>
        <w:t>around</w:t>
      </w:r>
      <w:r w:rsidR="008C15A7">
        <w:t xml:space="preserve"> </w:t>
      </w:r>
      <w:r>
        <w:t>and</w:t>
      </w:r>
      <w:r w:rsidR="008C15A7">
        <w:t xml:space="preserve"> </w:t>
      </w:r>
      <w:r>
        <w:t>yelled,</w:t>
      </w:r>
      <w:r w:rsidR="008C15A7">
        <w:t xml:space="preserve"> </w:t>
      </w:r>
      <w:r w:rsidR="00610349">
        <w:t>“</w:t>
      </w:r>
      <w:r>
        <w:t>Shut</w:t>
      </w:r>
      <w:r w:rsidR="008C15A7">
        <w:t xml:space="preserve"> </w:t>
      </w:r>
      <w:r>
        <w:t>up!!!!</w:t>
      </w:r>
      <w:r w:rsidR="00610349">
        <w:t>”</w:t>
      </w:r>
      <w:r w:rsidR="008C15A7">
        <w:t xml:space="preserve"> </w:t>
      </w:r>
      <w:r>
        <w:t>Eliza</w:t>
      </w:r>
      <w:r w:rsidR="008C15A7">
        <w:t xml:space="preserve"> </w:t>
      </w:r>
      <w:r>
        <w:t>was</w:t>
      </w:r>
      <w:r w:rsidR="008C15A7">
        <w:t xml:space="preserve"> </w:t>
      </w:r>
      <w:r>
        <w:t>mortified</w:t>
      </w:r>
      <w:r w:rsidR="008C15A7">
        <w:t xml:space="preserve"> </w:t>
      </w:r>
      <w:r>
        <w:t>and</w:t>
      </w:r>
      <w:r w:rsidR="008C15A7">
        <w:t xml:space="preserve"> </w:t>
      </w:r>
      <w:r>
        <w:t>still</w:t>
      </w:r>
      <w:r w:rsidR="008C15A7">
        <w:t xml:space="preserve"> </w:t>
      </w:r>
      <w:r>
        <w:t>says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embarrassing</w:t>
      </w:r>
      <w:r w:rsidR="008C15A7">
        <w:t xml:space="preserve"> </w:t>
      </w:r>
      <w:r>
        <w:t>moment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life,</w:t>
      </w:r>
      <w:r w:rsidR="008C15A7">
        <w:t xml:space="preserve"> </w:t>
      </w:r>
      <w:r>
        <w:t>but</w:t>
      </w:r>
      <w:r w:rsidR="008C15A7">
        <w:t xml:space="preserve"> </w:t>
      </w:r>
      <w:r>
        <w:t>my</w:t>
      </w:r>
      <w:r w:rsidR="008C15A7">
        <w:t xml:space="preserve"> </w:t>
      </w:r>
      <w:r>
        <w:t>point</w:t>
      </w:r>
      <w:r w:rsidR="008C15A7">
        <w:t xml:space="preserve"> </w:t>
      </w:r>
      <w:r>
        <w:t>in</w:t>
      </w:r>
      <w:r w:rsidR="008C15A7">
        <w:t xml:space="preserve"> </w:t>
      </w:r>
      <w:r>
        <w:t>sharing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how</w:t>
      </w:r>
      <w:r w:rsidR="008C15A7">
        <w:t xml:space="preserve"> </w:t>
      </w:r>
      <w:r>
        <w:t>free</w:t>
      </w:r>
      <w:r w:rsidR="008C15A7">
        <w:t xml:space="preserve"> </w:t>
      </w:r>
      <w:r>
        <w:t>I</w:t>
      </w:r>
      <w:r w:rsidR="008C15A7">
        <w:t xml:space="preserve"> </w:t>
      </w:r>
      <w:r>
        <w:t>was.</w:t>
      </w:r>
    </w:p>
    <w:p w14:paraId="05B04FE5" w14:textId="77777777" w:rsidR="00722F53" w:rsidRDefault="00E949E9" w:rsidP="008F1C01">
      <w:pPr>
        <w:pStyle w:val="Body-TextTx"/>
      </w:pP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museum</w:t>
      </w:r>
      <w:r w:rsidR="008C15A7">
        <w:t xml:space="preserve"> </w:t>
      </w:r>
      <w:r>
        <w:t>goer</w:t>
      </w:r>
      <w:r w:rsidR="008C15A7">
        <w:t xml:space="preserve"> </w:t>
      </w:r>
      <w:r>
        <w:t>or</w:t>
      </w:r>
      <w:r w:rsidR="008C15A7">
        <w:t xml:space="preserve"> </w:t>
      </w:r>
      <w:r>
        <w:t>sightseer,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toured.</w:t>
      </w:r>
      <w:r w:rsidR="008C15A7">
        <w:t xml:space="preserve"> </w:t>
      </w:r>
      <w:r>
        <w:t>We</w:t>
      </w:r>
      <w:r w:rsidR="008C15A7">
        <w:t xml:space="preserve"> </w:t>
      </w:r>
      <w:r>
        <w:t>walked</w:t>
      </w:r>
      <w:r w:rsidR="008C15A7">
        <w:t xml:space="preserve"> </w:t>
      </w:r>
      <w:r>
        <w:t>and</w:t>
      </w:r>
      <w:r w:rsidR="008C15A7">
        <w:t xml:space="preserve"> </w:t>
      </w:r>
      <w:r>
        <w:t>held</w:t>
      </w:r>
      <w:r w:rsidR="008C15A7">
        <w:t xml:space="preserve"> </w:t>
      </w:r>
      <w:r>
        <w:t>hands.</w:t>
      </w:r>
      <w:r w:rsidR="008C15A7">
        <w:t xml:space="preserve"> </w:t>
      </w:r>
      <w:r>
        <w:t>We</w:t>
      </w:r>
      <w:r w:rsidR="008C15A7">
        <w:t xml:space="preserve"> </w:t>
      </w:r>
      <w:r>
        <w:t>posed</w:t>
      </w:r>
      <w:r w:rsidR="008C15A7">
        <w:t xml:space="preserve"> </w:t>
      </w:r>
      <w:r>
        <w:t>for</w:t>
      </w:r>
      <w:r w:rsidR="008C15A7">
        <w:t xml:space="preserve"> </w:t>
      </w:r>
      <w:r>
        <w:t>selfies.</w:t>
      </w:r>
      <w:r w:rsidR="008C15A7">
        <w:t xml:space="preserve"> </w:t>
      </w:r>
      <w:r>
        <w:t>We</w:t>
      </w:r>
      <w:r w:rsidR="008C15A7">
        <w:t xml:space="preserve"> </w:t>
      </w:r>
      <w:r>
        <w:t>ate.</w:t>
      </w:r>
      <w:r w:rsidR="008C15A7">
        <w:t xml:space="preserve"> </w:t>
      </w:r>
      <w:r>
        <w:t>We</w:t>
      </w:r>
      <w:r w:rsidR="008C15A7">
        <w:t xml:space="preserve"> </w:t>
      </w:r>
      <w:r>
        <w:t>hugged.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time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us.</w:t>
      </w:r>
      <w:r w:rsidR="008C15A7">
        <w:t xml:space="preserve"> </w:t>
      </w:r>
      <w:r>
        <w:t>(That</w:t>
      </w:r>
      <w:r w:rsidR="008C15A7">
        <w:t xml:space="preserve"> </w:t>
      </w:r>
      <w:r>
        <w:t>was</w:t>
      </w:r>
      <w:r w:rsidR="008C15A7">
        <w:t xml:space="preserve"> </w:t>
      </w:r>
      <w:r>
        <w:t>despite</w:t>
      </w:r>
      <w:r w:rsidR="008C15A7">
        <w:t xml:space="preserve"> </w:t>
      </w:r>
      <w:r>
        <w:t>the</w:t>
      </w:r>
      <w:r w:rsidR="008C15A7">
        <w:t xml:space="preserve"> </w:t>
      </w:r>
      <w:r>
        <w:t>truancy</w:t>
      </w:r>
      <w:r w:rsidR="008C15A7">
        <w:t xml:space="preserve"> </w:t>
      </w:r>
      <w:r>
        <w:t>notices</w:t>
      </w:r>
      <w:r w:rsidR="008C15A7">
        <w:t xml:space="preserve"> </w:t>
      </w:r>
      <w:r>
        <w:t>we</w:t>
      </w:r>
      <w:r w:rsidR="008C15A7">
        <w:t xml:space="preserve"> </w:t>
      </w:r>
      <w:r>
        <w:t>got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girls.</w:t>
      </w:r>
      <w:r w:rsidR="008C15A7">
        <w:t xml:space="preserve"> </w:t>
      </w:r>
      <w:r>
        <w:t>I</w:t>
      </w:r>
      <w:r w:rsidR="008C15A7">
        <w:t xml:space="preserve"> </w:t>
      </w:r>
      <w:r>
        <w:t>wrote</w:t>
      </w:r>
      <w:r w:rsidR="008C15A7">
        <w:t xml:space="preserve"> </w:t>
      </w:r>
      <w:r>
        <w:t>back</w:t>
      </w:r>
      <w:r w:rsidR="008C15A7">
        <w:t xml:space="preserve"> </w:t>
      </w:r>
      <w:r>
        <w:t>in</w:t>
      </w:r>
      <w:r w:rsidR="008C15A7">
        <w:t xml:space="preserve"> </w:t>
      </w:r>
      <w:r>
        <w:t>one</w:t>
      </w:r>
      <w:r w:rsidR="008C15A7">
        <w:t xml:space="preserve"> </w:t>
      </w:r>
      <w:r>
        <w:t>email</w:t>
      </w:r>
      <w:r w:rsidR="008C15A7">
        <w:t xml:space="preserve"> </w:t>
      </w:r>
      <w:r>
        <w:t>that,</w:t>
      </w:r>
      <w:r w:rsidR="008C15A7">
        <w:t xml:space="preserve"> </w:t>
      </w:r>
      <w:r w:rsidR="00610349">
        <w:t>“</w:t>
      </w:r>
      <w:r>
        <w:t>Spending</w:t>
      </w:r>
      <w:r w:rsidR="008C15A7">
        <w:t xml:space="preserve"> </w:t>
      </w:r>
      <w:r>
        <w:t>time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Louvre</w:t>
      </w:r>
      <w:r w:rsidR="008C15A7">
        <w:t xml:space="preserve"> </w:t>
      </w:r>
      <w:r>
        <w:t>was</w:t>
      </w:r>
      <w:r w:rsidR="008C15A7">
        <w:t xml:space="preserve"> </w:t>
      </w:r>
      <w:r>
        <w:t>more</w:t>
      </w:r>
      <w:r w:rsidR="008C15A7">
        <w:t xml:space="preserve"> </w:t>
      </w:r>
      <w:r>
        <w:t>impactful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kindergartener</w:t>
      </w:r>
      <w:r w:rsidR="008C15A7">
        <w:t xml:space="preserve"> </w:t>
      </w:r>
      <w:r>
        <w:t>than</w:t>
      </w:r>
      <w:r w:rsidR="008C15A7">
        <w:t xml:space="preserve"> </w:t>
      </w:r>
      <w:r>
        <w:t>coloring.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this</w:t>
      </w:r>
      <w:r w:rsidR="008C15A7">
        <w:t xml:space="preserve"> </w:t>
      </w:r>
      <w:r>
        <w:t>response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true,</w:t>
      </w:r>
      <w:r w:rsidR="008C15A7">
        <w:t xml:space="preserve"> </w:t>
      </w:r>
      <w:r>
        <w:t>but</w:t>
      </w:r>
      <w:r w:rsidR="008C15A7">
        <w:t xml:space="preserve"> </w:t>
      </w:r>
      <w:r>
        <w:t>hysterically</w:t>
      </w:r>
      <w:r w:rsidR="008C15A7">
        <w:t xml:space="preserve"> </w:t>
      </w:r>
      <w:r>
        <w:t>funny.</w:t>
      </w:r>
      <w:r w:rsidR="008C15A7">
        <w:t xml:space="preserve"> </w:t>
      </w:r>
      <w:r>
        <w:t>Lisa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think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funny.</w:t>
      </w:r>
      <w:r w:rsidR="008C15A7">
        <w:t xml:space="preserve"> </w:t>
      </w:r>
      <w:r>
        <w:t>Not</w:t>
      </w:r>
      <w:r w:rsidR="008C15A7">
        <w:t xml:space="preserve"> </w:t>
      </w:r>
      <w:r>
        <w:t>at</w:t>
      </w:r>
      <w:r w:rsidR="008C15A7">
        <w:t xml:space="preserve"> </w:t>
      </w:r>
      <w:r>
        <w:t>all.)</w:t>
      </w:r>
    </w:p>
    <w:p w14:paraId="57F5A875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064C670D" w14:textId="77777777" w:rsidR="00722F53" w:rsidRDefault="00E949E9" w:rsidP="008F1C01">
      <w:pPr>
        <w:pStyle w:val="Body-TextTx"/>
        <w:rPr>
          <w:color w:val="000000"/>
        </w:rPr>
      </w:pP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this</w:t>
      </w:r>
      <w:r w:rsidR="008C15A7">
        <w:t xml:space="preserve"> </w:t>
      </w:r>
      <w:r>
        <w:t>incredible</w:t>
      </w:r>
      <w:r w:rsidR="008C15A7">
        <w:t xml:space="preserve"> </w:t>
      </w:r>
      <w:r>
        <w:t>time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actually</w:t>
      </w:r>
      <w:r w:rsidR="008C15A7">
        <w:t xml:space="preserve"> </w:t>
      </w:r>
      <w:r>
        <w:t>fully</w:t>
      </w:r>
      <w:r w:rsidR="008C15A7">
        <w:t xml:space="preserve"> </w:t>
      </w:r>
      <w:r>
        <w:t>connected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myself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kids</w:t>
      </w:r>
      <w:r w:rsidR="008C15A7">
        <w:t xml:space="preserve"> </w:t>
      </w:r>
      <w:r>
        <w:t>and</w:t>
      </w:r>
      <w:r w:rsidR="008C15A7">
        <w:t xml:space="preserve"> </w:t>
      </w:r>
      <w:r>
        <w:t>friends.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interested,</w:t>
      </w:r>
      <w:r w:rsidR="008C15A7">
        <w:t xml:space="preserve"> </w:t>
      </w:r>
      <w:r>
        <w:t>curious,</w:t>
      </w:r>
      <w:r w:rsidR="008C15A7">
        <w:t xml:space="preserve"> </w:t>
      </w:r>
      <w:r>
        <w:t>reading</w:t>
      </w:r>
      <w:r w:rsidR="008C15A7">
        <w:t xml:space="preserve"> </w:t>
      </w:r>
      <w:r>
        <w:t>and</w:t>
      </w:r>
      <w:r w:rsidR="008C15A7">
        <w:t xml:space="preserve"> </w:t>
      </w:r>
      <w:r>
        <w:t>learning</w:t>
      </w:r>
      <w:r w:rsidR="008C15A7">
        <w:t xml:space="preserve"> </w:t>
      </w:r>
      <w:r>
        <w:t>again.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seeing</w:t>
      </w:r>
      <w:r w:rsidR="008C15A7">
        <w:t xml:space="preserve"> </w:t>
      </w:r>
      <w:r>
        <w:t>things</w:t>
      </w:r>
      <w:r w:rsidR="008C15A7">
        <w:t xml:space="preserve"> </w:t>
      </w:r>
      <w:r>
        <w:t>differently.</w:t>
      </w:r>
      <w:r w:rsidR="008C15A7">
        <w:t xml:space="preserve"> </w:t>
      </w:r>
      <w:r>
        <w:t>Somewhere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train</w:t>
      </w:r>
      <w:r w:rsidR="008C15A7">
        <w:t xml:space="preserve"> </w:t>
      </w:r>
      <w:r>
        <w:t>between</w:t>
      </w:r>
      <w:r w:rsidR="008C15A7">
        <w:t xml:space="preserve"> </w:t>
      </w:r>
      <w:r>
        <w:t>Paris</w:t>
      </w:r>
      <w:r w:rsidR="008C15A7">
        <w:t xml:space="preserve"> </w:t>
      </w:r>
      <w:r>
        <w:t>and</w:t>
      </w:r>
      <w:r w:rsidR="008C15A7">
        <w:t xml:space="preserve"> </w:t>
      </w:r>
      <w:r>
        <w:t>London,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 w:rsidR="00610349">
        <w:t>“</w:t>
      </w:r>
      <w:r>
        <w:t>Why</w:t>
      </w:r>
      <w:r w:rsidR="008C15A7">
        <w:t xml:space="preserve"> </w:t>
      </w:r>
      <w:r>
        <w:t>not</w:t>
      </w:r>
      <w:r w:rsidR="008C15A7">
        <w:t xml:space="preserve"> </w:t>
      </w:r>
      <w:r>
        <w:t>now?</w:t>
      </w:r>
      <w:r w:rsidR="00610349">
        <w:t>”</w:t>
      </w:r>
      <w:r w:rsidR="008C15A7">
        <w:t xml:space="preserve"> </w:t>
      </w:r>
      <w:r>
        <w:t>moment.</w:t>
      </w:r>
      <w:r w:rsidR="008C15A7">
        <w:t xml:space="preserve"> </w:t>
      </w:r>
      <w:r>
        <w:t>Why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this</w:t>
      </w:r>
      <w:r w:rsidR="008C15A7">
        <w:t xml:space="preserve"> </w:t>
      </w:r>
      <w:r>
        <w:t>connectedness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time?</w:t>
      </w:r>
      <w:r w:rsidR="008C15A7">
        <w:t xml:space="preserve"> </w:t>
      </w:r>
      <w:r>
        <w:t>Why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I</w:t>
      </w:r>
      <w:r w:rsidR="008C15A7">
        <w:t xml:space="preserve"> </w:t>
      </w:r>
      <w:r>
        <w:t>always</w:t>
      </w:r>
      <w:r w:rsidR="008C15A7">
        <w:t xml:space="preserve"> </w:t>
      </w:r>
      <w:r>
        <w:t>have</w:t>
      </w:r>
      <w:r w:rsidR="008C15A7">
        <w:t xml:space="preserve"> </w:t>
      </w:r>
      <w:r>
        <w:t>this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awareness</w:t>
      </w:r>
      <w:r w:rsidR="008C15A7">
        <w:t xml:space="preserve"> </w:t>
      </w:r>
      <w:r>
        <w:t>and</w:t>
      </w:r>
      <w:r w:rsidR="008C15A7">
        <w:t xml:space="preserve"> </w:t>
      </w:r>
      <w:r>
        <w:t>fun?</w:t>
      </w:r>
      <w:r w:rsidR="008C15A7"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me: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how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truly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choice.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610349">
        <w:rPr>
          <w:rStyle w:val="boldb"/>
        </w:rPr>
        <w:t>’</w:t>
      </w:r>
      <w:r w:rsidRPr="00BC4DEA">
        <w:rPr>
          <w:rStyle w:val="boldb"/>
        </w:rPr>
        <w:t>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going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going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with,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choices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only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make.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my</w:t>
      </w:r>
      <w:r w:rsidR="008C15A7">
        <w:t xml:space="preserve"> </w:t>
      </w:r>
      <w:r w:rsidR="00610349">
        <w:t>“</w:t>
      </w:r>
      <w:r>
        <w:t>aha</w:t>
      </w:r>
      <w:r w:rsidR="00610349">
        <w:t>”</w:t>
      </w:r>
      <w:r w:rsidR="008C15A7">
        <w:t xml:space="preserve"> </w:t>
      </w:r>
      <w:r>
        <w:t>moment.</w:t>
      </w:r>
    </w:p>
    <w:p w14:paraId="3C1A0955" w14:textId="77777777" w:rsidR="00722F53" w:rsidRPr="00BC4DEA" w:rsidRDefault="00E949E9" w:rsidP="008F1C01">
      <w:pPr>
        <w:pStyle w:val="Body-TextTx"/>
      </w:pPr>
      <w:r>
        <w:t>Wake-up</w:t>
      </w:r>
      <w:r w:rsidR="008C15A7">
        <w:t xml:space="preserve"> </w:t>
      </w:r>
      <w:r>
        <w:t>calls</w:t>
      </w:r>
      <w:r w:rsidR="00722F53">
        <w:t>—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get</w:t>
      </w:r>
      <w:r w:rsidR="008C15A7">
        <w:t xml:space="preserve"> </w:t>
      </w:r>
      <w:r>
        <w:t>them,</w:t>
      </w:r>
      <w:r w:rsidR="008C15A7">
        <w:t xml:space="preserve"> </w:t>
      </w:r>
      <w:r>
        <w:t>from</w:t>
      </w:r>
      <w:r w:rsidR="008C15A7">
        <w:t xml:space="preserve"> </w:t>
      </w:r>
      <w:r>
        <w:t>bosses,</w:t>
      </w:r>
      <w:r w:rsidR="008C15A7">
        <w:t xml:space="preserve"> </w:t>
      </w:r>
      <w:r>
        <w:t>from</w:t>
      </w:r>
      <w:r w:rsidR="008C15A7">
        <w:t xml:space="preserve"> </w:t>
      </w:r>
      <w:r>
        <w:t>spouses,</w:t>
      </w:r>
      <w:r w:rsidR="008C15A7">
        <w:t xml:space="preserve"> </w:t>
      </w:r>
      <w:r>
        <w:t>from</w:t>
      </w:r>
      <w:r w:rsidR="008C15A7">
        <w:t xml:space="preserve"> </w:t>
      </w:r>
      <w:r>
        <w:t>partners,</w:t>
      </w:r>
      <w:r w:rsidR="008C15A7">
        <w:t xml:space="preserve"> </w:t>
      </w:r>
      <w:r>
        <w:t>from</w:t>
      </w:r>
      <w:r w:rsidR="008C15A7">
        <w:t xml:space="preserve"> </w:t>
      </w:r>
      <w:r>
        <w:t>friends,</w:t>
      </w:r>
      <w:r w:rsidR="008C15A7">
        <w:t xml:space="preserve"> </w:t>
      </w:r>
      <w:r>
        <w:t>but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parents,</w:t>
      </w:r>
      <w:r w:rsidR="008C15A7">
        <w:t xml:space="preserve"> </w:t>
      </w:r>
      <w:r>
        <w:t>the</w:t>
      </w:r>
      <w:r w:rsidR="008C15A7">
        <w:t xml:space="preserve"> </w:t>
      </w:r>
      <w:r>
        <w:t>ones</w:t>
      </w:r>
      <w:r w:rsidR="008C15A7">
        <w:t xml:space="preserve"> </w:t>
      </w:r>
      <w:r>
        <w:t>involving</w:t>
      </w:r>
      <w:r w:rsidR="008C15A7">
        <w:t xml:space="preserve"> </w:t>
      </w:r>
      <w:r>
        <w:t>our</w:t>
      </w:r>
      <w:r w:rsidR="008C15A7">
        <w:t xml:space="preserve"> </w:t>
      </w:r>
      <w:r>
        <w:t>kids</w:t>
      </w:r>
      <w:r w:rsidR="008C15A7">
        <w:t xml:space="preserve"> </w:t>
      </w:r>
      <w:r>
        <w:t>can</w:t>
      </w:r>
      <w:r w:rsidR="008C15A7">
        <w:t xml:space="preserve"> </w:t>
      </w:r>
      <w:r>
        <w:t>hit</w:t>
      </w:r>
      <w:r w:rsidR="008C15A7">
        <w:t xml:space="preserve"> </w:t>
      </w:r>
      <w:r>
        <w:t>the</w:t>
      </w:r>
      <w:r w:rsidR="008C15A7">
        <w:t xml:space="preserve"> </w:t>
      </w:r>
      <w:r>
        <w:t>hardest.</w:t>
      </w:r>
      <w:r w:rsidR="008C15A7">
        <w:t xml:space="preserve"> </w:t>
      </w:r>
      <w:r>
        <w:t>Seek</w:t>
      </w:r>
      <w:r w:rsidR="008C15A7">
        <w:t xml:space="preserve"> </w:t>
      </w:r>
      <w:r>
        <w:lastRenderedPageBreak/>
        <w:t>out</w:t>
      </w:r>
      <w:r w:rsidR="008C15A7">
        <w:t xml:space="preserve"> </w:t>
      </w:r>
      <w:r>
        <w:t>feedback</w:t>
      </w:r>
      <w:r w:rsidR="008C15A7">
        <w:t xml:space="preserve"> </w:t>
      </w:r>
      <w:r>
        <w:t>from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love</w:t>
      </w:r>
      <w:r w:rsidR="008C15A7">
        <w:t xml:space="preserve"> </w:t>
      </w:r>
      <w:r>
        <w:t>you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give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you</w:t>
      </w:r>
      <w:r w:rsidR="008C15A7">
        <w:t xml:space="preserve"> </w:t>
      </w:r>
      <w:r>
        <w:t>(honestly)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hear</w:t>
      </w:r>
      <w:r w:rsidR="008C15A7">
        <w:t xml:space="preserve"> </w:t>
      </w:r>
      <w:r>
        <w:t>does</w:t>
      </w:r>
      <w:r w:rsidR="008C15A7">
        <w:t xml:space="preserve"> </w:t>
      </w:r>
      <w:r>
        <w:t>not</w:t>
      </w:r>
      <w:r w:rsidR="008C15A7">
        <w:t xml:space="preserve"> </w:t>
      </w:r>
      <w:r>
        <w:t>match</w:t>
      </w:r>
      <w:r w:rsidR="008C15A7">
        <w:t xml:space="preserve"> </w:t>
      </w:r>
      <w:r>
        <w:t>the</w:t>
      </w:r>
      <w:r w:rsidR="008C15A7">
        <w:t xml:space="preserve"> </w:t>
      </w:r>
      <w:r>
        <w:t>expectations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for</w:t>
      </w:r>
      <w:r w:rsidR="008C15A7">
        <w:t xml:space="preserve"> </w:t>
      </w:r>
      <w:r>
        <w:t>yourself</w:t>
      </w:r>
      <w:r w:rsidR="00610349">
        <w:t> . . .</w:t>
      </w:r>
      <w:r w:rsidR="00722F53">
        <w:t xml:space="preserve"> </w:t>
      </w:r>
      <w:r>
        <w:t>change!</w:t>
      </w:r>
      <w:r w:rsidR="008C15A7">
        <w:t xml:space="preserve"> </w:t>
      </w:r>
      <w:r>
        <w:t>And,</w:t>
      </w:r>
      <w:r w:rsidR="008C15A7">
        <w:t xml:space="preserve"> </w:t>
      </w:r>
      <w:r>
        <w:t>yes,</w:t>
      </w:r>
      <w:r w:rsidR="008C15A7">
        <w:t xml:space="preserve"> </w:t>
      </w:r>
      <w:r>
        <w:t>sometimes</w:t>
      </w:r>
      <w:r w:rsidR="008C15A7">
        <w:t xml:space="preserve"> </w:t>
      </w:r>
      <w:r>
        <w:t>the</w:t>
      </w:r>
      <w:r w:rsidR="008C15A7">
        <w:t xml:space="preserve"> </w:t>
      </w:r>
      <w:r>
        <w:t>gift</w:t>
      </w:r>
      <w:r w:rsidR="008C15A7">
        <w:t xml:space="preserve"> </w:t>
      </w:r>
      <w:r>
        <w:t>of</w:t>
      </w:r>
      <w:r w:rsidR="008C15A7">
        <w:t xml:space="preserve"> </w:t>
      </w:r>
      <w:r>
        <w:t>feedback</w:t>
      </w:r>
      <w:r w:rsidR="008C15A7">
        <w:t xml:space="preserve"> </w:t>
      </w:r>
      <w:r>
        <w:t>arrives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unexpected</w:t>
      </w:r>
      <w:r w:rsidR="008C15A7">
        <w:t xml:space="preserve"> </w:t>
      </w:r>
      <w:r>
        <w:t>and</w:t>
      </w:r>
      <w:r w:rsidR="008C15A7">
        <w:t xml:space="preserve"> </w:t>
      </w:r>
      <w:r>
        <w:t>timely</w:t>
      </w:r>
      <w:r w:rsidR="008C15A7">
        <w:t xml:space="preserve"> </w:t>
      </w:r>
      <w:r>
        <w:t>way</w:t>
      </w:r>
      <w:r w:rsidR="008C15A7">
        <w:t xml:space="preserve"> </w:t>
      </w:r>
      <w:r>
        <w:t>like</w:t>
      </w:r>
      <w:r w:rsidR="008C15A7">
        <w:t xml:space="preserve"> </w:t>
      </w:r>
      <w:r>
        <w:t>it</w:t>
      </w:r>
      <w:r w:rsidR="008C15A7">
        <w:t xml:space="preserve"> </w:t>
      </w:r>
      <w:r>
        <w:t>did</w:t>
      </w:r>
      <w:r w:rsidR="008C15A7">
        <w:t xml:space="preserve"> </w:t>
      </w:r>
      <w:r>
        <w:t>for</w:t>
      </w:r>
      <w:r w:rsidR="008C15A7">
        <w:t xml:space="preserve"> </w:t>
      </w:r>
      <w:r>
        <w:t>me.</w:t>
      </w:r>
      <w:r w:rsidR="008C15A7">
        <w:t xml:space="preserve"> </w:t>
      </w:r>
      <w:r>
        <w:t>Other</w:t>
      </w:r>
      <w:r w:rsidR="008C15A7">
        <w:t xml:space="preserve"> </w:t>
      </w:r>
      <w:r>
        <w:t>times,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search</w:t>
      </w:r>
      <w:r w:rsidR="008C15A7">
        <w:t xml:space="preserve"> </w:t>
      </w:r>
      <w:r>
        <w:t>for</w:t>
      </w:r>
      <w:r w:rsidR="008C15A7">
        <w:t xml:space="preserve"> </w:t>
      </w:r>
      <w:r>
        <w:t>it.</w:t>
      </w:r>
      <w:r w:rsidR="008C15A7">
        <w:t xml:space="preserve"> </w:t>
      </w:r>
      <w:r>
        <w:t>But,</w:t>
      </w:r>
      <w:r w:rsidR="008C15A7">
        <w:t xml:space="preserve"> </w:t>
      </w:r>
      <w:r>
        <w:t>the</w:t>
      </w:r>
      <w:r w:rsidR="008C15A7">
        <w:t xml:space="preserve"> </w:t>
      </w:r>
      <w:r>
        <w:t>lesson</w:t>
      </w:r>
      <w:r w:rsidR="008C15A7">
        <w:t xml:space="preserve"> </w:t>
      </w:r>
      <w:r>
        <w:t>is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us:</w:t>
      </w:r>
      <w:r w:rsidR="008C15A7">
        <w:t xml:space="preserve"> </w:t>
      </w:r>
      <w:r>
        <w:t>Lower</w:t>
      </w:r>
      <w:r w:rsidR="008C15A7">
        <w:t xml:space="preserve"> </w:t>
      </w:r>
      <w:r>
        <w:t>your</w:t>
      </w:r>
      <w:r w:rsidR="008C15A7">
        <w:t xml:space="preserve"> </w:t>
      </w:r>
      <w:r>
        <w:t>screen.</w:t>
      </w:r>
      <w:r w:rsidR="008C15A7">
        <w:t xml:space="preserve"> </w:t>
      </w:r>
      <w:r>
        <w:t>Eliminate</w:t>
      </w:r>
      <w:r w:rsidR="008C15A7">
        <w:t xml:space="preserve"> </w:t>
      </w:r>
      <w:r>
        <w:t>notifications</w:t>
      </w:r>
      <w:r w:rsidR="008C15A7">
        <w:t xml:space="preserve"> </w:t>
      </w:r>
      <w:r>
        <w:t>that</w:t>
      </w:r>
      <w:r w:rsidR="008C15A7">
        <w:t xml:space="preserve"> </w:t>
      </w:r>
      <w:r>
        <w:t>draw</w:t>
      </w:r>
      <w:r w:rsidR="008C15A7">
        <w:t xml:space="preserve"> </w:t>
      </w:r>
      <w:r>
        <w:t>your</w:t>
      </w:r>
      <w:r w:rsidR="008C15A7">
        <w:t xml:space="preserve"> </w:t>
      </w:r>
      <w:r>
        <w:t>attention</w:t>
      </w:r>
      <w:r w:rsidR="008C15A7">
        <w:t xml:space="preserve"> </w:t>
      </w:r>
      <w:r>
        <w:t>to</w:t>
      </w:r>
      <w:r w:rsidR="008C15A7">
        <w:t xml:space="preserve"> </w:t>
      </w:r>
      <w:r>
        <w:t>your</w:t>
      </w:r>
      <w:r w:rsidR="008C15A7">
        <w:t xml:space="preserve"> </w:t>
      </w:r>
      <w:r>
        <w:t>phone.</w:t>
      </w:r>
      <w:r w:rsidR="008C15A7">
        <w:t xml:space="preserve"> </w:t>
      </w:r>
      <w:r>
        <w:t>Take</w:t>
      </w:r>
      <w:r w:rsidR="008C15A7">
        <w:t xml:space="preserve"> </w:t>
      </w:r>
      <w:r>
        <w:t>your</w:t>
      </w:r>
      <w:r w:rsidR="008C15A7">
        <w:t xml:space="preserve"> </w:t>
      </w:r>
      <w:r>
        <w:t>texts</w:t>
      </w:r>
      <w:r w:rsidR="008C15A7">
        <w:t xml:space="preserve"> </w:t>
      </w:r>
      <w:r>
        <w:t>off</w:t>
      </w:r>
      <w:r w:rsidR="008C15A7">
        <w:t xml:space="preserve"> </w:t>
      </w:r>
      <w:r>
        <w:t>vibrate.</w:t>
      </w:r>
      <w:r w:rsidR="008C15A7">
        <w:t xml:space="preserve"> </w:t>
      </w:r>
      <w:r>
        <w:t>Eliminate</w:t>
      </w:r>
      <w:r w:rsidR="008C15A7">
        <w:t xml:space="preserve"> </w:t>
      </w:r>
      <w:r>
        <w:t>two</w:t>
      </w:r>
      <w:r w:rsidR="008C15A7">
        <w:t xml:space="preserve"> </w:t>
      </w:r>
      <w:r>
        <w:t>social</w:t>
      </w:r>
      <w:r w:rsidR="008C15A7">
        <w:t xml:space="preserve"> </w:t>
      </w:r>
      <w:r>
        <w:t>media</w:t>
      </w:r>
      <w:r w:rsidR="008C15A7">
        <w:t xml:space="preserve"> </w:t>
      </w:r>
      <w:r>
        <w:t>apps.</w:t>
      </w:r>
      <w:r w:rsidR="008C15A7">
        <w:t xml:space="preserve"> </w:t>
      </w:r>
      <w:r>
        <w:t>Leave</w:t>
      </w:r>
      <w:r w:rsidR="008C15A7">
        <w:t xml:space="preserve"> </w:t>
      </w:r>
      <w:r>
        <w:t>your</w:t>
      </w:r>
      <w:r w:rsidR="008C15A7">
        <w:t xml:space="preserve"> </w:t>
      </w:r>
      <w:r>
        <w:t>phone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go</w:t>
      </w:r>
      <w:r w:rsidR="008C15A7">
        <w:t xml:space="preserve"> </w:t>
      </w:r>
      <w:r>
        <w:t>out</w:t>
      </w:r>
      <w:r w:rsidR="008C15A7">
        <w:t xml:space="preserve"> </w:t>
      </w:r>
      <w:r>
        <w:t>with</w:t>
      </w:r>
      <w:r w:rsidR="008C15A7">
        <w:t xml:space="preserve"> </w:t>
      </w:r>
      <w:r>
        <w:t>your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them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same.</w:t>
      </w:r>
      <w:r w:rsidR="008C15A7"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feet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often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life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better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fulfilling.</w:t>
      </w:r>
    </w:p>
    <w:p w14:paraId="4DE4D0C7" w14:textId="77777777" w:rsidR="00722F53" w:rsidRDefault="00E949E9" w:rsidP="00F96744">
      <w:pPr>
        <w:pStyle w:val="A-HeadAhead"/>
        <w:rPr>
          <w:color w:val="222222"/>
        </w:rPr>
      </w:pPr>
      <w:r>
        <w:t>Reflective</w:t>
      </w:r>
      <w:r w:rsidR="008C15A7">
        <w:t xml:space="preserve"> </w:t>
      </w:r>
      <w:r>
        <w:t>strength</w:t>
      </w:r>
    </w:p>
    <w:p w14:paraId="5E2A4665" w14:textId="77777777" w:rsidR="00017929" w:rsidRPr="00CB40F9" w:rsidRDefault="00E949E9" w:rsidP="00F96744">
      <w:pPr>
        <w:pStyle w:val="B-HeadBhead"/>
      </w:pPr>
      <w:r w:rsidRPr="00CB40F9">
        <w:t>Me,</w:t>
      </w:r>
      <w:r w:rsidR="008C15A7" w:rsidRPr="00CB40F9">
        <w:t xml:space="preserve"> </w:t>
      </w:r>
      <w:r w:rsidRPr="00CB40F9">
        <w:t>Meditate?</w:t>
      </w:r>
      <w:r w:rsidR="008C15A7" w:rsidRPr="00CB40F9">
        <w:t xml:space="preserve"> </w:t>
      </w:r>
      <w:r w:rsidRPr="00CB40F9">
        <w:t>Ah,</w:t>
      </w:r>
      <w:r w:rsidR="008C15A7" w:rsidRPr="00CB40F9">
        <w:t xml:space="preserve"> </w:t>
      </w:r>
      <w:r w:rsidRPr="00CB40F9">
        <w:t>No,</w:t>
      </w:r>
      <w:r w:rsidR="008C15A7" w:rsidRPr="00CB40F9">
        <w:t xml:space="preserve"> </w:t>
      </w:r>
      <w:r w:rsidRPr="00CB40F9">
        <w:t>Well</w:t>
      </w:r>
      <w:r w:rsidR="00610349">
        <w:t> . . .</w:t>
      </w:r>
      <w:r w:rsidR="00722F53" w:rsidRPr="00CB40F9">
        <w:t xml:space="preserve"> </w:t>
      </w:r>
      <w:r w:rsidRPr="00CB40F9">
        <w:t>Maybe?</w:t>
      </w:r>
    </w:p>
    <w:p w14:paraId="16DB844F" w14:textId="77777777" w:rsidR="00017929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not</w:t>
      </w:r>
      <w:r w:rsidR="008C15A7">
        <w:t xml:space="preserve"> </w:t>
      </w:r>
      <w:r>
        <w:t>urge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slow</w:t>
      </w:r>
      <w:r w:rsidR="008C15A7">
        <w:t xml:space="preserve"> </w:t>
      </w:r>
      <w:r>
        <w:t>down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the</w:t>
      </w:r>
      <w:r w:rsidR="008C15A7">
        <w:t xml:space="preserve"> </w:t>
      </w:r>
      <w:r>
        <w:t>speed</w:t>
      </w:r>
      <w:r w:rsidR="008C15A7">
        <w:t xml:space="preserve"> </w:t>
      </w:r>
      <w:r>
        <w:t>of</w:t>
      </w:r>
      <w:r w:rsidR="008C15A7">
        <w:t xml:space="preserve"> </w:t>
      </w:r>
      <w:r>
        <w:t>life,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</w:t>
      </w:r>
      <w:r w:rsidR="008C15A7">
        <w:t xml:space="preserve"> </w:t>
      </w:r>
      <w:r>
        <w:t>Karen</w:t>
      </w:r>
      <w:r w:rsidR="008C15A7">
        <w:t xml:space="preserve"> </w:t>
      </w:r>
      <w:r>
        <w:t>Hung</w:t>
      </w:r>
      <w:r w:rsidR="008C15A7">
        <w:t xml:space="preserve"> </w:t>
      </w:r>
      <w:r>
        <w:t>calls</w:t>
      </w:r>
      <w:r w:rsidR="008C15A7">
        <w:t xml:space="preserve"> </w:t>
      </w:r>
      <w:r>
        <w:t>it.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suggest</w:t>
      </w:r>
      <w:r w:rsidR="008C15A7">
        <w:t xml:space="preserve"> </w:t>
      </w:r>
      <w:r>
        <w:t>that</w:t>
      </w:r>
      <w:r w:rsidR="008C15A7">
        <w:t xml:space="preserve"> </w:t>
      </w:r>
      <w:r>
        <w:t>sometimes</w:t>
      </w:r>
      <w:r w:rsidR="008C15A7">
        <w:t xml:space="preserve"> </w:t>
      </w:r>
      <w:r>
        <w:t>we</w:t>
      </w:r>
      <w:r w:rsidR="008C15A7">
        <w:t xml:space="preserve"> </w:t>
      </w:r>
      <w:r>
        <w:t>rush</w:t>
      </w:r>
      <w:r w:rsidR="008C15A7">
        <w:t xml:space="preserve"> </w:t>
      </w:r>
      <w:r>
        <w:t>through</w:t>
      </w:r>
      <w:r w:rsidR="008C15A7">
        <w:t xml:space="preserve"> </w:t>
      </w:r>
      <w:r>
        <w:t>it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expense</w:t>
      </w:r>
      <w:r w:rsidR="008C15A7">
        <w:t xml:space="preserve"> </w:t>
      </w:r>
      <w:r>
        <w:t>of</w:t>
      </w:r>
      <w:r w:rsidR="008C15A7">
        <w:t xml:space="preserve"> </w:t>
      </w:r>
      <w:r>
        <w:t>actually</w:t>
      </w:r>
      <w:r w:rsidR="008C15A7">
        <w:t xml:space="preserve"> </w:t>
      </w:r>
      <w:r>
        <w:t>living</w:t>
      </w:r>
      <w:r w:rsidR="008C15A7">
        <w:t xml:space="preserve"> </w:t>
      </w:r>
      <w:r>
        <w:t>it.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subtle</w:t>
      </w:r>
      <w:r w:rsidR="008C15A7">
        <w:t xml:space="preserve"> </w:t>
      </w:r>
      <w:r>
        <w:t>but</w:t>
      </w:r>
      <w:r w:rsidR="008C15A7">
        <w:t xml:space="preserve"> </w:t>
      </w:r>
      <w:r>
        <w:t>important</w:t>
      </w:r>
      <w:r w:rsidR="008C15A7">
        <w:t xml:space="preserve"> </w:t>
      </w:r>
      <w:r>
        <w:t>distinction,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very</w:t>
      </w:r>
      <w:r w:rsidR="008C15A7">
        <w:t xml:space="preserve"> </w:t>
      </w:r>
      <w:r>
        <w:t>heart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</w:p>
    <w:p w14:paraId="7E6F8896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thirty-nine-years-old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mother,</w:t>
      </w:r>
      <w:r w:rsidR="008C15A7">
        <w:t xml:space="preserve"> </w:t>
      </w:r>
      <w:r>
        <w:t>concerned</w:t>
      </w:r>
      <w:r w:rsidR="008C15A7">
        <w:t xml:space="preserve"> </w:t>
      </w:r>
      <w:r>
        <w:t>by</w:t>
      </w:r>
      <w:r w:rsidR="008C15A7">
        <w:t xml:space="preserve"> </w:t>
      </w:r>
      <w:r>
        <w:t>what</w:t>
      </w:r>
      <w:r w:rsidR="008C15A7">
        <w:t xml:space="preserve"> </w:t>
      </w:r>
      <w:r>
        <w:t>she</w:t>
      </w:r>
      <w:r w:rsidR="008C15A7">
        <w:t xml:space="preserve"> </w:t>
      </w:r>
      <w:r>
        <w:t>observed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an</w:t>
      </w:r>
      <w:r w:rsidR="008C15A7">
        <w:t xml:space="preserve"> </w:t>
      </w:r>
      <w:r>
        <w:t>increasing</w:t>
      </w:r>
      <w:r w:rsidR="008C15A7">
        <w:t xml:space="preserve"> </w:t>
      </w:r>
      <w:r>
        <w:t>strain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voice</w:t>
      </w:r>
      <w:r w:rsidR="008C15A7">
        <w:t xml:space="preserve"> </w:t>
      </w:r>
      <w:r>
        <w:t>and</w:t>
      </w:r>
      <w:r w:rsidR="008C15A7">
        <w:t xml:space="preserve"> </w:t>
      </w:r>
      <w:r>
        <w:t>life,</w:t>
      </w:r>
      <w:r w:rsidR="008C15A7">
        <w:t xml:space="preserve"> </w:t>
      </w:r>
      <w:r>
        <w:t>introduced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executive</w:t>
      </w:r>
      <w:r w:rsidR="008C15A7">
        <w:t xml:space="preserve"> </w:t>
      </w:r>
      <w:r>
        <w:t>coach,</w:t>
      </w:r>
      <w:r w:rsidR="008C15A7">
        <w:t xml:space="preserve"> </w:t>
      </w:r>
      <w:r>
        <w:t>Tricia</w:t>
      </w:r>
      <w:r w:rsidR="008C15A7">
        <w:t xml:space="preserve"> </w:t>
      </w:r>
      <w:proofErr w:type="spellStart"/>
      <w:r>
        <w:t>Naddaff</w:t>
      </w:r>
      <w:proofErr w:type="spellEnd"/>
      <w:r>
        <w:t>.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spent</w:t>
      </w:r>
      <w:r w:rsidR="008C15A7">
        <w:t xml:space="preserve"> </w:t>
      </w:r>
      <w:r>
        <w:t>a</w:t>
      </w:r>
      <w:r w:rsidR="008C15A7">
        <w:t xml:space="preserve"> </w:t>
      </w:r>
      <w:r>
        <w:t>career</w:t>
      </w:r>
      <w:r w:rsidR="008C15A7">
        <w:t xml:space="preserve"> </w:t>
      </w:r>
      <w:r>
        <w:t>working</w:t>
      </w:r>
      <w:r w:rsidR="008C15A7">
        <w:t xml:space="preserve"> </w:t>
      </w:r>
      <w:r>
        <w:t>with</w:t>
      </w:r>
      <w:r w:rsidR="008C15A7">
        <w:t xml:space="preserve"> </w:t>
      </w:r>
      <w:r>
        <w:t>executives</w:t>
      </w:r>
      <w:r w:rsidR="008C15A7">
        <w:t xml:space="preserve"> </w:t>
      </w:r>
      <w:r>
        <w:t>from</w:t>
      </w:r>
      <w:r w:rsidR="008C15A7">
        <w:t xml:space="preserve"> </w:t>
      </w:r>
      <w:r>
        <w:t>ADP,</w:t>
      </w:r>
      <w:r w:rsidR="008C15A7">
        <w:t xml:space="preserve"> </w:t>
      </w:r>
      <w:r>
        <w:t>Xerox,</w:t>
      </w:r>
      <w:r w:rsidR="008C15A7">
        <w:t xml:space="preserve"> </w:t>
      </w:r>
      <w:r>
        <w:t>McDonalds,</w:t>
      </w:r>
      <w:r w:rsidR="008C15A7">
        <w:t xml:space="preserve"> </w:t>
      </w:r>
      <w:r>
        <w:t>Texaco,</w:t>
      </w:r>
      <w:r w:rsidR="008C15A7">
        <w:t xml:space="preserve"> </w:t>
      </w:r>
      <w:r>
        <w:t>etc.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knew</w:t>
      </w:r>
      <w:r w:rsidR="008C15A7">
        <w:t xml:space="preserve"> </w:t>
      </w:r>
      <w:r>
        <w:t>the</w:t>
      </w:r>
      <w:r w:rsidR="008C15A7">
        <w:t xml:space="preserve"> </w:t>
      </w:r>
      <w:r>
        <w:t>sound</w:t>
      </w:r>
      <w:r w:rsidR="008C15A7">
        <w:t xml:space="preserve"> </w:t>
      </w:r>
      <w:r>
        <w:t>of</w:t>
      </w:r>
      <w:r w:rsidR="008C15A7">
        <w:t xml:space="preserve"> </w:t>
      </w:r>
      <w:r>
        <w:t>someone</w:t>
      </w:r>
      <w:r w:rsidR="008C15A7">
        <w:t xml:space="preserve"> </w:t>
      </w:r>
      <w:r>
        <w:t>struggling.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2009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was</w:t>
      </w:r>
      <w:r w:rsidR="008C15A7">
        <w:t xml:space="preserve"> </w:t>
      </w:r>
      <w:r>
        <w:t>upside</w:t>
      </w:r>
      <w:r w:rsidR="008C15A7">
        <w:t xml:space="preserve"> </w:t>
      </w:r>
      <w:r>
        <w:t>down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financial</w:t>
      </w:r>
      <w:r w:rsidR="008C15A7">
        <w:t xml:space="preserve"> </w:t>
      </w:r>
      <w:r>
        <w:t>crisis,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an</w:t>
      </w:r>
      <w:r w:rsidR="008C15A7">
        <w:t xml:space="preserve"> </w:t>
      </w:r>
      <w:r>
        <w:t>aggressive</w:t>
      </w:r>
      <w:r w:rsidR="008C15A7">
        <w:t xml:space="preserve"> </w:t>
      </w:r>
      <w:r>
        <w:t>culture</w:t>
      </w:r>
      <w:r w:rsidR="008C15A7">
        <w:t xml:space="preserve"> </w:t>
      </w:r>
      <w:r>
        <w:t>change</w:t>
      </w:r>
      <w:r w:rsidR="008C15A7">
        <w:t xml:space="preserve"> </w:t>
      </w:r>
      <w:r>
        <w:t>plan</w:t>
      </w:r>
      <w:r w:rsidR="008C15A7">
        <w:t xml:space="preserve"> </w:t>
      </w:r>
      <w:r>
        <w:t>and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to</w:t>
      </w:r>
      <w:r w:rsidR="008C15A7">
        <w:t xml:space="preserve"> </w:t>
      </w:r>
      <w:r>
        <w:t>embark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ambitious</w:t>
      </w:r>
      <w:r w:rsidR="008C15A7">
        <w:t xml:space="preserve"> </w:t>
      </w:r>
      <w:r>
        <w:t>$1B+</w:t>
      </w:r>
      <w:r w:rsidR="008C15A7">
        <w:t xml:space="preserve"> </w:t>
      </w:r>
      <w:r>
        <w:t>arena</w:t>
      </w:r>
      <w:r w:rsidR="008C15A7">
        <w:t xml:space="preserve"> </w:t>
      </w:r>
      <w:r>
        <w:t>transformation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610349">
        <w:t>’</w:t>
      </w:r>
      <w:r w:rsidR="008C15A7">
        <w:t xml:space="preserve"> </w:t>
      </w:r>
      <w:r>
        <w:t>history.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all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place</w:t>
      </w:r>
      <w:r w:rsidR="008C15A7">
        <w:t xml:space="preserve"> </w:t>
      </w:r>
      <w:r>
        <w:t>that</w:t>
      </w:r>
      <w:r w:rsidR="008C15A7">
        <w:t xml:space="preserve"> </w:t>
      </w:r>
      <w:r>
        <w:t>year:</w:t>
      </w:r>
      <w:r w:rsidR="008C15A7">
        <w:t xml:space="preserve"> </w:t>
      </w:r>
      <w:r>
        <w:t>at</w:t>
      </w:r>
      <w:r w:rsidR="008C15A7">
        <w:t xml:space="preserve"> </w:t>
      </w:r>
      <w:r>
        <w:t>times</w:t>
      </w:r>
      <w:r w:rsidR="008C15A7">
        <w:t xml:space="preserve"> </w:t>
      </w:r>
      <w:r>
        <w:t>every</w:t>
      </w:r>
      <w:r w:rsidR="008C15A7">
        <w:t xml:space="preserve"> </w:t>
      </w:r>
      <w:r>
        <w:t>bit</w:t>
      </w:r>
      <w:r w:rsidR="008C15A7">
        <w:t xml:space="preserve"> </w:t>
      </w:r>
      <w:r>
        <w:t>excited,</w:t>
      </w:r>
      <w:r w:rsidR="008C15A7">
        <w:t xml:space="preserve"> </w:t>
      </w:r>
      <w:r>
        <w:t>lonely,</w:t>
      </w:r>
      <w:r w:rsidR="008C15A7">
        <w:t xml:space="preserve"> </w:t>
      </w:r>
      <w:r>
        <w:t>ambitious,</w:t>
      </w:r>
      <w:r w:rsidR="008C15A7">
        <w:t xml:space="preserve"> </w:t>
      </w:r>
      <w:r>
        <w:t>cautious,</w:t>
      </w:r>
      <w:r w:rsidR="008C15A7">
        <w:t xml:space="preserve"> </w:t>
      </w:r>
      <w:r>
        <w:t>happy,</w:t>
      </w:r>
      <w:r w:rsidR="008C15A7">
        <w:t xml:space="preserve"> </w:t>
      </w:r>
      <w:r>
        <w:t>anxious</w:t>
      </w:r>
      <w:r w:rsidR="008C15A7">
        <w:t xml:space="preserve"> </w:t>
      </w:r>
      <w:r>
        <w:t>and</w:t>
      </w:r>
      <w:r w:rsidR="008C15A7">
        <w:t xml:space="preserve"> </w:t>
      </w:r>
      <w:r>
        <w:t>angst</w:t>
      </w:r>
      <w:r w:rsidR="008C15A7">
        <w:t xml:space="preserve"> </w:t>
      </w:r>
      <w:r>
        <w:t>ridden.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day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incredibly</w:t>
      </w:r>
      <w:r w:rsidR="008C15A7">
        <w:t xml:space="preserve"> </w:t>
      </w:r>
      <w:r>
        <w:t>grateful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has</w:t>
      </w:r>
      <w:r w:rsidR="008C15A7">
        <w:t xml:space="preserve"> </w:t>
      </w:r>
      <w:r>
        <w:t>such</w:t>
      </w:r>
      <w:r w:rsidR="008C15A7">
        <w:t xml:space="preserve"> </w:t>
      </w:r>
      <w:r>
        <w:t>a</w:t>
      </w:r>
      <w:r w:rsidR="008C15A7">
        <w:t xml:space="preserve"> </w:t>
      </w:r>
      <w:r>
        <w:t>discerning</w:t>
      </w:r>
      <w:r w:rsidR="008C15A7">
        <w:t xml:space="preserve"> </w:t>
      </w:r>
      <w:r>
        <w:t>and</w:t>
      </w:r>
      <w:r w:rsidR="008C15A7">
        <w:t xml:space="preserve"> </w:t>
      </w:r>
      <w:r>
        <w:t>compassionate</w:t>
      </w:r>
      <w:r w:rsidR="008C15A7">
        <w:t xml:space="preserve"> </w:t>
      </w:r>
      <w:r>
        <w:t>ear.</w:t>
      </w:r>
    </w:p>
    <w:p w14:paraId="17D7E40C" w14:textId="77777777" w:rsidR="00722F53" w:rsidRDefault="00E949E9" w:rsidP="008F1C01">
      <w:pPr>
        <w:pStyle w:val="Body-TextTx"/>
      </w:pPr>
      <w:r>
        <w:lastRenderedPageBreak/>
        <w:t>Tricia,</w:t>
      </w:r>
      <w:r w:rsidR="008C15A7">
        <w:t xml:space="preserve"> </w:t>
      </w:r>
      <w:r>
        <w:rPr>
          <w:color w:val="222222"/>
        </w:rPr>
        <w:t>President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MRG,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t>met</w:t>
      </w:r>
      <w:r w:rsidR="008C15A7">
        <w:t xml:space="preserve"> </w:t>
      </w:r>
      <w:r>
        <w:t>in</w:t>
      </w:r>
      <w:r w:rsidR="008C15A7">
        <w:t xml:space="preserve"> </w:t>
      </w:r>
      <w:r>
        <w:t>person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City</w:t>
      </w:r>
      <w:r w:rsidR="008C15A7">
        <w:t xml:space="preserve"> </w:t>
      </w:r>
      <w:r>
        <w:t>midtown</w:t>
      </w:r>
      <w:r w:rsidR="008C15A7">
        <w:t xml:space="preserve"> </w:t>
      </w:r>
      <w:r>
        <w:t>office</w:t>
      </w:r>
      <w:r w:rsidR="008C15A7">
        <w:t xml:space="preserve"> </w:t>
      </w:r>
      <w:r>
        <w:t>tower</w:t>
      </w:r>
      <w:r w:rsidR="008C15A7">
        <w:t xml:space="preserve"> </w:t>
      </w:r>
      <w:r>
        <w:t>hovering</w:t>
      </w:r>
      <w:r w:rsidR="008C15A7">
        <w:t xml:space="preserve"> </w:t>
      </w:r>
      <w:r>
        <w:t>high</w:t>
      </w:r>
      <w:r w:rsidR="008C15A7">
        <w:t xml:space="preserve"> </w:t>
      </w:r>
      <w:r>
        <w:t>above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Famous</w:t>
      </w:r>
      <w:r w:rsidR="008C15A7">
        <w:t xml:space="preserve"> </w:t>
      </w:r>
      <w:r>
        <w:t>Arena.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struck</w:t>
      </w:r>
      <w:r w:rsidR="008C15A7">
        <w:t xml:space="preserve"> </w:t>
      </w:r>
      <w:r>
        <w:t>by</w:t>
      </w:r>
      <w:r w:rsidR="008C15A7">
        <w:t xml:space="preserve"> </w:t>
      </w:r>
      <w:r>
        <w:t>her</w:t>
      </w:r>
      <w:r w:rsidR="008C15A7">
        <w:t xml:space="preserve"> </w:t>
      </w:r>
      <w:r>
        <w:t>Bohemian</w:t>
      </w:r>
      <w:r w:rsidR="008C15A7">
        <w:t xml:space="preserve"> </w:t>
      </w:r>
      <w:r>
        <w:t>flair</w:t>
      </w:r>
      <w:r w:rsidR="008C15A7">
        <w:t xml:space="preserve"> </w:t>
      </w:r>
      <w:r>
        <w:t>and</w:t>
      </w:r>
      <w:r w:rsidR="008C15A7">
        <w:t xml:space="preserve"> </w:t>
      </w:r>
      <w:r>
        <w:t>cadence,</w:t>
      </w:r>
      <w:r w:rsidR="008C15A7">
        <w:t xml:space="preserve"> </w:t>
      </w:r>
      <w:r>
        <w:t>but</w:t>
      </w:r>
      <w:r w:rsidR="008C15A7">
        <w:t xml:space="preserve"> </w:t>
      </w:r>
      <w:r>
        <w:t>once</w:t>
      </w:r>
      <w:r w:rsidR="008C15A7">
        <w:t xml:space="preserve"> </w:t>
      </w:r>
      <w:r>
        <w:t>the</w:t>
      </w:r>
      <w:r w:rsidR="008C15A7">
        <w:t xml:space="preserve"> </w:t>
      </w:r>
      <w:r>
        <w:t>pleasantries,</w:t>
      </w:r>
      <w:r w:rsidR="008C15A7">
        <w:t xml:space="preserve"> </w:t>
      </w:r>
      <w:r>
        <w:t>introductions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love</w:t>
      </w:r>
      <w:r w:rsidR="008C15A7">
        <w:t xml:space="preserve"> </w:t>
      </w:r>
      <w:r>
        <w:t>your</w:t>
      </w:r>
      <w:r w:rsidR="008C15A7">
        <w:t xml:space="preserve"> </w:t>
      </w:r>
      <w:r>
        <w:t>mother</w:t>
      </w:r>
      <w:r w:rsidR="00610349">
        <w:t>”</w:t>
      </w:r>
      <w:r w:rsidR="008C15A7">
        <w:t xml:space="preserve"> </w:t>
      </w:r>
      <w:r>
        <w:t>small</w:t>
      </w:r>
      <w:r w:rsidR="008C15A7">
        <w:t xml:space="preserve"> </w:t>
      </w:r>
      <w:r>
        <w:t>talk</w:t>
      </w:r>
      <w:r w:rsidR="008C15A7">
        <w:t xml:space="preserve"> </w:t>
      </w:r>
      <w:r>
        <w:t>was</w:t>
      </w:r>
      <w:r w:rsidR="008C15A7">
        <w:t xml:space="preserve"> </w:t>
      </w:r>
      <w:r>
        <w:t>complete,</w:t>
      </w:r>
      <w:r w:rsidR="008C15A7">
        <w:t xml:space="preserve"> </w:t>
      </w:r>
      <w:r>
        <w:t>she</w:t>
      </w:r>
      <w:r w:rsidR="008C15A7">
        <w:t xml:space="preserve"> </w:t>
      </w:r>
      <w:r>
        <w:t>came</w:t>
      </w:r>
      <w:r w:rsidR="008C15A7">
        <w:t xml:space="preserve"> </w:t>
      </w:r>
      <w:r>
        <w:t>out</w:t>
      </w:r>
      <w:r w:rsidR="008C15A7">
        <w:t xml:space="preserve"> </w:t>
      </w:r>
      <w:r>
        <w:t>swinging.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immediate</w:t>
      </w:r>
      <w:r w:rsidR="008C15A7">
        <w:t xml:space="preserve"> </w:t>
      </w:r>
      <w:r>
        <w:t>sense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looking</w:t>
      </w:r>
      <w:r w:rsidR="008C15A7">
        <w:t xml:space="preserve"> </w:t>
      </w:r>
      <w:r>
        <w:t>right</w:t>
      </w:r>
      <w:r w:rsidR="008C15A7">
        <w:t xml:space="preserve"> </w:t>
      </w:r>
      <w:r>
        <w:t>through</w:t>
      </w:r>
      <w:r w:rsidR="008C15A7">
        <w:t xml:space="preserve"> </w:t>
      </w:r>
      <w:r>
        <w:t>me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gaze</w:t>
      </w:r>
      <w:r w:rsidR="008C15A7">
        <w:t xml:space="preserve"> </w:t>
      </w:r>
      <w:r>
        <w:t>and</w:t>
      </w:r>
      <w:r w:rsidR="008C15A7">
        <w:t xml:space="preserve"> </w:t>
      </w:r>
      <w:r>
        <w:t>line</w:t>
      </w:r>
      <w:r w:rsidR="008C15A7">
        <w:t xml:space="preserve"> </w:t>
      </w:r>
      <w:r>
        <w:t>of</w:t>
      </w:r>
      <w:r w:rsidR="008C15A7">
        <w:t xml:space="preserve"> </w:t>
      </w:r>
      <w:r>
        <w:t>questioning</w:t>
      </w:r>
      <w:r w:rsidR="008C15A7">
        <w:t xml:space="preserve"> </w:t>
      </w:r>
      <w:r>
        <w:t>that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clear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 w:rsidR="00610349">
        <w:t>“</w:t>
      </w:r>
      <w:r>
        <w:t>seen</w:t>
      </w:r>
      <w:r w:rsidR="008C15A7">
        <w:t xml:space="preserve"> </w:t>
      </w:r>
      <w:r>
        <w:t>this</w:t>
      </w:r>
      <w:r w:rsidR="008C15A7">
        <w:t xml:space="preserve"> </w:t>
      </w:r>
      <w:r>
        <w:t>act</w:t>
      </w:r>
      <w:r w:rsidR="008C15A7">
        <w:t xml:space="preserve"> </w:t>
      </w:r>
      <w:r>
        <w:t>before.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peppered</w:t>
      </w:r>
      <w:r w:rsidR="008C15A7">
        <w:t xml:space="preserve"> </w:t>
      </w:r>
      <w:r>
        <w:t>me</w:t>
      </w:r>
      <w:r w:rsidR="008C15A7">
        <w:t xml:space="preserve"> </w:t>
      </w:r>
      <w:r>
        <w:t>with</w:t>
      </w:r>
      <w:r w:rsidR="008C15A7">
        <w:t xml:space="preserve"> </w:t>
      </w:r>
      <w:r>
        <w:t>questions,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pry</w:t>
      </w:r>
      <w:r w:rsidR="008C15A7">
        <w:t xml:space="preserve"> </w:t>
      </w:r>
      <w:r>
        <w:t>into</w:t>
      </w:r>
      <w:r w:rsidR="008C15A7">
        <w:t xml:space="preserve"> </w:t>
      </w:r>
      <w:r>
        <w:t>inner</w:t>
      </w:r>
      <w:r w:rsidR="008C15A7">
        <w:t xml:space="preserve"> </w:t>
      </w:r>
      <w:r>
        <w:t>thoughts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ready</w:t>
      </w:r>
      <w:r w:rsidR="008C15A7">
        <w:t xml:space="preserve"> </w:t>
      </w:r>
      <w:r>
        <w:t>to</w:t>
      </w:r>
      <w:r w:rsidR="008C15A7">
        <w:t xml:space="preserve"> </w:t>
      </w:r>
      <w:r>
        <w:t>reveal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or</w:t>
      </w:r>
      <w:r w:rsidR="008C15A7">
        <w:t xml:space="preserve"> </w:t>
      </w:r>
      <w:r>
        <w:t>myself.</w:t>
      </w:r>
      <w:r w:rsidR="008C15A7">
        <w:t xml:space="preserve"> </w:t>
      </w:r>
      <w:r>
        <w:t>Not</w:t>
      </w:r>
      <w:r w:rsidR="008C15A7">
        <w:t xml:space="preserve"> </w:t>
      </w:r>
      <w:r>
        <w:t>yet</w:t>
      </w:r>
      <w:r w:rsidR="008C15A7">
        <w:t xml:space="preserve"> </w:t>
      </w:r>
      <w:r>
        <w:t>any</w:t>
      </w:r>
      <w:r w:rsidR="008C15A7">
        <w:t xml:space="preserve"> </w:t>
      </w:r>
      <w:r>
        <w:t>way.</w:t>
      </w:r>
      <w:r w:rsidR="008C15A7">
        <w:t xml:space="preserve"> </w:t>
      </w:r>
      <w:r>
        <w:t>It</w:t>
      </w:r>
      <w:r w:rsidR="008C15A7">
        <w:t xml:space="preserve"> </w:t>
      </w:r>
      <w:r>
        <w:t>felt</w:t>
      </w:r>
      <w:r w:rsidR="008C15A7">
        <w:t xml:space="preserve"> </w:t>
      </w:r>
      <w:r>
        <w:t>as</w:t>
      </w:r>
      <w:r w:rsidR="008C15A7">
        <w:t xml:space="preserve"> </w:t>
      </w:r>
      <w:r>
        <w:t>if</w:t>
      </w:r>
      <w:r w:rsidR="008C15A7">
        <w:t xml:space="preserve"> </w:t>
      </w:r>
      <w:r>
        <w:t>every</w:t>
      </w:r>
      <w:r w:rsidR="008C15A7">
        <w:t xml:space="preserve"> </w:t>
      </w:r>
      <w:r>
        <w:t>story</w:t>
      </w:r>
      <w:r w:rsidR="008C15A7">
        <w:t xml:space="preserve"> </w:t>
      </w:r>
      <w:r>
        <w:t>I</w:t>
      </w:r>
      <w:r w:rsidR="008C15A7">
        <w:t xml:space="preserve"> </w:t>
      </w:r>
      <w:r>
        <w:t>told,</w:t>
      </w:r>
      <w:r w:rsidR="008C15A7">
        <w:t xml:space="preserve"> </w:t>
      </w:r>
      <w:r>
        <w:t>meeting</w:t>
      </w:r>
      <w:r w:rsidR="008C15A7">
        <w:t xml:space="preserve"> </w:t>
      </w:r>
      <w:r>
        <w:t>I</w:t>
      </w:r>
      <w:r w:rsidR="008C15A7">
        <w:t xml:space="preserve"> </w:t>
      </w:r>
      <w:r>
        <w:t>discussed,</w:t>
      </w:r>
      <w:r w:rsidR="008C15A7">
        <w:t xml:space="preserve"> </w:t>
      </w:r>
      <w:r>
        <w:t>frustration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or</w:t>
      </w:r>
      <w:r w:rsidR="008C15A7">
        <w:t xml:space="preserve"> </w:t>
      </w:r>
      <w:r>
        <w:t>success</w:t>
      </w:r>
      <w:r w:rsidR="008C15A7">
        <w:t xml:space="preserve"> </w:t>
      </w:r>
      <w:r>
        <w:t>I</w:t>
      </w:r>
      <w:r w:rsidR="008C15A7">
        <w:t xml:space="preserve"> </w:t>
      </w:r>
      <w:r>
        <w:t>mentioned</w:t>
      </w:r>
      <w:r w:rsidR="008C15A7">
        <w:t xml:space="preserve"> </w:t>
      </w:r>
      <w:r>
        <w:t>was</w:t>
      </w:r>
      <w:r w:rsidR="008C15A7">
        <w:t xml:space="preserve"> </w:t>
      </w:r>
      <w:r>
        <w:t>met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similar</w:t>
      </w:r>
      <w:r w:rsidR="008C15A7">
        <w:t xml:space="preserve"> </w:t>
      </w:r>
      <w:r w:rsidR="00610349">
        <w:t>“</w:t>
      </w:r>
      <w:r>
        <w:t>meh</w:t>
      </w:r>
      <w:r w:rsidR="00610349">
        <w:t>”</w:t>
      </w:r>
      <w:r w:rsidR="008C15A7">
        <w:t xml:space="preserve"> </w:t>
      </w:r>
      <w:r>
        <w:t>response</w:t>
      </w:r>
      <w:r w:rsidR="008C15A7">
        <w:t xml:space="preserve"> </w:t>
      </w:r>
      <w:r>
        <w:t>from</w:t>
      </w:r>
      <w:r w:rsidR="008C15A7">
        <w:t xml:space="preserve"> </w:t>
      </w:r>
      <w:r>
        <w:t>her</w:t>
      </w:r>
      <w:r w:rsidR="008C15A7">
        <w:t xml:space="preserve"> </w:t>
      </w:r>
      <w:r>
        <w:t>followed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queries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dismiss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what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why.</w:t>
      </w:r>
      <w:r w:rsidR="00610349">
        <w:t>”</w:t>
      </w:r>
      <w:r w:rsidR="008C15A7">
        <w:t xml:space="preserve"> </w:t>
      </w:r>
      <w:r>
        <w:t>Beaming</w:t>
      </w:r>
      <w:r w:rsidR="008C15A7">
        <w:t xml:space="preserve"> </w:t>
      </w:r>
      <w:r>
        <w:t>with</w:t>
      </w:r>
      <w:r w:rsidR="008C15A7">
        <w:t xml:space="preserve"> </w:t>
      </w:r>
      <w:r>
        <w:t>pride,</w:t>
      </w:r>
      <w:r w:rsidR="008C15A7">
        <w:t xml:space="preserve"> </w:t>
      </w:r>
      <w:r>
        <w:t>I</w:t>
      </w:r>
      <w:r w:rsidR="008C15A7">
        <w:t xml:space="preserve"> </w:t>
      </w:r>
      <w:r>
        <w:t>described</w:t>
      </w:r>
      <w:r w:rsidR="008C15A7">
        <w:t xml:space="preserve"> </w:t>
      </w:r>
      <w:r>
        <w:t>a</w:t>
      </w:r>
      <w:r w:rsidR="008C15A7">
        <w:t xml:space="preserve"> </w:t>
      </w:r>
      <w:r>
        <w:t>particular</w:t>
      </w:r>
      <w:r w:rsidR="008C15A7">
        <w:t xml:space="preserve"> </w:t>
      </w:r>
      <w:r>
        <w:t>deal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just</w:t>
      </w:r>
      <w:r w:rsidR="008C15A7">
        <w:t xml:space="preserve"> </w:t>
      </w:r>
      <w:r>
        <w:t>closed.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sponsorship</w:t>
      </w:r>
      <w:r w:rsidR="008C15A7">
        <w:t xml:space="preserve"> </w:t>
      </w:r>
      <w:r>
        <w:t>deal</w:t>
      </w:r>
      <w:r w:rsidR="008C15A7">
        <w:t xml:space="preserve"> </w:t>
      </w:r>
      <w:r>
        <w:t>ever</w:t>
      </w:r>
      <w:r w:rsidR="008C15A7">
        <w:t xml:space="preserve"> </w:t>
      </w:r>
      <w:r>
        <w:t>done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8C15A7">
        <w:t xml:space="preserve"> </w:t>
      </w:r>
      <w:r>
        <w:t>(I</w:t>
      </w:r>
      <w:r w:rsidR="008C15A7">
        <w:t xml:space="preserve"> </w:t>
      </w:r>
      <w:r>
        <w:t>was</w:t>
      </w:r>
      <w:r w:rsidR="008C15A7">
        <w:t xml:space="preserve"> </w:t>
      </w:r>
      <w:r>
        <w:t>thinking).</w:t>
      </w:r>
    </w:p>
    <w:p w14:paraId="50545615" w14:textId="77777777" w:rsidR="00722F53" w:rsidRDefault="00610349" w:rsidP="008F1C01">
      <w:pPr>
        <w:pStyle w:val="Body-TextTx"/>
      </w:pPr>
      <w:r>
        <w:t>“</w:t>
      </w:r>
      <w:r w:rsidR="00E949E9">
        <w:t>Okay,</w:t>
      </w:r>
      <w:r w:rsidR="008C15A7">
        <w:t xml:space="preserve"> </w:t>
      </w:r>
      <w:r w:rsidR="00E949E9">
        <w:t>great.</w:t>
      </w:r>
      <w:r w:rsidR="008C15A7">
        <w:t xml:space="preserve"> </w:t>
      </w:r>
      <w:r w:rsidR="00E949E9">
        <w:t>Congrats.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conquering</w:t>
      </w:r>
      <w:r w:rsidR="008C15A7">
        <w:t xml:space="preserve"> </w:t>
      </w:r>
      <w:r w:rsidR="00E949E9">
        <w:t>hero,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Is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that?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that?</w:t>
      </w:r>
      <w:r>
        <w:t>”</w:t>
      </w:r>
      <w:r w:rsidR="008C15A7">
        <w:t xml:space="preserve"> </w:t>
      </w:r>
      <w:r w:rsidR="00E949E9">
        <w:t>Tricia</w:t>
      </w:r>
      <w:r>
        <w:t>’</w:t>
      </w:r>
      <w:r w:rsidR="00E949E9">
        <w:t>s</w:t>
      </w:r>
      <w:r w:rsidR="008C15A7">
        <w:t xml:space="preserve"> </w:t>
      </w:r>
      <w:r w:rsidR="00E949E9">
        <w:t>smooth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easy</w:t>
      </w:r>
      <w:r w:rsidR="008C15A7">
        <w:t xml:space="preserve"> </w:t>
      </w:r>
      <w:r w:rsidR="00E949E9">
        <w:t>style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vanish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sharp,</w:t>
      </w:r>
      <w:r w:rsidR="008C15A7">
        <w:t xml:space="preserve"> </w:t>
      </w:r>
      <w:r w:rsidR="00E949E9">
        <w:t>smart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driven</w:t>
      </w:r>
      <w:r w:rsidR="008C15A7">
        <w:t xml:space="preserve"> </w:t>
      </w:r>
      <w:r w:rsidR="00E949E9">
        <w:t>coach</w:t>
      </w:r>
      <w:r w:rsidR="008C15A7">
        <w:t xml:space="preserve"> </w:t>
      </w:r>
      <w:r w:rsidR="00E949E9">
        <w:t>emerged,</w:t>
      </w:r>
      <w:r w:rsidR="008C15A7">
        <w:t xml:space="preserve"> </w:t>
      </w:r>
      <w:r w:rsidR="00E949E9">
        <w:t>challenging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identify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wanted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become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why.</w:t>
      </w:r>
    </w:p>
    <w:p w14:paraId="4E774689" w14:textId="77777777" w:rsidR="00722F53" w:rsidRDefault="00E949E9" w:rsidP="008F1C01">
      <w:pPr>
        <w:pStyle w:val="Body-TextTx"/>
      </w:pPr>
      <w:r>
        <w:t>Tricia</w:t>
      </w:r>
      <w:r w:rsidR="008C15A7">
        <w:t xml:space="preserve"> </w:t>
      </w:r>
      <w:r>
        <w:t>quickly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confidante,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guide</w:t>
      </w:r>
      <w:r w:rsidR="008C15A7">
        <w:t xml:space="preserve"> </w:t>
      </w:r>
      <w:r>
        <w:t>for</w:t>
      </w:r>
      <w:r w:rsidR="008C15A7">
        <w:t xml:space="preserve"> </w:t>
      </w:r>
      <w:r>
        <w:t>me.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breakthrough</w:t>
      </w:r>
      <w:r w:rsidR="008C15A7">
        <w:t xml:space="preserve"> </w:t>
      </w:r>
      <w:r>
        <w:t>meeting,</w:t>
      </w:r>
      <w:r w:rsidR="008C15A7">
        <w:t xml:space="preserve"> </w:t>
      </w:r>
      <w:r>
        <w:t>she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warrior</w:t>
      </w:r>
      <w:r w:rsidR="008C15A7">
        <w:t xml:space="preserve"> </w:t>
      </w:r>
      <w:r>
        <w:t>phase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sage</w:t>
      </w:r>
      <w:r w:rsidR="008C15A7">
        <w:t xml:space="preserve"> </w:t>
      </w:r>
      <w:r>
        <w:t>phase,</w:t>
      </w:r>
      <w:r w:rsidR="008C15A7">
        <w:t xml:space="preserve"> </w:t>
      </w:r>
      <w:r>
        <w:t>another</w:t>
      </w:r>
      <w:r w:rsidR="008C15A7">
        <w:t xml:space="preserve"> </w:t>
      </w:r>
      <w:r>
        <w:t>way</w:t>
      </w:r>
      <w:r w:rsidR="008C15A7">
        <w:t xml:space="preserve"> </w:t>
      </w:r>
      <w:r>
        <w:t>of</w:t>
      </w:r>
      <w:r w:rsidR="008C15A7">
        <w:t xml:space="preserve"> </w:t>
      </w:r>
      <w:r>
        <w:t>saying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become</w:t>
      </w:r>
      <w:r w:rsidR="008C15A7">
        <w:t xml:space="preserve"> </w:t>
      </w:r>
      <w:r>
        <w:t>a</w:t>
      </w:r>
      <w:r w:rsidR="008C15A7">
        <w:t xml:space="preserve"> </w:t>
      </w:r>
      <w:r>
        <w:t>leader</w:t>
      </w:r>
      <w:r w:rsidR="008C15A7">
        <w:t xml:space="preserve"> </w:t>
      </w:r>
      <w:r>
        <w:t>whose</w:t>
      </w:r>
      <w:r w:rsidR="008C15A7">
        <w:t xml:space="preserve"> </w:t>
      </w:r>
      <w:r>
        <w:t>victories</w:t>
      </w:r>
      <w:r w:rsidR="008C15A7">
        <w:t xml:space="preserve"> </w:t>
      </w:r>
      <w:r>
        <w:t>are</w:t>
      </w:r>
      <w:r w:rsidR="008C15A7">
        <w:t xml:space="preserve"> </w:t>
      </w:r>
      <w:r>
        <w:t>about</w:t>
      </w:r>
      <w:r w:rsidR="008C15A7">
        <w:t xml:space="preserve"> </w:t>
      </w:r>
      <w:r>
        <w:t>helping</w:t>
      </w:r>
      <w:r w:rsidR="008C15A7">
        <w:t xml:space="preserve"> </w:t>
      </w:r>
      <w:r>
        <w:t>others</w:t>
      </w:r>
      <w:r w:rsidR="008C15A7">
        <w:t xml:space="preserve"> </w:t>
      </w:r>
      <w:r>
        <w:t>achieve</w:t>
      </w:r>
      <w:r w:rsidR="008C15A7">
        <w:t xml:space="preserve"> </w:t>
      </w:r>
      <w:r>
        <w:t>their</w:t>
      </w:r>
      <w:r w:rsidR="008C15A7">
        <w:t xml:space="preserve"> </w:t>
      </w:r>
      <w:r>
        <w:t>dreams,</w:t>
      </w:r>
      <w:r w:rsidR="008C15A7">
        <w:t xml:space="preserve"> </w:t>
      </w:r>
      <w:r>
        <w:t>realize</w:t>
      </w:r>
      <w:r w:rsidR="008C15A7">
        <w:t xml:space="preserve"> </w:t>
      </w:r>
      <w:r>
        <w:t>credit</w:t>
      </w:r>
      <w:r w:rsidR="008C15A7">
        <w:t xml:space="preserve"> </w:t>
      </w:r>
      <w:r>
        <w:t>for</w:t>
      </w:r>
      <w:r w:rsidR="008C15A7">
        <w:t xml:space="preserve"> </w:t>
      </w:r>
      <w:r>
        <w:t>their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find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inner</w:t>
      </w:r>
      <w:r w:rsidR="008C15A7">
        <w:t xml:space="preserve"> </w:t>
      </w:r>
      <w:r>
        <w:t>peace.</w:t>
      </w:r>
      <w:r w:rsidR="008C15A7">
        <w:t xml:space="preserve"> </w:t>
      </w:r>
      <w:r w:rsidR="00610349">
        <w:t>“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the</w:t>
      </w:r>
      <w:r w:rsidR="008C15A7">
        <w:t xml:space="preserve"> </w:t>
      </w:r>
      <w:r>
        <w:t>warrior</w:t>
      </w:r>
      <w:r w:rsidR="008C15A7">
        <w:t xml:space="preserve"> </w:t>
      </w:r>
      <w:r>
        <w:t>phase,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repeatedly</w:t>
      </w:r>
      <w:r w:rsidR="008C15A7">
        <w:t xml:space="preserve"> </w:t>
      </w:r>
      <w:r>
        <w:t>say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her.</w:t>
      </w:r>
      <w:r w:rsidR="008C15A7">
        <w:t xml:space="preserve"> </w:t>
      </w:r>
      <w:r>
        <w:t>She</w:t>
      </w:r>
      <w:r w:rsidR="008C15A7">
        <w:t xml:space="preserve"> </w:t>
      </w:r>
      <w:r>
        <w:t>wanted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“</w:t>
      </w:r>
      <w:r>
        <w:t>fight,</w:t>
      </w:r>
      <w:r w:rsidR="008C15A7">
        <w:t xml:space="preserve"> </w:t>
      </w:r>
      <w:r>
        <w:t>kill,</w:t>
      </w:r>
      <w:r w:rsidR="008C15A7">
        <w:t xml:space="preserve"> </w:t>
      </w:r>
      <w:r>
        <w:t>win</w:t>
      </w:r>
      <w:r w:rsidR="00610349">
        <w:t>”</w:t>
      </w:r>
      <w:r w:rsidR="008C15A7">
        <w:t xml:space="preserve"> </w:t>
      </w:r>
      <w:r>
        <w:t>less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embrace,</w:t>
      </w:r>
      <w:r w:rsidR="008C15A7">
        <w:t xml:space="preserve"> </w:t>
      </w:r>
      <w:r>
        <w:t>love,</w:t>
      </w:r>
      <w:r w:rsidR="008C15A7">
        <w:t xml:space="preserve"> </w:t>
      </w:r>
      <w:r>
        <w:t>teach</w:t>
      </w:r>
      <w:r w:rsidR="00610349">
        <w:t>”</w:t>
      </w:r>
      <w:r w:rsidR="008C15A7">
        <w:t xml:space="preserve"> </w:t>
      </w:r>
      <w:r>
        <w:t>more.</w:t>
      </w:r>
    </w:p>
    <w:p w14:paraId="50D9C69E" w14:textId="77777777" w:rsidR="00722F53" w:rsidRDefault="00610349" w:rsidP="008F1C01">
      <w:pPr>
        <w:pStyle w:val="Body-TextTx"/>
      </w:pPr>
      <w:r>
        <w:t>“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more,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say.</w:t>
      </w:r>
      <w:r w:rsidR="008C15A7">
        <w:t xml:space="preserve"> </w:t>
      </w:r>
      <w:r>
        <w:t>“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more.</w:t>
      </w:r>
      <w:r>
        <w:t>”</w:t>
      </w:r>
      <w:r w:rsidR="008C15A7">
        <w:t xml:space="preserve"> </w:t>
      </w:r>
      <w:r w:rsidR="00E949E9">
        <w:t>Although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resisted,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seed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planted.</w:t>
      </w:r>
      <w:r w:rsidR="008C15A7">
        <w:t xml:space="preserve"> </w:t>
      </w:r>
      <w:r w:rsidR="00E949E9">
        <w:rPr>
          <w:color w:val="222222"/>
        </w:rPr>
        <w:t>Tricia</w:t>
      </w:r>
      <w:r w:rsidR="008C15A7">
        <w:rPr>
          <w:color w:val="222222"/>
        </w:rPr>
        <w:t xml:space="preserve"> </w:t>
      </w:r>
      <w:r w:rsidR="00E949E9">
        <w:t>pushed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incorporate</w:t>
      </w:r>
      <w:r w:rsidR="008C15A7">
        <w:t xml:space="preserve"> </w:t>
      </w:r>
      <w:r w:rsidR="00E949E9">
        <w:t>mindfulness</w:t>
      </w:r>
      <w:r w:rsidR="008C15A7">
        <w:t xml:space="preserve"> </w:t>
      </w:r>
      <w:r w:rsidR="00E949E9">
        <w:t>meditation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path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lastRenderedPageBreak/>
        <w:t>slow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connect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myself.</w:t>
      </w:r>
      <w:r w:rsidR="008C15A7">
        <w:t xml:space="preserve"> </w:t>
      </w:r>
      <w:r w:rsidR="00E949E9">
        <w:t>Nowadays,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form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meditation,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sounded</w:t>
      </w:r>
      <w:r w:rsidR="008C15A7">
        <w:t xml:space="preserve"> </w:t>
      </w:r>
      <w:r w:rsidR="00E949E9">
        <w:t>too</w:t>
      </w:r>
      <w:r>
        <w:t> . . .</w:t>
      </w:r>
      <w:r w:rsidR="00722F53">
        <w:t xml:space="preserve"> </w:t>
      </w:r>
      <w:r w:rsidR="00E949E9">
        <w:t>out</w:t>
      </w:r>
      <w:r w:rsidR="008C15A7">
        <w:t xml:space="preserve"> </w:t>
      </w:r>
      <w:r w:rsidR="00E949E9">
        <w:t>there.</w:t>
      </w:r>
      <w:r w:rsidR="008C15A7">
        <w:t xml:space="preserve"> </w:t>
      </w:r>
      <w:r w:rsidR="00E949E9">
        <w:t>Still,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tried</w:t>
      </w:r>
      <w:r w:rsidR="008C15A7">
        <w:t xml:space="preserve"> </w:t>
      </w:r>
      <w:r w:rsidR="00E949E9">
        <w:t>it.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taxi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friend,</w:t>
      </w:r>
      <w:r w:rsidR="008C15A7">
        <w:t xml:space="preserve"> </w:t>
      </w:r>
      <w:r w:rsidR="00E949E9">
        <w:t>Josh</w:t>
      </w:r>
      <w:r w:rsidR="008C15A7">
        <w:t xml:space="preserve"> </w:t>
      </w:r>
      <w:proofErr w:type="spellStart"/>
      <w:r w:rsidR="00E949E9">
        <w:t>Sapan</w:t>
      </w:r>
      <w:proofErr w:type="spellEnd"/>
      <w:r w:rsidR="00E949E9">
        <w:t>,</w:t>
      </w:r>
      <w:r w:rsidR="008C15A7">
        <w:t xml:space="preserve"> </w:t>
      </w:r>
      <w:r w:rsidR="00E949E9">
        <w:t>CEO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AMC</w:t>
      </w:r>
      <w:r w:rsidR="008C15A7">
        <w:t xml:space="preserve"> </w:t>
      </w:r>
      <w:r w:rsidR="00E949E9">
        <w:t>Networks,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leaned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said,</w:t>
      </w:r>
      <w:r w:rsidR="008C15A7">
        <w:t xml:space="preserve"> </w:t>
      </w:r>
      <w:r>
        <w:t>“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mind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meditate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ride?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encouraged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so,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laughed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myself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finding</w:t>
      </w:r>
      <w:r w:rsidR="008C15A7">
        <w:t xml:space="preserve"> </w:t>
      </w:r>
      <w:r w:rsidR="00E949E9">
        <w:t>peace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stillness</w:t>
      </w:r>
      <w:r w:rsidR="008C15A7">
        <w:t xml:space="preserve"> </w:t>
      </w:r>
      <w:r w:rsidR="00E949E9">
        <w:t>amidst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hustle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bustle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City,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honking</w:t>
      </w:r>
      <w:r w:rsidR="008C15A7">
        <w:t xml:space="preserve"> </w:t>
      </w:r>
      <w:r w:rsidR="00E949E9">
        <w:t>horns,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smells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street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taxi</w:t>
      </w:r>
      <w:r w:rsidR="008C15A7">
        <w:t xml:space="preserve"> </w:t>
      </w:r>
      <w:r w:rsidR="00E949E9">
        <w:t>cab</w:t>
      </w:r>
      <w:r>
        <w:t>’</w:t>
      </w:r>
      <w:r w:rsidR="00E949E9">
        <w:t>s</w:t>
      </w:r>
      <w:r w:rsidR="008C15A7">
        <w:t xml:space="preserve"> </w:t>
      </w:r>
      <w:r w:rsidR="00E949E9">
        <w:t>sudden</w:t>
      </w:r>
      <w:r w:rsidR="008C15A7">
        <w:t xml:space="preserve"> </w:t>
      </w:r>
      <w:r w:rsidR="00E949E9">
        <w:t>stops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starts.</w:t>
      </w:r>
      <w:r w:rsidR="008C15A7">
        <w:t xml:space="preserve"> </w:t>
      </w:r>
      <w:r w:rsidR="00E949E9">
        <w:t>Yet,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though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knocking</w:t>
      </w:r>
      <w:r w:rsidR="008C15A7">
        <w:t xml:space="preserve"> </w:t>
      </w:r>
      <w:r w:rsidR="00E949E9">
        <w:t>against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window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pothole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drove</w:t>
      </w:r>
      <w:r w:rsidR="008C15A7">
        <w:t xml:space="preserve"> </w:t>
      </w:r>
      <w:r w:rsidR="00E949E9">
        <w:t>over,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remained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meditative</w:t>
      </w:r>
      <w:r w:rsidR="008C15A7">
        <w:t xml:space="preserve"> </w:t>
      </w:r>
      <w:r w:rsidR="00E949E9">
        <w:t>state.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made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give</w:t>
      </w:r>
      <w:r w:rsidR="008C15A7">
        <w:t xml:space="preserve"> </w:t>
      </w:r>
      <w:r w:rsidR="00E949E9">
        <w:t>meditation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try.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bit</w:t>
      </w:r>
      <w:r w:rsidR="008C15A7">
        <w:t xml:space="preserve"> </w:t>
      </w:r>
      <w:r w:rsidR="00E949E9">
        <w:t>silly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started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bed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sleep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awoke</w:t>
      </w:r>
      <w:r>
        <w:t> . . .</w:t>
      </w:r>
      <w:r w:rsidR="00722F53">
        <w:t xml:space="preserve"> </w:t>
      </w:r>
      <w:r w:rsidR="00E949E9">
        <w:t>breathing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focusing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breathing.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thoughts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racing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head,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notice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breathing.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couple</w:t>
      </w:r>
      <w:r w:rsidR="008C15A7">
        <w:t xml:space="preserve"> </w:t>
      </w:r>
      <w:r w:rsidR="00E949E9">
        <w:t>dozen</w:t>
      </w:r>
      <w:r w:rsidR="008C15A7">
        <w:t xml:space="preserve"> </w:t>
      </w:r>
      <w:r w:rsidR="00E949E9">
        <w:t>times,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lasted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minute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two,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while,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became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equipped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effective.</w:t>
      </w:r>
      <w:r w:rsidR="008C15A7">
        <w:t xml:space="preserve"> </w:t>
      </w:r>
      <w:r w:rsidR="00E949E9">
        <w:t>Finding</w:t>
      </w:r>
      <w:r w:rsidR="008C15A7">
        <w:t xml:space="preserve"> </w:t>
      </w:r>
      <w:r w:rsidR="00E949E9">
        <w:t>stillness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has</w:t>
      </w:r>
      <w:r w:rsidR="008C15A7">
        <w:t xml:space="preserve"> </w:t>
      </w:r>
      <w:r w:rsidR="00E949E9">
        <w:t>brought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clarity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sanity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able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block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noise</w:t>
      </w:r>
      <w:r w:rsidR="008C15A7">
        <w:t xml:space="preserve"> </w:t>
      </w:r>
      <w:r w:rsidR="00E949E9">
        <w:t>and</w:t>
      </w:r>
      <w:r w:rsidR="008C15A7">
        <w:t xml:space="preserve"> </w:t>
      </w:r>
      <w:r>
        <w:t>“</w:t>
      </w:r>
      <w:r w:rsidR="00E949E9">
        <w:t>just</w:t>
      </w:r>
      <w:r w:rsidR="008C15A7">
        <w:t xml:space="preserve"> </w:t>
      </w:r>
      <w:r w:rsidR="00E949E9">
        <w:t>be.</w:t>
      </w:r>
      <w:r>
        <w:t>”</w:t>
      </w:r>
    </w:p>
    <w:p w14:paraId="4DA574DD" w14:textId="77777777" w:rsidR="00722F53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still</w:t>
      </w:r>
      <w:r w:rsidR="008C15A7">
        <w:t xml:space="preserve"> </w:t>
      </w:r>
      <w:r>
        <w:t>smile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of</w:t>
      </w:r>
      <w:r w:rsidR="008C15A7">
        <w:t xml:space="preserve"> </w:t>
      </w:r>
      <w:r>
        <w:t>how</w:t>
      </w:r>
      <w:r w:rsidR="008C15A7">
        <w:t xml:space="preserve"> </w:t>
      </w:r>
      <w:r>
        <w:t>closed</w:t>
      </w:r>
      <w:r w:rsidR="008C15A7">
        <w:t xml:space="preserve"> </w:t>
      </w:r>
      <w:r>
        <w:t>off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has</w:t>
      </w:r>
      <w:r w:rsidR="008C15A7">
        <w:t xml:space="preserve"> </w:t>
      </w:r>
      <w:r>
        <w:t>ended</w:t>
      </w:r>
      <w:r w:rsidR="008C15A7">
        <w:t xml:space="preserve"> </w:t>
      </w:r>
      <w:r>
        <w:t>up</w:t>
      </w:r>
      <w:r w:rsidR="008C15A7">
        <w:t xml:space="preserve"> </w:t>
      </w:r>
      <w:r>
        <w:t>helping</w:t>
      </w:r>
      <w:r w:rsidR="008C15A7">
        <w:t xml:space="preserve"> </w:t>
      </w:r>
      <w:r>
        <w:t>me</w:t>
      </w:r>
      <w:r w:rsidR="008C15A7">
        <w:t xml:space="preserve"> </w:t>
      </w:r>
      <w:r>
        <w:t>so</w:t>
      </w:r>
      <w:r w:rsidR="008C15A7">
        <w:t xml:space="preserve"> </w:t>
      </w:r>
      <w:r>
        <w:t>much.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step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journey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still</w:t>
      </w:r>
      <w:r w:rsidR="008C15A7">
        <w:t xml:space="preserve"> </w:t>
      </w:r>
      <w:r>
        <w:t>getting</w:t>
      </w:r>
      <w:r w:rsidR="008C15A7">
        <w:t xml:space="preserve"> </w:t>
      </w:r>
      <w:r>
        <w:t>more</w:t>
      </w:r>
      <w:r w:rsidR="008C15A7">
        <w:t xml:space="preserve"> </w:t>
      </w:r>
      <w:r>
        <w:t>comfortable</w:t>
      </w:r>
      <w:r w:rsidR="008C15A7">
        <w:t xml:space="preserve"> </w:t>
      </w:r>
      <w:r>
        <w:t>in</w:t>
      </w:r>
      <w:r w:rsidR="008C15A7">
        <w:t xml:space="preserve"> </w:t>
      </w:r>
      <w:r>
        <w:t>what</w:t>
      </w:r>
      <w:r w:rsidR="008C15A7">
        <w:t xml:space="preserve"> </w:t>
      </w:r>
      <w:r>
        <w:t>Tricia</w:t>
      </w:r>
      <w:r w:rsidR="008C15A7">
        <w:t xml:space="preserve"> </w:t>
      </w:r>
      <w:r>
        <w:t>calls</w:t>
      </w:r>
      <w:r w:rsidR="008C15A7">
        <w:t xml:space="preserve"> </w:t>
      </w:r>
      <w:r>
        <w:t>the</w:t>
      </w:r>
      <w:r w:rsidR="008C15A7">
        <w:t xml:space="preserve"> </w:t>
      </w:r>
      <w:r>
        <w:t>sage</w:t>
      </w:r>
      <w:r w:rsidR="008C15A7">
        <w:t xml:space="preserve"> </w:t>
      </w:r>
      <w:r>
        <w:t>phase.</w:t>
      </w:r>
      <w:r w:rsidR="008C15A7">
        <w:t xml:space="preserve"> </w:t>
      </w:r>
      <w:r>
        <w:t>Maybe</w:t>
      </w:r>
      <w:r w:rsidR="008C15A7">
        <w:t xml:space="preserve"> </w:t>
      </w:r>
      <w:r>
        <w:t>you</w:t>
      </w:r>
      <w:r w:rsidR="00610349">
        <w:t>’</w:t>
      </w:r>
      <w:r>
        <w:t>ve</w:t>
      </w:r>
      <w:r w:rsidR="008C15A7">
        <w:t xml:space="preserve"> </w:t>
      </w:r>
      <w:r>
        <w:t>thought</w:t>
      </w:r>
      <w:r w:rsidR="008C15A7">
        <w:t xml:space="preserve"> </w:t>
      </w:r>
      <w:r>
        <w:t>about</w:t>
      </w:r>
      <w:r w:rsidR="008C15A7">
        <w:t xml:space="preserve"> </w:t>
      </w:r>
      <w:r>
        <w:t>mediation.</w:t>
      </w:r>
      <w:r w:rsidR="008C15A7">
        <w:t xml:space="preserve"> </w:t>
      </w:r>
      <w:r>
        <w:t>Well,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give</w:t>
      </w:r>
      <w:r w:rsidR="008C15A7">
        <w:t xml:space="preserve"> </w:t>
      </w:r>
      <w:r>
        <w:t>it</w:t>
      </w:r>
      <w:r w:rsidR="008C15A7">
        <w:t xml:space="preserve"> </w:t>
      </w:r>
      <w:r>
        <w:t>a</w:t>
      </w:r>
      <w:r w:rsidR="008C15A7">
        <w:t xml:space="preserve"> </w:t>
      </w:r>
      <w:r>
        <w:t>try.</w:t>
      </w:r>
      <w:r w:rsidR="008C15A7">
        <w:t xml:space="preserve"> </w:t>
      </w:r>
      <w:r>
        <w:t>It</w:t>
      </w:r>
      <w:r w:rsidR="008C15A7">
        <w:t xml:space="preserve"> </w:t>
      </w:r>
      <w:r>
        <w:t>will</w:t>
      </w:r>
      <w:r w:rsidR="008C15A7">
        <w:t xml:space="preserve"> </w:t>
      </w:r>
      <w:r>
        <w:t>help</w:t>
      </w:r>
      <w:r w:rsidR="008C15A7">
        <w:t xml:space="preserve"> </w:t>
      </w:r>
      <w:r>
        <w:t>you</w:t>
      </w:r>
      <w:r w:rsidR="008C15A7">
        <w:t xml:space="preserve"> </w:t>
      </w:r>
      <w:r>
        <w:t>in</w:t>
      </w:r>
      <w:r w:rsidR="008C15A7">
        <w:t xml:space="preserve"> </w:t>
      </w:r>
      <w:r w:rsidRPr="00BC4DEA">
        <w:rPr>
          <w:rStyle w:val="itali"/>
        </w:rPr>
        <w:t>every</w:t>
      </w:r>
      <w:r w:rsidR="008C15A7">
        <w:t xml:space="preserve"> </w:t>
      </w:r>
      <w:r>
        <w:t>realm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</w:p>
    <w:p w14:paraId="5F81177A" w14:textId="77777777" w:rsidR="00017929" w:rsidRDefault="00E949E9" w:rsidP="008F1C01">
      <w:pPr>
        <w:pStyle w:val="Body-TextTx"/>
        <w:rPr>
          <w:color w:val="000000"/>
        </w:rPr>
      </w:pP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company,</w:t>
      </w:r>
      <w:r w:rsidR="008C15A7">
        <w:t xml:space="preserve"> </w:t>
      </w:r>
      <w:r>
        <w:t>Harris</w:t>
      </w:r>
      <w:r w:rsidR="008C15A7">
        <w:t xml:space="preserve"> </w:t>
      </w:r>
      <w:r>
        <w:t>Blitzer</w:t>
      </w:r>
      <w:r w:rsidR="008C15A7">
        <w:t xml:space="preserve"> </w:t>
      </w:r>
      <w:r>
        <w:t>Sports</w:t>
      </w:r>
      <w:r w:rsidR="008C15A7">
        <w:t xml:space="preserve"> </w:t>
      </w:r>
      <w:r>
        <w:t>&amp;</w:t>
      </w:r>
      <w:r w:rsidR="008C15A7">
        <w:t xml:space="preserve"> </w:t>
      </w:r>
      <w:r>
        <w:t>Entertainment</w:t>
      </w:r>
      <w:r w:rsidR="008C15A7">
        <w:t xml:space="preserve"> </w:t>
      </w:r>
      <w:r>
        <w:t>(HBSE),</w:t>
      </w:r>
      <w:r w:rsidR="008C15A7">
        <w:t xml:space="preserve"> </w:t>
      </w:r>
      <w:r>
        <w:t>we</w:t>
      </w:r>
      <w:r w:rsidR="00610349">
        <w:t>’</w:t>
      </w:r>
      <w:r>
        <w:t>ve</w:t>
      </w:r>
      <w:r w:rsidR="008C15A7">
        <w:t xml:space="preserve"> </w:t>
      </w:r>
      <w:r>
        <w:t>taken</w:t>
      </w:r>
      <w:r w:rsidR="008C15A7">
        <w:t xml:space="preserve"> </w:t>
      </w:r>
      <w:r>
        <w:t>a</w:t>
      </w:r>
      <w:r w:rsidR="008C15A7">
        <w:t xml:space="preserve"> </w:t>
      </w:r>
      <w:r>
        <w:t>number</w:t>
      </w:r>
      <w:r w:rsidR="008C15A7">
        <w:t xml:space="preserve"> </w:t>
      </w:r>
      <w:r>
        <w:t>of</w:t>
      </w:r>
      <w:r w:rsidR="008C15A7">
        <w:t xml:space="preserve"> </w:t>
      </w:r>
      <w:r>
        <w:t>steps</w:t>
      </w:r>
      <w:r w:rsidR="008C15A7">
        <w:t xml:space="preserve"> </w:t>
      </w:r>
      <w:r>
        <w:t>to</w:t>
      </w:r>
      <w:r w:rsidR="008C15A7">
        <w:t xml:space="preserve"> </w:t>
      </w:r>
      <w:r>
        <w:t>encourage</w:t>
      </w:r>
      <w:r w:rsidR="008C15A7">
        <w:t xml:space="preserve"> </w:t>
      </w:r>
      <w:r>
        <w:t>people</w:t>
      </w:r>
      <w:r w:rsidR="008C15A7">
        <w:t xml:space="preserve"> </w:t>
      </w:r>
      <w:r>
        <w:t>to</w:t>
      </w:r>
      <w:r w:rsidR="008C15A7">
        <w:t xml:space="preserve"> </w:t>
      </w:r>
      <w:r>
        <w:t>slow</w:t>
      </w:r>
      <w:r w:rsidR="008C15A7">
        <w:t xml:space="preserve"> </w:t>
      </w:r>
      <w:r>
        <w:t>down,</w:t>
      </w:r>
      <w:r w:rsidR="008C15A7">
        <w:t xml:space="preserve"> </w:t>
      </w:r>
      <w:r>
        <w:t>center</w:t>
      </w:r>
      <w:r w:rsidR="008C15A7">
        <w:t xml:space="preserve"> </w:t>
      </w:r>
      <w:r>
        <w:t>themselves,</w:t>
      </w:r>
      <w:r w:rsidR="008C15A7">
        <w:t xml:space="preserve"> </w:t>
      </w:r>
      <w:r>
        <w:t>and</w:t>
      </w:r>
      <w:r w:rsidR="008C15A7">
        <w:t xml:space="preserve"> </w:t>
      </w:r>
      <w:r>
        <w:t>connect</w:t>
      </w:r>
      <w:r w:rsidR="008C15A7">
        <w:t xml:space="preserve"> </w:t>
      </w:r>
      <w:r>
        <w:t>with</w:t>
      </w:r>
      <w:r w:rsidR="008C15A7">
        <w:t xml:space="preserve"> </w:t>
      </w:r>
      <w:r>
        <w:t>each</w:t>
      </w:r>
      <w:r w:rsidR="008C15A7">
        <w:t xml:space="preserve"> </w:t>
      </w:r>
      <w:r>
        <w:t>other.</w:t>
      </w:r>
      <w:r w:rsidR="008C15A7">
        <w:t xml:space="preserve"> </w:t>
      </w:r>
      <w:r>
        <w:t>We</w:t>
      </w:r>
      <w:r w:rsidR="008C15A7">
        <w:t xml:space="preserve"> </w:t>
      </w:r>
      <w:r>
        <w:t>encourage</w:t>
      </w:r>
      <w:r w:rsidR="008C15A7">
        <w:t xml:space="preserve"> </w:t>
      </w:r>
      <w:r>
        <w:t>mindfulness</w:t>
      </w:r>
      <w:r w:rsidR="008C15A7">
        <w:t xml:space="preserve"> </w:t>
      </w:r>
      <w:r>
        <w:t>and</w:t>
      </w:r>
      <w:r w:rsidR="008C15A7">
        <w:t xml:space="preserve"> </w:t>
      </w:r>
      <w:r>
        <w:t>meditation.</w:t>
      </w:r>
      <w:r w:rsidR="008C15A7">
        <w:t xml:space="preserve"> 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we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ENCOURAGE</w:t>
      </w:r>
      <w:r w:rsidR="008C15A7">
        <w:t xml:space="preserve"> </w:t>
      </w:r>
      <w:r>
        <w:t>it,</w:t>
      </w:r>
      <w:r w:rsidR="008C15A7">
        <w:t xml:space="preserve"> </w:t>
      </w:r>
      <w:r>
        <w:t>we</w:t>
      </w:r>
      <w:r w:rsidR="008C15A7">
        <w:t xml:space="preserve"> </w:t>
      </w:r>
      <w:r>
        <w:t>help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it</w:t>
      </w:r>
      <w:r w:rsidR="008C15A7">
        <w:t xml:space="preserve"> </w:t>
      </w:r>
      <w:r>
        <w:t>happen.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policy</w:t>
      </w:r>
      <w:r w:rsidR="008C15A7">
        <w:t xml:space="preserve"> </w:t>
      </w:r>
      <w:r>
        <w:t>that</w:t>
      </w:r>
      <w:r w:rsidR="008C15A7">
        <w:t xml:space="preserve"> </w:t>
      </w:r>
      <w:r>
        <w:t>has</w:t>
      </w:r>
      <w:r w:rsidR="008C15A7">
        <w:t xml:space="preserve"> </w:t>
      </w:r>
      <w:r>
        <w:t>proven</w:t>
      </w:r>
      <w:r w:rsidR="008C15A7">
        <w:t xml:space="preserve"> </w:t>
      </w:r>
      <w:r>
        <w:t>more</w:t>
      </w:r>
      <w:r w:rsidR="008C15A7">
        <w:t xml:space="preserve"> </w:t>
      </w:r>
      <w:r>
        <w:t>popular</w:t>
      </w:r>
      <w:r w:rsidR="008C15A7">
        <w:t xml:space="preserve"> </w:t>
      </w:r>
      <w:r>
        <w:t>than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thought</w:t>
      </w:r>
      <w:r w:rsidR="008C15A7">
        <w:t xml:space="preserve"> </w:t>
      </w:r>
      <w:r>
        <w:t>possible:.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bring</w:t>
      </w:r>
      <w:r w:rsidR="008C15A7">
        <w:t xml:space="preserve"> </w:t>
      </w:r>
      <w:r>
        <w:t>your</w:t>
      </w:r>
      <w:r w:rsidR="008C15A7">
        <w:t xml:space="preserve"> </w:t>
      </w:r>
      <w:r>
        <w:t>phone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meeting,</w:t>
      </w:r>
      <w:r w:rsidR="008C15A7">
        <w:t xml:space="preserve"> </w:t>
      </w:r>
      <w:r>
        <w:t>but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phone</w:t>
      </w:r>
      <w:r w:rsidR="008C15A7">
        <w:t xml:space="preserve"> </w:t>
      </w:r>
      <w:r>
        <w:t>table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arm</w:t>
      </w:r>
      <w:r w:rsidR="00610349">
        <w:t>’</w:t>
      </w:r>
      <w:r>
        <w:t>s</w:t>
      </w:r>
      <w:r w:rsidR="008C15A7">
        <w:t xml:space="preserve"> </w:t>
      </w:r>
      <w:r>
        <w:lastRenderedPageBreak/>
        <w:t>length.</w:t>
      </w:r>
      <w:r w:rsidR="008C15A7">
        <w:t xml:space="preserve"> </w:t>
      </w:r>
      <w:r>
        <w:t>This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transformative.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magic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meeting,</w:t>
      </w:r>
      <w:r w:rsidR="008C15A7">
        <w:t xml:space="preserve"> </w:t>
      </w:r>
      <w:r>
        <w:t>and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life</w:t>
      </w:r>
      <w:r w:rsidR="00610349">
        <w:t>’</w:t>
      </w:r>
      <w:r>
        <w:t>s</w:t>
      </w:r>
      <w:r w:rsidR="008C15A7">
        <w:t xml:space="preserve"> </w:t>
      </w:r>
      <w:r>
        <w:t>other</w:t>
      </w:r>
      <w:r w:rsidR="008C15A7">
        <w:t xml:space="preserve"> </w:t>
      </w:r>
      <w:r>
        <w:t>experiences,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human</w:t>
      </w:r>
      <w:r w:rsidR="008C15A7">
        <w:t xml:space="preserve"> </w:t>
      </w:r>
      <w:r>
        <w:t>connection.</w:t>
      </w:r>
      <w:r w:rsidR="008C15A7">
        <w:t xml:space="preserve"> </w:t>
      </w:r>
      <w:r>
        <w:t>(Just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disconnected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felt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Zoom</w:t>
      </w:r>
      <w:r w:rsidR="008C15A7">
        <w:t xml:space="preserve"> </w:t>
      </w:r>
      <w:r>
        <w:t>meetings</w:t>
      </w:r>
      <w:r w:rsidR="008C15A7">
        <w:t xml:space="preserve"> </w:t>
      </w:r>
      <w:r>
        <w:t>we</w:t>
      </w:r>
      <w:r w:rsidR="008C15A7">
        <w:t xml:space="preserve"> </w:t>
      </w:r>
      <w:r>
        <w:t>attended</w:t>
      </w:r>
      <w:r w:rsidR="008C15A7">
        <w:t xml:space="preserve"> </w:t>
      </w:r>
      <w:r>
        <w:t>during</w:t>
      </w:r>
      <w:r w:rsidR="008C15A7">
        <w:t xml:space="preserve"> </w:t>
      </w:r>
      <w:r>
        <w:t>COVID-19.)</w:t>
      </w:r>
      <w:r w:rsidR="008C15A7">
        <w:t xml:space="preserve"> </w:t>
      </w:r>
      <w:r>
        <w:t>It</w:t>
      </w:r>
      <w:r w:rsidR="008C15A7">
        <w:t xml:space="preserve"> </w:t>
      </w:r>
      <w:r>
        <w:t>means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walk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room</w:t>
      </w:r>
      <w:r w:rsidR="008C15A7">
        <w:t xml:space="preserve"> </w:t>
      </w:r>
      <w:r>
        <w:t>and</w:t>
      </w:r>
      <w:r w:rsidR="008C15A7">
        <w:t xml:space="preserve"> </w:t>
      </w:r>
      <w:r>
        <w:t>ARE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  <w:r w:rsidR="008C15A7">
        <w:rPr>
          <w:color w:val="000000"/>
        </w:rPr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everyone</w:t>
      </w:r>
      <w:r w:rsidR="008C15A7">
        <w:t xml:space="preserve"> </w:t>
      </w:r>
      <w:r>
        <w:t>looking</w:t>
      </w:r>
      <w:r w:rsidR="008C15A7">
        <w:t xml:space="preserve"> </w:t>
      </w:r>
      <w:r>
        <w:t>down,</w:t>
      </w:r>
      <w:r w:rsidR="008C15A7">
        <w:t xml:space="preserve"> </w:t>
      </w:r>
      <w:r>
        <w:t>we</w:t>
      </w:r>
      <w:r w:rsidR="008C15A7">
        <w:t xml:space="preserve"> </w:t>
      </w:r>
      <w:r>
        <w:t>engage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conversations</w:t>
      </w:r>
      <w:r w:rsidR="008C15A7">
        <w:t xml:space="preserve"> </w:t>
      </w:r>
      <w:r>
        <w:t>that</w:t>
      </w:r>
      <w:r w:rsidR="008C15A7">
        <w:t xml:space="preserve"> </w:t>
      </w:r>
      <w:r>
        <w:t>make</w:t>
      </w:r>
      <w:r w:rsidR="008C15A7">
        <w:t xml:space="preserve"> </w:t>
      </w:r>
      <w:r>
        <w:t>people</w:t>
      </w:r>
      <w:r w:rsidR="008C15A7">
        <w:t xml:space="preserve"> </w:t>
      </w:r>
      <w:r>
        <w:t>feel</w:t>
      </w:r>
      <w:r w:rsidR="008C15A7">
        <w:t xml:space="preserve"> </w:t>
      </w:r>
      <w:r>
        <w:t>connected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level</w:t>
      </w:r>
      <w:r w:rsidR="008C15A7">
        <w:t xml:space="preserve"> </w:t>
      </w:r>
      <w:r>
        <w:t>beyond</w:t>
      </w:r>
      <w:r w:rsidR="008C15A7">
        <w:t xml:space="preserve"> </w:t>
      </w:r>
      <w:r>
        <w:t>work</w:t>
      </w:r>
      <w:r w:rsidR="008C15A7">
        <w:t xml:space="preserve"> </w:t>
      </w:r>
      <w:r>
        <w:t>colleagues.</w:t>
      </w:r>
      <w:r w:rsidR="008C15A7">
        <w:t xml:space="preserve"> </w:t>
      </w:r>
      <w:r>
        <w:t>It</w:t>
      </w:r>
      <w:r w:rsidR="008C15A7">
        <w:t xml:space="preserve"> </w:t>
      </w:r>
      <w:r>
        <w:t>starts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eye</w:t>
      </w:r>
      <w:r w:rsidR="008C15A7">
        <w:t xml:space="preserve"> </w:t>
      </w:r>
      <w:r>
        <w:t>to</w:t>
      </w:r>
      <w:r w:rsidR="008C15A7">
        <w:t xml:space="preserve"> </w:t>
      </w:r>
      <w:r>
        <w:t>eye</w:t>
      </w:r>
      <w:r w:rsidR="008C15A7">
        <w:t xml:space="preserve"> </w:t>
      </w:r>
      <w:r>
        <w:t>contact</w:t>
      </w:r>
      <w:r w:rsidR="008C15A7">
        <w:t xml:space="preserve"> </w:t>
      </w:r>
      <w:r>
        <w:t>and</w:t>
      </w:r>
      <w:r w:rsidR="008C15A7">
        <w:t xml:space="preserve"> </w:t>
      </w:r>
      <w:r>
        <w:t>simple</w:t>
      </w:r>
      <w:r w:rsidR="008C15A7">
        <w:t xml:space="preserve"> </w:t>
      </w:r>
      <w:r>
        <w:t>conversations</w:t>
      </w:r>
      <w:r w:rsidR="008C15A7">
        <w:t xml:space="preserve"> </w:t>
      </w:r>
      <w:r>
        <w:t>that</w:t>
      </w:r>
      <w:r w:rsidR="008C15A7">
        <w:t xml:space="preserve"> </w:t>
      </w:r>
      <w:r>
        <w:t>used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normal:</w:t>
      </w:r>
      <w:r w:rsidR="008C15A7">
        <w:t xml:space="preserve"> </w:t>
      </w:r>
      <w:r w:rsidR="00610349">
        <w:t>“</w:t>
      </w:r>
      <w:r>
        <w:t>How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weekend?</w:t>
      </w:r>
      <w:r w:rsidR="008C15A7">
        <w:t xml:space="preserve"> </w:t>
      </w:r>
      <w:r>
        <w:t>How</w:t>
      </w:r>
      <w:r w:rsidR="008C15A7">
        <w:t xml:space="preserve"> </w:t>
      </w:r>
      <w:r>
        <w:t>was</w:t>
      </w:r>
      <w:r w:rsidR="008C15A7">
        <w:t xml:space="preserve"> </w:t>
      </w:r>
      <w:r>
        <w:t>your</w:t>
      </w:r>
      <w:r w:rsidR="008C15A7">
        <w:t xml:space="preserve"> </w:t>
      </w:r>
      <w:r>
        <w:t>daughter</w:t>
      </w:r>
      <w:r w:rsidR="00610349">
        <w:t>’</w:t>
      </w:r>
      <w:r>
        <w:t>s</w:t>
      </w:r>
      <w:r w:rsidR="008C15A7">
        <w:t xml:space="preserve"> </w:t>
      </w:r>
      <w:r>
        <w:t>soccer</w:t>
      </w:r>
      <w:r w:rsidR="008C15A7">
        <w:t xml:space="preserve"> </w:t>
      </w:r>
      <w:r>
        <w:t>game?</w:t>
      </w:r>
      <w:r w:rsidR="008C15A7">
        <w:t xml:space="preserve"> </w:t>
      </w:r>
      <w:r>
        <w:t>Is</w:t>
      </w:r>
      <w:r w:rsidR="008C15A7">
        <w:t xml:space="preserve"> </w:t>
      </w:r>
      <w:r>
        <w:t>there</w:t>
      </w:r>
      <w:r w:rsidR="008C15A7">
        <w:t xml:space="preserve"> </w:t>
      </w:r>
      <w:r>
        <w:t>anything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you?</w:t>
      </w:r>
      <w:r w:rsidR="00610349">
        <w:t>”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that</w:t>
      </w:r>
      <w:r w:rsidR="008C15A7">
        <w:t xml:space="preserve"> </w:t>
      </w:r>
      <w:r>
        <w:t>complicated,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matters</w:t>
      </w:r>
      <w:r w:rsidR="008C15A7">
        <w:t xml:space="preserve"> </w:t>
      </w:r>
      <w:r>
        <w:t>more</w:t>
      </w:r>
      <w:r w:rsidR="008C15A7">
        <w:t xml:space="preserve"> </w:t>
      </w:r>
      <w:r>
        <w:t>now</w:t>
      </w:r>
      <w:r w:rsidR="008C15A7">
        <w:t xml:space="preserve"> </w:t>
      </w:r>
      <w:r>
        <w:t>than</w:t>
      </w:r>
      <w:r w:rsidR="008C15A7">
        <w:t xml:space="preserve"> </w:t>
      </w:r>
      <w:r>
        <w:t>ever.</w:t>
      </w:r>
      <w:r w:rsidR="008C15A7">
        <w:t xml:space="preserve"> </w:t>
      </w:r>
      <w:r>
        <w:t>Be</w:t>
      </w:r>
      <w:r w:rsidR="008C15A7">
        <w:t xml:space="preserve"> </w:t>
      </w:r>
      <w:r>
        <w:t>connected,</w:t>
      </w:r>
      <w:r w:rsidR="008C15A7">
        <w:t xml:space="preserve"> </w:t>
      </w:r>
      <w:r>
        <w:t>be</w:t>
      </w:r>
      <w:r w:rsidR="008C15A7">
        <w:t xml:space="preserve"> </w:t>
      </w:r>
      <w:r>
        <w:t>present.</w:t>
      </w:r>
      <w:r w:rsidR="008C15A7">
        <w:t xml:space="preserve"> </w:t>
      </w:r>
      <w:r>
        <w:t>Be</w:t>
      </w:r>
      <w:r w:rsidR="008C15A7">
        <w:t xml:space="preserve"> </w:t>
      </w:r>
      <w:r>
        <w:t>with</w:t>
      </w:r>
      <w:r w:rsidR="008C15A7">
        <w:t xml:space="preserve"> </w:t>
      </w:r>
      <w:r>
        <w:t>me.</w:t>
      </w:r>
      <w:r w:rsidR="008C15A7">
        <w:t xml:space="preserve"> </w:t>
      </w:r>
      <w:r>
        <w:t>Look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eye</w:t>
      </w:r>
      <w:r w:rsidR="008C15A7">
        <w:t xml:space="preserve"> </w:t>
      </w:r>
      <w:r>
        <w:t>and</w:t>
      </w:r>
      <w:r w:rsidR="008C15A7">
        <w:t xml:space="preserve"> </w:t>
      </w:r>
      <w:r>
        <w:t>talk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  <w:r w:rsidR="008C15A7">
        <w:t xml:space="preserve"> </w:t>
      </w:r>
      <w:r>
        <w:t>Understand</w:t>
      </w:r>
      <w:r w:rsidR="008C15A7">
        <w:t xml:space="preserve"> </w:t>
      </w:r>
      <w:r>
        <w:t>who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person.</w:t>
      </w:r>
      <w:r w:rsidR="008C15A7">
        <w:t xml:space="preserve"> </w:t>
      </w:r>
      <w:r>
        <w:t>Respect</w:t>
      </w:r>
      <w:r w:rsidR="008C15A7">
        <w:t xml:space="preserve"> </w:t>
      </w:r>
      <w:r>
        <w:t>your</w:t>
      </w:r>
      <w:r w:rsidR="008C15A7">
        <w:t xml:space="preserve"> </w:t>
      </w:r>
      <w:r>
        <w:t>neighbor.</w:t>
      </w:r>
    </w:p>
    <w:p w14:paraId="766E9150" w14:textId="77777777" w:rsidR="00017929" w:rsidRDefault="00E949E9" w:rsidP="008F1C01">
      <w:pPr>
        <w:pStyle w:val="Body-TextTx"/>
        <w:rPr>
          <w:color w:val="000000"/>
        </w:rPr>
      </w:pPr>
      <w:r>
        <w:t>Imagine</w:t>
      </w:r>
      <w:r w:rsidR="008C15A7">
        <w:t xml:space="preserve"> </w:t>
      </w:r>
      <w:r>
        <w:t>that!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basic</w:t>
      </w:r>
      <w:r w:rsidR="008C15A7">
        <w:t xml:space="preserve"> </w:t>
      </w:r>
      <w:r>
        <w:t>stuff</w:t>
      </w:r>
      <w:r w:rsidR="008C15A7">
        <w:t xml:space="preserve"> </w:t>
      </w:r>
      <w:r>
        <w:t>you</w:t>
      </w:r>
      <w:r w:rsidR="008C15A7">
        <w:t xml:space="preserve"> </w:t>
      </w:r>
      <w:r>
        <w:t>learned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child</w:t>
      </w:r>
      <w:r w:rsidR="008C15A7">
        <w:t xml:space="preserve"> </w:t>
      </w:r>
      <w:r>
        <w:t>can</w:t>
      </w:r>
      <w:r w:rsidR="008C15A7">
        <w:t xml:space="preserve"> </w:t>
      </w:r>
      <w:r>
        <w:t>improve</w:t>
      </w:r>
      <w:r w:rsidR="008C15A7">
        <w:t xml:space="preserve"> </w:t>
      </w:r>
      <w:r>
        <w:t>your</w:t>
      </w:r>
      <w:r w:rsidR="008C15A7">
        <w:t xml:space="preserve"> </w:t>
      </w:r>
      <w:r>
        <w:t>work</w:t>
      </w:r>
      <w:r w:rsidR="008C15A7">
        <w:t xml:space="preserve"> </w:t>
      </w:r>
      <w:r>
        <w:t>life</w:t>
      </w:r>
      <w:r w:rsidR="008C15A7">
        <w:t xml:space="preserve"> </w:t>
      </w:r>
      <w:r>
        <w:t>dramatically.</w:t>
      </w:r>
      <w:r w:rsidR="008C15A7">
        <w:t xml:space="preserve"> </w:t>
      </w:r>
      <w:r>
        <w:t>That</w:t>
      </w:r>
      <w:r w:rsidR="008C15A7">
        <w:t xml:space="preserve"> </w:t>
      </w:r>
      <w:r>
        <w:t>text</w:t>
      </w:r>
      <w:r w:rsidR="008C15A7">
        <w:t xml:space="preserve"> </w:t>
      </w:r>
      <w:r>
        <w:t>can</w:t>
      </w:r>
      <w:r w:rsidR="008C15A7">
        <w:t xml:space="preserve"> </w:t>
      </w:r>
      <w:r>
        <w:t>wait.</w:t>
      </w:r>
    </w:p>
    <w:p w14:paraId="0AC99CC8" w14:textId="77777777" w:rsidR="00722F53" w:rsidRDefault="00E949E9" w:rsidP="008F1C01">
      <w:pPr>
        <w:pStyle w:val="Body-TextTx"/>
        <w:rPr>
          <w:color w:val="000000"/>
        </w:rPr>
      </w:pPr>
      <w:r>
        <w:t>At</w:t>
      </w:r>
      <w:r w:rsidR="008C15A7">
        <w:t xml:space="preserve"> </w:t>
      </w:r>
      <w:r>
        <w:t>HBSE,</w:t>
      </w:r>
      <w:r w:rsidR="008C15A7">
        <w:t xml:space="preserve"> </w:t>
      </w:r>
      <w:r>
        <w:t>we</w:t>
      </w:r>
      <w:r w:rsidR="008C15A7">
        <w:t xml:space="preserve"> </w:t>
      </w:r>
      <w:r>
        <w:t>push</w:t>
      </w:r>
      <w:r w:rsidR="008C15A7">
        <w:t xml:space="preserve"> </w:t>
      </w:r>
      <w:r>
        <w:t>for</w:t>
      </w:r>
      <w:r w:rsidR="008C15A7">
        <w:t xml:space="preserve"> </w:t>
      </w:r>
      <w:r>
        <w:t>mindfulness</w:t>
      </w:r>
      <w:r w:rsidR="008C15A7">
        <w:t xml:space="preserve"> </w:t>
      </w:r>
      <w:r>
        <w:t>outside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office,</w:t>
      </w:r>
      <w:r w:rsidR="008C15A7">
        <w:t xml:space="preserve"> </w:t>
      </w:r>
      <w:r>
        <w:t>too.</w:t>
      </w:r>
      <w:r w:rsidR="008C15A7">
        <w:t xml:space="preserve"> </w:t>
      </w:r>
      <w:r>
        <w:t>For</w:t>
      </w:r>
      <w:r w:rsidR="008C15A7">
        <w:t xml:space="preserve"> </w:t>
      </w:r>
      <w:r>
        <w:t>three</w:t>
      </w:r>
      <w:r w:rsidR="008C15A7">
        <w:t xml:space="preserve"> </w:t>
      </w:r>
      <w:r>
        <w:t>days</w:t>
      </w:r>
      <w:r w:rsidR="008C15A7">
        <w:t xml:space="preserve"> </w:t>
      </w:r>
      <w:r>
        <w:t>each</w:t>
      </w:r>
      <w:r w:rsidR="008C15A7">
        <w:t xml:space="preserve"> </w:t>
      </w:r>
      <w:r>
        <w:t>summer,</w:t>
      </w:r>
      <w:r w:rsidR="008C15A7">
        <w:t xml:space="preserve"> </w:t>
      </w:r>
      <w:r>
        <w:t>we</w:t>
      </w:r>
      <w:r w:rsidR="008C15A7">
        <w:t xml:space="preserve"> </w:t>
      </w:r>
      <w:r>
        <w:t>curate,</w:t>
      </w:r>
      <w:r w:rsidR="008C15A7">
        <w:t xml:space="preserve"> </w:t>
      </w:r>
      <w:r>
        <w:t>deliver</w:t>
      </w:r>
      <w:r w:rsidR="008C15A7">
        <w:t xml:space="preserve"> </w:t>
      </w:r>
      <w:r>
        <w:t>and</w:t>
      </w:r>
      <w:r w:rsidR="008C15A7">
        <w:t xml:space="preserve"> </w:t>
      </w:r>
      <w:r>
        <w:t>host</w:t>
      </w:r>
      <w:r w:rsidR="008C15A7">
        <w:t xml:space="preserve"> </w:t>
      </w:r>
      <w:r>
        <w:t>a</w:t>
      </w:r>
      <w:r w:rsidR="008C15A7">
        <w:t xml:space="preserve"> </w:t>
      </w:r>
      <w:r w:rsidR="00610349">
        <w:t>“</w:t>
      </w:r>
      <w:r>
        <w:t>Go</w:t>
      </w:r>
      <w:r w:rsidR="008C15A7">
        <w:t xml:space="preserve"> </w:t>
      </w:r>
      <w:r>
        <w:t>Forward</w:t>
      </w:r>
      <w:r w:rsidR="00610349">
        <w:t>”</w:t>
      </w:r>
      <w:r w:rsidR="008C15A7">
        <w:t xml:space="preserve"> </w:t>
      </w:r>
      <w:r>
        <w:t>(because</w:t>
      </w:r>
      <w:r w:rsidR="008C15A7">
        <w:t xml:space="preserve"> </w:t>
      </w:r>
      <w:r>
        <w:t>we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retreat),</w:t>
      </w:r>
      <w:r w:rsidR="008C15A7">
        <w:t xml:space="preserve"> </w:t>
      </w:r>
      <w:r>
        <w:t>our</w:t>
      </w:r>
      <w:r w:rsidR="008C15A7">
        <w:t xml:space="preserve"> </w:t>
      </w:r>
      <w:r>
        <w:t>executive</w:t>
      </w:r>
      <w:r w:rsidR="008C15A7">
        <w:t xml:space="preserve"> </w:t>
      </w:r>
      <w:r>
        <w:t>leadership</w:t>
      </w:r>
      <w:r w:rsidR="008C15A7">
        <w:t xml:space="preserve"> </w:t>
      </w:r>
      <w:r>
        <w:t>off-site.</w:t>
      </w:r>
      <w:r w:rsidR="008C15A7">
        <w:t xml:space="preserve"> </w:t>
      </w:r>
      <w:r>
        <w:t>These</w:t>
      </w:r>
      <w:r w:rsidR="008C15A7">
        <w:t xml:space="preserve"> </w:t>
      </w:r>
      <w:r>
        <w:t>meetings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about</w:t>
      </w:r>
      <w:r w:rsidR="008C15A7">
        <w:t xml:space="preserve"> </w:t>
      </w:r>
      <w:r>
        <w:t>hitting</w:t>
      </w:r>
      <w:r w:rsidR="008C15A7">
        <w:t xml:space="preserve"> </w:t>
      </w:r>
      <w:r>
        <w:t>aggressive</w:t>
      </w:r>
      <w:r w:rsidR="008C15A7">
        <w:t xml:space="preserve"> </w:t>
      </w:r>
      <w:r>
        <w:t>revenue</w:t>
      </w:r>
      <w:r w:rsidR="008C15A7">
        <w:t xml:space="preserve"> </w:t>
      </w:r>
      <w:r>
        <w:t>growth</w:t>
      </w:r>
      <w:r w:rsidR="008C15A7">
        <w:t xml:space="preserve"> </w:t>
      </w:r>
      <w:r>
        <w:t>targets.</w:t>
      </w:r>
      <w:r w:rsidR="008C15A7">
        <w:t xml:space="preserve"> </w:t>
      </w:r>
      <w:r>
        <w:t>We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listen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budget</w:t>
      </w:r>
      <w:r w:rsidR="008C15A7">
        <w:t xml:space="preserve"> </w:t>
      </w:r>
      <w:r>
        <w:t>review</w:t>
      </w:r>
      <w:r w:rsidR="008C15A7">
        <w:t xml:space="preserve"> </w:t>
      </w:r>
      <w:r>
        <w:t>over</w:t>
      </w:r>
      <w:r w:rsidR="008C15A7">
        <w:t xml:space="preserve"> </w:t>
      </w:r>
      <w:r>
        <w:t>lunch</w:t>
      </w:r>
      <w:r w:rsidR="008C15A7">
        <w:t xml:space="preserve"> </w:t>
      </w:r>
      <w:r>
        <w:t>or</w:t>
      </w:r>
      <w:r w:rsidR="008C15A7">
        <w:t xml:space="preserve"> </w:t>
      </w:r>
      <w:r>
        <w:t>next</w:t>
      </w:r>
      <w:r w:rsidR="008C15A7">
        <w:t xml:space="preserve"> </w:t>
      </w:r>
      <w:r>
        <w:t>year</w:t>
      </w:r>
      <w:r w:rsidR="00610349">
        <w:t>’</w:t>
      </w:r>
      <w:r>
        <w:t>s</w:t>
      </w:r>
      <w:r w:rsidR="008C15A7">
        <w:t xml:space="preserve"> </w:t>
      </w:r>
      <w:r>
        <w:t>business</w:t>
      </w:r>
      <w:r w:rsidR="008C15A7">
        <w:t xml:space="preserve"> </w:t>
      </w:r>
      <w:r>
        <w:t>plan</w:t>
      </w:r>
      <w:r w:rsidR="008C15A7">
        <w:t xml:space="preserve"> </w:t>
      </w:r>
      <w:r>
        <w:t>over</w:t>
      </w:r>
      <w:r w:rsidR="008C15A7">
        <w:t xml:space="preserve"> </w:t>
      </w:r>
      <w:r>
        <w:t>dinner.</w:t>
      </w:r>
      <w:r w:rsidR="008C15A7">
        <w:t xml:space="preserve"> </w:t>
      </w:r>
      <w:r>
        <w:t>Go</w:t>
      </w:r>
      <w:r w:rsidR="008C15A7">
        <w:t xml:space="preserve"> </w:t>
      </w:r>
      <w:r>
        <w:t>Forward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developing</w:t>
      </w:r>
      <w:r w:rsidR="008C15A7">
        <w:t xml:space="preserve"> </w:t>
      </w:r>
      <w:r>
        <w:t>our</w:t>
      </w:r>
      <w:r w:rsidR="008C15A7">
        <w:t xml:space="preserve"> </w:t>
      </w:r>
      <w:r>
        <w:t>employees</w:t>
      </w:r>
      <w:r w:rsidR="00610349">
        <w:t>’</w:t>
      </w:r>
      <w:r w:rsidR="008C15A7">
        <w:t xml:space="preserve"> </w:t>
      </w:r>
      <w:r>
        <w:t>minds,</w:t>
      </w:r>
      <w:r w:rsidR="008C15A7">
        <w:t xml:space="preserve"> </w:t>
      </w:r>
      <w:r>
        <w:t>bodies</w:t>
      </w:r>
      <w:r w:rsidR="008C15A7">
        <w:t xml:space="preserve"> </w:t>
      </w:r>
      <w:r>
        <w:t>and</w:t>
      </w:r>
      <w:r w:rsidR="008C15A7">
        <w:t xml:space="preserve"> </w:t>
      </w:r>
      <w:r>
        <w:t>souls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know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help</w:t>
      </w:r>
      <w:r w:rsidR="008C15A7">
        <w:t xml:space="preserve"> </w:t>
      </w:r>
      <w:r>
        <w:t>them</w:t>
      </w:r>
      <w:r w:rsidR="008C15A7">
        <w:t xml:space="preserve"> </w:t>
      </w:r>
      <w:r>
        <w:t>become</w:t>
      </w:r>
      <w:r w:rsidR="008C15A7">
        <w:t xml:space="preserve"> </w:t>
      </w:r>
      <w:r>
        <w:t>better</w:t>
      </w:r>
      <w:r w:rsidR="008C15A7">
        <w:t xml:space="preserve"> </w:t>
      </w:r>
      <w:r>
        <w:t>leaders,</w:t>
      </w:r>
      <w:r w:rsidR="008C15A7">
        <w:t xml:space="preserve"> </w:t>
      </w:r>
      <w:r>
        <w:t>executives,</w:t>
      </w:r>
      <w:r w:rsidR="008C15A7">
        <w:t xml:space="preserve"> </w:t>
      </w:r>
      <w:r>
        <w:t>colleagues,</w:t>
      </w:r>
      <w:r w:rsidR="008C15A7">
        <w:t xml:space="preserve"> </w:t>
      </w:r>
      <w:r>
        <w:t>parents,</w:t>
      </w:r>
      <w:r w:rsidR="008C15A7">
        <w:t xml:space="preserve"> </w:t>
      </w:r>
      <w:r>
        <w:t>and</w:t>
      </w:r>
      <w:r w:rsidR="008C15A7">
        <w:t xml:space="preserve"> </w:t>
      </w:r>
      <w:r>
        <w:t>friends.</w:t>
      </w:r>
      <w:r w:rsidR="008C15A7">
        <w:t xml:space="preserve"> </w:t>
      </w:r>
      <w:r>
        <w:t>They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more</w:t>
      </w:r>
      <w:r w:rsidR="008C15A7">
        <w:t xml:space="preserve"> </w:t>
      </w:r>
      <w:r>
        <w:t>present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homes,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faith.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</w:t>
      </w:r>
      <w:r w:rsidR="008C15A7">
        <w:t xml:space="preserve"> </w:t>
      </w:r>
      <w:r>
        <w:t>ago,</w:t>
      </w:r>
      <w:r w:rsidR="008C15A7">
        <w:t xml:space="preserve"> </w:t>
      </w:r>
      <w:r>
        <w:t>our</w:t>
      </w:r>
      <w:r w:rsidR="008C15A7">
        <w:t xml:space="preserve"> </w:t>
      </w:r>
      <w:r>
        <w:t>Go</w:t>
      </w:r>
      <w:r w:rsidR="008C15A7">
        <w:t xml:space="preserve"> </w:t>
      </w:r>
      <w:r>
        <w:t>Forward</w:t>
      </w:r>
      <w:r w:rsidR="008C15A7">
        <w:t xml:space="preserve"> </w:t>
      </w:r>
      <w:r>
        <w:t>was</w:t>
      </w:r>
      <w:r w:rsidR="008C15A7">
        <w:t xml:space="preserve"> </w:t>
      </w:r>
      <w:r>
        <w:t>held</w:t>
      </w:r>
      <w:r w:rsidR="008C15A7">
        <w:t xml:space="preserve"> </w:t>
      </w:r>
      <w: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resort</w:t>
      </w:r>
      <w:r w:rsidR="008C15A7">
        <w:rPr>
          <w:color w:val="000000"/>
        </w:rPr>
        <w:t xml:space="preserve"> </w:t>
      </w:r>
      <w:r>
        <w:rPr>
          <w:color w:val="000000"/>
        </w:rPr>
        <w:t>tucked</w:t>
      </w:r>
      <w:r w:rsidR="008C15A7">
        <w:rPr>
          <w:color w:val="000000"/>
        </w:rPr>
        <w:t xml:space="preserve"> </w:t>
      </w:r>
      <w:r>
        <w:rPr>
          <w:color w:val="000000"/>
        </w:rPr>
        <w:t>deep</w:t>
      </w:r>
      <w:r w:rsidR="008C15A7">
        <w:rPr>
          <w:color w:val="000000"/>
        </w:rPr>
        <w:t xml:space="preserve"> </w:t>
      </w:r>
      <w:r>
        <w:rPr>
          <w:color w:val="000000"/>
        </w:rPr>
        <w:t>into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Pocono</w:t>
      </w:r>
      <w:r w:rsidR="008C15A7">
        <w:rPr>
          <w:color w:val="000000"/>
        </w:rPr>
        <w:t xml:space="preserve"> </w:t>
      </w:r>
      <w:r>
        <w:rPr>
          <w:color w:val="000000"/>
        </w:rPr>
        <w:t>Mountains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Pennsylvania.</w:t>
      </w:r>
    </w:p>
    <w:p w14:paraId="73905BBA" w14:textId="77777777" w:rsidR="00017929" w:rsidRDefault="00E949E9" w:rsidP="008F1C01">
      <w:pPr>
        <w:pStyle w:val="Body-TextTx"/>
        <w:rPr>
          <w:color w:val="000000"/>
        </w:rPr>
      </w:pP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exercises</w:t>
      </w:r>
      <w:r w:rsidR="008C15A7">
        <w:t xml:space="preserve"> </w:t>
      </w:r>
      <w:r>
        <w:t>were</w:t>
      </w:r>
      <w:r w:rsidR="008C15A7">
        <w:t xml:space="preserve"> </w:t>
      </w:r>
      <w:r>
        <w:t>led</w:t>
      </w:r>
      <w:r w:rsidR="008C15A7">
        <w:t xml:space="preserve"> </w:t>
      </w:r>
      <w:r>
        <w:t>by</w:t>
      </w:r>
      <w:r w:rsidR="008C15A7">
        <w:t xml:space="preserve"> </w:t>
      </w:r>
      <w:r>
        <w:rPr>
          <w:color w:val="000000"/>
        </w:rPr>
        <w:t>Dr.</w:t>
      </w:r>
      <w:r w:rsidR="008C15A7">
        <w:rPr>
          <w:color w:val="000000"/>
        </w:rPr>
        <w:t xml:space="preserve"> </w:t>
      </w:r>
      <w:r>
        <w:rPr>
          <w:color w:val="000000"/>
        </w:rPr>
        <w:t>Christine</w:t>
      </w:r>
      <w:r w:rsidR="008C15A7">
        <w:rPr>
          <w:color w:val="000000"/>
        </w:rPr>
        <w:t xml:space="preserve"> </w:t>
      </w:r>
      <w:proofErr w:type="spellStart"/>
      <w:r>
        <w:rPr>
          <w:color w:val="000000"/>
        </w:rPr>
        <w:t>Moriconi</w:t>
      </w:r>
      <w:proofErr w:type="spellEnd"/>
      <w:r>
        <w:rPr>
          <w:color w:val="000000"/>
        </w:rPr>
        <w:t>,</w:t>
      </w:r>
      <w:r w:rsidR="008C15A7">
        <w:rPr>
          <w:color w:val="000000"/>
        </w:rPr>
        <w:t xml:space="preserve"> </w:t>
      </w:r>
      <w:r>
        <w:rPr>
          <w:color w:val="000000"/>
        </w:rPr>
        <w:t>Co-Director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Center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Contemplative</w:t>
      </w:r>
      <w:r w:rsidR="008C15A7">
        <w:rPr>
          <w:color w:val="000000"/>
        </w:rPr>
        <w:t xml:space="preserve"> </w:t>
      </w:r>
      <w:r>
        <w:rPr>
          <w:color w:val="000000"/>
        </w:rPr>
        <w:t>Studies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West</w:t>
      </w:r>
      <w:r w:rsidR="008C15A7">
        <w:rPr>
          <w:color w:val="000000"/>
        </w:rPr>
        <w:t xml:space="preserve"> </w:t>
      </w:r>
      <w:r>
        <w:rPr>
          <w:color w:val="000000"/>
        </w:rPr>
        <w:t>Chester</w:t>
      </w:r>
      <w:r w:rsidR="008C15A7">
        <w:rPr>
          <w:color w:val="000000"/>
        </w:rPr>
        <w:t xml:space="preserve"> </w:t>
      </w:r>
      <w:r>
        <w:rPr>
          <w:color w:val="000000"/>
        </w:rPr>
        <w:t>University</w:t>
      </w:r>
      <w:r>
        <w:t>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guided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by</w:t>
      </w:r>
      <w:r w:rsidR="008C15A7">
        <w:t xml:space="preserve"> </w:t>
      </w:r>
      <w:r>
        <w:t>Pat</w:t>
      </w:r>
      <w:r w:rsidR="008C15A7">
        <w:t xml:space="preserve"> </w:t>
      </w:r>
      <w:r>
        <w:t>Croce,</w:t>
      </w:r>
      <w:r w:rsidR="008C15A7">
        <w:t xml:space="preserve"> </w:t>
      </w:r>
      <w:r>
        <w:t>former</w:t>
      </w:r>
      <w:r w:rsidR="008C15A7">
        <w:t xml:space="preserve"> </w:t>
      </w:r>
      <w:r>
        <w:t>owner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76ers,</w:t>
      </w:r>
      <w:r w:rsidR="008C15A7">
        <w:t xml:space="preserve"> </w:t>
      </w:r>
      <w:r>
        <w:t>now</w:t>
      </w:r>
      <w:r w:rsidR="008C15A7">
        <w:t xml:space="preserve"> </w:t>
      </w:r>
      <w:r>
        <w:t>guru</w:t>
      </w:r>
      <w:r w:rsidR="008C15A7">
        <w:t xml:space="preserve"> </w:t>
      </w:r>
      <w:r>
        <w:t>and</w:t>
      </w:r>
      <w:r w:rsidR="008C15A7">
        <w:t xml:space="preserve"> </w:t>
      </w:r>
      <w:r>
        <w:t>good</w:t>
      </w:r>
      <w:r w:rsidR="008C15A7">
        <w:t xml:space="preserve"> </w:t>
      </w:r>
      <w:r>
        <w:t>friend.</w:t>
      </w:r>
      <w:r w:rsidR="008C15A7">
        <w:t xml:space="preserve"> </w:t>
      </w:r>
      <w:r>
        <w:t>On</w:t>
      </w:r>
      <w:r w:rsidR="008C15A7">
        <w:t xml:space="preserve"> </w:t>
      </w:r>
      <w:r>
        <w:t>that</w:t>
      </w:r>
      <w:r w:rsidR="008C15A7">
        <w:t xml:space="preserve"> </w:t>
      </w:r>
      <w:r>
        <w:t>June</w:t>
      </w:r>
      <w:r w:rsidR="008C15A7">
        <w:t xml:space="preserve"> </w:t>
      </w:r>
      <w:r>
        <w:t>day,</w:t>
      </w:r>
      <w:r w:rsidR="008C15A7">
        <w:t xml:space="preserve"> </w:t>
      </w:r>
      <w:r>
        <w:t>Christine</w:t>
      </w:r>
      <w:r w:rsidR="008C15A7">
        <w:t xml:space="preserve"> </w:t>
      </w:r>
      <w:r>
        <w:t>st</w:t>
      </w:r>
      <w:r>
        <w:rPr>
          <w:color w:val="000000"/>
        </w:rPr>
        <w:t>ood</w:t>
      </w:r>
      <w:r w:rsidR="008C15A7">
        <w:rPr>
          <w:color w:val="000000"/>
        </w:rPr>
        <w:t xml:space="preserve"> </w:t>
      </w:r>
      <w:r>
        <w:rPr>
          <w:color w:val="000000"/>
        </w:rPr>
        <w:t>before</w:t>
      </w:r>
      <w:r w:rsidR="008C15A7">
        <w:rPr>
          <w:color w:val="000000"/>
        </w:rPr>
        <w:t xml:space="preserve"> </w:t>
      </w:r>
      <w:r>
        <w:rPr>
          <w:color w:val="000000"/>
        </w:rPr>
        <w:t>150</w:t>
      </w:r>
      <w:r w:rsidR="008C15A7">
        <w:rPr>
          <w:color w:val="000000"/>
        </w:rPr>
        <w:t xml:space="preserve"> </w:t>
      </w:r>
      <w:r>
        <w:rPr>
          <w:color w:val="000000"/>
        </w:rPr>
        <w:t>senior</w:t>
      </w:r>
      <w:r w:rsidR="008C15A7">
        <w:rPr>
          <w:color w:val="000000"/>
        </w:rPr>
        <w:t xml:space="preserve"> </w:t>
      </w:r>
      <w:r>
        <w:rPr>
          <w:color w:val="000000"/>
        </w:rPr>
        <w:t>leaders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ballroom</w:t>
      </w:r>
      <w:r w:rsidR="008C15A7">
        <w:rPr>
          <w:color w:val="000000"/>
        </w:rPr>
        <w:t xml:space="preserve"> </w:t>
      </w:r>
      <w:r>
        <w:rPr>
          <w:color w:val="000000"/>
        </w:rPr>
        <w:t>lined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floor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ceiling</w:t>
      </w:r>
      <w:r w:rsidR="008C15A7">
        <w:rPr>
          <w:color w:val="000000"/>
        </w:rPr>
        <w:t xml:space="preserve"> </w:t>
      </w:r>
      <w:r>
        <w:rPr>
          <w:color w:val="000000"/>
        </w:rPr>
        <w:t>windows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gave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clear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serene</w:t>
      </w:r>
      <w:r w:rsidR="008C15A7">
        <w:rPr>
          <w:color w:val="000000"/>
        </w:rPr>
        <w:t xml:space="preserve"> </w:t>
      </w:r>
      <w:r>
        <w:rPr>
          <w:color w:val="000000"/>
        </w:rPr>
        <w:t>view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lush</w:t>
      </w:r>
      <w:r w:rsidR="008C15A7">
        <w:rPr>
          <w:color w:val="000000"/>
        </w:rPr>
        <w:t xml:space="preserve"> </w:t>
      </w:r>
      <w:r>
        <w:rPr>
          <w:color w:val="000000"/>
        </w:rPr>
        <w:t>tree-covered</w:t>
      </w:r>
      <w:r w:rsidR="008C15A7">
        <w:rPr>
          <w:color w:val="000000"/>
        </w:rPr>
        <w:t xml:space="preserve"> </w:t>
      </w:r>
      <w:r>
        <w:rPr>
          <w:color w:val="000000"/>
        </w:rPr>
        <w:t>mountains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deep</w:t>
      </w:r>
      <w:r w:rsidR="008C15A7">
        <w:rPr>
          <w:color w:val="000000"/>
        </w:rPr>
        <w:t xml:space="preserve"> </w:t>
      </w:r>
      <w:r>
        <w:rPr>
          <w:color w:val="000000"/>
        </w:rPr>
        <w:t>blue</w:t>
      </w:r>
      <w:r w:rsidR="008C15A7">
        <w:rPr>
          <w:color w:val="000000"/>
        </w:rPr>
        <w:t xml:space="preserve"> </w:t>
      </w:r>
      <w:r>
        <w:rPr>
          <w:color w:val="000000"/>
        </w:rPr>
        <w:t>sky</w:t>
      </w:r>
      <w:r w:rsidR="008C15A7">
        <w:rPr>
          <w:color w:val="000000"/>
        </w:rPr>
        <w:t xml:space="preserve"> </w:t>
      </w:r>
      <w:r>
        <w:rPr>
          <w:color w:val="000000"/>
        </w:rPr>
        <w:t>without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cloud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sight.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There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untapped</w:t>
      </w:r>
      <w:r w:rsidR="008C15A7">
        <w:rPr>
          <w:color w:val="000000"/>
        </w:rPr>
        <w:t xml:space="preserve"> </w:t>
      </w:r>
      <w:r>
        <w:rPr>
          <w:color w:val="000000"/>
        </w:rPr>
        <w:t>wisdom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creativity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each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us.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key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unlocking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stillness,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Christine</w:t>
      </w:r>
      <w:r w:rsidR="008C15A7">
        <w:rPr>
          <w:color w:val="000000"/>
        </w:rPr>
        <w:t xml:space="preserve"> </w:t>
      </w:r>
      <w:r>
        <w:rPr>
          <w:color w:val="000000"/>
        </w:rPr>
        <w:t>said.</w:t>
      </w:r>
    </w:p>
    <w:p w14:paraId="041BDBD2" w14:textId="77777777" w:rsidR="00017929" w:rsidRDefault="00610349" w:rsidP="008F1C01">
      <w:pPr>
        <w:pStyle w:val="Body-TextTx"/>
      </w:pPr>
      <w:r>
        <w:rPr>
          <w:color w:val="222222"/>
        </w:rPr>
        <w:t>“</w:t>
      </w:r>
      <w:r w:rsidR="00E949E9">
        <w:t>Mindfulness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bringing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potential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ease,</w:t>
      </w:r>
      <w:r>
        <w:t>”</w:t>
      </w:r>
      <w:r w:rsidR="008C15A7">
        <w:t xml:space="preserve"> </w:t>
      </w:r>
      <w:r w:rsidR="00E949E9">
        <w:t>continued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Co-Director</w:t>
      </w:r>
      <w:r w:rsidR="008C15A7">
        <w:t xml:space="preserve"> </w:t>
      </w:r>
      <w:r w:rsidR="00E949E9">
        <w:t>Don</w:t>
      </w:r>
      <w:r w:rsidR="008C15A7">
        <w:t xml:space="preserve"> </w:t>
      </w:r>
      <w:r w:rsidR="00E949E9">
        <w:t>McCown.</w:t>
      </w:r>
      <w:r w:rsidR="008C15A7">
        <w:t xml:space="preserve"> </w:t>
      </w:r>
      <w:r>
        <w:t>“</w:t>
      </w:r>
      <w:r w:rsidR="00E949E9">
        <w:rPr>
          <w:color w:val="222222"/>
        </w:rPr>
        <w:t>It</w:t>
      </w:r>
      <w:r>
        <w:rPr>
          <w:color w:val="222222"/>
        </w:rPr>
        <w:t>’</w:t>
      </w:r>
      <w:r w:rsidR="00E949E9">
        <w:rPr>
          <w:color w:val="222222"/>
        </w:rPr>
        <w:t>s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the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mind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breathing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and</w:t>
      </w:r>
      <w:r w:rsidR="008C15A7">
        <w:rPr>
          <w:color w:val="222222"/>
        </w:rPr>
        <w:t xml:space="preserve"> </w:t>
      </w:r>
      <w:r w:rsidR="00E949E9">
        <w:rPr>
          <w:color w:val="222222"/>
        </w:rPr>
        <w:t>stretching.</w:t>
      </w:r>
      <w:r>
        <w:rPr>
          <w:color w:val="222222"/>
        </w:rPr>
        <w:t>”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fifteen</w:t>
      </w:r>
      <w:r w:rsidR="008C15A7">
        <w:t xml:space="preserve"> </w:t>
      </w:r>
      <w:r w:rsidR="00E949E9">
        <w:t>minutes,</w:t>
      </w:r>
      <w:r w:rsidR="008C15A7">
        <w:t xml:space="preserve"> </w:t>
      </w:r>
      <w:r w:rsidR="00E949E9">
        <w:t>under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soothing,</w:t>
      </w:r>
      <w:r w:rsidR="008C15A7">
        <w:t xml:space="preserve"> </w:t>
      </w:r>
      <w:r w:rsidR="00E949E9">
        <w:t>methodic</w:t>
      </w:r>
      <w:r w:rsidR="008C15A7">
        <w:t xml:space="preserve"> </w:t>
      </w:r>
      <w:r w:rsidR="00E949E9">
        <w:t>voices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these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industry-leading</w:t>
      </w:r>
      <w:r w:rsidR="008C15A7">
        <w:t xml:space="preserve"> </w:t>
      </w:r>
      <w:r w:rsidR="00E949E9">
        <w:t>experts,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talented,</w:t>
      </w:r>
      <w:r w:rsidR="008C15A7">
        <w:t xml:space="preserve"> </w:t>
      </w:r>
      <w:r w:rsidR="00E949E9">
        <w:t>high-velocity</w:t>
      </w:r>
      <w:r w:rsidR="008C15A7">
        <w:t xml:space="preserve"> </w:t>
      </w:r>
      <w:r w:rsidR="00E949E9">
        <w:t>executives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entertainment</w:t>
      </w:r>
      <w:r w:rsidR="008C15A7">
        <w:t xml:space="preserve"> </w:t>
      </w:r>
      <w:r w:rsidR="00E949E9">
        <w:t>sat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complete,</w:t>
      </w:r>
      <w:r w:rsidR="008C15A7">
        <w:t xml:space="preserve"> </w:t>
      </w:r>
      <w:r w:rsidR="00E949E9">
        <w:t>contemplative</w:t>
      </w:r>
      <w:r w:rsidR="008C15A7">
        <w:t xml:space="preserve"> </w:t>
      </w:r>
      <w:r w:rsidR="00E949E9">
        <w:t>silence.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calm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peaceful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barely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faint</w:t>
      </w:r>
      <w:r w:rsidR="008C15A7">
        <w:t xml:space="preserve"> </w:t>
      </w:r>
      <w:r w:rsidR="00E949E9">
        <w:t>sound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air</w:t>
      </w:r>
      <w:r w:rsidR="008C15A7">
        <w:t xml:space="preserve"> </w:t>
      </w:r>
      <w:r w:rsidR="00E949E9">
        <w:t>conditioning</w:t>
      </w:r>
      <w:r w:rsidR="008C15A7">
        <w:t xml:space="preserve"> </w:t>
      </w:r>
      <w:r w:rsidR="00E949E9">
        <w:t>blowing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drapes.</w:t>
      </w:r>
    </w:p>
    <w:p w14:paraId="3BCCB479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peeked.</w:t>
      </w:r>
      <w:r w:rsidR="008C15A7">
        <w:t xml:space="preserve"> </w:t>
      </w:r>
      <w:r>
        <w:t>I</w:t>
      </w:r>
      <w:r w:rsidR="00610349">
        <w:t>’</w:t>
      </w:r>
      <w:r>
        <w:t>ll</w:t>
      </w:r>
      <w:r w:rsidR="008C15A7">
        <w:t xml:space="preserve"> </w:t>
      </w:r>
      <w:r>
        <w:t>admit</w:t>
      </w:r>
      <w:r w:rsidR="008C15A7">
        <w:t xml:space="preserve"> </w:t>
      </w:r>
      <w:r>
        <w:t>it.</w:t>
      </w:r>
    </w:p>
    <w:p w14:paraId="37344DBD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peeked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moment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worth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fierce</w:t>
      </w:r>
      <w:r w:rsidR="008C15A7">
        <w:t xml:space="preserve"> </w:t>
      </w:r>
      <w:r>
        <w:t>negotiators,</w:t>
      </w:r>
      <w:r w:rsidR="008C15A7">
        <w:t xml:space="preserve"> </w:t>
      </w:r>
      <w:r>
        <w:t>hard</w:t>
      </w:r>
      <w:r w:rsidR="008C15A7">
        <w:t xml:space="preserve"> </w:t>
      </w:r>
      <w:r>
        <w:t>chargers,</w:t>
      </w:r>
      <w:r w:rsidR="008C15A7">
        <w:t xml:space="preserve"> </w:t>
      </w:r>
      <w:r>
        <w:t>smartphone</w:t>
      </w:r>
      <w:r w:rsidR="008C15A7">
        <w:t xml:space="preserve"> </w:t>
      </w:r>
      <w:r>
        <w:t>junkies,</w:t>
      </w:r>
      <w:r w:rsidR="008C15A7">
        <w:t xml:space="preserve"> </w:t>
      </w:r>
      <w:r>
        <w:t>sales</w:t>
      </w:r>
      <w:r w:rsidR="008C15A7">
        <w:t xml:space="preserve"> </w:t>
      </w:r>
      <w:r>
        <w:t>bulldogs,</w:t>
      </w:r>
      <w:r w:rsidR="008C15A7">
        <w:t xml:space="preserve"> </w:t>
      </w:r>
      <w:r>
        <w:t>and</w:t>
      </w:r>
      <w:r w:rsidR="008C15A7">
        <w:t xml:space="preserve"> </w:t>
      </w:r>
      <w:r>
        <w:t>1</w:t>
      </w:r>
      <w:r w:rsidR="008C15A7">
        <w:t xml:space="preserve"> </w:t>
      </w:r>
      <w:r>
        <w:t>a.m.-emailers</w:t>
      </w:r>
      <w:r w:rsidR="008C15A7">
        <w:t xml:space="preserve"> </w:t>
      </w:r>
      <w:r>
        <w:t>all</w:t>
      </w:r>
      <w:r w:rsidR="008C15A7">
        <w:t xml:space="preserve"> </w:t>
      </w:r>
      <w:r>
        <w:t>completely</w:t>
      </w:r>
      <w:r w:rsidR="008C15A7">
        <w:t xml:space="preserve"> </w:t>
      </w:r>
      <w:r>
        <w:t>still,</w:t>
      </w:r>
      <w:r w:rsidR="008C15A7">
        <w:t xml:space="preserve"> </w:t>
      </w:r>
      <w:r>
        <w:t>eyes</w:t>
      </w:r>
      <w:r w:rsidR="008C15A7">
        <w:t xml:space="preserve"> </w:t>
      </w:r>
      <w:r>
        <w:t>closed,</w:t>
      </w:r>
      <w:r w:rsidR="008C15A7">
        <w:t xml:space="preserve"> </w:t>
      </w:r>
      <w:r>
        <w:t>shoes</w:t>
      </w:r>
      <w:r w:rsidR="008C15A7">
        <w:t xml:space="preserve"> </w:t>
      </w:r>
      <w:r>
        <w:t>off</w:t>
      </w:r>
      <w:r w:rsidR="008C15A7">
        <w:t xml:space="preserve"> </w:t>
      </w:r>
      <w:r>
        <w:t>on</w:t>
      </w:r>
      <w:r w:rsidR="008C15A7">
        <w:t xml:space="preserve"> </w:t>
      </w:r>
      <w:r>
        <w:t>yoga</w:t>
      </w:r>
      <w:r w:rsidR="008C15A7">
        <w:t xml:space="preserve"> </w:t>
      </w:r>
      <w:r>
        <w:t>mats</w:t>
      </w:r>
      <w:r w:rsidR="008C15A7">
        <w:t xml:space="preserve"> </w:t>
      </w:r>
      <w:r>
        <w:t>some</w:t>
      </w:r>
      <w:r w:rsidR="008C15A7">
        <w:t xml:space="preserve"> </w:t>
      </w:r>
      <w:r>
        <w:t>sitting,</w:t>
      </w:r>
      <w:r w:rsidR="008C15A7">
        <w:t xml:space="preserve"> </w:t>
      </w:r>
      <w:r>
        <w:t>some</w:t>
      </w:r>
      <w:r w:rsidR="008C15A7">
        <w:t xml:space="preserve"> </w:t>
      </w:r>
      <w:r>
        <w:t>laying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backs.</w:t>
      </w:r>
      <w:r w:rsidR="008C15A7">
        <w:t xml:space="preserve"> </w:t>
      </w:r>
      <w:r>
        <w:t>A</w:t>
      </w:r>
      <w:r w:rsidR="008C15A7">
        <w:t xml:space="preserve"> </w:t>
      </w:r>
      <w:r>
        <w:t>group</w:t>
      </w:r>
      <w:r w:rsidR="008C15A7">
        <w:t xml:space="preserve"> </w:t>
      </w:r>
      <w:r>
        <w:t>breathing,</w:t>
      </w:r>
      <w:r w:rsidR="008C15A7">
        <w:t xml:space="preserve"> </w:t>
      </w:r>
      <w:r>
        <w:t>still,</w:t>
      </w:r>
      <w:r w:rsidR="008C15A7">
        <w:t xml:space="preserve"> </w:t>
      </w:r>
      <w:r>
        <w:t>and</w:t>
      </w:r>
      <w:r w:rsidR="008C15A7">
        <w:t xml:space="preserve"> </w:t>
      </w:r>
      <w:r>
        <w:t>quiet</w:t>
      </w:r>
      <w:r w:rsidR="00610349">
        <w:t> . . .</w:t>
      </w:r>
      <w:r w:rsidR="00722F53">
        <w:t xml:space="preserve"> </w:t>
      </w:r>
      <w:r>
        <w:t>completely</w:t>
      </w:r>
      <w:r w:rsidR="008C15A7">
        <w:t xml:space="preserve"> </w:t>
      </w:r>
      <w:r>
        <w:t>vulnerable</w:t>
      </w:r>
      <w:r w:rsidR="008C15A7">
        <w:t xml:space="preserve"> </w:t>
      </w:r>
      <w:r>
        <w:t>and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exercise,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together</w:t>
      </w:r>
      <w:r w:rsidR="008C15A7">
        <w:t xml:space="preserve"> </w:t>
      </w:r>
      <w:r>
        <w:t>and</w:t>
      </w:r>
      <w:r w:rsidR="008C15A7">
        <w:t xml:space="preserve"> </w:t>
      </w:r>
      <w:r>
        <w:t>being</w:t>
      </w:r>
      <w:r w:rsidR="008C15A7">
        <w:t xml:space="preserve"> </w:t>
      </w:r>
      <w:r>
        <w:t>where</w:t>
      </w:r>
      <w:r w:rsidR="008C15A7">
        <w:t xml:space="preserve"> </w:t>
      </w:r>
      <w:r>
        <w:t>their</w:t>
      </w:r>
      <w:r w:rsidR="008C15A7">
        <w:t xml:space="preserve"> </w:t>
      </w:r>
      <w:r>
        <w:t>feet</w:t>
      </w:r>
      <w:r w:rsidR="008C15A7">
        <w:t xml:space="preserve"> </w:t>
      </w:r>
      <w:r>
        <w:t>are.</w:t>
      </w:r>
    </w:p>
    <w:p w14:paraId="6C9725F2" w14:textId="77777777" w:rsidR="00722F53" w:rsidRDefault="00E949E9" w:rsidP="008F1C01">
      <w:pPr>
        <w:pStyle w:val="Body-TextTx"/>
        <w:rPr>
          <w:color w:val="000000"/>
        </w:rPr>
      </w:pPr>
      <w:r>
        <w:t>Sessions</w:t>
      </w:r>
      <w:r w:rsidR="008C15A7">
        <w:t xml:space="preserve"> </w:t>
      </w:r>
      <w:r>
        <w:t>like</w:t>
      </w:r>
      <w:r w:rsidR="008C15A7">
        <w:t xml:space="preserve"> </w:t>
      </w:r>
      <w:r>
        <w:t>this</w:t>
      </w:r>
      <w:r w:rsidR="008C15A7">
        <w:t xml:space="preserve"> </w:t>
      </w:r>
      <w:r>
        <w:t>teach</w:t>
      </w:r>
      <w:r w:rsidR="008C15A7">
        <w:t xml:space="preserve"> </w:t>
      </w:r>
      <w:r>
        <w:t>us</w:t>
      </w:r>
      <w:r w:rsidR="008C15A7">
        <w:t xml:space="preserve"> </w:t>
      </w:r>
      <w:r>
        <w:t>that</w:t>
      </w:r>
      <w:r w:rsidR="008C15A7">
        <w:t xml:space="preserve"> </w:t>
      </w:r>
      <w:r>
        <w:t>our</w:t>
      </w:r>
      <w:r w:rsidR="008C15A7">
        <w:t xml:space="preserve"> </w:t>
      </w:r>
      <w:r>
        <w:t>minds</w:t>
      </w:r>
      <w:r w:rsidR="008C15A7">
        <w:t xml:space="preserve"> </w:t>
      </w:r>
      <w:r>
        <w:t>are</w:t>
      </w:r>
      <w:r w:rsidR="008C15A7">
        <w:t xml:space="preserve"> </w:t>
      </w:r>
      <w:r>
        <w:t>a</w:t>
      </w:r>
      <w:r w:rsidR="008C15A7">
        <w:t xml:space="preserve"> </w:t>
      </w:r>
      <w:r>
        <w:t>collection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think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we</w:t>
      </w:r>
      <w:r w:rsidR="008C15A7">
        <w:t xml:space="preserve"> </w:t>
      </w:r>
      <w:r>
        <w:t>live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encourage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exist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present.</w:t>
      </w:r>
      <w:r w:rsidR="008C15A7">
        <w:t xml:space="preserve"> </w:t>
      </w:r>
      <w:r>
        <w:t>After</w:t>
      </w:r>
      <w:r w:rsidR="008C15A7">
        <w:t xml:space="preserve"> </w:t>
      </w:r>
      <w:r>
        <w:t>all,</w:t>
      </w:r>
      <w:r w:rsidR="008C15A7">
        <w:t xml:space="preserve"> </w:t>
      </w:r>
      <w:r>
        <w:t>how</w:t>
      </w:r>
      <w:r w:rsidR="008C15A7">
        <w:t xml:space="preserve"> </w:t>
      </w:r>
      <w:r>
        <w:t>can</w:t>
      </w:r>
      <w:r w:rsidR="008C15A7">
        <w:t xml:space="preserve"> </w:t>
      </w:r>
      <w:r>
        <w:t>I</w:t>
      </w:r>
      <w:r w:rsidR="008C15A7">
        <w:t xml:space="preserve"> </w:t>
      </w:r>
      <w:r>
        <w:t>meaningfully</w:t>
      </w:r>
      <w:r w:rsidR="008C15A7">
        <w:t xml:space="preserve"> </w:t>
      </w:r>
      <w:r>
        <w:t>connect</w:t>
      </w:r>
      <w:r w:rsidR="008C15A7">
        <w:t xml:space="preserve"> </w:t>
      </w:r>
      <w:r>
        <w:t>with</w:t>
      </w:r>
      <w:r w:rsidR="008C15A7">
        <w:t xml:space="preserve"> </w:t>
      </w:r>
      <w:r>
        <w:t>you,</w:t>
      </w:r>
      <w:r w:rsidR="008C15A7">
        <w:t xml:space="preserve"> </w:t>
      </w:r>
      <w:r>
        <w:t>my</w:t>
      </w:r>
      <w:r w:rsidR="008C15A7">
        <w:t xml:space="preserve"> </w:t>
      </w:r>
      <w:r>
        <w:t>colleague,</w:t>
      </w:r>
      <w:r w:rsidR="008C15A7">
        <w:t xml:space="preserve"> </w:t>
      </w:r>
      <w:r>
        <w:t>my</w:t>
      </w:r>
      <w:r w:rsidR="008C15A7">
        <w:t xml:space="preserve"> </w:t>
      </w:r>
      <w:r>
        <w:t>manager,</w:t>
      </w:r>
      <w:r w:rsidR="008C15A7">
        <w:t xml:space="preserve"> </w:t>
      </w:r>
      <w:r>
        <w:t>my</w:t>
      </w:r>
      <w:r w:rsidR="008C15A7">
        <w:t xml:space="preserve"> </w:t>
      </w:r>
      <w:r>
        <w:t>daughter,</w:t>
      </w:r>
      <w:r w:rsidR="008C15A7">
        <w:t xml:space="preserve"> </w:t>
      </w:r>
      <w:r>
        <w:t>my</w:t>
      </w:r>
      <w:r w:rsidR="008C15A7">
        <w:t xml:space="preserve"> </w:t>
      </w:r>
      <w:r>
        <w:t>wife</w:t>
      </w:r>
      <w:r w:rsidR="008C15A7">
        <w:t xml:space="preserve"> </w:t>
      </w:r>
      <w:r>
        <w:t>or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if</w:t>
      </w:r>
      <w:r w:rsidR="008C15A7">
        <w:t xml:space="preserve"> </w:t>
      </w:r>
      <w:r>
        <w:t>my</w:t>
      </w:r>
      <w:r w:rsidR="008C15A7">
        <w:t xml:space="preserve"> </w:t>
      </w:r>
      <w:r>
        <w:t>mind</w:t>
      </w:r>
      <w:r w:rsidR="008C15A7">
        <w:t xml:space="preserve"> </w:t>
      </w:r>
      <w:r>
        <w:t>is</w:t>
      </w:r>
      <w:r w:rsidR="008C15A7">
        <w:t xml:space="preserve"> </w:t>
      </w:r>
      <w:r>
        <w:t>constantly</w:t>
      </w:r>
      <w:r w:rsidR="008C15A7">
        <w:t xml:space="preserve"> </w:t>
      </w:r>
      <w:r>
        <w:t>racing</w:t>
      </w:r>
      <w:r w:rsidR="008C15A7">
        <w:t xml:space="preserve"> </w:t>
      </w:r>
      <w:r>
        <w:t>and</w:t>
      </w:r>
      <w:r w:rsidR="008C15A7">
        <w:t xml:space="preserve"> </w:t>
      </w:r>
      <w:r>
        <w:t>unfocused?</w:t>
      </w:r>
      <w:r w:rsidR="008C15A7">
        <w:t xml:space="preserve"> </w:t>
      </w:r>
      <w:r>
        <w:t>How</w:t>
      </w:r>
      <w:r w:rsidR="008C15A7">
        <w:t xml:space="preserve"> </w:t>
      </w:r>
      <w:r>
        <w:t>can</w:t>
      </w:r>
      <w:r w:rsidR="008C15A7">
        <w:t xml:space="preserve"> </w:t>
      </w:r>
      <w:r>
        <w:t>I</w:t>
      </w:r>
      <w:r w:rsidR="008C15A7">
        <w:t xml:space="preserve"> </w:t>
      </w:r>
      <w:r>
        <w:t>be</w:t>
      </w:r>
      <w:r w:rsidR="008C15A7">
        <w:t xml:space="preserve"> </w:t>
      </w:r>
      <w:r>
        <w:t>present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meeting</w:t>
      </w:r>
      <w:r w:rsidR="008C15A7">
        <w:t xml:space="preserve"> </w:t>
      </w:r>
      <w:r>
        <w:t>and</w:t>
      </w:r>
      <w:r w:rsidR="008C15A7">
        <w:t xml:space="preserve"> </w:t>
      </w:r>
      <w:r>
        <w:t>respect</w:t>
      </w:r>
      <w:r w:rsidR="008C15A7">
        <w:t xml:space="preserve"> </w:t>
      </w:r>
      <w:r>
        <w:t>your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presentation</w:t>
      </w:r>
      <w:r w:rsidR="008C15A7">
        <w:t xml:space="preserve"> </w:t>
      </w:r>
      <w:r>
        <w:t>efforts,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distracted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noise</w:t>
      </w:r>
      <w:r w:rsidR="008C15A7">
        <w:t xml:space="preserve"> </w:t>
      </w:r>
      <w:r>
        <w:t>inside</w:t>
      </w:r>
      <w:r w:rsidR="008C15A7">
        <w:t xml:space="preserve"> </w:t>
      </w:r>
      <w:r>
        <w:t>my</w:t>
      </w:r>
      <w:r w:rsidR="008C15A7">
        <w:t xml:space="preserve"> </w:t>
      </w:r>
      <w:r>
        <w:t>head?</w:t>
      </w:r>
    </w:p>
    <w:p w14:paraId="7D97B064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3F56F9B8" w14:textId="77777777" w:rsidR="00722F53" w:rsidRDefault="00E949E9" w:rsidP="008F1C01">
      <w:pPr>
        <w:pStyle w:val="Body-TextTx"/>
        <w:rPr>
          <w:color w:val="000000"/>
        </w:rPr>
      </w:pP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saying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easy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completely</w:t>
      </w:r>
      <w:r w:rsidR="008C15A7">
        <w:t xml:space="preserve"> </w:t>
      </w:r>
      <w:r>
        <w:t>still.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saying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worth</w:t>
      </w:r>
      <w:r w:rsidR="008C15A7">
        <w:t xml:space="preserve"> </w:t>
      </w:r>
      <w:r>
        <w:t>it.</w:t>
      </w:r>
      <w:r w:rsidR="008C15A7">
        <w:t xml:space="preserve"> </w:t>
      </w:r>
      <w:r>
        <w:t>Our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more</w:t>
      </w:r>
      <w:r w:rsidR="008C15A7">
        <w:t xml:space="preserve"> </w:t>
      </w:r>
      <w:r>
        <w:t>meaning</w:t>
      </w:r>
      <w:r w:rsidR="008C15A7">
        <w:t xml:space="preserve"> </w:t>
      </w:r>
      <w:r>
        <w:t>is</w:t>
      </w:r>
      <w:r w:rsidR="008C15A7">
        <w:t xml:space="preserve"> </w:t>
      </w:r>
      <w:r>
        <w:t>right</w:t>
      </w:r>
      <w:r w:rsidR="008C15A7">
        <w:t xml:space="preserve"> </w:t>
      </w:r>
      <w:r>
        <w:t>here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us,</w:t>
      </w:r>
      <w:r w:rsidR="008C15A7">
        <w:t xml:space="preserve"> </w:t>
      </w:r>
      <w:r>
        <w:t>but</w:t>
      </w:r>
      <w:r w:rsidR="008C15A7">
        <w:t xml:space="preserve"> </w:t>
      </w:r>
      <w:r>
        <w:t>so</w:t>
      </w:r>
      <w:r w:rsidR="008C15A7">
        <w:t xml:space="preserve"> </w:t>
      </w:r>
      <w:r>
        <w:t>are</w:t>
      </w:r>
      <w:r w:rsidR="008C15A7">
        <w:t xml:space="preserve"> </w:t>
      </w:r>
      <w:r>
        <w:t>the</w:t>
      </w:r>
      <w:r w:rsidR="008C15A7">
        <w:t xml:space="preserve"> </w:t>
      </w:r>
      <w:r>
        <w:t>distractions</w:t>
      </w:r>
      <w:r w:rsidR="008C15A7">
        <w:t xml:space="preserve"> </w:t>
      </w:r>
      <w:r>
        <w:t>and</w:t>
      </w:r>
      <w:r w:rsidR="008C15A7">
        <w:t xml:space="preserve"> </w:t>
      </w:r>
      <w:r>
        <w:t>too</w:t>
      </w:r>
      <w:r w:rsidR="008C15A7">
        <w:t xml:space="preserve"> </w:t>
      </w:r>
      <w:r>
        <w:t>often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distractions</w:t>
      </w:r>
      <w:r w:rsidR="008C15A7">
        <w:t xml:space="preserve"> </w:t>
      </w:r>
      <w:r>
        <w:t>rule</w:t>
      </w:r>
      <w:r w:rsidR="008C15A7">
        <w:t xml:space="preserve"> </w:t>
      </w:r>
      <w:r>
        <w:t>the</w:t>
      </w:r>
      <w:r w:rsidR="008C15A7">
        <w:t xml:space="preserve"> </w:t>
      </w:r>
      <w:r>
        <w:t>day.</w:t>
      </w:r>
      <w:r w:rsidR="008C15A7">
        <w:t xml:space="preserve"> </w:t>
      </w:r>
      <w:r w:rsidRPr="00BC4DEA">
        <w:rPr>
          <w:rStyle w:val="boldb"/>
        </w:rPr>
        <w:t>Find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peace.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quiet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time.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yourself.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plan</w:t>
      </w:r>
      <w:r w:rsidR="008C15A7">
        <w:t xml:space="preserve"> </w:t>
      </w:r>
      <w:r>
        <w:t>it,</w:t>
      </w:r>
      <w:r w:rsidR="008C15A7">
        <w:t xml:space="preserve"> </w:t>
      </w:r>
      <w:r>
        <w:t>schedule</w:t>
      </w:r>
      <w:r w:rsidR="008C15A7">
        <w:t xml:space="preserve"> </w:t>
      </w:r>
      <w:r>
        <w:t>it,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discipline</w:t>
      </w:r>
      <w:r w:rsidR="008C15A7">
        <w:t xml:space="preserve"> </w:t>
      </w:r>
      <w:r>
        <w:t>to</w:t>
      </w:r>
      <w:r w:rsidR="008C15A7">
        <w:t xml:space="preserve"> </w:t>
      </w:r>
      <w:r>
        <w:t>stick</w:t>
      </w:r>
      <w:r w:rsidR="008C15A7">
        <w:t xml:space="preserve"> </w:t>
      </w:r>
      <w:r>
        <w:t>to</w:t>
      </w:r>
      <w:r w:rsidR="008C15A7">
        <w:t xml:space="preserve"> </w:t>
      </w:r>
      <w:r>
        <w:t>it,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choice</w:t>
      </w:r>
      <w:r w:rsidR="00C33184">
        <w:t>—</w:t>
      </w:r>
      <w:r>
        <w:t>our</w:t>
      </w:r>
      <w:r w:rsidR="008C15A7">
        <w:t xml:space="preserve"> </w:t>
      </w:r>
      <w:r>
        <w:t>choice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hope</w:t>
      </w:r>
      <w:r w:rsidR="008C15A7">
        <w:t xml:space="preserve"> </w:t>
      </w:r>
      <w:r>
        <w:t>you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one</w:t>
      </w:r>
      <w:r w:rsidR="008C15A7">
        <w:t xml:space="preserve"> </w:t>
      </w:r>
      <w:r>
        <w:t>especially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go</w:t>
      </w:r>
      <w:r w:rsidR="008C15A7">
        <w:t xml:space="preserve"> </w:t>
      </w:r>
      <w:r>
        <w:t>south</w:t>
      </w:r>
      <w:r w:rsidR="00610349">
        <w:t> . . .</w:t>
      </w:r>
      <w:r w:rsidR="00722F53">
        <w:t xml:space="preserve"> </w:t>
      </w:r>
      <w:r>
        <w:t>and</w:t>
      </w:r>
      <w:r w:rsidR="008C15A7">
        <w:t xml:space="preserve"> </w:t>
      </w:r>
      <w:r>
        <w:t>things</w:t>
      </w:r>
      <w:r w:rsidR="008C15A7">
        <w:t xml:space="preserve"> </w:t>
      </w:r>
      <w:r>
        <w:t>always</w:t>
      </w:r>
      <w:r w:rsidR="008C15A7">
        <w:t xml:space="preserve"> </w:t>
      </w:r>
      <w:r>
        <w:t>go</w:t>
      </w:r>
      <w:r w:rsidR="008C15A7">
        <w:t xml:space="preserve"> </w:t>
      </w:r>
      <w:r>
        <w:t>south</w:t>
      </w:r>
      <w:r w:rsidR="008C15A7">
        <w:t xml:space="preserve"> </w:t>
      </w:r>
      <w:r>
        <w:t>eventually.</w:t>
      </w:r>
    </w:p>
    <w:p w14:paraId="06B6D865" w14:textId="77777777" w:rsidR="00722F53" w:rsidRDefault="00E949E9" w:rsidP="00F96744">
      <w:pPr>
        <w:pStyle w:val="A-HeadAhead"/>
      </w:pPr>
      <w:r>
        <w:t>Live</w:t>
      </w:r>
      <w:r w:rsidR="008C15A7">
        <w:t xml:space="preserve"> </w:t>
      </w:r>
      <w:r>
        <w:t>your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</w:p>
    <w:p w14:paraId="2F985849" w14:textId="77777777" w:rsidR="00722F53" w:rsidRPr="00CB40F9" w:rsidRDefault="00E949E9" w:rsidP="00F96744">
      <w:pPr>
        <w:pStyle w:val="B-HeadBhead"/>
      </w:pPr>
      <w:r w:rsidRPr="00CB40F9">
        <w:t>Grounded.</w:t>
      </w:r>
    </w:p>
    <w:p w14:paraId="027FA7D7" w14:textId="77777777" w:rsidR="00722F53" w:rsidRDefault="00E949E9" w:rsidP="008F1C01">
      <w:pPr>
        <w:pStyle w:val="Body-TextTx"/>
      </w:pPr>
      <w:r>
        <w:t>One</w:t>
      </w:r>
      <w:r w:rsidR="008C15A7">
        <w:t xml:space="preserve"> </w:t>
      </w:r>
      <w:r>
        <w:t>snowy</w:t>
      </w:r>
      <w:r w:rsidR="008C15A7">
        <w:t xml:space="preserve"> </w:t>
      </w:r>
      <w:r>
        <w:t>January</w:t>
      </w:r>
      <w:r w:rsidR="008C15A7">
        <w:t xml:space="preserve"> </w:t>
      </w:r>
      <w:r>
        <w:t>evening</w:t>
      </w:r>
      <w:r w:rsidR="008C15A7">
        <w:t xml:space="preserve"> </w:t>
      </w:r>
      <w:r>
        <w:t>in</w:t>
      </w:r>
      <w:r w:rsidR="008C15A7">
        <w:t xml:space="preserve"> </w:t>
      </w:r>
      <w:r>
        <w:t>Newark,</w:t>
      </w:r>
      <w:r w:rsidR="008C15A7">
        <w:t xml:space="preserve"> </w:t>
      </w:r>
      <w:r>
        <w:t>NJ,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excited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meeting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friend,</w:t>
      </w:r>
      <w:r w:rsidR="008C15A7">
        <w:t xml:space="preserve"> </w:t>
      </w:r>
      <w:r>
        <w:t>Brian</w:t>
      </w:r>
      <w:r w:rsidR="008C15A7">
        <w:t xml:space="preserve"> </w:t>
      </w:r>
      <w:r>
        <w:t>Blair,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driven</w:t>
      </w:r>
      <w:r w:rsidR="008C15A7">
        <w:t xml:space="preserve"> </w:t>
      </w:r>
      <w:r>
        <w:t>down</w:t>
      </w:r>
      <w:r w:rsidR="008C15A7">
        <w:t xml:space="preserve"> </w:t>
      </w:r>
      <w:r>
        <w:t>from</w:t>
      </w:r>
      <w:r w:rsidR="008C15A7">
        <w:t xml:space="preserve"> </w:t>
      </w:r>
      <w:r>
        <w:t>New</w:t>
      </w:r>
      <w:r w:rsidR="008C15A7">
        <w:t xml:space="preserve"> </w:t>
      </w:r>
      <w:r>
        <w:t>Canaan,</w:t>
      </w:r>
      <w:r w:rsidR="008C15A7">
        <w:t xml:space="preserve"> </w:t>
      </w:r>
      <w:r>
        <w:t>CT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buddy</w:t>
      </w:r>
      <w:r w:rsidR="008C15A7">
        <w:t xml:space="preserve"> </w:t>
      </w:r>
      <w:r>
        <w:t>to</w:t>
      </w:r>
      <w:r w:rsidR="008C15A7">
        <w:t xml:space="preserve"> </w:t>
      </w:r>
      <w:r>
        <w:t>join</w:t>
      </w:r>
      <w:r w:rsidR="008C15A7">
        <w:t xml:space="preserve"> </w:t>
      </w:r>
      <w:r>
        <w:t>me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hockey</w:t>
      </w:r>
      <w:r w:rsidR="008C15A7">
        <w:t xml:space="preserve"> </w:t>
      </w:r>
      <w:r>
        <w:t>game.</w:t>
      </w:r>
      <w:r w:rsidR="008C15A7"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friend,</w:t>
      </w:r>
      <w:r w:rsidR="008C15A7">
        <w:t xml:space="preserve"> </w:t>
      </w:r>
      <w:r>
        <w:t>Shawn</w:t>
      </w:r>
      <w:r w:rsidR="008C15A7">
        <w:t xml:space="preserve"> </w:t>
      </w:r>
      <w:r>
        <w:t>Nelson,</w:t>
      </w:r>
      <w:r w:rsidR="008C15A7">
        <w:rPr>
          <w:color w:val="FF0000"/>
        </w:rPr>
        <w:t xml:space="preserve"> </w:t>
      </w:r>
      <w:r>
        <w:t>founder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proofErr w:type="spellStart"/>
      <w:r>
        <w:t>LoveSac</w:t>
      </w:r>
      <w:proofErr w:type="spellEnd"/>
      <w:r>
        <w:t>,</w:t>
      </w:r>
      <w:r w:rsidR="008C15A7">
        <w:t xml:space="preserve"> </w:t>
      </w:r>
      <w:r>
        <w:t>made</w:t>
      </w:r>
      <w:r w:rsidR="008C15A7">
        <w:t xml:space="preserve"> </w:t>
      </w:r>
      <w:r>
        <w:t>an</w:t>
      </w:r>
      <w:r w:rsidR="008C15A7">
        <w:t xml:space="preserve"> </w:t>
      </w:r>
      <w:r>
        <w:t>instant</w:t>
      </w:r>
      <w:r w:rsidR="008C15A7">
        <w:t xml:space="preserve"> </w:t>
      </w:r>
      <w:r>
        <w:t>and</w:t>
      </w:r>
      <w:r w:rsidR="008C15A7">
        <w:t xml:space="preserve"> </w:t>
      </w:r>
      <w:r>
        <w:t>lasting</w:t>
      </w:r>
      <w:r w:rsidR="008C15A7">
        <w:t xml:space="preserve"> </w:t>
      </w:r>
      <w:r>
        <w:t>impression</w:t>
      </w:r>
      <w:r w:rsidR="008C15A7">
        <w:t xml:space="preserve"> </w:t>
      </w:r>
      <w:r>
        <w:t>on</w:t>
      </w:r>
      <w:r w:rsidR="008C15A7">
        <w:t xml:space="preserve"> </w:t>
      </w:r>
      <w:r>
        <w:t>me.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interesting,</w:t>
      </w:r>
      <w:r w:rsidR="008C15A7">
        <w:t xml:space="preserve"> </w:t>
      </w:r>
      <w:r>
        <w:t>but</w:t>
      </w:r>
      <w:r w:rsidR="008C15A7">
        <w:t xml:space="preserve"> </w:t>
      </w:r>
      <w:r>
        <w:t>more</w:t>
      </w:r>
      <w:r w:rsidR="008C15A7">
        <w:t xml:space="preserve"> </w:t>
      </w:r>
      <w:r>
        <w:t>interested.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confident,</w:t>
      </w:r>
      <w:r w:rsidR="008C15A7">
        <w:t xml:space="preserve"> </w:t>
      </w:r>
      <w:r>
        <w:t>but</w:t>
      </w:r>
      <w:r w:rsidR="008C15A7">
        <w:t xml:space="preserve"> </w:t>
      </w:r>
      <w:r>
        <w:t>walked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air</w:t>
      </w:r>
      <w:r w:rsidR="008C15A7">
        <w:t xml:space="preserve"> </w:t>
      </w:r>
      <w:r>
        <w:t>of</w:t>
      </w:r>
      <w:r w:rsidR="008C15A7">
        <w:t xml:space="preserve"> </w:t>
      </w:r>
      <w:r>
        <w:t>humility.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funny,</w:t>
      </w:r>
      <w:r w:rsidR="008C15A7">
        <w:t xml:space="preserve"> </w:t>
      </w:r>
      <w:r>
        <w:t>but</w:t>
      </w:r>
      <w:r w:rsidR="008C15A7">
        <w:t xml:space="preserve"> </w:t>
      </w:r>
      <w:r>
        <w:t>not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that</w:t>
      </w:r>
      <w:r w:rsidR="008C15A7">
        <w:t xml:space="preserve"> </w:t>
      </w:r>
      <w:r>
        <w:t>constantly</w:t>
      </w:r>
      <w:r w:rsidR="008C15A7">
        <w:t xml:space="preserve"> </w:t>
      </w:r>
      <w:r>
        <w:t>made</w:t>
      </w:r>
      <w:r w:rsidR="008C15A7">
        <w:t xml:space="preserve"> </w:t>
      </w:r>
      <w:r>
        <w:t>him</w:t>
      </w:r>
      <w:r w:rsidR="008C15A7">
        <w:t xml:space="preserve"> </w:t>
      </w:r>
      <w:r>
        <w:t>the</w:t>
      </w:r>
      <w:r w:rsidR="008C15A7">
        <w:t xml:space="preserve"> </w:t>
      </w:r>
      <w:r>
        <w:t>center</w:t>
      </w:r>
      <w:r w:rsidR="008C15A7">
        <w:t xml:space="preserve"> </w:t>
      </w:r>
      <w:r>
        <w:t>of</w:t>
      </w:r>
      <w:r w:rsidR="008C15A7">
        <w:t xml:space="preserve"> </w:t>
      </w:r>
      <w:r>
        <w:t>attention.</w:t>
      </w:r>
    </w:p>
    <w:p w14:paraId="765682DF" w14:textId="77777777" w:rsidR="00722F53" w:rsidRDefault="00E949E9" w:rsidP="008F1C01">
      <w:pPr>
        <w:pStyle w:val="Body-TextTx"/>
      </w:pPr>
      <w:r>
        <w:t>Watching</w:t>
      </w:r>
      <w:r w:rsidR="008C15A7">
        <w:t xml:space="preserve"> </w:t>
      </w:r>
      <w:r>
        <w:t>sports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connect</w:t>
      </w:r>
      <w:r w:rsidR="008C15A7">
        <w:t xml:space="preserve"> </w:t>
      </w:r>
      <w:r>
        <w:t>with</w:t>
      </w:r>
      <w:r w:rsidR="008C15A7">
        <w:t xml:space="preserve"> </w:t>
      </w:r>
      <w:r>
        <w:t>people—you</w:t>
      </w:r>
      <w:r w:rsidR="008C15A7">
        <w:t xml:space="preserve"> </w:t>
      </w:r>
      <w:r>
        <w:t>have</w:t>
      </w:r>
      <w:r w:rsidR="008C15A7">
        <w:t xml:space="preserve"> </w:t>
      </w:r>
      <w:r>
        <w:t>three</w:t>
      </w:r>
      <w:r w:rsidR="008C15A7">
        <w:t xml:space="preserve"> </w:t>
      </w:r>
      <w:r>
        <w:t>hours</w:t>
      </w:r>
      <w:r w:rsidR="008C15A7">
        <w:t xml:space="preserve"> </w:t>
      </w:r>
      <w:r>
        <w:t>to</w:t>
      </w:r>
      <w:r w:rsidR="008C15A7">
        <w:t xml:space="preserve"> </w:t>
      </w:r>
      <w:r>
        <w:t>sit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>
        <w:t>each</w:t>
      </w:r>
      <w:r w:rsidR="008C15A7">
        <w:t xml:space="preserve"> </w:t>
      </w:r>
      <w:r>
        <w:t>other.</w:t>
      </w:r>
      <w:r w:rsidR="008C15A7">
        <w:t xml:space="preserve"> </w:t>
      </w:r>
      <w:r>
        <w:t>We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>
        <w:t>our</w:t>
      </w:r>
      <w:r w:rsidR="008C15A7">
        <w:t xml:space="preserve"> </w:t>
      </w:r>
      <w:r>
        <w:t>lives:</w:t>
      </w:r>
      <w:r w:rsidR="008C15A7">
        <w:t xml:space="preserve"> </w:t>
      </w:r>
      <w:r>
        <w:t>our</w:t>
      </w:r>
      <w:r w:rsidR="008C15A7">
        <w:t xml:space="preserve"> </w:t>
      </w:r>
      <w:r>
        <w:t>routines,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marriage</w:t>
      </w:r>
      <w:r w:rsidR="008C15A7">
        <w:t xml:space="preserve"> </w:t>
      </w:r>
      <w:r>
        <w:t>all</w:t>
      </w:r>
      <w:r w:rsidR="008C15A7">
        <w:t xml:space="preserve"> </w:t>
      </w:r>
      <w:r>
        <w:t>set</w:t>
      </w:r>
      <w:r w:rsidR="008C15A7">
        <w:t xml:space="preserve"> </w:t>
      </w:r>
      <w:r>
        <w:t>amongst</w:t>
      </w:r>
      <w:r w:rsidR="008C15A7">
        <w:t xml:space="preserve"> </w:t>
      </w:r>
      <w:r>
        <w:t>the</w:t>
      </w:r>
      <w:r w:rsidR="008C15A7">
        <w:t xml:space="preserve"> </w:t>
      </w:r>
      <w:r>
        <w:t>backdrop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swirling,</w:t>
      </w:r>
      <w:r w:rsidR="008C15A7">
        <w:t xml:space="preserve"> </w:t>
      </w:r>
      <w:r>
        <w:t>intense</w:t>
      </w:r>
      <w:r w:rsidR="008C15A7">
        <w:t xml:space="preserve"> </w:t>
      </w:r>
      <w:r>
        <w:t>and</w:t>
      </w:r>
      <w:r w:rsidR="008C15A7">
        <w:t xml:space="preserve"> </w:t>
      </w:r>
      <w:r>
        <w:t>sometimes</w:t>
      </w:r>
      <w:r w:rsidR="008C15A7">
        <w:t xml:space="preserve"> </w:t>
      </w:r>
      <w:r>
        <w:t>chaotic</w:t>
      </w:r>
      <w:r w:rsidR="008C15A7">
        <w:t xml:space="preserve"> </w:t>
      </w:r>
      <w:r>
        <w:t>life</w:t>
      </w:r>
      <w:r w:rsidR="008C15A7">
        <w:t xml:space="preserve"> </w:t>
      </w:r>
      <w:r>
        <w:t>around</w:t>
      </w:r>
      <w:r w:rsidR="008C15A7">
        <w:t xml:space="preserve"> </w:t>
      </w:r>
      <w:r>
        <w:t>us.</w:t>
      </w:r>
      <w:r w:rsidR="008C15A7">
        <w:t xml:space="preserve"> </w:t>
      </w:r>
      <w:r>
        <w:t>We</w:t>
      </w:r>
      <w:r w:rsidR="008C15A7">
        <w:t xml:space="preserve"> </w:t>
      </w:r>
      <w:r>
        <w:t>got</w:t>
      </w:r>
      <w:r w:rsidR="008C15A7">
        <w:t xml:space="preserve"> </w:t>
      </w:r>
      <w:r>
        <w:t>pretty</w:t>
      </w:r>
      <w:r w:rsidR="008C15A7">
        <w:t xml:space="preserve"> </w:t>
      </w:r>
      <w:r>
        <w:t>deep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variety</w:t>
      </w:r>
      <w:r w:rsidR="008C15A7">
        <w:t xml:space="preserve"> </w:t>
      </w:r>
      <w:r>
        <w:t>of</w:t>
      </w:r>
      <w:r w:rsidR="008C15A7">
        <w:t xml:space="preserve"> </w:t>
      </w:r>
      <w:r>
        <w:t>topics,</w:t>
      </w:r>
      <w:r w:rsidR="008C15A7">
        <w:t xml:space="preserve"> </w:t>
      </w:r>
      <w:r>
        <w:t>more</w:t>
      </w:r>
      <w:r w:rsidR="008C15A7">
        <w:t xml:space="preserve"> </w:t>
      </w:r>
      <w:r>
        <w:t>quickly</w:t>
      </w:r>
      <w:r w:rsidR="008C15A7">
        <w:t xml:space="preserve"> </w:t>
      </w:r>
      <w:r>
        <w:t>than</w:t>
      </w:r>
      <w:r w:rsidR="008C15A7">
        <w:t xml:space="preserve"> </w:t>
      </w:r>
      <w:r>
        <w:t>I</w:t>
      </w:r>
      <w:r w:rsidR="008C15A7">
        <w:t xml:space="preserve"> </w:t>
      </w:r>
      <w:r>
        <w:t>do</w:t>
      </w:r>
      <w:r w:rsidR="008C15A7">
        <w:t xml:space="preserve"> </w:t>
      </w:r>
      <w:r>
        <w:t>in</w:t>
      </w:r>
      <w:r w:rsidR="008C15A7">
        <w:t xml:space="preserve"> </w:t>
      </w:r>
      <w:r>
        <w:t>conversations</w:t>
      </w:r>
      <w:r w:rsidR="008C15A7">
        <w:t xml:space="preserve"> </w:t>
      </w:r>
      <w:r>
        <w:t>with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just</w:t>
      </w:r>
      <w:r w:rsidR="008C15A7">
        <w:t xml:space="preserve"> </w:t>
      </w:r>
      <w:r>
        <w:t>met.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both</w:t>
      </w:r>
      <w:r w:rsidR="008C15A7">
        <w:t xml:space="preserve"> </w:t>
      </w:r>
      <w:r>
        <w:t>equally</w:t>
      </w:r>
      <w:r w:rsidR="008C15A7">
        <w:t xml:space="preserve"> </w:t>
      </w:r>
      <w:r>
        <w:t>interested</w:t>
      </w:r>
      <w:r w:rsidR="008C15A7">
        <w:t xml:space="preserve"> </w:t>
      </w:r>
      <w:r>
        <w:t>and</w:t>
      </w:r>
      <w:r w:rsidR="008C15A7">
        <w:t xml:space="preserve"> </w:t>
      </w:r>
      <w:r>
        <w:t>willing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vulnerable</w:t>
      </w:r>
      <w:r w:rsidR="008C15A7">
        <w:t xml:space="preserve"> </w:t>
      </w:r>
      <w:r>
        <w:t>about</w:t>
      </w:r>
      <w:r w:rsidR="008C15A7">
        <w:t xml:space="preserve"> </w:t>
      </w:r>
      <w:r>
        <w:t>where</w:t>
      </w:r>
      <w:r w:rsidR="008C15A7">
        <w:t xml:space="preserve"> </w:t>
      </w:r>
      <w:r>
        <w:t>we</w:t>
      </w:r>
      <w:r w:rsidR="008C15A7">
        <w:t xml:space="preserve"> </w:t>
      </w:r>
      <w:r>
        <w:t>struggled,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aspire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and</w:t>
      </w:r>
      <w:r w:rsidR="008C15A7">
        <w:t xml:space="preserve"> </w:t>
      </w:r>
      <w:r>
        <w:t>sharing</w:t>
      </w:r>
      <w:r w:rsidR="008C15A7">
        <w:t xml:space="preserve"> </w:t>
      </w:r>
      <w:r>
        <w:t>some</w:t>
      </w:r>
      <w:r w:rsidR="008C15A7">
        <w:t xml:space="preserve"> </w:t>
      </w:r>
      <w:r>
        <w:t>instances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wind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faces</w:t>
      </w:r>
      <w:r w:rsidR="008C15A7">
        <w:t xml:space="preserve"> </w:t>
      </w:r>
      <w:r>
        <w:t>versus</w:t>
      </w:r>
      <w:r w:rsidR="008C15A7">
        <w:t xml:space="preserve"> </w:t>
      </w:r>
      <w:r>
        <w:t>at</w:t>
      </w:r>
      <w:r w:rsidR="008C15A7">
        <w:t xml:space="preserve"> </w:t>
      </w:r>
      <w:r>
        <w:t>our</w:t>
      </w:r>
      <w:r w:rsidR="008C15A7">
        <w:t xml:space="preserve"> </w:t>
      </w:r>
      <w:r>
        <w:t>backs,</w:t>
      </w:r>
      <w:r w:rsidR="008C15A7">
        <w:t xml:space="preserve"> </w:t>
      </w:r>
      <w:r>
        <w:t>and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always</w:t>
      </w:r>
      <w:r w:rsidR="008C15A7">
        <w:t xml:space="preserve"> </w:t>
      </w:r>
      <w:r>
        <w:t>the</w:t>
      </w:r>
      <w:r w:rsidR="008C15A7">
        <w:t xml:space="preserve"> </w:t>
      </w:r>
      <w:r>
        <w:t>case</w:t>
      </w:r>
      <w:r w:rsidR="008C15A7">
        <w:t xml:space="preserve"> </w:t>
      </w:r>
      <w:r>
        <w:t>with</w:t>
      </w:r>
      <w:r w:rsidR="008C15A7">
        <w:t xml:space="preserve"> </w:t>
      </w:r>
      <w:r>
        <w:t>business</w:t>
      </w:r>
      <w:r w:rsidR="008C15A7">
        <w:t xml:space="preserve"> </w:t>
      </w:r>
      <w:r>
        <w:t>executives.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family</w:t>
      </w:r>
      <w:r w:rsidR="008C15A7">
        <w:t xml:space="preserve"> </w:t>
      </w:r>
      <w:r>
        <w:t>values</w:t>
      </w:r>
      <w:r w:rsidR="008C15A7">
        <w:t xml:space="preserve"> </w:t>
      </w:r>
      <w:r>
        <w:t>which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children</w:t>
      </w:r>
      <w:r w:rsidR="008C15A7">
        <w:t xml:space="preserve"> </w:t>
      </w:r>
      <w:r>
        <w:t>say</w:t>
      </w:r>
      <w:r w:rsidR="008C15A7">
        <w:t xml:space="preserve"> </w:t>
      </w:r>
      <w:r>
        <w:t>together</w:t>
      </w:r>
      <w:r w:rsidR="008C15A7">
        <w:t xml:space="preserve"> </w:t>
      </w:r>
      <w:r>
        <w:t>each</w:t>
      </w:r>
      <w:r w:rsidR="008C15A7">
        <w:t xml:space="preserve"> </w:t>
      </w:r>
      <w:r>
        <w:t>evening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mantra</w:t>
      </w:r>
      <w:r w:rsidR="008C15A7">
        <w:t xml:space="preserve"> </w:t>
      </w:r>
      <w:r>
        <w:t>he</w:t>
      </w:r>
      <w:r w:rsidR="008C15A7">
        <w:t xml:space="preserve"> </w:t>
      </w:r>
      <w:r>
        <w:t>repeats</w:t>
      </w:r>
      <w:r w:rsidR="008C15A7">
        <w:t xml:space="preserve"> </w:t>
      </w:r>
      <w:r>
        <w:t>first</w:t>
      </w:r>
      <w:r w:rsidR="008C15A7">
        <w:t xml:space="preserve"> </w:t>
      </w:r>
      <w:r>
        <w:t>thing</w:t>
      </w:r>
      <w:r w:rsidR="008C15A7">
        <w:t xml:space="preserve"> </w:t>
      </w:r>
      <w:r>
        <w:t>every</w:t>
      </w:r>
      <w:r w:rsidR="008C15A7">
        <w:t xml:space="preserve"> </w:t>
      </w:r>
      <w:r>
        <w:t>morning.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intrigued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texted</w:t>
      </w:r>
      <w:r w:rsidR="008C15A7">
        <w:t xml:space="preserve"> </w:t>
      </w:r>
      <w:r>
        <w:t>him</w:t>
      </w:r>
      <w:r w:rsidR="008C15A7">
        <w:t xml:space="preserve"> </w:t>
      </w:r>
      <w:r>
        <w:t>late</w:t>
      </w:r>
      <w:r w:rsidR="008C15A7">
        <w:t xml:space="preserve"> </w:t>
      </w:r>
      <w:r>
        <w:t>that</w:t>
      </w:r>
      <w:r w:rsidR="008C15A7">
        <w:t xml:space="preserve"> </w:t>
      </w:r>
      <w:r>
        <w:t>night</w:t>
      </w:r>
      <w:r w:rsidR="008C15A7">
        <w:t xml:space="preserve"> </w:t>
      </w:r>
      <w:r>
        <w:t>before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bed.</w:t>
      </w:r>
      <w:r w:rsidR="008C15A7">
        <w:t xml:space="preserve"> </w:t>
      </w:r>
      <w:r>
        <w:t>I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share</w:t>
      </w:r>
      <w:r w:rsidR="008C15A7">
        <w:t xml:space="preserve"> </w:t>
      </w:r>
      <w:r>
        <w:t>his</w:t>
      </w:r>
      <w:r w:rsidR="008C15A7">
        <w:t xml:space="preserve"> </w:t>
      </w:r>
      <w:r>
        <w:t>values</w:t>
      </w:r>
      <w:r w:rsidR="008C15A7">
        <w:t xml:space="preserve"> </w:t>
      </w:r>
      <w:r>
        <w:t>and</w:t>
      </w:r>
      <w:r w:rsidR="008C15A7">
        <w:t xml:space="preserve"> </w:t>
      </w:r>
      <w:r>
        <w:t>morning</w:t>
      </w:r>
      <w:r w:rsidR="008C15A7">
        <w:t xml:space="preserve"> </w:t>
      </w:r>
      <w:r>
        <w:t>mantra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agreed:</w:t>
      </w:r>
    </w:p>
    <w:p w14:paraId="6FE7A5D0" w14:textId="77777777" w:rsidR="00017929" w:rsidRPr="00231D80" w:rsidRDefault="00E949E9" w:rsidP="007C2C96">
      <w:pPr>
        <w:pStyle w:val="F-HeadFhead"/>
        <w:ind w:left="720"/>
      </w:pPr>
      <w:r w:rsidRPr="00231D80">
        <w:lastRenderedPageBreak/>
        <w:t>Nelson</w:t>
      </w:r>
      <w:r w:rsidR="008C15A7" w:rsidRPr="00231D80">
        <w:t xml:space="preserve"> </w:t>
      </w:r>
      <w:r w:rsidRPr="00231D80">
        <w:t>Family</w:t>
      </w:r>
      <w:r w:rsidR="008C15A7" w:rsidRPr="00231D80">
        <w:t xml:space="preserve"> </w:t>
      </w:r>
      <w:r w:rsidRPr="00231D80">
        <w:t>Values</w:t>
      </w:r>
    </w:p>
    <w:p w14:paraId="24D1169F" w14:textId="77777777" w:rsidR="00722F53" w:rsidRDefault="00E949E9" w:rsidP="00A25F25">
      <w:pPr>
        <w:pStyle w:val="Extract1Ext1"/>
      </w:pPr>
      <w:r>
        <w:t>CLEAN</w:t>
      </w:r>
      <w:r w:rsidR="008C15A7">
        <w:t xml:space="preserve"> </w:t>
      </w:r>
      <w:r>
        <w:t>thoughts,</w:t>
      </w:r>
      <w:r w:rsidR="008C15A7">
        <w:t xml:space="preserve"> </w:t>
      </w:r>
      <w:r>
        <w:t>words,</w:t>
      </w:r>
      <w:r w:rsidR="008C15A7">
        <w:t xml:space="preserve"> </w:t>
      </w:r>
      <w:r>
        <w:t>bodies</w:t>
      </w:r>
    </w:p>
    <w:p w14:paraId="045DA78F" w14:textId="77777777" w:rsidR="00017929" w:rsidRDefault="00E949E9" w:rsidP="00A25F25">
      <w:pPr>
        <w:pStyle w:val="Extract1Ext1"/>
      </w:pPr>
      <w:r>
        <w:t>SMART</w:t>
      </w:r>
      <w:r w:rsidR="008C15A7">
        <w:t xml:space="preserve"> </w:t>
      </w:r>
      <w:r>
        <w:t>church,</w:t>
      </w:r>
      <w:r w:rsidR="008C15A7">
        <w:t xml:space="preserve"> </w:t>
      </w:r>
      <w:r>
        <w:t>books,</w:t>
      </w:r>
      <w:r w:rsidR="008C15A7">
        <w:t xml:space="preserve"> </w:t>
      </w:r>
      <w:r>
        <w:t>decisions</w:t>
      </w:r>
    </w:p>
    <w:p w14:paraId="17F1CB9B" w14:textId="77777777" w:rsidR="00017929" w:rsidRDefault="00E949E9" w:rsidP="00A25F25">
      <w:pPr>
        <w:pStyle w:val="Extract1Ext1"/>
      </w:pPr>
      <w:r>
        <w:t>POSITIVE</w:t>
      </w:r>
      <w:r w:rsidR="008C15A7">
        <w:t xml:space="preserve"> </w:t>
      </w:r>
      <w:r>
        <w:t>attitude,</w:t>
      </w:r>
      <w:r w:rsidR="008C15A7">
        <w:t xml:space="preserve"> </w:t>
      </w:r>
      <w:r>
        <w:t>actions,</w:t>
      </w:r>
      <w:r w:rsidR="008C15A7">
        <w:t xml:space="preserve"> </w:t>
      </w:r>
      <w:r>
        <w:t>influence</w:t>
      </w:r>
    </w:p>
    <w:p w14:paraId="321CA4B1" w14:textId="77777777" w:rsidR="00017929" w:rsidRDefault="00E949E9" w:rsidP="00A25F25">
      <w:pPr>
        <w:pStyle w:val="Extract1Ext1"/>
      </w:pPr>
      <w:r>
        <w:t>RESPECTFUL</w:t>
      </w:r>
      <w:r w:rsidR="008C15A7">
        <w:t xml:space="preserve"> </w:t>
      </w:r>
      <w:r>
        <w:t>family,</w:t>
      </w:r>
      <w:r w:rsidR="008C15A7">
        <w:t xml:space="preserve"> </w:t>
      </w:r>
      <w:r>
        <w:t>elders,</w:t>
      </w:r>
      <w:r w:rsidR="008C15A7">
        <w:t xml:space="preserve"> </w:t>
      </w:r>
      <w:r>
        <w:t>peers</w:t>
      </w:r>
    </w:p>
    <w:p w14:paraId="0FE6FAA9" w14:textId="77777777" w:rsidR="00722F53" w:rsidRDefault="00E949E9" w:rsidP="00A25F25">
      <w:pPr>
        <w:pStyle w:val="Extract1Ext1"/>
      </w:pPr>
      <w:r>
        <w:t>LOVING</w:t>
      </w:r>
      <w:r w:rsidR="008C15A7">
        <w:t xml:space="preserve"> </w:t>
      </w:r>
      <w:r>
        <w:t>children</w:t>
      </w:r>
      <w:r w:rsidR="008C15A7">
        <w:t xml:space="preserve"> </w:t>
      </w:r>
      <w:r>
        <w:t>of</w:t>
      </w:r>
      <w:r w:rsidR="008C15A7">
        <w:t xml:space="preserve"> </w:t>
      </w:r>
      <w:r>
        <w:t>God</w:t>
      </w:r>
    </w:p>
    <w:p w14:paraId="2B2AEF80" w14:textId="77777777" w:rsidR="00722F53" w:rsidRDefault="00610349" w:rsidP="00A25F25">
      <w:pPr>
        <w:pStyle w:val="Extract1Ext1"/>
      </w:pPr>
      <w:r>
        <w:t>.</w:t>
      </w:r>
      <w:r w:rsidRPr="00610349">
        <w:t xml:space="preserve"> </w:t>
      </w:r>
      <w:r>
        <w:t>.</w:t>
      </w:r>
      <w:r w:rsidRPr="00610349">
        <w:t xml:space="preserve"> </w:t>
      </w:r>
      <w:r>
        <w:t xml:space="preserve">. </w:t>
      </w:r>
      <w:r w:rsidR="00E949E9">
        <w:t>And</w:t>
      </w:r>
      <w:r w:rsidR="008C15A7">
        <w:t xml:space="preserve"> </w:t>
      </w:r>
      <w:r w:rsidR="00E949E9">
        <w:t>TOUGH</w:t>
      </w:r>
    </w:p>
    <w:p w14:paraId="2932CDA1" w14:textId="77777777" w:rsidR="00017929" w:rsidRDefault="00E949E9" w:rsidP="008F1C01">
      <w:pPr>
        <w:pStyle w:val="Body-TextTx"/>
        <w:rPr>
          <w:color w:val="000000"/>
        </w:rPr>
      </w:pPr>
      <w:r>
        <w:t>Shawn</w:t>
      </w:r>
      <w:r w:rsidR="00610349">
        <w:t>’</w:t>
      </w:r>
      <w:r>
        <w:t>s</w:t>
      </w:r>
      <w:r w:rsidR="008C15A7">
        <w:t xml:space="preserve"> </w:t>
      </w:r>
      <w:r>
        <w:t>values</w:t>
      </w:r>
      <w:r w:rsidR="008C15A7">
        <w:t xml:space="preserve"> </w:t>
      </w:r>
      <w:r>
        <w:t>are</w:t>
      </w:r>
      <w:r w:rsidR="008C15A7">
        <w:t xml:space="preserve"> </w:t>
      </w:r>
      <w:r>
        <w:t>powerful</w:t>
      </w:r>
      <w:r w:rsidR="008C15A7">
        <w:t xml:space="preserve"> </w:t>
      </w:r>
      <w:r>
        <w:t>and</w:t>
      </w:r>
      <w:r w:rsidR="008C15A7">
        <w:t xml:space="preserve"> </w:t>
      </w:r>
      <w:r>
        <w:t>impactful</w:t>
      </w:r>
      <w:r w:rsidR="008C15A7">
        <w:t xml:space="preserve"> </w:t>
      </w:r>
      <w:r>
        <w:t>because</w:t>
      </w:r>
      <w:r w:rsidR="008C15A7">
        <w:t xml:space="preserve"> </w:t>
      </w:r>
      <w:r>
        <w:t>they</w:t>
      </w:r>
      <w:r w:rsidR="008C15A7">
        <w:t xml:space="preserve"> </w:t>
      </w:r>
      <w:r>
        <w:t>provide</w:t>
      </w:r>
      <w:r w:rsidR="008C15A7">
        <w:t xml:space="preserve"> </w:t>
      </w:r>
      <w:r>
        <w:t>examples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guide</w:t>
      </w:r>
      <w:r w:rsidR="008C15A7">
        <w:t xml:space="preserve"> </w:t>
      </w:r>
      <w:r>
        <w:t>post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family.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believe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something</w:t>
      </w:r>
      <w:r w:rsidR="008C15A7">
        <w:t xml:space="preserve"> </w:t>
      </w:r>
      <w:r>
        <w:t>worth</w:t>
      </w:r>
      <w:r w:rsidR="008C15A7">
        <w:t xml:space="preserve"> </w:t>
      </w:r>
      <w:r>
        <w:t>considering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defining</w:t>
      </w:r>
      <w:r w:rsidR="008C15A7">
        <w:t xml:space="preserve"> </w:t>
      </w:r>
      <w:r>
        <w:t>what</w:t>
      </w:r>
      <w:r w:rsidR="008C15A7">
        <w:t xml:space="preserve"> </w:t>
      </w:r>
      <w:r>
        <w:t>matters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life,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home.</w:t>
      </w:r>
      <w:r w:rsidR="008C15A7">
        <w:t xml:space="preserve"> </w:t>
      </w:r>
      <w:r>
        <w:rPr>
          <w:color w:val="000000"/>
        </w:rPr>
        <w:t>We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O</w:t>
      </w:r>
      <w:r w:rsidR="00610349">
        <w:rPr>
          <w:color w:val="000000"/>
        </w:rPr>
        <w:t>’</w:t>
      </w:r>
      <w:r>
        <w:rPr>
          <w:color w:val="000000"/>
        </w:rPr>
        <w:t>Neil</w:t>
      </w:r>
      <w:r w:rsidR="008C15A7">
        <w:rPr>
          <w:color w:val="000000"/>
        </w:rPr>
        <w:t xml:space="preserve"> </w:t>
      </w:r>
      <w:r>
        <w:rPr>
          <w:color w:val="000000"/>
        </w:rPr>
        <w:t>Family</w:t>
      </w:r>
      <w:r w:rsidR="008C15A7">
        <w:rPr>
          <w:color w:val="000000"/>
        </w:rPr>
        <w:t xml:space="preserve"> </w:t>
      </w:r>
      <w:r>
        <w:rPr>
          <w:color w:val="000000"/>
        </w:rPr>
        <w:t>Rules,</w:t>
      </w:r>
      <w:r w:rsidR="008C15A7">
        <w:rPr>
          <w:color w:val="000000"/>
        </w:rPr>
        <w:t xml:space="preserve"> </w:t>
      </w:r>
      <w:r>
        <w:rPr>
          <w:color w:val="000000"/>
        </w:rPr>
        <w:t>too,</w:t>
      </w:r>
      <w:r w:rsidR="008C15A7">
        <w:rPr>
          <w:color w:val="000000"/>
        </w:rPr>
        <w:t xml:space="preserve"> </w:t>
      </w:r>
      <w:r>
        <w:rPr>
          <w:color w:val="000000"/>
        </w:rPr>
        <w:t>although</w:t>
      </w:r>
      <w:r w:rsidR="008C15A7">
        <w:rPr>
          <w:color w:val="000000"/>
        </w:rPr>
        <w:t xml:space="preserve"> </w:t>
      </w:r>
      <w:r>
        <w:rPr>
          <w:color w:val="000000"/>
        </w:rPr>
        <w:t>they</w:t>
      </w:r>
      <w:r w:rsidR="00610349">
        <w:rPr>
          <w:color w:val="000000"/>
        </w:rPr>
        <w:t>’</w:t>
      </w:r>
      <w:r>
        <w:rPr>
          <w:color w:val="000000"/>
        </w:rPr>
        <w:t>re</w:t>
      </w:r>
      <w:r w:rsidR="008C15A7">
        <w:rPr>
          <w:color w:val="000000"/>
        </w:rPr>
        <w:t xml:space="preserve"> </w:t>
      </w:r>
      <w:r>
        <w:rPr>
          <w:color w:val="000000"/>
        </w:rPr>
        <w:t>simply</w:t>
      </w:r>
      <w:r w:rsidR="008C15A7">
        <w:rPr>
          <w:color w:val="000000"/>
        </w:rPr>
        <w:t xml:space="preserve"> </w:t>
      </w:r>
      <w:r>
        <w:t>written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blackboard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kitchen</w:t>
      </w:r>
      <w:r w:rsidR="008C15A7">
        <w:t xml:space="preserve"> </w:t>
      </w:r>
      <w:r>
        <w:t>and</w:t>
      </w:r>
      <w:r w:rsidR="008C15A7">
        <w:t xml:space="preserve"> </w:t>
      </w:r>
      <w:r>
        <w:t>would</w:t>
      </w:r>
      <w:r w:rsidR="008C15A7">
        <w:t xml:space="preserve"> </w:t>
      </w:r>
      <w:r>
        <w:t>likely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bigger</w:t>
      </w:r>
      <w:r w:rsidR="008C15A7">
        <w:t xml:space="preserve"> </w:t>
      </w:r>
      <w:r>
        <w:t>impact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read</w:t>
      </w:r>
      <w:r w:rsidR="008C15A7">
        <w:t xml:space="preserve"> </w:t>
      </w:r>
      <w:r>
        <w:t>them</w:t>
      </w:r>
      <w:r w:rsidR="008C15A7">
        <w:t xml:space="preserve"> </w:t>
      </w:r>
      <w:r>
        <w:t>each</w:t>
      </w:r>
      <w:r w:rsidR="008C15A7">
        <w:t xml:space="preserve"> </w:t>
      </w:r>
      <w:r>
        <w:t>night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family.</w:t>
      </w:r>
      <w:r w:rsidR="008C15A7">
        <w:t xml:space="preserve"> </w:t>
      </w:r>
      <w:r>
        <w:t>These</w:t>
      </w:r>
      <w:r w:rsidR="008C15A7">
        <w:t xml:space="preserve"> </w:t>
      </w:r>
      <w:r>
        <w:t>are:</w:t>
      </w:r>
    </w:p>
    <w:p w14:paraId="1D0761F2" w14:textId="77777777" w:rsidR="00017929" w:rsidRDefault="00E949E9" w:rsidP="00A25F25">
      <w:pPr>
        <w:pStyle w:val="Extract1Ext1"/>
      </w:pPr>
      <w:r>
        <w:t>Root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</w:p>
    <w:p w14:paraId="3F454D31" w14:textId="77777777" w:rsidR="00017929" w:rsidRDefault="00E949E9" w:rsidP="00A25F25">
      <w:pPr>
        <w:pStyle w:val="Extract1Ext1"/>
      </w:pPr>
      <w:r>
        <w:t>Respect</w:t>
      </w:r>
      <w:r w:rsidR="008C15A7">
        <w:t xml:space="preserve"> </w:t>
      </w:r>
      <w:r>
        <w:t>and</w:t>
      </w:r>
      <w:r w:rsidR="008C15A7">
        <w:t xml:space="preserve"> </w:t>
      </w:r>
      <w:r>
        <w:t>Grace</w:t>
      </w:r>
    </w:p>
    <w:p w14:paraId="60AF2731" w14:textId="77777777" w:rsidR="00722F53" w:rsidRDefault="00E949E9" w:rsidP="00A25F25">
      <w:pPr>
        <w:pStyle w:val="Extract1Ext1"/>
      </w:pP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be</w:t>
      </w:r>
      <w:r w:rsidR="008C15A7">
        <w:t xml:space="preserve"> </w:t>
      </w:r>
      <w:r>
        <w:t>outworked</w:t>
      </w:r>
    </w:p>
    <w:p w14:paraId="3A7F6D33" w14:textId="77777777" w:rsidR="00017929" w:rsidRPr="00CB40F9" w:rsidRDefault="00E949E9" w:rsidP="00F96744">
      <w:pPr>
        <w:pStyle w:val="B-HeadBhead"/>
      </w:pPr>
      <w:r w:rsidRPr="00CB40F9">
        <w:t>Shawn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Morning</w:t>
      </w:r>
      <w:r w:rsidR="008C15A7" w:rsidRPr="00CB40F9">
        <w:t xml:space="preserve"> </w:t>
      </w:r>
      <w:r w:rsidRPr="00CB40F9">
        <w:t>Mantra</w:t>
      </w:r>
    </w:p>
    <w:p w14:paraId="458D14AB" w14:textId="77777777" w:rsidR="00722F53" w:rsidRDefault="00E949E9" w:rsidP="008F1C01">
      <w:pPr>
        <w:pStyle w:val="Body-TextTx"/>
        <w:rPr>
          <w:color w:val="000000"/>
        </w:rPr>
      </w:pPr>
      <w:r>
        <w:t>Shawn</w:t>
      </w:r>
      <w:r w:rsidR="008C15A7">
        <w:t xml:space="preserve"> </w:t>
      </w:r>
      <w:r>
        <w:t>gets</w:t>
      </w:r>
      <w:r w:rsidR="008C15A7">
        <w:t xml:space="preserve"> </w:t>
      </w:r>
      <w:r>
        <w:t>up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looks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mirror</w:t>
      </w:r>
      <w:r w:rsidR="008C15A7">
        <w:t xml:space="preserve"> </w:t>
      </w:r>
      <w:r>
        <w:t>and</w:t>
      </w:r>
      <w:r w:rsidR="008C15A7">
        <w:t xml:space="preserve"> </w:t>
      </w:r>
      <w:r>
        <w:t>says,</w:t>
      </w:r>
      <w:r w:rsidR="008C15A7">
        <w:t xml:space="preserve"> </w:t>
      </w:r>
      <w:r w:rsidR="00610349">
        <w:t>“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person</w:t>
      </w:r>
      <w:r w:rsidR="008C15A7">
        <w:t xml:space="preserve"> </w:t>
      </w:r>
      <w:r>
        <w:t>I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be.</w:t>
      </w:r>
      <w:r w:rsidR="00610349">
        <w:t>”</w:t>
      </w:r>
      <w:r w:rsidR="008C15A7">
        <w:t xml:space="preserve"> </w:t>
      </w:r>
      <w:r>
        <w:t>More</w:t>
      </w:r>
      <w:r w:rsidR="008C15A7">
        <w:t xml:space="preserve"> </w:t>
      </w:r>
      <w:r>
        <w:t>specifically,</w:t>
      </w:r>
      <w:r w:rsidR="008C15A7">
        <w:t xml:space="preserve"> </w:t>
      </w:r>
      <w:r>
        <w:t>he</w:t>
      </w:r>
      <w:r w:rsidR="008C15A7">
        <w:t xml:space="preserve"> </w:t>
      </w:r>
      <w:r>
        <w:t>says:</w:t>
      </w:r>
    </w:p>
    <w:p w14:paraId="19D84771" w14:textId="77777777" w:rsidR="001559BF" w:rsidRPr="001559BF" w:rsidRDefault="001559BF" w:rsidP="001559BF">
      <w:pPr>
        <w:pStyle w:val="EXTRACT-AEXT-A"/>
      </w:pPr>
      <w:r w:rsidRPr="001559BF">
        <w:t>EXTRACT-A</w:t>
      </w:r>
    </w:p>
    <w:p w14:paraId="505EC77A" w14:textId="7F13134C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Heavenly</w:t>
      </w:r>
      <w:r w:rsidR="008C15A7" w:rsidRPr="00BF5750">
        <w:t xml:space="preserve"> </w:t>
      </w:r>
      <w:r w:rsidRPr="00BF5750">
        <w:t>Father</w:t>
      </w:r>
      <w:r w:rsidR="00610349" w:rsidRPr="00BF5750">
        <w:t>’</w:t>
      </w:r>
      <w:r w:rsidRPr="00BF5750">
        <w:t>s</w:t>
      </w:r>
      <w:r w:rsidR="008C15A7" w:rsidRPr="00BF5750">
        <w:t xml:space="preserve"> </w:t>
      </w:r>
      <w:r w:rsidRPr="00BF5750">
        <w:t>son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priesthood</w:t>
      </w:r>
      <w:r w:rsidR="008C15A7" w:rsidRPr="00BF5750">
        <w:t xml:space="preserve"> </w:t>
      </w:r>
      <w:r w:rsidRPr="00BF5750">
        <w:t>leader.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not</w:t>
      </w:r>
      <w:r w:rsidR="008C15A7" w:rsidRPr="00BF5750">
        <w:t xml:space="preserve"> </w:t>
      </w:r>
      <w:r w:rsidRPr="00BF5750">
        <w:t>just</w:t>
      </w:r>
      <w:r w:rsidR="008C15A7" w:rsidRPr="00BF5750">
        <w:t xml:space="preserve"> </w:t>
      </w:r>
      <w:r w:rsidRPr="00BF5750">
        <w:t>faithful</w:t>
      </w:r>
      <w:r w:rsidR="008C15A7" w:rsidRPr="00BF5750">
        <w:t xml:space="preserve"> </w:t>
      </w:r>
      <w:r w:rsidRPr="00BF5750">
        <w:t>but</w:t>
      </w:r>
      <w:r w:rsidR="008C15A7" w:rsidRPr="00BF5750">
        <w:t xml:space="preserve"> </w:t>
      </w:r>
      <w:r w:rsidRPr="00BF5750">
        <w:t>valiant.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shine</w:t>
      </w:r>
      <w:r w:rsidR="008C15A7" w:rsidRPr="00BF5750">
        <w:t xml:space="preserve"> </w:t>
      </w:r>
      <w:r w:rsidRPr="00BF5750">
        <w:t>today.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excited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kids</w:t>
      </w:r>
      <w:r w:rsidR="008C15A7" w:rsidRPr="00BF5750">
        <w:t xml:space="preserve"> </w:t>
      </w:r>
      <w:r w:rsidRPr="00BF5750">
        <w:t>every</w:t>
      </w:r>
      <w:r w:rsidR="008C15A7" w:rsidRPr="00BF5750">
        <w:t xml:space="preserve"> </w:t>
      </w:r>
      <w:r w:rsidRPr="00BF5750">
        <w:t>moment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can,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look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opportunities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lastRenderedPageBreak/>
        <w:t>mentor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teach</w:t>
      </w:r>
      <w:r w:rsidR="008C15A7" w:rsidRPr="00BF5750">
        <w:t xml:space="preserve"> </w:t>
      </w:r>
      <w:r w:rsidRPr="00BF5750">
        <w:t>them,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helpful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wife.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never</w:t>
      </w:r>
      <w:r w:rsidR="008C15A7" w:rsidRPr="00BF5750">
        <w:t xml:space="preserve"> </w:t>
      </w:r>
      <w:r w:rsidRPr="00BF5750">
        <w:t>dodge.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don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feel</w:t>
      </w:r>
      <w:r w:rsidR="008C15A7" w:rsidRPr="00BF5750">
        <w:t xml:space="preserve"> </w:t>
      </w:r>
      <w:r w:rsidRPr="00BF5750">
        <w:t>tip-top</w:t>
      </w:r>
      <w:r w:rsidR="008C15A7" w:rsidRPr="00BF5750">
        <w:t xml:space="preserve"> </w:t>
      </w:r>
      <w:r w:rsidRPr="00BF5750">
        <w:t>then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ponder</w:t>
      </w:r>
      <w:r w:rsidR="008C15A7" w:rsidRPr="00BF5750">
        <w:t xml:space="preserve"> </w:t>
      </w:r>
      <w:r w:rsidRPr="00BF5750">
        <w:t>this</w:t>
      </w:r>
      <w:r w:rsidR="008C15A7" w:rsidRPr="00BF5750">
        <w:t xml:space="preserve"> </w:t>
      </w:r>
      <w:r w:rsidRPr="00BF5750">
        <w:t>mantra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work</w:t>
      </w:r>
      <w:r w:rsidR="008C15A7" w:rsidRPr="00BF5750">
        <w:t xml:space="preserve"> </w:t>
      </w:r>
      <w:r w:rsidRPr="00BF5750">
        <w:t>out</w:t>
      </w:r>
      <w:r w:rsidR="008C15A7" w:rsidRPr="00BF5750">
        <w:t xml:space="preserve"> </w:t>
      </w:r>
      <w:r w:rsidRPr="00BF5750">
        <w:t>without</w:t>
      </w:r>
      <w:r w:rsidR="008C15A7" w:rsidRPr="00BF5750">
        <w:t xml:space="preserve"> </w:t>
      </w:r>
      <w:r w:rsidRPr="00BF5750">
        <w:t>hesitation.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don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drink,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gamble,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swear,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look</w:t>
      </w:r>
      <w:r w:rsidR="008C15A7" w:rsidRPr="00BF5750">
        <w:t xml:space="preserve"> </w:t>
      </w:r>
      <w:r w:rsidRPr="00BF5750">
        <w:t>at</w:t>
      </w:r>
      <w:r w:rsidR="008C15A7" w:rsidRPr="00BF5750">
        <w:t xml:space="preserve"> </w:t>
      </w:r>
      <w:r w:rsidRPr="00BF5750">
        <w:t>women.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don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have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middle</w:t>
      </w:r>
      <w:r w:rsidR="008C15A7" w:rsidRPr="00BF5750">
        <w:t xml:space="preserve"> </w:t>
      </w:r>
      <w:r w:rsidRPr="00BF5750">
        <w:t>aged</w:t>
      </w:r>
      <w:r w:rsidR="008C15A7" w:rsidRPr="00BF5750">
        <w:t xml:space="preserve"> </w:t>
      </w:r>
      <w:r w:rsidRPr="00BF5750">
        <w:t>gut</w:t>
      </w:r>
      <w:r w:rsidR="008C15A7" w:rsidRPr="00BF5750">
        <w:t xml:space="preserve"> </w:t>
      </w:r>
      <w:r w:rsidRPr="00BF5750">
        <w:t>because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don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eat</w:t>
      </w:r>
      <w:r w:rsidR="008C15A7" w:rsidRPr="00BF5750">
        <w:t xml:space="preserve"> </w:t>
      </w:r>
      <w:r w:rsidRPr="00BF5750">
        <w:t>very</w:t>
      </w:r>
      <w:r w:rsidR="008C15A7" w:rsidRPr="00BF5750">
        <w:t xml:space="preserve"> </w:t>
      </w:r>
      <w:r w:rsidRPr="00BF5750">
        <w:t>much.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exhibit</w:t>
      </w:r>
      <w:r w:rsidR="008C15A7" w:rsidRPr="00BF5750">
        <w:t xml:space="preserve"> </w:t>
      </w:r>
      <w:r w:rsidRPr="00BF5750">
        <w:t>self-control.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not</w:t>
      </w:r>
      <w:r w:rsidR="008C15A7" w:rsidRPr="00BF5750">
        <w:t xml:space="preserve"> </w:t>
      </w:r>
      <w:r w:rsidRPr="00BF5750">
        <w:t>just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pleasantly</w:t>
      </w:r>
      <w:r w:rsidR="008C15A7" w:rsidRPr="00BF5750">
        <w:t xml:space="preserve"> </w:t>
      </w:r>
      <w:r w:rsidRPr="00BF5750">
        <w:t>remembered</w:t>
      </w:r>
      <w:r w:rsidR="008C15A7" w:rsidRPr="00BF5750">
        <w:t xml:space="preserve"> </w:t>
      </w:r>
      <w:r w:rsidRPr="00BF5750">
        <w:t>but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positively</w:t>
      </w:r>
      <w:r w:rsidR="008C15A7" w:rsidRPr="00BF5750">
        <w:t xml:space="preserve"> </w:t>
      </w:r>
      <w:r w:rsidRPr="00BF5750">
        <w:t>impact</w:t>
      </w:r>
      <w:r w:rsidR="008C15A7" w:rsidRPr="00BF5750">
        <w:t xml:space="preserve"> </w:t>
      </w:r>
      <w:r w:rsidRPr="00BF5750">
        <w:t>everyone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can.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make</w:t>
      </w:r>
      <w:r w:rsidR="008C15A7" w:rsidRPr="00BF5750">
        <w:t xml:space="preserve"> </w:t>
      </w:r>
      <w:r w:rsidRPr="00BF5750">
        <w:t>people</w:t>
      </w:r>
      <w:r w:rsidR="008C15A7" w:rsidRPr="00BF5750">
        <w:t xml:space="preserve"> </w:t>
      </w:r>
      <w:r w:rsidRPr="00BF5750">
        <w:t>feel</w:t>
      </w:r>
      <w:r w:rsidR="008C15A7" w:rsidRPr="00BF5750">
        <w:t xml:space="preserve"> </w:t>
      </w:r>
      <w:r w:rsidRPr="00BF5750">
        <w:t>great</w:t>
      </w:r>
      <w:r w:rsidR="008C15A7" w:rsidRPr="00BF5750">
        <w:t xml:space="preserve"> </w:t>
      </w:r>
      <w:r w:rsidRPr="00BF5750">
        <w:t>about</w:t>
      </w:r>
      <w:r w:rsidR="008C15A7" w:rsidRPr="00BF5750">
        <w:t xml:space="preserve"> </w:t>
      </w:r>
      <w:r w:rsidRPr="00BF5750">
        <w:t>themselves.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deprecate</w:t>
      </w:r>
      <w:r w:rsidR="008C15A7" w:rsidRPr="00BF5750">
        <w:t xml:space="preserve"> </w:t>
      </w:r>
      <w:r w:rsidRPr="00BF5750">
        <w:t>myself.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seek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do</w:t>
      </w:r>
      <w:r w:rsidR="008C15A7" w:rsidRPr="00BF5750">
        <w:t xml:space="preserve"> </w:t>
      </w:r>
      <w:r w:rsidRPr="00BF5750">
        <w:t>service.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exude</w:t>
      </w:r>
      <w:r w:rsidR="008C15A7" w:rsidRPr="00BF5750">
        <w:t xml:space="preserve"> </w:t>
      </w:r>
      <w:r w:rsidRPr="00BF5750">
        <w:t>love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enthusiasm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ALL.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smile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lot.</w:t>
      </w:r>
    </w:p>
    <w:p w14:paraId="036BEC53" w14:textId="77777777" w:rsidR="001559BF" w:rsidRPr="001559BF" w:rsidRDefault="001559BF" w:rsidP="001559BF">
      <w:pPr>
        <w:pStyle w:val="ENDEND"/>
      </w:pPr>
      <w:r w:rsidRPr="001559BF">
        <w:t>END EXTRACT-A</w:t>
      </w:r>
    </w:p>
    <w:p w14:paraId="5F17679D" w14:textId="4EB7FCD9" w:rsidR="00722F53" w:rsidRDefault="00E949E9" w:rsidP="008F1C01">
      <w:pPr>
        <w:pStyle w:val="Body-TextTx"/>
        <w:rPr>
          <w:color w:val="000000"/>
        </w:rPr>
      </w:pPr>
      <w:r>
        <w:t>Look,</w:t>
      </w:r>
      <w:r w:rsidR="008C15A7">
        <w:t xml:space="preserve"> </w:t>
      </w:r>
      <w:r>
        <w:t>this</w:t>
      </w:r>
      <w:r w:rsidR="008C15A7">
        <w:t xml:space="preserve"> </w:t>
      </w:r>
      <w:r>
        <w:t>may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to</w:t>
      </w:r>
      <w:r w:rsidR="008C15A7">
        <w:t xml:space="preserve"> </w:t>
      </w:r>
      <w:r>
        <w:t>aspire</w:t>
      </w:r>
      <w:r w:rsidR="008C15A7">
        <w:t xml:space="preserve"> </w:t>
      </w:r>
      <w:r>
        <w:t>to,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aspire</w:t>
      </w:r>
      <w:r w:rsidR="008C15A7">
        <w:t xml:space="preserve"> </w:t>
      </w:r>
      <w:r>
        <w:t>to</w:t>
      </w:r>
      <w:r w:rsidR="008C15A7">
        <w:t xml:space="preserve"> </w:t>
      </w:r>
      <w:r>
        <w:t>different</w:t>
      </w:r>
      <w:r w:rsidR="008C15A7">
        <w:t xml:space="preserve"> </w:t>
      </w:r>
      <w:r>
        <w:t>things,</w:t>
      </w:r>
      <w:r w:rsidR="008C15A7">
        <w:t xml:space="preserve"> </w:t>
      </w:r>
      <w:r>
        <w:t>but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about</w:t>
      </w:r>
      <w:r w:rsidR="008C15A7">
        <w:t xml:space="preserve"> </w:t>
      </w:r>
      <w:r>
        <w:t>Shawn</w:t>
      </w:r>
      <w:r w:rsidR="00610349">
        <w:t>’</w:t>
      </w:r>
      <w:r>
        <w:t>s</w:t>
      </w:r>
      <w:r w:rsidR="008C15A7">
        <w:t xml:space="preserve"> </w:t>
      </w:r>
      <w:r>
        <w:t>mantra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touches</w:t>
      </w:r>
      <w:r w:rsidR="008C15A7">
        <w:t xml:space="preserve"> </w:t>
      </w:r>
      <w:r>
        <w:t>on</w:t>
      </w:r>
      <w:r w:rsidR="008C15A7">
        <w:t xml:space="preserve"> </w:t>
      </w:r>
      <w:r>
        <w:t>faith,</w:t>
      </w:r>
      <w:r w:rsidR="008C15A7">
        <w:t xml:space="preserve"> </w:t>
      </w:r>
      <w:r>
        <w:t>family,</w:t>
      </w:r>
      <w:r w:rsidR="008C15A7">
        <w:t xml:space="preserve"> </w:t>
      </w:r>
      <w:r>
        <w:t>fitness</w:t>
      </w:r>
      <w:r w:rsidR="008C15A7">
        <w:t xml:space="preserve"> </w:t>
      </w:r>
      <w:r>
        <w:t>and</w:t>
      </w:r>
      <w:r w:rsidR="008C15A7">
        <w:t xml:space="preserve"> </w:t>
      </w:r>
      <w:r>
        <w:t>love</w:t>
      </w:r>
      <w:r w:rsidR="008C15A7">
        <w:t xml:space="preserve"> </w:t>
      </w:r>
      <w:r>
        <w:t>of</w:t>
      </w:r>
      <w:r w:rsidR="008C15A7">
        <w:t xml:space="preserve"> </w:t>
      </w:r>
      <w:r>
        <w:t>others</w:t>
      </w:r>
      <w:r w:rsidR="008C15A7">
        <w:t xml:space="preserve"> </w:t>
      </w:r>
      <w:r>
        <w:t>as</w:t>
      </w:r>
      <w:r w:rsidR="008C15A7">
        <w:t xml:space="preserve"> </w:t>
      </w:r>
      <w:r>
        <w:t>his</w:t>
      </w:r>
      <w:r w:rsidR="008C15A7">
        <w:t xml:space="preserve"> </w:t>
      </w:r>
      <w:r>
        <w:t>core</w:t>
      </w:r>
      <w:r w:rsidR="008C15A7">
        <w:t xml:space="preserve"> </w:t>
      </w:r>
      <w:r>
        <w:t>direction.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equally</w:t>
      </w:r>
      <w:r w:rsidR="008C15A7">
        <w:t xml:space="preserve"> </w:t>
      </w:r>
      <w:r>
        <w:t>powerful</w:t>
      </w:r>
      <w:r w:rsidR="008C15A7">
        <w:t xml:space="preserve"> </w:t>
      </w:r>
      <w:r>
        <w:t>and</w:t>
      </w:r>
      <w:r w:rsidR="008C15A7">
        <w:t xml:space="preserve"> </w:t>
      </w:r>
      <w:r>
        <w:t>instructive,</w:t>
      </w:r>
      <w:r w:rsidR="008C15A7">
        <w:t xml:space="preserve"> </w:t>
      </w:r>
      <w:r>
        <w:t>but</w:t>
      </w:r>
      <w:r w:rsidR="008C15A7">
        <w:t xml:space="preserve"> </w:t>
      </w:r>
      <w:r>
        <w:t>more</w:t>
      </w:r>
      <w:r w:rsidR="008C15A7">
        <w:t xml:space="preserve"> </w:t>
      </w:r>
      <w:r>
        <w:t>importantly</w:t>
      </w:r>
      <w:r w:rsidR="008C15A7">
        <w:t xml:space="preserve"> </w:t>
      </w:r>
      <w:r>
        <w:t>it</w:t>
      </w:r>
      <w:r w:rsidR="008C15A7">
        <w:t xml:space="preserve"> </w:t>
      </w:r>
      <w:r>
        <w:t>helps</w:t>
      </w:r>
      <w:r w:rsidR="008C15A7">
        <w:t xml:space="preserve"> </w:t>
      </w:r>
      <w:r>
        <w:t>him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his</w:t>
      </w:r>
      <w:r w:rsidR="008C15A7">
        <w:t xml:space="preserve"> </w:t>
      </w:r>
      <w:r>
        <w:t>feet</w:t>
      </w:r>
      <w:r w:rsidR="008C15A7">
        <w:t xml:space="preserve"> </w:t>
      </w:r>
      <w:r>
        <w:t>firmly</w:t>
      </w:r>
      <w:r w:rsidR="008C15A7">
        <w:t xml:space="preserve"> </w:t>
      </w:r>
      <w:r>
        <w:t>planted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heart,</w:t>
      </w:r>
      <w:r w:rsidR="008C15A7">
        <w:t xml:space="preserve"> </w:t>
      </w:r>
      <w:r>
        <w:t>mind</w:t>
      </w:r>
      <w:r w:rsidR="008C15A7">
        <w:t xml:space="preserve"> </w:t>
      </w:r>
      <w:r>
        <w:t>and</w:t>
      </w:r>
      <w:r w:rsidR="008C15A7">
        <w:t xml:space="preserve"> </w:t>
      </w:r>
      <w:r>
        <w:t>soul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place.</w:t>
      </w:r>
      <w:r w:rsidR="008C15A7">
        <w:t xml:space="preserve"> </w:t>
      </w:r>
      <w:r>
        <w:t>What</w:t>
      </w:r>
      <w:r w:rsidR="008C15A7">
        <w:t xml:space="preserve"> </w:t>
      </w:r>
      <w:r>
        <w:t>would</w:t>
      </w:r>
      <w:r w:rsidR="008C15A7">
        <w:t xml:space="preserve"> </w:t>
      </w:r>
      <w:r>
        <w:t>your</w:t>
      </w:r>
      <w:r w:rsidR="008C15A7">
        <w:t xml:space="preserve"> </w:t>
      </w:r>
      <w:r>
        <w:t>mantra</w:t>
      </w:r>
      <w:r w:rsidR="008C15A7">
        <w:t xml:space="preserve"> </w:t>
      </w:r>
      <w:r>
        <w:t>look</w:t>
      </w:r>
      <w:r w:rsidR="008C15A7">
        <w:t xml:space="preserve"> </w:t>
      </w:r>
      <w:r>
        <w:t>like?</w:t>
      </w:r>
      <w:r w:rsidR="008C15A7">
        <w:t xml:space="preserve"> </w:t>
      </w:r>
      <w:r>
        <w:t>It</w:t>
      </w:r>
      <w:r w:rsidR="008C15A7">
        <w:t xml:space="preserve"> </w:t>
      </w:r>
      <w:r>
        <w:t>may</w:t>
      </w:r>
      <w:r w:rsidR="008C15A7">
        <w:t xml:space="preserve"> </w:t>
      </w:r>
      <w:r>
        <w:t>not</w:t>
      </w:r>
      <w:r w:rsidR="008C15A7">
        <w:t xml:space="preserve"> </w:t>
      </w:r>
      <w:r>
        <w:t>look</w:t>
      </w:r>
      <w:r w:rsidR="008C15A7">
        <w:t xml:space="preserve"> </w:t>
      </w:r>
      <w:r>
        <w:t>anything</w:t>
      </w:r>
      <w:r w:rsidR="008C15A7">
        <w:t xml:space="preserve"> </w:t>
      </w:r>
      <w:r>
        <w:t>like</w:t>
      </w:r>
      <w:r w:rsidR="008C15A7">
        <w:t xml:space="preserve"> </w:t>
      </w:r>
      <w:r>
        <w:t>Shawn</w:t>
      </w:r>
      <w:r w:rsidR="00610349">
        <w:t>’</w:t>
      </w:r>
      <w:r>
        <w:t>s.</w:t>
      </w:r>
      <w:r w:rsidR="008C15A7">
        <w:t xml:space="preserve"> </w:t>
      </w:r>
      <w:r>
        <w:t>The</w:t>
      </w:r>
      <w:r w:rsidR="008C15A7">
        <w:t xml:space="preserve"> </w:t>
      </w:r>
      <w:r>
        <w:t>important</w:t>
      </w:r>
      <w:r w:rsidR="008C15A7">
        <w:t xml:space="preserve"> </w:t>
      </w:r>
      <w:r>
        <w:t>part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an</w:t>
      </w:r>
      <w:r w:rsidR="008C15A7">
        <w:t xml:space="preserve"> </w:t>
      </w:r>
      <w:r>
        <w:t>intention</w:t>
      </w:r>
      <w:r w:rsidR="008C15A7">
        <w:t xml:space="preserve"> </w:t>
      </w:r>
      <w:r>
        <w:t>for</w:t>
      </w:r>
      <w:r w:rsidR="008C15A7">
        <w:t xml:space="preserve"> </w:t>
      </w:r>
      <w:r>
        <w:t>your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for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A</w:t>
      </w:r>
      <w:r w:rsidR="008C15A7">
        <w:t xml:space="preserve"> </w:t>
      </w:r>
      <w:r>
        <w:t>daily</w:t>
      </w:r>
      <w:r w:rsidR="008C15A7">
        <w:t xml:space="preserve"> </w:t>
      </w:r>
      <w:r>
        <w:t>mantra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that;</w:t>
      </w:r>
      <w:r w:rsidR="008C15A7">
        <w:t xml:space="preserve"> </w:t>
      </w:r>
      <w:r>
        <w:t>another</w:t>
      </w:r>
      <w:r w:rsidR="008C15A7">
        <w:t xml:space="preserve"> </w:t>
      </w:r>
      <w:r>
        <w:t>is</w:t>
      </w:r>
      <w:r w:rsidR="008C15A7">
        <w:t xml:space="preserve"> </w:t>
      </w:r>
      <w:r>
        <w:t>creating</w:t>
      </w:r>
      <w:r w:rsidR="008C15A7">
        <w:t xml:space="preserve"> </w:t>
      </w:r>
      <w:r>
        <w:t>a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Constitution.</w:t>
      </w:r>
    </w:p>
    <w:p w14:paraId="1FEED924" w14:textId="77777777" w:rsidR="00017929" w:rsidRPr="00CB40F9" w:rsidRDefault="00E949E9" w:rsidP="00F96744">
      <w:pPr>
        <w:pStyle w:val="B-HeadBhead"/>
      </w:pPr>
      <w:r w:rsidRPr="00CB40F9">
        <w:t>Create</w:t>
      </w:r>
      <w:r w:rsidR="008C15A7" w:rsidRPr="00CB40F9">
        <w:t xml:space="preserve"> </w:t>
      </w:r>
      <w:r w:rsidRPr="00CB40F9">
        <w:t>and</w:t>
      </w:r>
      <w:r w:rsidR="008C15A7" w:rsidRPr="00CB40F9">
        <w:t xml:space="preserve"> </w:t>
      </w:r>
      <w:r w:rsidRPr="00CB40F9">
        <w:t>commit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Leadership</w:t>
      </w:r>
      <w:r w:rsidR="008C15A7" w:rsidRPr="00CB40F9">
        <w:t xml:space="preserve"> </w:t>
      </w:r>
      <w:r w:rsidRPr="00CB40F9">
        <w:t>Constitution</w:t>
      </w:r>
    </w:p>
    <w:p w14:paraId="290CEB28" w14:textId="77777777" w:rsidR="00017929" w:rsidRDefault="00E949E9" w:rsidP="008F1C01">
      <w:pPr>
        <w:pStyle w:val="Body-TextTx"/>
        <w:rPr>
          <w:color w:val="000000"/>
        </w:rPr>
      </w:pP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Michael</w:t>
      </w:r>
      <w:r w:rsidR="008C15A7">
        <w:rPr>
          <w:color w:val="FF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CEO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Founder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t xml:space="preserve"> </w:t>
      </w:r>
      <w:r>
        <w:t>interactive</w:t>
      </w:r>
      <w:r w:rsidR="008C15A7">
        <w:t xml:space="preserve"> </w:t>
      </w:r>
      <w:r>
        <w:t>patient</w:t>
      </w:r>
      <w:r w:rsidR="008C15A7">
        <w:t xml:space="preserve"> </w:t>
      </w:r>
      <w:r>
        <w:t>care</w:t>
      </w:r>
      <w:r w:rsidR="008C15A7">
        <w:t xml:space="preserve"> </w:t>
      </w:r>
      <w:r>
        <w:t>company</w:t>
      </w:r>
      <w:r w:rsidR="008C15A7">
        <w:t xml:space="preserve"> </w:t>
      </w:r>
      <w:r>
        <w:t>called</w:t>
      </w:r>
      <w:r w:rsidR="008C15A7">
        <w:t xml:space="preserve"> </w:t>
      </w:r>
      <w:r>
        <w:t>Get</w:t>
      </w:r>
      <w:r w:rsidR="008C15A7">
        <w:t xml:space="preserve"> </w:t>
      </w:r>
      <w:r>
        <w:t>Well</w:t>
      </w:r>
      <w:r w:rsidR="008C15A7">
        <w:t xml:space="preserve"> </w:t>
      </w:r>
      <w:r>
        <w:t>Network.</w:t>
      </w:r>
      <w:r w:rsidR="008C15A7">
        <w:t xml:space="preserve"> </w:t>
      </w:r>
      <w:r>
        <w:t>Michael</w:t>
      </w:r>
      <w:r w:rsidR="008C15A7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diagnosed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>
        <w:t>Non-Hodgkin</w:t>
      </w:r>
      <w:r w:rsidR="00610349">
        <w:t>’</w:t>
      </w:r>
      <w:r>
        <w:t>s</w:t>
      </w:r>
      <w:r w:rsidR="008C15A7">
        <w:t xml:space="preserve"> </w:t>
      </w:r>
      <w:r>
        <w:t>Lymphoma</w:t>
      </w:r>
      <w:r w:rsidR="008C15A7">
        <w:t xml:space="preserve"> </w:t>
      </w:r>
      <w:r>
        <w:t>while</w:t>
      </w:r>
      <w:r w:rsidR="008C15A7">
        <w:t xml:space="preserve"> </w:t>
      </w:r>
      <w:r w:rsidRPr="00722F53">
        <w:t>in</w:t>
      </w:r>
      <w:r w:rsidR="008C15A7" w:rsidRPr="00722F53">
        <w:t xml:space="preserve"> </w:t>
      </w:r>
      <w:r w:rsidRPr="00722F53">
        <w:t>graduate</w:t>
      </w:r>
      <w:r w:rsidR="008C15A7" w:rsidRPr="00722F53">
        <w:t xml:space="preserve"> </w:t>
      </w:r>
      <w:r w:rsidRPr="00722F53">
        <w:t>school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Georgetown.</w:t>
      </w:r>
      <w:r w:rsidR="008C15A7" w:rsidRPr="00722F53">
        <w:t xml:space="preserve"> </w:t>
      </w:r>
      <w:r w:rsidRPr="00722F53">
        <w:t>Because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his</w:t>
      </w:r>
      <w:r w:rsidR="008C15A7" w:rsidRPr="00722F53">
        <w:t xml:space="preserve"> </w:t>
      </w:r>
      <w:r w:rsidRPr="00722F53">
        <w:t>awful</w:t>
      </w:r>
      <w:r w:rsidR="008C15A7" w:rsidRPr="00722F53">
        <w:t xml:space="preserve"> </w:t>
      </w:r>
      <w:r w:rsidRPr="00722F53">
        <w:t>patient</w:t>
      </w:r>
      <w:r w:rsidR="008C15A7" w:rsidRPr="00722F53">
        <w:t xml:space="preserve"> </w:t>
      </w:r>
      <w:r w:rsidRPr="00722F53">
        <w:t>experience,</w:t>
      </w:r>
      <w:r w:rsidR="008C15A7" w:rsidRPr="00722F53">
        <w:t xml:space="preserve"> </w:t>
      </w:r>
      <w:r w:rsidRPr="00722F53">
        <w:t>he</w:t>
      </w:r>
      <w:r w:rsidR="008C15A7">
        <w:t xml:space="preserve"> </w:t>
      </w:r>
      <w:r>
        <w:t>pledged</w:t>
      </w:r>
      <w:r w:rsidR="008C15A7">
        <w:t xml:space="preserve"> </w:t>
      </w:r>
      <w:r>
        <w:t>to</w:t>
      </w:r>
      <w:r w:rsidR="008C15A7">
        <w:t xml:space="preserve"> </w:t>
      </w:r>
      <w:r>
        <w:t>himself</w:t>
      </w:r>
      <w:r w:rsidR="008C15A7">
        <w:t xml:space="preserve"> </w:t>
      </w:r>
      <w:r>
        <w:t>and</w:t>
      </w:r>
      <w:r w:rsidR="008C15A7">
        <w:t xml:space="preserve"> </w:t>
      </w:r>
      <w:r>
        <w:t>anyone</w:t>
      </w:r>
      <w:r w:rsidR="008C15A7">
        <w:t xml:space="preserve"> </w:t>
      </w:r>
      <w:r>
        <w:t>within</w:t>
      </w:r>
      <w:r w:rsidR="008C15A7">
        <w:t xml:space="preserve"> </w:t>
      </w:r>
      <w:r>
        <w:t>earshot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lived</w:t>
      </w:r>
      <w:r w:rsidR="008C15A7">
        <w:t xml:space="preserve"> </w:t>
      </w:r>
      <w:r>
        <w:t>through</w:t>
      </w:r>
      <w:r w:rsidR="008C15A7">
        <w:t xml:space="preserve"> </w:t>
      </w:r>
      <w:r>
        <w:t>that</w:t>
      </w:r>
      <w:r w:rsidR="008C15A7">
        <w:t xml:space="preserve"> </w:t>
      </w:r>
      <w:r>
        <w:t>hell,</w:t>
      </w:r>
      <w:r w:rsidR="008C15A7">
        <w:t xml:space="preserve"> </w:t>
      </w:r>
      <w:r w:rsidRPr="00722F53">
        <w:t>he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flip</w:t>
      </w:r>
      <w:r w:rsidR="008C15A7" w:rsidRPr="00722F53">
        <w:t xml:space="preserve"> </w:t>
      </w:r>
      <w:r w:rsidRPr="00722F53">
        <w:t>healthcare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its</w:t>
      </w:r>
      <w:r w:rsidR="008C15A7" w:rsidRPr="00722F53">
        <w:t xml:space="preserve"> </w:t>
      </w:r>
      <w:r w:rsidRPr="00722F53">
        <w:t>head.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did.</w:t>
      </w:r>
      <w:r w:rsidR="008C15A7" w:rsidRPr="00722F53">
        <w:t xml:space="preserve"> </w:t>
      </w:r>
      <w:r w:rsidRPr="00722F53">
        <w:t>(I</w:t>
      </w:r>
      <w:r w:rsidR="00610349">
        <w:t>’</w:t>
      </w:r>
      <w:r w:rsidRPr="00722F53">
        <w:t>ll</w:t>
      </w:r>
      <w:r w:rsidR="008C15A7" w:rsidRPr="00722F53">
        <w:t xml:space="preserve"> </w:t>
      </w:r>
      <w:r w:rsidRPr="00722F53">
        <w:t>share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Michael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story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Chapter</w:t>
      </w:r>
      <w:r w:rsidR="008C15A7" w:rsidRPr="00722F53">
        <w:t xml:space="preserve"> </w:t>
      </w:r>
      <w:r w:rsidRPr="00722F53">
        <w:t>5.)</w:t>
      </w:r>
    </w:p>
    <w:p w14:paraId="6FA63665" w14:textId="77777777" w:rsidR="00722F53" w:rsidRDefault="00E949E9" w:rsidP="008F1C01">
      <w:pPr>
        <w:pStyle w:val="Body-TextTx"/>
        <w:rPr>
          <w:color w:val="000000"/>
        </w:rPr>
      </w:pPr>
      <w:r w:rsidRPr="00722F53">
        <w:t>Several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ago,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DC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game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went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visit</w:t>
      </w:r>
      <w:r w:rsidR="008C15A7" w:rsidRPr="00722F53">
        <w:t xml:space="preserve"> </w:t>
      </w:r>
      <w:r w:rsidRPr="00722F53">
        <w:t>Michael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work.</w:t>
      </w:r>
      <w:r w:rsidR="008C15A7" w:rsidRPr="00722F53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pacing</w:t>
      </w:r>
      <w:r w:rsidR="008C15A7">
        <w:rPr>
          <w:color w:val="000000"/>
        </w:rPr>
        <w:t xml:space="preserve"> </w:t>
      </w:r>
      <w:r>
        <w:rPr>
          <w:color w:val="000000"/>
        </w:rPr>
        <w:t>around</w:t>
      </w:r>
      <w:r w:rsidR="008C15A7">
        <w:rPr>
          <w:color w:val="000000"/>
        </w:rPr>
        <w:t xml:space="preserve"> </w:t>
      </w:r>
      <w:r>
        <w:rPr>
          <w:color w:val="000000"/>
        </w:rPr>
        <w:t>his</w:t>
      </w:r>
      <w:r w:rsidR="008C15A7">
        <w:rPr>
          <w:color w:val="000000"/>
        </w:rPr>
        <w:t xml:space="preserve"> </w:t>
      </w:r>
      <w:r>
        <w:rPr>
          <w:color w:val="000000"/>
        </w:rPr>
        <w:t>office,</w:t>
      </w:r>
      <w:r w:rsidR="008C15A7">
        <w:rPr>
          <w:color w:val="000000"/>
        </w:rPr>
        <w:t xml:space="preserve"> </w:t>
      </w:r>
      <w:r>
        <w:rPr>
          <w:color w:val="000000"/>
        </w:rPr>
        <w:t>waiting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him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surface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meeting,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drawn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t>a</w:t>
      </w:r>
      <w:r w:rsidR="008C15A7">
        <w:t xml:space="preserve"> </w:t>
      </w:r>
      <w:r>
        <w:lastRenderedPageBreak/>
        <w:t>framed</w:t>
      </w:r>
      <w:r w:rsidR="008C15A7">
        <w:t xml:space="preserve"> </w:t>
      </w:r>
      <w:r>
        <w:t>and</w:t>
      </w:r>
      <w:r w:rsidR="008C15A7">
        <w:t xml:space="preserve"> </w:t>
      </w:r>
      <w:r>
        <w:t>prominently</w:t>
      </w:r>
      <w:r w:rsidR="008C15A7">
        <w:t xml:space="preserve"> </w:t>
      </w:r>
      <w:r>
        <w:t>placed</w:t>
      </w:r>
      <w:r w:rsidR="008C15A7">
        <w:t xml:space="preserve"> </w:t>
      </w:r>
      <w:r>
        <w:t>declaration</w:t>
      </w:r>
      <w:r w:rsidR="008C15A7">
        <w:t xml:space="preserve"> </w:t>
      </w:r>
      <w:r>
        <w:t>of</w:t>
      </w:r>
      <w:r w:rsidR="008C15A7">
        <w:t xml:space="preserve"> </w:t>
      </w:r>
      <w:r>
        <w:t>sorts</w:t>
      </w:r>
      <w:r w:rsidR="008C15A7">
        <w:t xml:space="preserve"> </w:t>
      </w:r>
      <w:r>
        <w:t>hanging</w:t>
      </w:r>
      <w:r w:rsidR="008C15A7">
        <w:t xml:space="preserve"> </w:t>
      </w:r>
      <w:r>
        <w:t>right</w:t>
      </w:r>
      <w:r w:rsidR="008C15A7">
        <w:t xml:space="preserve"> </w:t>
      </w:r>
      <w:r>
        <w:t>over</w:t>
      </w:r>
      <w:r w:rsidR="008C15A7">
        <w:t xml:space="preserve"> </w:t>
      </w:r>
      <w:r>
        <w:t>his</w:t>
      </w:r>
      <w:r w:rsidR="008C15A7">
        <w:t xml:space="preserve"> </w:t>
      </w:r>
      <w:r>
        <w:t>desk</w:t>
      </w:r>
    </w:p>
    <w:p w14:paraId="5505063D" w14:textId="77777777" w:rsidR="001559BF" w:rsidRPr="001559BF" w:rsidRDefault="001559BF" w:rsidP="001559BF">
      <w:pPr>
        <w:pStyle w:val="EXTRACT-AEXT-A"/>
      </w:pPr>
      <w:r w:rsidRPr="001559BF">
        <w:t>EXTRACT-A</w:t>
      </w:r>
    </w:p>
    <w:p w14:paraId="5681AADD" w14:textId="311D885C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DECLARE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passionate,</w:t>
      </w:r>
      <w:r w:rsidR="008C15A7" w:rsidRPr="00BF5750">
        <w:t xml:space="preserve"> </w:t>
      </w:r>
      <w:r w:rsidRPr="00BF5750">
        <w:t>creative,</w:t>
      </w:r>
      <w:r w:rsidR="008C15A7" w:rsidRPr="00BF5750">
        <w:t xml:space="preserve"> </w:t>
      </w:r>
      <w:r w:rsidRPr="00BF5750">
        <w:t>positive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influential.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change</w:t>
      </w:r>
      <w:r w:rsidR="008C15A7" w:rsidRPr="00BF5750">
        <w:t xml:space="preserve"> </w:t>
      </w:r>
      <w:r w:rsidRPr="00BF5750">
        <w:t>agent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leader.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open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honest.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value</w:t>
      </w:r>
      <w:r w:rsidR="008C15A7" w:rsidRPr="00BF5750">
        <w:t xml:space="preserve"> </w:t>
      </w:r>
      <w:r w:rsidRPr="00BF5750">
        <w:t>integrity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family</w:t>
      </w:r>
      <w:r w:rsidR="008C15A7" w:rsidRPr="00BF5750">
        <w:t xml:space="preserve"> </w:t>
      </w:r>
      <w:r w:rsidRPr="00BF5750">
        <w:t>above</w:t>
      </w:r>
      <w:r w:rsidR="008C15A7" w:rsidRPr="00BF5750">
        <w:t xml:space="preserve"> </w:t>
      </w:r>
      <w:r w:rsidRPr="00BF5750">
        <w:t>everything.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competitive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ambitious,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energized</w:t>
      </w:r>
      <w:r w:rsidR="008C15A7" w:rsidRPr="00BF5750">
        <w:t xml:space="preserve"> </w:t>
      </w:r>
      <w:r w:rsidRPr="00BF5750">
        <w:t>by</w:t>
      </w:r>
      <w:r w:rsidR="008C15A7" w:rsidRPr="00BF5750">
        <w:t xml:space="preserve"> </w:t>
      </w:r>
      <w:r w:rsidRPr="00BF5750">
        <w:t>people</w:t>
      </w:r>
      <w:r w:rsidR="008C15A7" w:rsidRPr="00BF5750">
        <w:t xml:space="preserve"> </w:t>
      </w:r>
      <w:r w:rsidRPr="00BF5750">
        <w:t>coming</w:t>
      </w:r>
      <w:r w:rsidR="008C15A7" w:rsidRPr="00BF5750">
        <w:t xml:space="preserve"> </w:t>
      </w:r>
      <w:r w:rsidRPr="00BF5750">
        <w:t>together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win.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survivor.</w:t>
      </w:r>
      <w:r w:rsidR="008C15A7" w:rsidRPr="00BF5750">
        <w:t xml:space="preserve"> </w:t>
      </w:r>
      <w:r w:rsidRPr="00BF5750">
        <w:t>Lastly,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humbled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grateful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life</w:t>
      </w:r>
      <w:r w:rsidR="00610349" w:rsidRPr="00BF5750">
        <w:t>’</w:t>
      </w:r>
      <w:r w:rsidRPr="00BF5750">
        <w:t>s</w:t>
      </w:r>
      <w:r w:rsidR="008C15A7" w:rsidRPr="00BF5750">
        <w:t xml:space="preserve"> </w:t>
      </w:r>
      <w:r w:rsidRPr="00BF5750">
        <w:t>blessing</w:t>
      </w:r>
      <w:r w:rsidR="008C15A7" w:rsidRPr="00BF5750">
        <w:t xml:space="preserve"> </w:t>
      </w:r>
      <w:r w:rsidRPr="00BF5750">
        <w:t>each</w:t>
      </w:r>
      <w:r w:rsidR="008C15A7" w:rsidRPr="00BF5750">
        <w:t xml:space="preserve"> </w:t>
      </w:r>
      <w:r w:rsidRPr="00BF5750">
        <w:t>day,</w:t>
      </w:r>
      <w:r w:rsidR="008C15A7" w:rsidRPr="00BF5750">
        <w:t xml:space="preserve"> </w:t>
      </w:r>
      <w:r w:rsidRPr="00BF5750">
        <w:t>yet</w:t>
      </w:r>
      <w:r w:rsidR="008C15A7" w:rsidRPr="00BF5750">
        <w:t xml:space="preserve"> </w:t>
      </w:r>
      <w:r w:rsidRPr="00BF5750">
        <w:t>bold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ability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responsibility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make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world</w:t>
      </w:r>
      <w:r w:rsidR="008C15A7" w:rsidRPr="00BF5750">
        <w:t xml:space="preserve"> </w:t>
      </w:r>
      <w:r w:rsidRPr="00BF5750">
        <w:t>better.</w:t>
      </w:r>
    </w:p>
    <w:p w14:paraId="4784C8F6" w14:textId="77777777" w:rsidR="00722F53" w:rsidRPr="00BF5750" w:rsidRDefault="00E949E9" w:rsidP="001559BF">
      <w:pPr>
        <w:pStyle w:val="Body-TextTx"/>
      </w:pPr>
      <w:r w:rsidRPr="00BF5750">
        <w:t>YOU</w:t>
      </w:r>
      <w:r w:rsidR="008C15A7" w:rsidRPr="00BF5750">
        <w:t xml:space="preserve"> </w:t>
      </w:r>
      <w:r w:rsidRPr="00BF5750">
        <w:t>CAN</w:t>
      </w:r>
      <w:r w:rsidR="008C15A7" w:rsidRPr="00BF5750">
        <w:t xml:space="preserve"> </w:t>
      </w:r>
      <w:r w:rsidRPr="00BF5750">
        <w:t>COUNT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bring</w:t>
      </w:r>
      <w:r w:rsidR="008C15A7" w:rsidRPr="00BF5750">
        <w:t xml:space="preserve"> </w:t>
      </w:r>
      <w:r w:rsidRPr="00BF5750">
        <w:t>bold,</w:t>
      </w:r>
      <w:r w:rsidR="008C15A7" w:rsidRPr="00BF5750">
        <w:t xml:space="preserve"> </w:t>
      </w:r>
      <w:r w:rsidRPr="00BF5750">
        <w:t>new</w:t>
      </w:r>
      <w:r w:rsidR="008C15A7" w:rsidRPr="00BF5750">
        <w:t xml:space="preserve"> </w:t>
      </w:r>
      <w:r w:rsidRPr="00BF5750">
        <w:t>ideas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move</w:t>
      </w:r>
      <w:r w:rsidR="008C15A7" w:rsidRPr="00BF5750">
        <w:t xml:space="preserve"> </w:t>
      </w:r>
      <w:r w:rsidRPr="00BF5750">
        <w:t>people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industries</w:t>
      </w:r>
      <w:r w:rsidR="008C15A7" w:rsidRPr="00BF5750">
        <w:t xml:space="preserve"> </w:t>
      </w:r>
      <w:r w:rsidRPr="00BF5750">
        <w:t>forward</w:t>
      </w:r>
      <w:r w:rsidR="008C15A7" w:rsidRPr="00BF5750">
        <w:t xml:space="preserve"> </w:t>
      </w:r>
      <w:r w:rsidRPr="00BF5750">
        <w:t>even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face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great</w:t>
      </w:r>
      <w:r w:rsidR="008C15A7" w:rsidRPr="00BF5750">
        <w:t xml:space="preserve"> </w:t>
      </w:r>
      <w:r w:rsidRPr="00BF5750">
        <w:t>challenge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resistance.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always</w:t>
      </w:r>
      <w:r w:rsidR="008C15A7" w:rsidRPr="00BF5750">
        <w:t xml:space="preserve"> </w:t>
      </w:r>
      <w:r w:rsidRPr="00BF5750">
        <w:t>tell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truth,</w:t>
      </w:r>
      <w:r w:rsidR="008C15A7" w:rsidRPr="00BF5750">
        <w:t xml:space="preserve"> </w:t>
      </w:r>
      <w:r w:rsidRPr="00BF5750">
        <w:t>even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message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difficult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deliver,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hear.</w:t>
      </w:r>
      <w:r w:rsidR="008C15A7" w:rsidRPr="00BF5750">
        <w:t xml:space="preserve"> </w:t>
      </w:r>
      <w:r w:rsidRPr="00BF5750">
        <w:t>You</w:t>
      </w:r>
      <w:r w:rsidR="008C15A7" w:rsidRPr="00BF5750">
        <w:t xml:space="preserve"> </w:t>
      </w:r>
      <w:r w:rsidRPr="00BF5750">
        <w:t>can</w:t>
      </w:r>
      <w:r w:rsidR="008C15A7" w:rsidRPr="00BF5750">
        <w:t xml:space="preserve"> </w:t>
      </w:r>
      <w:r w:rsidRPr="00BF5750">
        <w:t>count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team</w:t>
      </w:r>
      <w:r w:rsidR="008C15A7" w:rsidRPr="00BF5750">
        <w:t xml:space="preserve"> </w:t>
      </w:r>
      <w:r w:rsidRPr="00BF5750">
        <w:t>player,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well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effective</w:t>
      </w:r>
      <w:r w:rsidR="008C15A7" w:rsidRPr="00BF5750">
        <w:t xml:space="preserve"> </w:t>
      </w:r>
      <w:r w:rsidRPr="00BF5750">
        <w:t>coach,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include</w:t>
      </w:r>
      <w:r w:rsidR="008C15A7" w:rsidRPr="00BF5750">
        <w:t xml:space="preserve"> </w:t>
      </w:r>
      <w:r w:rsidRPr="00BF5750">
        <w:t>others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key</w:t>
      </w:r>
      <w:r w:rsidR="008C15A7" w:rsidRPr="00BF5750">
        <w:t xml:space="preserve"> </w:t>
      </w:r>
      <w:r w:rsidRPr="00BF5750">
        <w:t>decisions.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make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tough</w:t>
      </w:r>
      <w:r w:rsidR="008C15A7" w:rsidRPr="00BF5750">
        <w:t xml:space="preserve"> </w:t>
      </w:r>
      <w:r w:rsidRPr="00BF5750">
        <w:t>call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necessary,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bring</w:t>
      </w:r>
      <w:r w:rsidR="008C15A7" w:rsidRPr="00BF5750">
        <w:t xml:space="preserve"> </w:t>
      </w:r>
      <w:r w:rsidRPr="00BF5750">
        <w:t>endless</w:t>
      </w:r>
      <w:r w:rsidR="008C15A7" w:rsidRPr="00BF5750">
        <w:t xml:space="preserve"> </w:t>
      </w:r>
      <w:r w:rsidRPr="00BF5750">
        <w:t>energy,</w:t>
      </w:r>
      <w:r w:rsidR="008C15A7" w:rsidRPr="00BF5750">
        <w:t xml:space="preserve"> </w:t>
      </w:r>
      <w:r w:rsidRPr="00BF5750">
        <w:t>creativity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focus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stakes</w:t>
      </w:r>
      <w:r w:rsidR="008C15A7" w:rsidRPr="00BF5750">
        <w:t xml:space="preserve"> </w:t>
      </w:r>
      <w:r w:rsidRPr="00BF5750">
        <w:t>are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highest.</w:t>
      </w:r>
    </w:p>
    <w:p w14:paraId="7F52CE52" w14:textId="77777777" w:rsidR="001559BF" w:rsidRPr="001559BF" w:rsidRDefault="001559BF" w:rsidP="001559BF">
      <w:pPr>
        <w:pStyle w:val="ENDEND"/>
      </w:pPr>
      <w:r w:rsidRPr="001559BF">
        <w:t>END EXTRACT-A</w:t>
      </w:r>
    </w:p>
    <w:p w14:paraId="4C1E55B1" w14:textId="29AA24CE" w:rsidR="00017929" w:rsidRDefault="00E949E9" w:rsidP="008F1C01">
      <w:pPr>
        <w:pStyle w:val="Body-TextTx"/>
      </w:pPr>
      <w:r>
        <w:rPr>
          <w:color w:val="222222"/>
        </w:rPr>
        <w:t>This</w:t>
      </w:r>
      <w:r w:rsidR="008C15A7">
        <w:t xml:space="preserve"> </w:t>
      </w:r>
      <w:r>
        <w:t>document</w:t>
      </w:r>
      <w:r w:rsidR="008C15A7">
        <w:t xml:space="preserve"> </w:t>
      </w:r>
      <w:r>
        <w:t>and</w:t>
      </w:r>
      <w:r w:rsidR="008C15A7">
        <w:t xml:space="preserve"> </w:t>
      </w:r>
      <w:r>
        <w:t>its</w:t>
      </w:r>
      <w:r w:rsidR="008C15A7">
        <w:t xml:space="preserve"> </w:t>
      </w:r>
      <w:r>
        <w:t>language</w:t>
      </w:r>
      <w:r w:rsidR="008C15A7">
        <w:t xml:space="preserve"> </w:t>
      </w:r>
      <w:r>
        <w:t>is</w:t>
      </w:r>
      <w:r w:rsidR="008C15A7">
        <w:t xml:space="preserve"> </w:t>
      </w:r>
      <w:r>
        <w:rPr>
          <w:color w:val="222222"/>
        </w:rPr>
        <w:t>Michael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rPr>
          <w:color w:val="222222"/>
        </w:rPr>
        <w:t>T</w:t>
      </w:r>
      <w:r>
        <w:t>.</w:t>
      </w:r>
      <w:r w:rsidR="008C15A7">
        <w:t xml:space="preserve"> </w:t>
      </w:r>
      <w:r>
        <w:t>But</w:t>
      </w:r>
      <w:r w:rsidR="008C15A7">
        <w:t xml:space="preserve"> </w:t>
      </w:r>
      <w:r>
        <w:t>where</w:t>
      </w:r>
      <w:r w:rsidR="008C15A7">
        <w:t xml:space="preserve"> </w:t>
      </w:r>
      <w:r>
        <w:t>did</w:t>
      </w:r>
      <w:r w:rsidR="008C15A7">
        <w:t xml:space="preserve"> </w:t>
      </w:r>
      <w:r>
        <w:t>it</w:t>
      </w:r>
      <w:r w:rsidR="008C15A7">
        <w:t xml:space="preserve"> </w:t>
      </w:r>
      <w:r>
        <w:t>come</w:t>
      </w:r>
      <w:r w:rsidR="008C15A7">
        <w:t xml:space="preserve"> </w:t>
      </w:r>
      <w:r>
        <w:t>from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the</w:t>
      </w:r>
      <w:r w:rsidR="008C15A7">
        <w:t xml:space="preserve"> </w:t>
      </w:r>
      <w:r>
        <w:t>heck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doing</w:t>
      </w:r>
      <w:r w:rsidR="008C15A7">
        <w:t xml:space="preserve"> </w:t>
      </w:r>
      <w:r>
        <w:t>hanging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office?</w:t>
      </w:r>
      <w:r w:rsidR="008C15A7">
        <w:rPr>
          <w:color w:val="222222"/>
        </w:rPr>
        <w:t xml:space="preserve"> </w:t>
      </w:r>
      <w:r>
        <w:t>Turns</w:t>
      </w:r>
      <w:r w:rsidR="008C15A7">
        <w:t xml:space="preserve"> </w:t>
      </w:r>
      <w:r>
        <w:t>out,</w:t>
      </w:r>
      <w:r w:rsidR="008C15A7">
        <w:t xml:space="preserve"> </w:t>
      </w:r>
      <w:r>
        <w:t>Michael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working</w:t>
      </w:r>
      <w:r w:rsidR="008C15A7">
        <w:t xml:space="preserve"> </w:t>
      </w:r>
      <w:r>
        <w:t>with</w:t>
      </w:r>
      <w:r w:rsidR="008C15A7">
        <w:t xml:space="preserve"> </w:t>
      </w:r>
      <w:r>
        <w:t>Chicago-based</w:t>
      </w:r>
      <w:r w:rsidR="008C15A7">
        <w:t xml:space="preserve"> </w:t>
      </w:r>
      <w:r>
        <w:t>executive</w:t>
      </w:r>
      <w:r w:rsidR="008C15A7">
        <w:t xml:space="preserve"> </w:t>
      </w:r>
      <w:r>
        <w:t>coach,</w:t>
      </w:r>
      <w:r w:rsidR="008C15A7">
        <w:t xml:space="preserve"> </w:t>
      </w:r>
      <w:r>
        <w:t>Rich</w:t>
      </w:r>
      <w:r w:rsidR="008C15A7">
        <w:t xml:space="preserve"> </w:t>
      </w:r>
      <w:r>
        <w:t>Hill</w:t>
      </w:r>
      <w:r w:rsidR="008C15A7">
        <w:t xml:space="preserve"> </w:t>
      </w:r>
      <w:r>
        <w:t>of</w:t>
      </w:r>
      <w:r w:rsidR="008C15A7">
        <w:t xml:space="preserve"> </w:t>
      </w:r>
      <w:r>
        <w:t>Gabriel</w:t>
      </w:r>
      <w:r w:rsidR="008C15A7">
        <w:t xml:space="preserve"> </w:t>
      </w:r>
      <w:r>
        <w:t>Consulting.</w:t>
      </w:r>
      <w:r w:rsidR="008C15A7">
        <w:t xml:space="preserve"> </w:t>
      </w:r>
      <w:r>
        <w:t>He</w:t>
      </w:r>
      <w:r w:rsidR="008C15A7">
        <w:t xml:space="preserve"> </w:t>
      </w:r>
      <w:r>
        <w:t>raved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impact</w:t>
      </w:r>
      <w:r w:rsidR="008C15A7">
        <w:t xml:space="preserve"> </w:t>
      </w:r>
      <w:r>
        <w:t>Rich</w:t>
      </w:r>
      <w:r w:rsidR="008C15A7">
        <w:t xml:space="preserve"> </w:t>
      </w:r>
      <w:r>
        <w:t>had</w:t>
      </w:r>
      <w:r w:rsidR="008C15A7">
        <w:t xml:space="preserve"> </w:t>
      </w:r>
      <w:r>
        <w:t>had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senior</w:t>
      </w:r>
      <w:r w:rsidR="008C15A7">
        <w:t xml:space="preserve"> </w:t>
      </w:r>
      <w:r>
        <w:t>leadership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strongly</w:t>
      </w:r>
      <w:r w:rsidR="008C15A7">
        <w:t xml:space="preserve"> </w:t>
      </w:r>
      <w:r>
        <w:t>encouraged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with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shape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team</w:t>
      </w:r>
      <w:r w:rsidR="008C15A7">
        <w:t xml:space="preserve"> </w:t>
      </w:r>
      <w:r>
        <w:t>at</w:t>
      </w:r>
      <w:r w:rsidR="008C15A7">
        <w:t xml:space="preserve"> </w:t>
      </w:r>
      <w:r>
        <w:t>HBSE.</w:t>
      </w:r>
      <w:r w:rsidR="008C15A7">
        <w:t xml:space="preserve"> </w:t>
      </w:r>
      <w:r>
        <w:t>I</w:t>
      </w:r>
      <w:r w:rsidR="008C15A7">
        <w:t xml:space="preserve"> </w:t>
      </w:r>
      <w:r>
        <w:t>followed</w:t>
      </w:r>
      <w:r w:rsidR="008C15A7">
        <w:t xml:space="preserve"> </w:t>
      </w:r>
      <w:r>
        <w:t>up</w:t>
      </w:r>
      <w:r w:rsidR="008C15A7">
        <w:t xml:space="preserve"> </w:t>
      </w:r>
      <w:r>
        <w:t>within</w:t>
      </w:r>
      <w:r w:rsidR="008C15A7">
        <w:t xml:space="preserve"> </w:t>
      </w:r>
      <w:r>
        <w:t>hours,</w:t>
      </w:r>
      <w:r w:rsidR="008C15A7">
        <w:t xml:space="preserve"> </w:t>
      </w:r>
      <w:r>
        <w:t>and</w:t>
      </w:r>
      <w:r w:rsidR="008C15A7">
        <w:t xml:space="preserve"> </w:t>
      </w:r>
      <w:r>
        <w:t>Rich</w:t>
      </w:r>
      <w:r w:rsidR="008C15A7">
        <w:t xml:space="preserve"> </w:t>
      </w:r>
      <w:r>
        <w:t>agreed</w:t>
      </w:r>
      <w:r w:rsidR="008C15A7">
        <w:t xml:space="preserve"> </w:t>
      </w:r>
      <w:r>
        <w:t>to</w:t>
      </w:r>
      <w:r w:rsidR="008C15A7">
        <w:t xml:space="preserve"> </w:t>
      </w:r>
      <w:r>
        <w:t>talk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days</w:t>
      </w:r>
      <w:r w:rsidR="008C15A7">
        <w:t xml:space="preserve"> </w:t>
      </w:r>
      <w:r>
        <w:t>later.</w:t>
      </w:r>
      <w:r w:rsidR="008C15A7">
        <w:t xml:space="preserve"> </w:t>
      </w:r>
      <w:r>
        <w:t>He</w:t>
      </w:r>
      <w:r w:rsidR="008C15A7">
        <w:t xml:space="preserve"> </w:t>
      </w:r>
      <w:r>
        <w:t>insisted</w:t>
      </w:r>
      <w:r w:rsidR="008C15A7">
        <w:t xml:space="preserve"> </w:t>
      </w:r>
      <w:r>
        <w:t>our</w:t>
      </w:r>
      <w:r w:rsidR="008C15A7">
        <w:t xml:space="preserve"> </w:t>
      </w:r>
      <w:r>
        <w:t>first</w:t>
      </w:r>
      <w:r w:rsidR="008C15A7">
        <w:t xml:space="preserve"> </w:t>
      </w:r>
      <w:r>
        <w:t>meeting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video</w:t>
      </w:r>
      <w:r w:rsidR="008C15A7">
        <w:t xml:space="preserve"> </w:t>
      </w:r>
      <w:r>
        <w:t>conference</w:t>
      </w:r>
      <w:r w:rsidR="008C15A7">
        <w:t xml:space="preserve"> </w:t>
      </w:r>
      <w:r>
        <w:t>call.</w:t>
      </w:r>
      <w:r w:rsidR="008C15A7">
        <w:t xml:space="preserve"> </w:t>
      </w:r>
      <w:r>
        <w:t>(This</w:t>
      </w:r>
      <w:r w:rsidR="008C15A7">
        <w:t xml:space="preserve"> </w:t>
      </w:r>
      <w:r>
        <w:t>was</w:t>
      </w:r>
      <w:r w:rsidR="008C15A7">
        <w:t xml:space="preserve"> </w:t>
      </w:r>
      <w:r>
        <w:t>long</w:t>
      </w:r>
      <w:r w:rsidR="008C15A7">
        <w:t xml:space="preserve"> </w:t>
      </w:r>
      <w:r>
        <w:t>before</w:t>
      </w:r>
      <w:r w:rsidR="008C15A7">
        <w:t xml:space="preserve"> </w:t>
      </w:r>
      <w:r>
        <w:t>COVID</w:t>
      </w:r>
      <w:r w:rsidR="008C15A7">
        <w:t xml:space="preserve"> </w:t>
      </w:r>
      <w:r>
        <w:t>when</w:t>
      </w:r>
      <w:r w:rsidR="008C15A7">
        <w:t xml:space="preserve"> </w:t>
      </w:r>
      <w:r>
        <w:t>video</w:t>
      </w:r>
      <w:r w:rsidR="008C15A7">
        <w:t xml:space="preserve"> </w:t>
      </w:r>
      <w:r>
        <w:t>calls</w:t>
      </w:r>
      <w:r w:rsidR="008C15A7">
        <w:t xml:space="preserve"> </w:t>
      </w:r>
      <w:r>
        <w:t>weren</w:t>
      </w:r>
      <w:r w:rsidR="00610349">
        <w:t>’</w:t>
      </w:r>
      <w:r>
        <w:t>t</w:t>
      </w:r>
      <w:r w:rsidR="008C15A7">
        <w:t xml:space="preserve"> </w:t>
      </w:r>
      <w:r>
        <w:t>as</w:t>
      </w:r>
      <w:r w:rsidR="008C15A7">
        <w:t xml:space="preserve"> </w:t>
      </w:r>
      <w:r>
        <w:t>common,)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trouble</w:t>
      </w:r>
      <w:r w:rsidR="008C15A7">
        <w:t xml:space="preserve"> </w:t>
      </w:r>
      <w:r>
        <w:t>with</w:t>
      </w:r>
      <w:r w:rsidR="008C15A7">
        <w:t xml:space="preserve"> </w:t>
      </w:r>
      <w:r>
        <w:t>that,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use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tactic</w:t>
      </w:r>
      <w:r w:rsidR="008C15A7">
        <w:t xml:space="preserve"> </w:t>
      </w:r>
      <w:r>
        <w:t>with</w:t>
      </w:r>
      <w:r w:rsidR="008C15A7">
        <w:t xml:space="preserve"> </w:t>
      </w:r>
      <w:r>
        <w:t>someone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the</w:t>
      </w:r>
      <w:r w:rsidR="008C15A7">
        <w:t xml:space="preserve"> </w:t>
      </w:r>
      <w:r>
        <w:t>person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speaking</w:t>
      </w:r>
      <w:r w:rsidR="008C15A7">
        <w:t xml:space="preserve"> </w:t>
      </w:r>
      <w:r>
        <w:t>with</w:t>
      </w:r>
      <w:r w:rsidR="008C15A7">
        <w:t xml:space="preserve"> </w:t>
      </w:r>
      <w:r>
        <w:t>is</w:t>
      </w:r>
      <w:r w:rsidR="008C15A7">
        <w:t xml:space="preserve"> </w:t>
      </w:r>
      <w:r>
        <w:t>focused,</w:t>
      </w:r>
      <w:r w:rsidR="008C15A7">
        <w:t xml:space="preserve"> </w:t>
      </w:r>
      <w:r>
        <w:t>prepared</w:t>
      </w:r>
      <w:r w:rsidR="008C15A7">
        <w:t xml:space="preserve"> </w:t>
      </w:r>
      <w:r>
        <w:t>and</w:t>
      </w:r>
      <w:r w:rsidR="008C15A7">
        <w:t xml:space="preserve"> </w:t>
      </w:r>
      <w:r>
        <w:t>present</w:t>
      </w:r>
      <w:r w:rsidR="008C15A7">
        <w:t xml:space="preserve"> </w:t>
      </w:r>
      <w:r>
        <w:t>not</w:t>
      </w:r>
      <w:r w:rsidR="008C15A7">
        <w:t xml:space="preserve"> </w:t>
      </w:r>
      <w:r>
        <w:t>using</w:t>
      </w:r>
      <w:r w:rsidR="008C15A7">
        <w:t xml:space="preserve"> </w:t>
      </w:r>
      <w:r>
        <w:t>the</w:t>
      </w:r>
      <w:r w:rsidR="008C15A7">
        <w:t xml:space="preserve"> </w:t>
      </w:r>
      <w:r>
        <w:t>call</w:t>
      </w:r>
      <w:r w:rsidR="008C15A7">
        <w:t xml:space="preserve"> </w:t>
      </w:r>
      <w:r>
        <w:t>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catch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unread</w:t>
      </w:r>
      <w:r w:rsidR="008C15A7">
        <w:t xml:space="preserve"> </w:t>
      </w:r>
      <w:r>
        <w:t>emails.</w:t>
      </w:r>
      <w:r w:rsidR="008C15A7">
        <w:t xml:space="preserve"> </w:t>
      </w:r>
      <w:r>
        <w:t>But</w:t>
      </w:r>
      <w:r w:rsidR="008C15A7">
        <w:t xml:space="preserve"> </w:t>
      </w:r>
      <w:r>
        <w:t>things</w:t>
      </w:r>
      <w:r w:rsidR="008C15A7">
        <w:t xml:space="preserve"> </w:t>
      </w:r>
      <w:r>
        <w:t>went</w:t>
      </w:r>
      <w:r w:rsidR="008C15A7">
        <w:t xml:space="preserve"> </w:t>
      </w:r>
      <w:r>
        <w:t>downhill</w:t>
      </w:r>
      <w:r w:rsidR="008C15A7">
        <w:t xml:space="preserve"> </w:t>
      </w:r>
      <w:r>
        <w:t>fast.</w:t>
      </w:r>
    </w:p>
    <w:p w14:paraId="42CA365A" w14:textId="77777777" w:rsidR="00017929" w:rsidRDefault="00E949E9" w:rsidP="008F1C01">
      <w:pPr>
        <w:pStyle w:val="Body-TextTx"/>
      </w:pPr>
      <w:r>
        <w:lastRenderedPageBreak/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days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scrambling.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back</w:t>
      </w:r>
      <w:r w:rsidR="008C15A7">
        <w:t xml:space="preserve"> </w:t>
      </w:r>
      <w:r>
        <w:t>meetings,</w:t>
      </w:r>
      <w:r w:rsidR="008C15A7">
        <w:t xml:space="preserve"> </w:t>
      </w:r>
      <w:r>
        <w:t>walking</w:t>
      </w:r>
      <w:r w:rsidR="008C15A7">
        <w:t xml:space="preserve"> </w:t>
      </w:r>
      <w:r>
        <w:t>quickly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conference</w:t>
      </w:r>
      <w:r w:rsidR="008C15A7">
        <w:t xml:space="preserve"> </w:t>
      </w:r>
      <w:r>
        <w:t>room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conference</w:t>
      </w:r>
      <w:r w:rsidR="008C15A7">
        <w:t xml:space="preserve"> </w:t>
      </w:r>
      <w:r>
        <w:t>room</w:t>
      </w:r>
      <w:r w:rsidR="008C15A7">
        <w:t xml:space="preserve"> </w:t>
      </w:r>
      <w:r>
        <w:t>again,</w:t>
      </w:r>
      <w:r w:rsidR="008C15A7">
        <w:t xml:space="preserve"> </w:t>
      </w:r>
      <w:r>
        <w:t>answering</w:t>
      </w:r>
      <w:r w:rsidR="008C15A7">
        <w:t xml:space="preserve"> </w:t>
      </w:r>
      <w:r>
        <w:t>emails</w:t>
      </w:r>
      <w:r w:rsidR="008C15A7">
        <w:t xml:space="preserve"> </w:t>
      </w:r>
      <w:r>
        <w:t>and</w:t>
      </w:r>
      <w:r w:rsidR="008C15A7">
        <w:t xml:space="preserve"> </w:t>
      </w:r>
      <w:r>
        <w:t>texts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fly,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assistant,</w:t>
      </w:r>
      <w:r w:rsidR="008C15A7">
        <w:t xml:space="preserve"> </w:t>
      </w:r>
      <w:r>
        <w:t>Denise,</w:t>
      </w:r>
      <w:r w:rsidR="008C15A7">
        <w:t xml:space="preserve"> </w:t>
      </w:r>
      <w:r>
        <w:t>tugging</w:t>
      </w:r>
      <w:r w:rsidR="008C15A7">
        <w:t xml:space="preserve"> </w:t>
      </w:r>
      <w:r>
        <w:t>on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me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schedule.</w:t>
      </w:r>
      <w:r w:rsidR="008C15A7">
        <w:t xml:space="preserve"> </w:t>
      </w:r>
      <w:r>
        <w:t>I</w:t>
      </w:r>
      <w:r w:rsidR="008C15A7">
        <w:t xml:space="preserve"> </w:t>
      </w:r>
      <w:r>
        <w:t>rushed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office,</w:t>
      </w:r>
      <w:r w:rsidR="008C15A7">
        <w:t xml:space="preserve"> </w:t>
      </w:r>
      <w:r>
        <w:t>popped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chair</w:t>
      </w:r>
      <w:r w:rsidR="008C15A7">
        <w:t xml:space="preserve"> </w:t>
      </w:r>
      <w:r>
        <w:t>and</w:t>
      </w:r>
      <w:r w:rsidR="008C15A7">
        <w:t xml:space="preserve"> </w:t>
      </w:r>
      <w:r>
        <w:t>dialed</w:t>
      </w:r>
      <w:r w:rsidR="008C15A7">
        <w:t xml:space="preserve"> </w:t>
      </w:r>
      <w:r>
        <w:t>Rich</w:t>
      </w:r>
      <w:r w:rsidR="00610349">
        <w:t>’</w:t>
      </w:r>
      <w:r>
        <w:t>s</w:t>
      </w:r>
      <w:r w:rsidR="008C15A7">
        <w:t xml:space="preserve"> </w:t>
      </w:r>
      <w:r>
        <w:t>Skype</w:t>
      </w:r>
      <w:r w:rsidR="008C15A7">
        <w:t xml:space="preserve"> </w:t>
      </w:r>
      <w:r>
        <w:t>number</w:t>
      </w:r>
      <w:r w:rsidR="008C15A7">
        <w:t xml:space="preserve"> </w:t>
      </w:r>
      <w:r>
        <w:t>five</w:t>
      </w:r>
      <w:r w:rsidR="008C15A7">
        <w:t xml:space="preserve"> </w:t>
      </w:r>
      <w:r>
        <w:t>minutes</w:t>
      </w:r>
      <w:r w:rsidR="008C15A7">
        <w:t xml:space="preserve"> </w:t>
      </w:r>
      <w:r>
        <w:t>later</w:t>
      </w:r>
      <w:r w:rsidR="008C15A7">
        <w:t xml:space="preserve"> </w:t>
      </w:r>
      <w:r>
        <w:t>than</w:t>
      </w:r>
      <w:r w:rsidR="008C15A7">
        <w:t xml:space="preserve"> </w:t>
      </w:r>
      <w:r>
        <w:t>our</w:t>
      </w:r>
      <w:r w:rsidR="008C15A7">
        <w:t xml:space="preserve"> </w:t>
      </w:r>
      <w:r>
        <w:t>scheduled</w:t>
      </w:r>
      <w:r w:rsidR="008C15A7">
        <w:t xml:space="preserve"> </w:t>
      </w:r>
      <w:r>
        <w:t>time.</w:t>
      </w:r>
      <w:r w:rsidR="008C15A7">
        <w:t xml:space="preserve"> </w:t>
      </w:r>
      <w:r>
        <w:t>Apparently,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tip</w:t>
      </w:r>
      <w:r w:rsidR="008C15A7">
        <w:t xml:space="preserve"> </w:t>
      </w:r>
      <w:r>
        <w:t>off</w:t>
      </w:r>
      <w:r w:rsidR="008C15A7">
        <w:t xml:space="preserve"> </w:t>
      </w:r>
      <w:r>
        <w:t>my</w:t>
      </w:r>
      <w:r w:rsidR="008C15A7">
        <w:t xml:space="preserve"> </w:t>
      </w:r>
      <w:r>
        <w:t>relationship</w:t>
      </w:r>
      <w:r w:rsidR="008C15A7">
        <w:t xml:space="preserve"> </w:t>
      </w:r>
      <w:r>
        <w:t>with</w:t>
      </w:r>
      <w:r w:rsidR="008C15A7">
        <w:t xml:space="preserve"> </w:t>
      </w:r>
      <w:r>
        <w:t>him.</w:t>
      </w:r>
      <w:r w:rsidR="008C15A7">
        <w:t xml:space="preserve"> </w:t>
      </w:r>
      <w:r w:rsidR="00610349">
        <w:t>“</w:t>
      </w:r>
      <w:r>
        <w:t>Is</w:t>
      </w:r>
      <w:r w:rsidR="008C15A7">
        <w:t xml:space="preserve"> </w:t>
      </w:r>
      <w:r>
        <w:t>this</w:t>
      </w:r>
      <w:r w:rsidR="008C15A7">
        <w:t xml:space="preserve"> </w:t>
      </w:r>
      <w:r>
        <w:t>call</w:t>
      </w:r>
      <w:r w:rsidR="008C15A7">
        <w:t xml:space="preserve"> </w:t>
      </w:r>
      <w:r>
        <w:t>important</w:t>
      </w:r>
      <w:r w:rsidR="008C15A7">
        <w:t xml:space="preserve"> </w:t>
      </w:r>
      <w:r>
        <w:t>to</w:t>
      </w:r>
      <w:r w:rsidR="008C15A7">
        <w:t xml:space="preserve"> </w:t>
      </w:r>
      <w:r>
        <w:t>you?</w:t>
      </w:r>
      <w:r w:rsidR="00610349">
        <w:t>”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thing</w:t>
      </w:r>
      <w:r w:rsidR="008C15A7">
        <w:t xml:space="preserve"> </w:t>
      </w:r>
      <w:r>
        <w:t>Rich</w:t>
      </w:r>
      <w:r w:rsidR="008C15A7">
        <w:t xml:space="preserve"> </w:t>
      </w:r>
      <w:r>
        <w:t>asked.</w:t>
      </w:r>
      <w:r w:rsidR="008C15A7">
        <w:t xml:space="preserve"> </w:t>
      </w:r>
      <w:r>
        <w:t>Without</w:t>
      </w:r>
      <w:r w:rsidR="008C15A7">
        <w:t xml:space="preserve"> </w:t>
      </w:r>
      <w:r>
        <w:t>waiting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answer,</w:t>
      </w:r>
      <w:r w:rsidR="008C15A7">
        <w:t xml:space="preserve"> </w:t>
      </w:r>
      <w:r>
        <w:t>he</w:t>
      </w:r>
      <w:r w:rsidR="008C15A7">
        <w:t xml:space="preserve"> </w:t>
      </w:r>
      <w:r>
        <w:t>went</w:t>
      </w:r>
      <w:r w:rsidR="008C15A7">
        <w:t xml:space="preserve"> </w:t>
      </w:r>
      <w:r>
        <w:t>on.</w:t>
      </w:r>
    </w:p>
    <w:p w14:paraId="6293E65F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busy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sure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too,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should</w:t>
      </w:r>
      <w:r w:rsidR="008C15A7">
        <w:t xml:space="preserve"> </w:t>
      </w:r>
      <w:r w:rsidR="00E949E9">
        <w:t>either</w:t>
      </w:r>
      <w:r w:rsidR="008C15A7">
        <w:t xml:space="preserve"> </w:t>
      </w:r>
      <w:r w:rsidR="00E949E9">
        <w:t>commit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not,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committed.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trust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late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scheduled</w:t>
      </w:r>
      <w:r w:rsidR="008C15A7">
        <w:t xml:space="preserve"> </w:t>
      </w:r>
      <w:r w:rsidR="00E949E9">
        <w:t>meetings</w:t>
      </w:r>
      <w:r w:rsidR="008C15A7">
        <w:t xml:space="preserve"> </w:t>
      </w:r>
      <w:r w:rsidR="00E949E9">
        <w:t>again.</w:t>
      </w:r>
      <w:r w:rsidR="008C15A7">
        <w:rPr>
          <w:color w:val="222222"/>
        </w:rPr>
        <w:t xml:space="preserve"> </w:t>
      </w:r>
      <w:r w:rsidR="00E949E9">
        <w:t>Happily,</w:t>
      </w:r>
      <w:r w:rsidR="008C15A7">
        <w:t xml:space="preserve"> </w:t>
      </w:r>
      <w:r w:rsidR="00E949E9">
        <w:t>tensions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eased,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several</w:t>
      </w:r>
      <w:r w:rsidR="008C15A7">
        <w:t xml:space="preserve"> </w:t>
      </w:r>
      <w:r w:rsidR="00E949E9">
        <w:t>sessions,</w:t>
      </w:r>
      <w:r w:rsidR="008C15A7">
        <w:t xml:space="preserve"> </w:t>
      </w:r>
      <w:r w:rsidR="00E949E9">
        <w:t>Rich</w:t>
      </w:r>
      <w:r w:rsidR="008C15A7">
        <w:t xml:space="preserve"> </w:t>
      </w:r>
      <w:r w:rsidR="00E949E9">
        <w:t>suggested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eventually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leadership</w:t>
      </w:r>
      <w:r w:rsidR="008C15A7">
        <w:t xml:space="preserve"> </w:t>
      </w:r>
      <w:r w:rsidR="00E949E9">
        <w:t>team,</w:t>
      </w:r>
      <w:r w:rsidR="008C15A7">
        <w:t xml:space="preserve"> </w:t>
      </w:r>
      <w:r w:rsidR="00E949E9">
        <w:t>write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commitment</w:t>
      </w:r>
      <w:r w:rsidR="008C15A7">
        <w:t xml:space="preserve"> </w:t>
      </w:r>
      <w:r w:rsidR="00E949E9">
        <w:t>statements.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complete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statements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hanging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office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declaration:</w:t>
      </w:r>
      <w:r w:rsidR="008C15A7"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declare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>
        <w:rPr>
          <w:rStyle w:val="itali"/>
        </w:rPr>
        <w:t> . . .</w:t>
      </w:r>
      <w:r w:rsidR="00722F53" w:rsidRPr="00BC4DEA">
        <w:rPr>
          <w:rStyle w:val="itali"/>
        </w:rPr>
        <w:t xml:space="preserve"> </w:t>
      </w:r>
      <w:r w:rsidR="00E949E9">
        <w:t>and</w:t>
      </w:r>
      <w:r w:rsidR="008C15A7">
        <w:t xml:space="preserve"> </w:t>
      </w:r>
      <w:r w:rsidR="00E949E9" w:rsidRPr="00BC4DEA">
        <w:rPr>
          <w:rStyle w:val="itali"/>
        </w:rPr>
        <w:t>You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can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count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on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me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>
        <w:rPr>
          <w:rStyle w:val="itali"/>
        </w:rPr>
        <w:t> . . .</w:t>
      </w:r>
      <w:r w:rsidR="00722F53">
        <w:t xml:space="preserve"> </w:t>
      </w:r>
      <w:r w:rsidR="00E949E9">
        <w:t>.</w:t>
      </w:r>
    </w:p>
    <w:p w14:paraId="5EF9B5E2" w14:textId="77777777" w:rsidR="00722F53" w:rsidRDefault="00E949E9" w:rsidP="008F1C01">
      <w:pPr>
        <w:pStyle w:val="Body-TextTx"/>
      </w:pPr>
      <w:r>
        <w:t>Simple?</w:t>
      </w:r>
      <w:r w:rsidR="008C15A7">
        <w:t xml:space="preserve"> </w:t>
      </w:r>
      <w:r>
        <w:t>Sure.</w:t>
      </w:r>
      <w:r w:rsidR="008C15A7">
        <w:t xml:space="preserve"> </w:t>
      </w:r>
      <w:r>
        <w:t>But</w:t>
      </w:r>
      <w:r w:rsidR="008C15A7">
        <w:t xml:space="preserve"> </w:t>
      </w:r>
      <w:r>
        <w:t>far</w:t>
      </w:r>
      <w:r w:rsidR="008C15A7">
        <w:t xml:space="preserve"> </w:t>
      </w:r>
      <w:r>
        <w:t>from</w:t>
      </w:r>
      <w:r w:rsidR="008C15A7">
        <w:t xml:space="preserve"> </w:t>
      </w:r>
      <w:r>
        <w:t>easy.</w:t>
      </w:r>
      <w:r w:rsidR="008C15A7">
        <w:t xml:space="preserve"> </w:t>
      </w:r>
      <w:r>
        <w:t>Do</w:t>
      </w:r>
      <w:r w:rsidR="008C15A7">
        <w:t xml:space="preserve"> </w:t>
      </w:r>
      <w:r>
        <w:t>it</w:t>
      </w:r>
      <w:r w:rsidR="008C15A7">
        <w:t xml:space="preserve"> </w:t>
      </w:r>
      <w:r>
        <w:t>right,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find</w:t>
      </w:r>
      <w:r w:rsidR="008C15A7">
        <w:t xml:space="preserve"> </w:t>
      </w:r>
      <w:r>
        <w:t>yourself</w:t>
      </w:r>
      <w:r w:rsidR="008C15A7">
        <w:t xml:space="preserve"> </w:t>
      </w:r>
      <w:r>
        <w:t>digging</w:t>
      </w:r>
      <w:r w:rsidR="008C15A7">
        <w:t xml:space="preserve"> </w:t>
      </w:r>
      <w:r>
        <w:t>deep</w:t>
      </w:r>
      <w:r w:rsidR="008C15A7">
        <w:t xml:space="preserve"> </w:t>
      </w:r>
      <w:r>
        <w:t>inside.</w:t>
      </w:r>
    </w:p>
    <w:p w14:paraId="2CC3841B" w14:textId="77777777" w:rsidR="00722F53" w:rsidRDefault="00E949E9" w:rsidP="008F1C01">
      <w:pPr>
        <w:pStyle w:val="Body-TextTx"/>
      </w:pPr>
      <w:r>
        <w:t>Rich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contemplate,</w:t>
      </w:r>
      <w:r w:rsidR="008C15A7">
        <w:t xml:space="preserve"> </w:t>
      </w:r>
      <w:r>
        <w:t>create</w:t>
      </w:r>
      <w:r w:rsidR="008C15A7">
        <w:t xml:space="preserve"> </w:t>
      </w:r>
      <w:r>
        <w:t>and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following</w:t>
      </w:r>
      <w:r w:rsidR="008C15A7">
        <w:t xml:space="preserve"> </w:t>
      </w:r>
      <w:r>
        <w:t>guidance</w:t>
      </w:r>
      <w:r w:rsidR="008C15A7">
        <w:t xml:space="preserve"> </w:t>
      </w:r>
      <w:r>
        <w:t>and</w:t>
      </w:r>
      <w:r w:rsidR="008C15A7">
        <w:t xml:space="preserve"> </w:t>
      </w:r>
      <w:r>
        <w:t>focus:</w:t>
      </w:r>
    </w:p>
    <w:p w14:paraId="63AFD3F4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an</w:t>
      </w:r>
      <w:r w:rsidR="008C15A7">
        <w:t xml:space="preserve"> </w:t>
      </w:r>
      <w:r>
        <w:t>articulation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core</w:t>
      </w:r>
      <w:r w:rsidR="008C15A7">
        <w:t xml:space="preserve"> </w:t>
      </w:r>
      <w:r>
        <w:t>qualities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roles</w:t>
      </w:r>
      <w:r w:rsidR="008C15A7">
        <w:t xml:space="preserve"> </w:t>
      </w:r>
      <w:r>
        <w:t>you</w:t>
      </w:r>
      <w:r w:rsidR="008C15A7">
        <w:t xml:space="preserve"> </w:t>
      </w:r>
      <w:r>
        <w:t>play.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bring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roles</w:t>
      </w:r>
      <w:r w:rsidR="008C15A7">
        <w:t xml:space="preserve"> </w:t>
      </w:r>
      <w:r>
        <w:t>you</w:t>
      </w:r>
      <w:r w:rsidR="008C15A7">
        <w:t xml:space="preserve"> </w:t>
      </w:r>
      <w:r>
        <w:t>play.</w:t>
      </w:r>
    </w:p>
    <w:p w14:paraId="6B6310CE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expressed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positive.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no</w:t>
      </w:r>
      <w:r w:rsidR="008C15A7">
        <w:t xml:space="preserve"> </w:t>
      </w:r>
      <w:r>
        <w:t>negative</w:t>
      </w:r>
      <w:r w:rsidR="008C15A7">
        <w:t xml:space="preserve"> </w:t>
      </w:r>
      <w:r>
        <w:t>traits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Constitution.</w:t>
      </w:r>
      <w:r w:rsidR="008C15A7">
        <w:t xml:space="preserve"> </w:t>
      </w:r>
      <w:r>
        <w:t>If</w:t>
      </w:r>
      <w:r w:rsidR="008C15A7">
        <w:t xml:space="preserve"> </w:t>
      </w:r>
      <w:r>
        <w:t>negative</w:t>
      </w:r>
      <w:r w:rsidR="008C15A7">
        <w:t xml:space="preserve"> </w:t>
      </w:r>
      <w:r>
        <w:t>traits</w:t>
      </w:r>
      <w:r w:rsidR="008C15A7">
        <w:t xml:space="preserve"> </w:t>
      </w:r>
      <w:r>
        <w:t>have</w:t>
      </w:r>
      <w:r w:rsidR="008C15A7">
        <w:t xml:space="preserve"> </w:t>
      </w:r>
      <w:r>
        <w:t>found</w:t>
      </w:r>
      <w:r w:rsidR="008C15A7">
        <w:t xml:space="preserve"> </w:t>
      </w:r>
      <w:r>
        <w:t>their</w:t>
      </w:r>
      <w:r w:rsidR="008C15A7">
        <w:t xml:space="preserve"> </w:t>
      </w:r>
      <w:r>
        <w:t>way</w:t>
      </w:r>
      <w:r w:rsidR="008C15A7">
        <w:t xml:space="preserve"> </w:t>
      </w:r>
      <w:r>
        <w:t>into</w:t>
      </w:r>
      <w:r w:rsidR="008C15A7">
        <w:t xml:space="preserve"> </w:t>
      </w:r>
      <w:r>
        <w:t>your</w:t>
      </w:r>
      <w:r w:rsidR="008C15A7">
        <w:t xml:space="preserve"> </w:t>
      </w:r>
      <w:r>
        <w:t>Constitution,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function</w:t>
      </w:r>
      <w:r w:rsidR="008C15A7">
        <w:t xml:space="preserve"> </w:t>
      </w:r>
      <w:r>
        <w:t>of</w:t>
      </w:r>
      <w:r w:rsidR="008C15A7">
        <w:t xml:space="preserve"> </w:t>
      </w:r>
      <w:r>
        <w:t>allowing</w:t>
      </w:r>
      <w:r w:rsidR="008C15A7">
        <w:t xml:space="preserve"> </w:t>
      </w:r>
      <w:r>
        <w:t>the</w:t>
      </w:r>
      <w:r w:rsidR="008C15A7">
        <w:t xml:space="preserve"> </w:t>
      </w:r>
      <w:r>
        <w:t>intellect</w:t>
      </w:r>
      <w:r w:rsidR="008C15A7">
        <w:t xml:space="preserve"> </w:t>
      </w:r>
      <w:r>
        <w:t>to</w:t>
      </w:r>
      <w:r w:rsidR="008C15A7">
        <w:t xml:space="preserve"> </w:t>
      </w:r>
      <w:r>
        <w:t>hijack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let</w:t>
      </w:r>
      <w:r w:rsidR="008C15A7">
        <w:t xml:space="preserve"> </w:t>
      </w:r>
      <w:r>
        <w:t>it</w:t>
      </w:r>
      <w:r w:rsidR="008C15A7">
        <w:t xml:space="preserve"> </w:t>
      </w:r>
      <w:r>
        <w:t>do</w:t>
      </w:r>
      <w:r w:rsidR="008C15A7">
        <w:t xml:space="preserve"> </w:t>
      </w:r>
      <w:r>
        <w:t>that.</w:t>
      </w:r>
    </w:p>
    <w:p w14:paraId="52888E85" w14:textId="77777777" w:rsidR="00722F53" w:rsidRDefault="00E949E9" w:rsidP="00FB5108">
      <w:pPr>
        <w:pStyle w:val="Bullet-Level-1-ListBl1"/>
      </w:pPr>
      <w:r>
        <w:lastRenderedPageBreak/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aspirational.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or</w:t>
      </w:r>
      <w:r w:rsidR="008C15A7">
        <w:t xml:space="preserve"> </w:t>
      </w:r>
      <w:r>
        <w:t>hope</w:t>
      </w:r>
      <w:r w:rsidR="008C15A7">
        <w:t xml:space="preserve"> </w:t>
      </w:r>
      <w:r>
        <w:t>or</w:t>
      </w:r>
      <w:r w:rsidR="008C15A7">
        <w:t xml:space="preserve"> </w:t>
      </w:r>
      <w:r>
        <w:t>strive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 w:rsidR="00610349">
        <w:t>“</w:t>
      </w:r>
      <w:r>
        <w:t>one</w:t>
      </w:r>
      <w:r w:rsidR="008C15A7">
        <w:t xml:space="preserve"> </w:t>
      </w:r>
      <w:r>
        <w:t>day.</w:t>
      </w:r>
      <w:r w:rsidR="00610349">
        <w:t>”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who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 w:rsidRPr="00BC4DEA">
        <w:rPr>
          <w:rStyle w:val="boldb"/>
        </w:rP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being.</w:t>
      </w:r>
      <w:r w:rsidR="008C15A7">
        <w:t xml:space="preserve"> </w:t>
      </w:r>
      <w:r>
        <w:t>In</w:t>
      </w:r>
      <w:r w:rsidR="008C15A7">
        <w:t xml:space="preserve"> </w:t>
      </w:r>
      <w:r>
        <w:t>every</w:t>
      </w:r>
      <w:r w:rsidR="008C15A7">
        <w:t xml:space="preserve"> </w:t>
      </w:r>
      <w:r>
        <w:t>moment.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NO</w:t>
      </w:r>
      <w:r w:rsidR="008C15A7">
        <w:t xml:space="preserve"> </w:t>
      </w:r>
      <w:r>
        <w:t>qualifiers,</w:t>
      </w:r>
      <w:r w:rsidR="008C15A7">
        <w:t xml:space="preserve"> </w:t>
      </w:r>
      <w:r>
        <w:t>mollifiers,</w:t>
      </w:r>
      <w:r w:rsidR="008C15A7">
        <w:t xml:space="preserve"> </w:t>
      </w:r>
      <w:r>
        <w:t>softeners</w:t>
      </w:r>
      <w:r w:rsidR="008C15A7">
        <w:t xml:space="preserve"> </w:t>
      </w:r>
      <w:r>
        <w:t>of</w:t>
      </w:r>
      <w:r w:rsidR="008C15A7">
        <w:t xml:space="preserve"> </w:t>
      </w:r>
      <w:r>
        <w:t>any</w:t>
      </w:r>
      <w:r w:rsidR="008C15A7">
        <w:t xml:space="preserve"> </w:t>
      </w:r>
      <w:r>
        <w:t>kind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Constitution.</w:t>
      </w:r>
      <w:r w:rsidR="008C15A7">
        <w:t xml:space="preserve"> </w:t>
      </w:r>
      <w:r>
        <w:t>None.</w:t>
      </w:r>
    </w:p>
    <w:p w14:paraId="5BD05C81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based</w:t>
      </w:r>
      <w:r w:rsidR="008C15A7">
        <w:t xml:space="preserve"> </w:t>
      </w:r>
      <w:r>
        <w:t>on</w:t>
      </w:r>
      <w:r w:rsidR="008C15A7">
        <w:t xml:space="preserve"> </w:t>
      </w:r>
      <w:r>
        <w:t>sentiment,</w:t>
      </w:r>
      <w:r w:rsidR="008C15A7">
        <w:t xml:space="preserve"> </w:t>
      </w:r>
      <w:r>
        <w:t>past</w:t>
      </w:r>
      <w:r w:rsidR="008C15A7">
        <w:t xml:space="preserve"> </w:t>
      </w:r>
      <w:r>
        <w:t>behavior,</w:t>
      </w:r>
      <w:r w:rsidR="008C15A7">
        <w:t xml:space="preserve"> </w:t>
      </w:r>
      <w:r>
        <w:t>or</w:t>
      </w:r>
      <w:r w:rsidR="008C15A7">
        <w:t xml:space="preserve"> </w:t>
      </w:r>
      <w:r>
        <w:t>even</w:t>
      </w:r>
      <w:r w:rsidR="008C15A7">
        <w:t xml:space="preserve"> </w:t>
      </w:r>
      <w:r>
        <w:t>current</w:t>
      </w:r>
      <w:r w:rsidR="008C15A7">
        <w:t xml:space="preserve"> </w:t>
      </w:r>
      <w:r>
        <w:t>behavior.</w:t>
      </w:r>
      <w:r w:rsidR="008C15A7">
        <w:t xml:space="preserve"> </w:t>
      </w:r>
      <w:r>
        <w:t>Often,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core</w:t>
      </w:r>
      <w:r w:rsidR="008C15A7">
        <w:t xml:space="preserve"> </w:t>
      </w:r>
      <w:r>
        <w:t>attributes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living</w:t>
      </w:r>
      <w:r w:rsidR="008C15A7">
        <w:t xml:space="preserve"> </w:t>
      </w:r>
      <w:r>
        <w:t>true</w:t>
      </w:r>
      <w:r w:rsidR="008C15A7">
        <w:t xml:space="preserve"> </w:t>
      </w:r>
      <w:r>
        <w:t>to.</w:t>
      </w:r>
      <w:r w:rsidR="008C15A7">
        <w:t xml:space="preserve"> </w:t>
      </w:r>
      <w:r>
        <w:t>When</w:t>
      </w:r>
      <w:r w:rsidR="008C15A7">
        <w:t xml:space="preserve"> </w:t>
      </w:r>
      <w:r>
        <w:t>this</w:t>
      </w:r>
      <w:r w:rsidR="008C15A7">
        <w:t xml:space="preserve"> </w:t>
      </w:r>
      <w:r>
        <w:t>occurs,</w:t>
      </w:r>
      <w:r w:rsidR="008C15A7">
        <w:t xml:space="preserve"> </w:t>
      </w:r>
      <w:r>
        <w:t>we</w:t>
      </w:r>
      <w:r w:rsidR="008C15A7">
        <w:t xml:space="preserve"> </w:t>
      </w:r>
      <w:r>
        <w:t>experience</w:t>
      </w:r>
      <w:r w:rsidR="008C15A7">
        <w:t xml:space="preserve"> </w:t>
      </w:r>
      <w:r>
        <w:t>suffering</w:t>
      </w:r>
      <w:r w:rsidR="00722F53">
        <w:t>—</w:t>
      </w:r>
      <w:r>
        <w:t>or</w:t>
      </w:r>
      <w:r w:rsidR="008C15A7">
        <w:t xml:space="preserve"> </w:t>
      </w:r>
      <w:r>
        <w:t>cause</w:t>
      </w:r>
      <w:r w:rsidR="008C15A7">
        <w:t xml:space="preserve"> </w:t>
      </w:r>
      <w:r>
        <w:t>suffering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around</w:t>
      </w:r>
      <w:r w:rsidR="008C15A7">
        <w:t xml:space="preserve"> </w:t>
      </w:r>
      <w:r>
        <w:t>us.</w:t>
      </w:r>
      <w:r w:rsidR="008C15A7">
        <w:t xml:space="preserve"> </w:t>
      </w:r>
      <w:r>
        <w:t>Consider</w:t>
      </w:r>
      <w:r w:rsidR="008C15A7">
        <w:t xml:space="preserve"> </w:t>
      </w:r>
      <w:r>
        <w:t>that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two</w:t>
      </w:r>
      <w:r w:rsidR="008C15A7">
        <w:t xml:space="preserve"> </w:t>
      </w:r>
      <w:r>
        <w:t>valid</w:t>
      </w:r>
      <w:r w:rsidR="008C15A7">
        <w:t xml:space="preserve"> </w:t>
      </w:r>
      <w:r>
        <w:t>ways</w:t>
      </w:r>
      <w:r w:rsidR="008C15A7">
        <w:t xml:space="preserve"> </w:t>
      </w:r>
      <w:r>
        <w:t>to</w:t>
      </w:r>
      <w:r w:rsidR="008C15A7">
        <w:t xml:space="preserve"> </w:t>
      </w:r>
      <w:r>
        <w:t>arrive</w:t>
      </w:r>
      <w:r w:rsidR="008C15A7">
        <w:t xml:space="preserve"> </w:t>
      </w:r>
      <w:r>
        <w:t>at</w:t>
      </w:r>
      <w:r w:rsidR="008C15A7">
        <w:t xml:space="preserve"> </w:t>
      </w:r>
      <w:r>
        <w:t>core</w:t>
      </w:r>
      <w:r w:rsidR="008C15A7">
        <w:t xml:space="preserve"> </w:t>
      </w:r>
      <w:r>
        <w:t>attributes:</w:t>
      </w:r>
      <w:r w:rsidR="008C15A7">
        <w:t xml:space="preserve"> </w:t>
      </w:r>
      <w:r>
        <w:t>The</w:t>
      </w:r>
      <w:r w:rsidR="008C15A7">
        <w:t xml:space="preserve"> </w:t>
      </w:r>
      <w:r>
        <w:t>contemplative</w:t>
      </w:r>
      <w:r w:rsidR="00722F53">
        <w:t>—</w:t>
      </w:r>
      <w:r>
        <w:t>simply</w:t>
      </w:r>
      <w:r w:rsidR="008C15A7">
        <w:t xml:space="preserve"> </w:t>
      </w:r>
      <w:r>
        <w:t>looking</w:t>
      </w:r>
      <w:r w:rsidR="008C15A7">
        <w:t xml:space="preserve"> </w:t>
      </w:r>
      <w:r>
        <w:t>deep</w:t>
      </w:r>
      <w:r w:rsidR="008C15A7">
        <w:t xml:space="preserve"> </w:t>
      </w:r>
      <w:r>
        <w:t>within</w:t>
      </w:r>
      <w:r w:rsidR="008C15A7">
        <w:t xml:space="preserve"> </w:t>
      </w:r>
      <w:r>
        <w:t>and</w:t>
      </w:r>
      <w:r w:rsidR="008C15A7">
        <w:t xml:space="preserve"> </w:t>
      </w:r>
      <w:r>
        <w:t>noticing,</w:t>
      </w:r>
      <w:r w:rsidR="008C15A7">
        <w:t xml:space="preserve"> </w:t>
      </w:r>
      <w:r>
        <w:t>AND</w:t>
      </w:r>
      <w:r w:rsidR="008C15A7">
        <w:t xml:space="preserve"> </w:t>
      </w:r>
      <w:r>
        <w:t>through</w:t>
      </w:r>
      <w:r w:rsidR="008C15A7">
        <w:t xml:space="preserve"> </w:t>
      </w:r>
      <w:r>
        <w:t>observing</w:t>
      </w:r>
      <w:r w:rsidR="008C15A7">
        <w:t xml:space="preserve"> </w:t>
      </w:r>
      <w:r>
        <w:t>any</w:t>
      </w:r>
      <w:r w:rsidR="008C15A7">
        <w:t xml:space="preserve"> </w:t>
      </w:r>
      <w:r>
        <w:t>area</w:t>
      </w:r>
      <w:r w:rsidR="008C15A7">
        <w:t xml:space="preserve"> </w:t>
      </w:r>
      <w:r>
        <w:t>in</w:t>
      </w:r>
      <w:r w:rsidR="008C15A7">
        <w:t xml:space="preserve"> </w:t>
      </w:r>
      <w:r>
        <w:t>which</w:t>
      </w:r>
      <w:r w:rsidR="008C15A7">
        <w:t xml:space="preserve"> </w:t>
      </w:r>
      <w:r>
        <w:t>you</w:t>
      </w:r>
      <w:r w:rsidR="008C15A7">
        <w:t xml:space="preserve"> </w:t>
      </w:r>
      <w:r>
        <w:t>experience</w:t>
      </w:r>
      <w:r w:rsidR="008C15A7">
        <w:t xml:space="preserve"> </w:t>
      </w:r>
      <w:r>
        <w:t>suffering.</w:t>
      </w:r>
      <w:r w:rsidR="008C15A7">
        <w:t xml:space="preserve"> </w:t>
      </w:r>
      <w:r>
        <w:t>Where</w:t>
      </w:r>
      <w:r w:rsidR="008C15A7">
        <w:t xml:space="preserve"> </w:t>
      </w:r>
      <w:r>
        <w:t>we</w:t>
      </w:r>
      <w:r w:rsidR="008C15A7">
        <w:t xml:space="preserve"> </w:t>
      </w:r>
      <w:r>
        <w:t>suffer</w:t>
      </w:r>
      <w:r w:rsidR="008C15A7">
        <w:t xml:space="preserve"> </w:t>
      </w:r>
      <w:r>
        <w:t>can</w:t>
      </w:r>
      <w:r w:rsidR="008C15A7">
        <w:t xml:space="preserve"> </w:t>
      </w:r>
      <w:r>
        <w:t>nearly</w:t>
      </w:r>
      <w:r w:rsidR="008C15A7">
        <w:t xml:space="preserve"> </w:t>
      </w:r>
      <w:r>
        <w:t>always</w:t>
      </w:r>
      <w:r w:rsidR="008C15A7">
        <w:t xml:space="preserve"> </w:t>
      </w:r>
      <w:r>
        <w:t>be</w:t>
      </w:r>
      <w:r w:rsidR="008C15A7">
        <w:t xml:space="preserve"> </w:t>
      </w:r>
      <w:r>
        <w:t>traced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core</w:t>
      </w:r>
      <w:r w:rsidR="008C15A7">
        <w:t xml:space="preserve"> </w:t>
      </w:r>
      <w:r>
        <w:t>attribute</w:t>
      </w:r>
      <w:r w:rsidR="008C15A7">
        <w:t xml:space="preserve"> </w:t>
      </w:r>
      <w:r>
        <w:t>that</w:t>
      </w:r>
      <w:r w:rsidR="008C15A7">
        <w:t xml:space="preserve"> </w:t>
      </w:r>
      <w:r>
        <w:t>our</w:t>
      </w:r>
      <w:r w:rsidR="008C15A7">
        <w:t xml:space="preserve"> </w:t>
      </w:r>
      <w:r>
        <w:t>actions</w:t>
      </w:r>
      <w:r w:rsidR="008C15A7">
        <w:t xml:space="preserve"> </w:t>
      </w:r>
      <w:r>
        <w:t>and</w:t>
      </w:r>
      <w:r w:rsidR="008C15A7">
        <w:t xml:space="preserve"> </w:t>
      </w:r>
      <w:r>
        <w:t>behavior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lining</w:t>
      </w:r>
      <w:r w:rsidR="008C15A7">
        <w:t xml:space="preserve"> </w:t>
      </w:r>
      <w:r>
        <w:t>up</w:t>
      </w:r>
      <w:r w:rsidR="008C15A7">
        <w:t xml:space="preserve"> </w:t>
      </w:r>
      <w:r>
        <w:t>with.</w:t>
      </w:r>
    </w:p>
    <w:p w14:paraId="6379B90C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stand</w:t>
      </w:r>
      <w:r w:rsidR="008C15A7">
        <w:t xml:space="preserve"> </w:t>
      </w:r>
      <w:r>
        <w:t>for.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qualities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ARE,</w:t>
      </w:r>
      <w:r w:rsidR="008C15A7">
        <w:t xml:space="preserve"> </w:t>
      </w:r>
      <w:r>
        <w:t>that</w:t>
      </w:r>
      <w:r w:rsidR="008C15A7">
        <w:t xml:space="preserve"> </w:t>
      </w:r>
      <w:r>
        <w:t>matter</w:t>
      </w:r>
      <w:r w:rsidR="008C15A7">
        <w:t xml:space="preserve"> </w:t>
      </w:r>
      <w:r>
        <w:t>most</w:t>
      </w:r>
      <w:r w:rsidR="008C15A7">
        <w:t xml:space="preserve"> </w:t>
      </w:r>
      <w:r>
        <w:t>to</w:t>
      </w:r>
      <w:r w:rsidR="008C15A7">
        <w:t xml:space="preserve"> </w:t>
      </w:r>
      <w:r>
        <w:t>you,</w:t>
      </w:r>
      <w:r w:rsidR="008C15A7">
        <w:t xml:space="preserve"> </w:t>
      </w:r>
      <w:r>
        <w:t>because</w:t>
      </w:r>
      <w:r w:rsidR="008C15A7">
        <w:t xml:space="preserve"> </w:t>
      </w:r>
      <w:r>
        <w:t>you</w:t>
      </w:r>
      <w:r w:rsidR="008C15A7">
        <w:t xml:space="preserve"> </w:t>
      </w:r>
      <w:r>
        <w:t>say</w:t>
      </w:r>
      <w:r w:rsidR="008C15A7">
        <w:t xml:space="preserve"> </w:t>
      </w:r>
      <w:r>
        <w:t>so.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merely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think</w:t>
      </w:r>
      <w:r w:rsidR="008C15A7">
        <w:t xml:space="preserve"> </w:t>
      </w:r>
      <w:r>
        <w:t>of</w:t>
      </w:r>
      <w:r w:rsidR="008C15A7">
        <w:t xml:space="preserve"> </w:t>
      </w:r>
      <w:r>
        <w:t>yourself</w:t>
      </w:r>
      <w:r w:rsidR="008C15A7">
        <w:t xml:space="preserve"> </w:t>
      </w:r>
      <w:r>
        <w:t>and</w:t>
      </w:r>
      <w:r w:rsidR="008C15A7">
        <w:t xml:space="preserve"> </w:t>
      </w:r>
      <w:r>
        <w:t>has</w:t>
      </w:r>
      <w:r w:rsidR="008C15A7">
        <w:t xml:space="preserve"> </w:t>
      </w:r>
      <w:r>
        <w:t>nothing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with</w:t>
      </w:r>
      <w:r w:rsidR="008C15A7">
        <w:t xml:space="preserve"> </w:t>
      </w:r>
      <w:r>
        <w:t>opinions</w:t>
      </w:r>
      <w:r w:rsidR="008C15A7">
        <w:t xml:space="preserve"> </w:t>
      </w:r>
      <w:r>
        <w:t>and</w:t>
      </w:r>
      <w:r w:rsidR="008C15A7">
        <w:t xml:space="preserve"> </w:t>
      </w:r>
      <w:r>
        <w:t>judgments</w:t>
      </w:r>
      <w:r w:rsidR="008C15A7">
        <w:t xml:space="preserve"> </w:t>
      </w:r>
      <w:r>
        <w:t>you</w:t>
      </w:r>
      <w:r w:rsidR="008C15A7">
        <w:t xml:space="preserve"> </w:t>
      </w:r>
      <w:r>
        <w:t>may</w:t>
      </w:r>
      <w:r w:rsidR="008C15A7">
        <w:t xml:space="preserve"> </w:t>
      </w:r>
      <w:r>
        <w:t>have</w:t>
      </w:r>
      <w:r w:rsidR="008C15A7">
        <w:t xml:space="preserve"> </w:t>
      </w:r>
      <w:r>
        <w:t>of</w:t>
      </w:r>
      <w:r w:rsidR="008C15A7">
        <w:t xml:space="preserve"> </w:t>
      </w:r>
      <w:r>
        <w:t>yourself.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bold,</w:t>
      </w:r>
      <w:r w:rsidR="008C15A7">
        <w:t xml:space="preserve"> </w:t>
      </w:r>
      <w:r>
        <w:t>audacious</w:t>
      </w:r>
      <w:r w:rsidR="008C15A7">
        <w:t xml:space="preserve"> </w:t>
      </w:r>
      <w:r>
        <w:t>statement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core.</w:t>
      </w:r>
    </w:p>
    <w:p w14:paraId="4FBCE8AF" w14:textId="77777777" w:rsidR="00722F53" w:rsidRDefault="00E949E9" w:rsidP="00FB5108">
      <w:pPr>
        <w:pStyle w:val="Bullet-Level-1-ListBl1"/>
      </w:pPr>
      <w:r>
        <w:t>A</w:t>
      </w:r>
      <w:r w:rsidR="008C15A7">
        <w:t xml:space="preserve"> </w:t>
      </w:r>
      <w:r>
        <w:t>Constitution,</w:t>
      </w:r>
      <w:r w:rsidR="008C15A7">
        <w:t xml:space="preserve"> </w:t>
      </w:r>
      <w:r>
        <w:t>once</w:t>
      </w:r>
      <w:r w:rsidR="008C15A7">
        <w:t xml:space="preserve"> </w:t>
      </w:r>
      <w:r>
        <w:t>articulated,</w:t>
      </w:r>
      <w:r w:rsidR="008C15A7">
        <w:t xml:space="preserve"> </w:t>
      </w:r>
      <w:r>
        <w:t>is</w:t>
      </w:r>
      <w:r w:rsidR="008C15A7">
        <w:t xml:space="preserve"> </w:t>
      </w:r>
      <w:r>
        <w:t>PRACTICED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act</w:t>
      </w:r>
      <w:r w:rsidR="008C15A7">
        <w:t xml:space="preserve"> </w:t>
      </w:r>
      <w:r>
        <w:t>of</w:t>
      </w:r>
      <w:r w:rsidR="008C15A7">
        <w:t xml:space="preserve"> </w:t>
      </w:r>
      <w:r>
        <w:t>Declaring</w:t>
      </w:r>
      <w:r w:rsidR="00722F53">
        <w:t>—</w:t>
      </w:r>
      <w:r>
        <w:t>and</w:t>
      </w:r>
      <w:r w:rsidR="008C15A7">
        <w:t xml:space="preserve"> </w:t>
      </w:r>
      <w:r>
        <w:t>declaring</w:t>
      </w:r>
      <w:r w:rsidR="008C15A7">
        <w:t xml:space="preserve"> </w:t>
      </w:r>
      <w:r>
        <w:t>with</w:t>
      </w:r>
      <w:r w:rsidR="008C15A7">
        <w:t xml:space="preserve"> </w:t>
      </w:r>
      <w:r>
        <w:t>witnesses</w:t>
      </w:r>
      <w:r w:rsidR="008C15A7">
        <w:t xml:space="preserve"> </w:t>
      </w:r>
      <w:r>
        <w:t>who</w:t>
      </w:r>
      <w:r w:rsidR="008C15A7">
        <w:t xml:space="preserve"> </w:t>
      </w:r>
      <w:r>
        <w:t>will</w:t>
      </w:r>
      <w:r w:rsidR="008C15A7">
        <w:t xml:space="preserve"> </w:t>
      </w:r>
      <w:r>
        <w:t>relate</w:t>
      </w:r>
      <w:r w:rsidR="008C15A7">
        <w:t xml:space="preserve"> </w:t>
      </w:r>
      <w:r>
        <w:t>to</w:t>
      </w:r>
      <w:r w:rsidR="008C15A7">
        <w:t xml:space="preserve"> </w:t>
      </w:r>
      <w:r>
        <w:t>you</w:t>
      </w:r>
      <w:r w:rsidR="008C15A7">
        <w:t xml:space="preserve"> </w:t>
      </w:r>
      <w:r>
        <w:t>as</w:t>
      </w:r>
      <w:r w:rsidR="008C15A7">
        <w:t xml:space="preserve"> </w:t>
      </w:r>
      <w:r>
        <w:t>your</w:t>
      </w:r>
      <w:r w:rsidR="008C15A7">
        <w:t xml:space="preserve"> </w:t>
      </w:r>
      <w:r>
        <w:t>constitution,</w:t>
      </w:r>
      <w:r w:rsidR="008C15A7">
        <w:t xml:space="preserve"> </w:t>
      </w:r>
      <w:r>
        <w:t>even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not.</w:t>
      </w:r>
    </w:p>
    <w:p w14:paraId="1D376DEC" w14:textId="77777777" w:rsidR="00722F53" w:rsidRDefault="00E949E9" w:rsidP="008F1C01">
      <w:pPr>
        <w:pStyle w:val="Body-TextTx"/>
        <w:rPr>
          <w:color w:val="000000"/>
        </w:rPr>
      </w:pPr>
      <w:r>
        <w:t>Rich</w:t>
      </w:r>
      <w:r w:rsidR="008C15A7">
        <w:t xml:space="preserve"> </w:t>
      </w:r>
      <w:r>
        <w:t>provided</w:t>
      </w:r>
      <w:r w:rsidR="008C15A7">
        <w:t xml:space="preserve"> </w:t>
      </w:r>
      <w:r>
        <w:t>incredible</w:t>
      </w:r>
      <w:r w:rsidR="008C15A7">
        <w:t xml:space="preserve"> </w:t>
      </w:r>
      <w:r>
        <w:t>feedback</w:t>
      </w:r>
      <w:r w:rsidR="008C15A7">
        <w:t xml:space="preserve"> </w:t>
      </w:r>
      <w:r>
        <w:t>along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and</w:t>
      </w:r>
      <w:r w:rsidR="008C15A7">
        <w:t xml:space="preserve"> </w:t>
      </w:r>
      <w:r>
        <w:t>challenged</w:t>
      </w:r>
      <w:r w:rsidR="008C15A7">
        <w:t xml:space="preserve"> </w:t>
      </w:r>
      <w:r>
        <w:t>each</w:t>
      </w:r>
      <w:r w:rsidR="008C15A7">
        <w:t xml:space="preserve"> </w:t>
      </w:r>
      <w:r>
        <w:t>sentence.</w:t>
      </w:r>
      <w:r w:rsidR="008C15A7">
        <w:t xml:space="preserve"> </w:t>
      </w:r>
      <w:r>
        <w:t>He</w:t>
      </w:r>
      <w:r w:rsidR="008C15A7">
        <w:t xml:space="preserve"> </w:t>
      </w:r>
      <w:r>
        <w:t>pushed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resist</w:t>
      </w:r>
      <w:r w:rsidR="008C15A7">
        <w:t xml:space="preserve"> </w:t>
      </w:r>
      <w:r>
        <w:t>the</w:t>
      </w:r>
      <w:r w:rsidR="008C15A7">
        <w:t xml:space="preserve"> </w:t>
      </w:r>
      <w:r>
        <w:t>temptation</w:t>
      </w:r>
      <w:r w:rsidR="008C15A7">
        <w:t xml:space="preserve"> </w:t>
      </w:r>
      <w:r>
        <w:t>to</w:t>
      </w:r>
      <w:r w:rsidR="008C15A7">
        <w:t xml:space="preserve"> </w:t>
      </w:r>
      <w:r>
        <w:t>complete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or</w:t>
      </w:r>
      <w:r w:rsidR="008C15A7">
        <w:t xml:space="preserve"> </w:t>
      </w:r>
      <w:r>
        <w:t>even</w:t>
      </w:r>
      <w:r w:rsidR="008C15A7">
        <w:t xml:space="preserve"> </w:t>
      </w:r>
      <w:r>
        <w:t>week,</w:t>
      </w:r>
      <w:r w:rsidR="008C15A7">
        <w:t xml:space="preserve"> </w:t>
      </w:r>
      <w:r>
        <w:t>but</w:t>
      </w:r>
      <w:r w:rsidR="008C15A7">
        <w:t xml:space="preserve"> </w:t>
      </w:r>
      <w:r>
        <w:t>instead</w:t>
      </w:r>
      <w:r w:rsidR="008C15A7">
        <w:t xml:space="preserve"> </w:t>
      </w:r>
      <w:r>
        <w:t>to</w:t>
      </w:r>
      <w:r w:rsidR="008C15A7">
        <w:t xml:space="preserve"> </w:t>
      </w:r>
      <w:r>
        <w:t>pressure</w:t>
      </w:r>
      <w:r w:rsidR="008C15A7">
        <w:t xml:space="preserve"> </w:t>
      </w:r>
      <w:r>
        <w:t>test</w:t>
      </w:r>
      <w:r w:rsidR="008C15A7">
        <w:t xml:space="preserve"> </w:t>
      </w:r>
      <w:r>
        <w:t>it</w:t>
      </w:r>
      <w:r w:rsidR="008C15A7">
        <w:t xml:space="preserve"> </w:t>
      </w:r>
      <w:r>
        <w:t>with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who</w:t>
      </w:r>
      <w:r w:rsidR="008C15A7">
        <w:t xml:space="preserve"> </w:t>
      </w:r>
      <w:r>
        <w:t>know</w:t>
      </w:r>
      <w:r w:rsidR="008C15A7">
        <w:t xml:space="preserve"> </w:t>
      </w:r>
      <w:r>
        <w:t>me</w:t>
      </w:r>
      <w:r w:rsidR="008C15A7">
        <w:t xml:space="preserve"> </w:t>
      </w:r>
      <w:r>
        <w:t>the</w:t>
      </w:r>
      <w:r w:rsidR="008C15A7">
        <w:t xml:space="preserve"> </w:t>
      </w:r>
      <w:r>
        <w:t>best.</w:t>
      </w:r>
      <w:r w:rsidR="008C15A7">
        <w:t xml:space="preserve"> </w:t>
      </w:r>
      <w:r>
        <w:t>He</w:t>
      </w:r>
      <w:r w:rsidR="008C15A7">
        <w:t xml:space="preserve"> </w:t>
      </w:r>
      <w:r>
        <w:t>urged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read</w:t>
      </w:r>
      <w:r w:rsidR="008C15A7">
        <w:t xml:space="preserve"> </w:t>
      </w:r>
      <w:r>
        <w:t>it</w:t>
      </w:r>
      <w:r w:rsidR="008C15A7">
        <w:t xml:space="preserve"> </w:t>
      </w:r>
      <w:r>
        <w:t>out</w:t>
      </w:r>
      <w:r w:rsidR="008C15A7">
        <w:t xml:space="preserve"> </w:t>
      </w:r>
      <w:r>
        <w:t>loud</w:t>
      </w:r>
      <w:r w:rsidR="008C15A7">
        <w:t xml:space="preserve"> </w:t>
      </w:r>
      <w:r>
        <w:t>with</w:t>
      </w:r>
      <w:r w:rsidR="008C15A7">
        <w:t xml:space="preserve"> </w:t>
      </w:r>
      <w:r>
        <w:t>conviction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mirror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strong</w:t>
      </w:r>
      <w:r w:rsidR="008C15A7">
        <w:t xml:space="preserve"> </w:t>
      </w:r>
      <w:r>
        <w:t>and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8C15A7">
        <w:t xml:space="preserve"> </w:t>
      </w:r>
      <w:r>
        <w:t>felt</w:t>
      </w:r>
      <w:r w:rsidR="008C15A7">
        <w:t xml:space="preserve"> </w:t>
      </w:r>
      <w:r>
        <w:t>stretched.</w:t>
      </w:r>
      <w:r w:rsidR="008C15A7">
        <w:t xml:space="preserve"> </w:t>
      </w:r>
      <w:r>
        <w:t>While</w:t>
      </w:r>
      <w:r w:rsidR="008C15A7">
        <w:t xml:space="preserve"> </w:t>
      </w:r>
      <w:r>
        <w:t>my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  <w:r w:rsidR="008C15A7">
        <w:t xml:space="preserve"> </w:t>
      </w:r>
      <w:r>
        <w:t>is</w:t>
      </w:r>
      <w:r w:rsidR="008C15A7">
        <w:t xml:space="preserve"> </w:t>
      </w:r>
      <w:r>
        <w:t>below,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only</w:t>
      </w:r>
      <w:r w:rsidR="008C15A7">
        <w:t xml:space="preserve"> </w:t>
      </w:r>
      <w:r>
        <w:t>here</w:t>
      </w:r>
      <w:r w:rsidR="008C15A7">
        <w:t xml:space="preserve"> </w:t>
      </w:r>
      <w:r>
        <w:t>so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start</w:t>
      </w:r>
      <w:r w:rsidR="008C15A7">
        <w:t xml:space="preserve"> </w:t>
      </w:r>
      <w:r>
        <w:t>to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creating</w:t>
      </w:r>
      <w:r w:rsidR="008C15A7">
        <w:t xml:space="preserve"> </w:t>
      </w:r>
      <w:r>
        <w:t>one</w:t>
      </w:r>
      <w:r w:rsidR="008C15A7">
        <w:t xml:space="preserve"> </w:t>
      </w:r>
      <w:r>
        <w:t>for</w:t>
      </w:r>
      <w:r w:rsidR="008C15A7">
        <w:t xml:space="preserve"> </w:t>
      </w:r>
      <w:r>
        <w:t>yourself.</w:t>
      </w:r>
    </w:p>
    <w:p w14:paraId="067B15A0" w14:textId="77777777" w:rsidR="001559BF" w:rsidRPr="001559BF" w:rsidRDefault="001559BF" w:rsidP="001559BF">
      <w:pPr>
        <w:pStyle w:val="EXTRACT-AEXT-A"/>
      </w:pPr>
      <w:r w:rsidRPr="001559BF">
        <w:lastRenderedPageBreak/>
        <w:t>EXTRACT-A</w:t>
      </w:r>
    </w:p>
    <w:p w14:paraId="7280C33C" w14:textId="2D1129BD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declare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passionate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authentic</w:t>
      </w:r>
      <w:r w:rsidR="008C15A7" w:rsidRPr="00BF5750">
        <w:t xml:space="preserve"> </w:t>
      </w:r>
      <w:r w:rsidRPr="00BF5750">
        <w:t>leader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leaders</w:t>
      </w:r>
      <w:r w:rsidR="008C15A7" w:rsidRPr="00BF5750">
        <w:t xml:space="preserve"> </w:t>
      </w:r>
      <w:r w:rsidRPr="00BF5750">
        <w:t>who</w:t>
      </w:r>
      <w:r w:rsidR="008C15A7" w:rsidRPr="00BF5750">
        <w:t xml:space="preserve"> </w:t>
      </w:r>
      <w:r w:rsidRPr="00BF5750">
        <w:t>feels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gravitational</w:t>
      </w:r>
      <w:r w:rsidR="008C15A7" w:rsidRPr="00BF5750">
        <w:t xml:space="preserve"> </w:t>
      </w:r>
      <w:r w:rsidRPr="00BF5750">
        <w:t>pull</w:t>
      </w:r>
      <w:r w:rsidR="00A25F25" w:rsidRPr="00BF5750">
        <w:t xml:space="preserve"> </w:t>
      </w:r>
      <w:r w:rsidRPr="00BF5750">
        <w:t>towards</w:t>
      </w:r>
      <w:r w:rsidR="008C15A7" w:rsidRPr="00BF5750">
        <w:t xml:space="preserve"> </w:t>
      </w:r>
      <w:r w:rsidRPr="00BF5750">
        <w:t>talent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character.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wear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heart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sleeve.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love</w:t>
      </w:r>
      <w:r w:rsidR="008C15A7" w:rsidRPr="00BF5750">
        <w:t xml:space="preserve"> </w:t>
      </w:r>
      <w:r w:rsidRPr="00BF5750">
        <w:t>people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being</w:t>
      </w:r>
      <w:r w:rsidR="008C15A7" w:rsidRPr="00BF5750">
        <w:t xml:space="preserve"> </w:t>
      </w:r>
      <w:r w:rsidRPr="00BF5750">
        <w:t>part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a</w:t>
      </w:r>
      <w:r w:rsidR="00A25F25" w:rsidRPr="00BF5750">
        <w:t xml:space="preserve"> </w:t>
      </w:r>
      <w:r w:rsidRPr="00BF5750">
        <w:t>team.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get</w:t>
      </w:r>
      <w:r w:rsidR="008C15A7" w:rsidRPr="00BF5750">
        <w:t xml:space="preserve"> </w:t>
      </w:r>
      <w:r w:rsidRPr="00BF5750">
        <w:t>energy</w:t>
      </w:r>
      <w:r w:rsidR="008C15A7" w:rsidRPr="00BF5750">
        <w:t xml:space="preserve"> </w:t>
      </w:r>
      <w:r w:rsidRPr="00BF5750">
        <w:t>from</w:t>
      </w:r>
      <w:r w:rsidR="008C15A7" w:rsidRPr="00BF5750">
        <w:t xml:space="preserve"> </w:t>
      </w:r>
      <w:r w:rsidRPr="00BF5750">
        <w:t>helping</w:t>
      </w:r>
      <w:r w:rsidR="008C15A7" w:rsidRPr="00BF5750">
        <w:t xml:space="preserve"> </w:t>
      </w:r>
      <w:r w:rsidRPr="00BF5750">
        <w:t>others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would</w:t>
      </w:r>
      <w:r w:rsidR="008C15A7" w:rsidRPr="00BF5750">
        <w:t xml:space="preserve"> </w:t>
      </w:r>
      <w:r w:rsidRPr="00BF5750">
        <w:t>give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shirt</w:t>
      </w:r>
      <w:r w:rsidR="008C15A7" w:rsidRPr="00BF5750">
        <w:t xml:space="preserve"> </w:t>
      </w:r>
      <w:r w:rsidRPr="00BF5750">
        <w:t>off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back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stranger</w:t>
      </w:r>
      <w:r w:rsidR="008C15A7" w:rsidRPr="00BF5750">
        <w:t xml:space="preserve"> </w:t>
      </w:r>
      <w:r w:rsidRPr="00BF5750">
        <w:t>and</w:t>
      </w:r>
      <w:r w:rsidR="00A25F25" w:rsidRPr="00BF5750">
        <w:t xml:space="preserve"> </w:t>
      </w:r>
      <w:r w:rsidRPr="00BF5750">
        <w:t>anything,</w:t>
      </w:r>
      <w:r w:rsidR="008C15A7" w:rsidRPr="00BF5750">
        <w:t xml:space="preserve"> </w:t>
      </w:r>
      <w:r w:rsidRPr="00BF5750">
        <w:t>anytime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friend.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family</w:t>
      </w:r>
      <w:r w:rsidR="008C15A7" w:rsidRPr="00BF5750">
        <w:t xml:space="preserve"> </w:t>
      </w:r>
      <w:r w:rsidRPr="00BF5750">
        <w:t>first,</w:t>
      </w:r>
      <w:r w:rsidR="008C15A7" w:rsidRPr="00BF5750">
        <w:t xml:space="preserve"> </w:t>
      </w:r>
      <w:r w:rsidRPr="00BF5750">
        <w:t>high</w:t>
      </w:r>
      <w:r w:rsidR="008C15A7" w:rsidRPr="00BF5750">
        <w:t xml:space="preserve"> </w:t>
      </w:r>
      <w:r w:rsidRPr="00BF5750">
        <w:t>integrity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surprisingly</w:t>
      </w:r>
      <w:r w:rsidR="008C15A7" w:rsidRPr="00BF5750">
        <w:t xml:space="preserve"> </w:t>
      </w:r>
      <w:r w:rsidRPr="00BF5750">
        <w:t>sensitive</w:t>
      </w:r>
      <w:r w:rsidR="008C15A7" w:rsidRPr="00BF5750">
        <w:t xml:space="preserve"> </w:t>
      </w:r>
      <w:r w:rsidRPr="00BF5750">
        <w:t>change</w:t>
      </w:r>
      <w:r w:rsidR="00A25F25" w:rsidRPr="00BF5750">
        <w:t xml:space="preserve"> </w:t>
      </w:r>
      <w:r w:rsidRPr="00BF5750">
        <w:t>agent</w:t>
      </w:r>
      <w:r w:rsidR="008C15A7" w:rsidRPr="00BF5750">
        <w:t xml:space="preserve"> </w:t>
      </w:r>
      <w:r w:rsidRPr="00BF5750">
        <w:t>who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confident,</w:t>
      </w:r>
      <w:r w:rsidR="008C15A7" w:rsidRPr="00BF5750">
        <w:t xml:space="preserve"> </w:t>
      </w:r>
      <w:r w:rsidRPr="00BF5750">
        <w:t>caring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intellectually</w:t>
      </w:r>
      <w:r w:rsidR="008C15A7" w:rsidRPr="00BF5750">
        <w:t xml:space="preserve"> </w:t>
      </w:r>
      <w:r w:rsidRPr="00BF5750">
        <w:t>curious.</w:t>
      </w:r>
      <w:r w:rsidR="008C15A7" w:rsidRPr="00BF5750">
        <w:t xml:space="preserve"> </w:t>
      </w:r>
      <w:r w:rsidRPr="00BF5750">
        <w:t>This</w:t>
      </w:r>
      <w:r w:rsidR="008C15A7" w:rsidRPr="00BF5750">
        <w:t xml:space="preserve"> </w:t>
      </w:r>
      <w:r w:rsidRPr="00BF5750">
        <w:t>fuels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competitive</w:t>
      </w:r>
      <w:r w:rsidR="008C15A7" w:rsidRPr="00BF5750">
        <w:t xml:space="preserve"> </w:t>
      </w:r>
      <w:r w:rsidRPr="00BF5750">
        <w:t>drive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at</w:t>
      </w:r>
      <w:r w:rsidR="00A25F25" w:rsidRPr="00BF5750">
        <w:t xml:space="preserve"> </w:t>
      </w:r>
      <w:r w:rsidRPr="00BF5750">
        <w:t>times</w:t>
      </w:r>
      <w:r w:rsidR="008C15A7" w:rsidRPr="00BF5750">
        <w:t xml:space="preserve"> </w:t>
      </w:r>
      <w:r w:rsidRPr="00BF5750">
        <w:t>feels</w:t>
      </w:r>
      <w:r w:rsidR="008C15A7" w:rsidRPr="00BF5750">
        <w:t xml:space="preserve"> </w:t>
      </w:r>
      <w:r w:rsidRPr="00BF5750">
        <w:t>like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chip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shoulder.</w:t>
      </w:r>
    </w:p>
    <w:p w14:paraId="50CEC018" w14:textId="77777777" w:rsidR="00017929" w:rsidRDefault="00E949E9" w:rsidP="001559BF">
      <w:pPr>
        <w:pStyle w:val="Body-TextTx"/>
        <w:rPr>
          <w:color w:val="000000"/>
        </w:rPr>
      </w:pP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count</w:t>
      </w:r>
      <w:r w:rsidR="008C15A7">
        <w:t xml:space="preserve"> </w:t>
      </w:r>
      <w:r>
        <w:t>on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610349">
        <w:t> . . .</w:t>
      </w:r>
    </w:p>
    <w:p w14:paraId="26AC36C1" w14:textId="77777777" w:rsidR="00017929" w:rsidRDefault="00E949E9" w:rsidP="001559BF">
      <w:pPr>
        <w:pStyle w:val="Bullet-Level-1-ListBl1"/>
        <w:rPr>
          <w:color w:val="000000"/>
        </w:rPr>
      </w:pPr>
      <w:r>
        <w:t>-bring</w:t>
      </w:r>
      <w:r w:rsidR="008C15A7">
        <w:t xml:space="preserve"> </w:t>
      </w:r>
      <w:r>
        <w:t>positive</w:t>
      </w:r>
      <w:r w:rsidR="008C15A7">
        <w:t xml:space="preserve"> </w:t>
      </w:r>
      <w:r>
        <w:t>energy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space</w:t>
      </w:r>
    </w:p>
    <w:p w14:paraId="37BD6261" w14:textId="77777777" w:rsidR="00017929" w:rsidRDefault="00E949E9" w:rsidP="001559BF">
      <w:pPr>
        <w:pStyle w:val="Bullet-Level-1-ListBl1"/>
        <w:rPr>
          <w:color w:val="000000"/>
        </w:rPr>
      </w:pPr>
      <w:r>
        <w:t>-exude</w:t>
      </w:r>
      <w:r w:rsidR="008C15A7">
        <w:t xml:space="preserve"> </w:t>
      </w:r>
      <w:r>
        <w:t>urgency</w:t>
      </w:r>
      <w:r w:rsidR="008C15A7">
        <w:t xml:space="preserve"> </w:t>
      </w:r>
      <w:r>
        <w:t>and</w:t>
      </w:r>
      <w:r w:rsidR="008C15A7">
        <w:t xml:space="preserve"> </w:t>
      </w:r>
      <w:r>
        <w:t>push</w:t>
      </w:r>
      <w:r w:rsidR="008C15A7">
        <w:t xml:space="preserve"> </w:t>
      </w:r>
      <w:r>
        <w:t>you,</w:t>
      </w:r>
      <w:r w:rsidR="008C15A7">
        <w:t xml:space="preserve"> </w:t>
      </w:r>
      <w:r>
        <w:t>challenge</w:t>
      </w:r>
      <w:r w:rsidR="008C15A7">
        <w:t xml:space="preserve"> </w:t>
      </w:r>
      <w:r>
        <w:t>you,</w:t>
      </w:r>
      <w:r w:rsidR="008C15A7">
        <w:t xml:space="preserve"> </w:t>
      </w:r>
      <w:r>
        <w:t>nudge</w:t>
      </w:r>
      <w:r w:rsidR="008C15A7">
        <w:t xml:space="preserve"> </w:t>
      </w:r>
      <w:r>
        <w:t>you</w:t>
      </w:r>
      <w:r w:rsidR="008C15A7">
        <w:t xml:space="preserve"> </w:t>
      </w:r>
      <w:r>
        <w:t>and</w:t>
      </w:r>
      <w:r w:rsidR="008C15A7">
        <w:t xml:space="preserve"> </w:t>
      </w:r>
      <w:r>
        <w:t>raise</w:t>
      </w:r>
      <w:r w:rsidR="008C15A7">
        <w:t xml:space="preserve"> </w:t>
      </w:r>
      <w:r>
        <w:t>the</w:t>
      </w:r>
      <w:r w:rsidR="008C15A7">
        <w:t xml:space="preserve"> </w:t>
      </w:r>
      <w:r>
        <w:t>bar</w:t>
      </w:r>
      <w:r w:rsidR="008C15A7">
        <w:t xml:space="preserve"> </w:t>
      </w:r>
      <w:r>
        <w:t>beyond</w:t>
      </w:r>
      <w:r w:rsidR="008C15A7">
        <w:t xml:space="preserve"> </w:t>
      </w:r>
      <w:r>
        <w:t>your</w:t>
      </w:r>
      <w:r w:rsidR="008C15A7">
        <w:t xml:space="preserve"> </w:t>
      </w:r>
      <w:r>
        <w:t>expectations</w:t>
      </w:r>
      <w:r w:rsidR="008C15A7">
        <w:t xml:space="preserve"> </w:t>
      </w:r>
      <w:r>
        <w:t>and</w:t>
      </w:r>
      <w:r w:rsidR="008C15A7">
        <w:t xml:space="preserve"> </w:t>
      </w:r>
      <w:r>
        <w:t>sometimes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think</w:t>
      </w:r>
      <w:r w:rsidR="008C15A7">
        <w:t xml:space="preserve"> </w:t>
      </w:r>
      <w:r>
        <w:t>reasonable</w:t>
      </w:r>
    </w:p>
    <w:p w14:paraId="7773FC06" w14:textId="77777777" w:rsidR="00017929" w:rsidRDefault="00E949E9" w:rsidP="001559BF">
      <w:pPr>
        <w:pStyle w:val="Bullet-Level-1-ListBl1"/>
        <w:rPr>
          <w:color w:val="000000"/>
        </w:rPr>
      </w:pPr>
      <w:r>
        <w:t>-laugh</w:t>
      </w:r>
      <w:r w:rsidR="008C15A7">
        <w:t xml:space="preserve"> </w:t>
      </w:r>
      <w:r>
        <w:t>with</w:t>
      </w:r>
      <w:r w:rsidR="008C15A7">
        <w:t xml:space="preserve"> </w:t>
      </w:r>
      <w:r>
        <w:t>you,</w:t>
      </w:r>
      <w:r w:rsidR="008C15A7">
        <w:t xml:space="preserve"> </w:t>
      </w:r>
      <w:r>
        <w:t>cry</w:t>
      </w:r>
      <w:r w:rsidR="008C15A7">
        <w:t xml:space="preserve"> </w:t>
      </w:r>
      <w:r>
        <w:t>with</w:t>
      </w:r>
      <w:r w:rsidR="008C15A7">
        <w:t xml:space="preserve"> </w:t>
      </w:r>
      <w:r>
        <w:t>you,</w:t>
      </w:r>
      <w:r w:rsidR="008C15A7">
        <w:t xml:space="preserve"> </w:t>
      </w:r>
      <w:r>
        <w:t>love</w:t>
      </w:r>
      <w:r w:rsidR="008C15A7">
        <w:t xml:space="preserve"> </w:t>
      </w:r>
      <w:r>
        <w:t>you</w:t>
      </w:r>
      <w:r w:rsidR="008C15A7">
        <w:t xml:space="preserve"> </w:t>
      </w:r>
      <w:r>
        <w:t>even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laugh,</w:t>
      </w:r>
      <w:r w:rsidR="008C15A7">
        <w:t xml:space="preserve"> </w:t>
      </w:r>
      <w:r>
        <w:t>haven</w:t>
      </w:r>
      <w:r w:rsidR="00610349">
        <w:t>’</w:t>
      </w:r>
      <w:r>
        <w:t>t</w:t>
      </w:r>
      <w:r w:rsidR="008C15A7">
        <w:t xml:space="preserve"> </w:t>
      </w:r>
      <w:r>
        <w:t>cried</w:t>
      </w:r>
      <w:r w:rsidR="008C15A7">
        <w:t xml:space="preserve"> </w:t>
      </w:r>
      <w:r>
        <w:t>and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feel</w:t>
      </w:r>
      <w:r w:rsidR="008C15A7">
        <w:t xml:space="preserve"> </w:t>
      </w:r>
      <w:r>
        <w:t>loved</w:t>
      </w:r>
    </w:p>
    <w:p w14:paraId="37987BC0" w14:textId="77777777" w:rsidR="00017929" w:rsidRDefault="00E949E9" w:rsidP="001559BF">
      <w:pPr>
        <w:pStyle w:val="Bullet-Level-1-ListBl1"/>
        <w:rPr>
          <w:color w:val="000000"/>
        </w:rPr>
      </w:pPr>
      <w:r>
        <w:t>-root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today,</w:t>
      </w:r>
      <w:r w:rsidR="008C15A7">
        <w:t xml:space="preserve"> </w:t>
      </w:r>
      <w:r>
        <w:t>every</w:t>
      </w:r>
      <w:r w:rsidR="008C15A7">
        <w:t xml:space="preserve"> </w:t>
      </w:r>
      <w:r>
        <w:t>day,</w:t>
      </w:r>
      <w:r w:rsidR="008C15A7">
        <w:t xml:space="preserve"> </w:t>
      </w:r>
      <w:r>
        <w:t>and</w:t>
      </w:r>
      <w:r w:rsidR="008C15A7">
        <w:t xml:space="preserve"> </w:t>
      </w:r>
      <w:r>
        <w:t>always</w:t>
      </w:r>
    </w:p>
    <w:p w14:paraId="6FD03B1B" w14:textId="77777777" w:rsidR="00017929" w:rsidRDefault="00E949E9" w:rsidP="001559BF">
      <w:pPr>
        <w:pStyle w:val="Bullet-Level-1-ListBl1"/>
        <w:rPr>
          <w:color w:val="000000"/>
        </w:rPr>
      </w:pPr>
      <w:r>
        <w:t>-share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personal</w:t>
      </w:r>
      <w:r w:rsidR="008C15A7">
        <w:t xml:space="preserve"> </w:t>
      </w:r>
      <w:r>
        <w:t>of</w:t>
      </w:r>
      <w:r w:rsidR="008C15A7">
        <w:t xml:space="preserve"> </w:t>
      </w:r>
      <w:r>
        <w:t>thoughts,</w:t>
      </w:r>
      <w:r w:rsidR="008C15A7">
        <w:t xml:space="preserve"> </w:t>
      </w:r>
      <w:r>
        <w:t>emotions,</w:t>
      </w:r>
      <w:r w:rsidR="008C15A7">
        <w:t xml:space="preserve"> </w:t>
      </w:r>
      <w:r>
        <w:t>stories,</w:t>
      </w:r>
      <w:r w:rsidR="008C15A7">
        <w:t xml:space="preserve"> </w:t>
      </w:r>
      <w:r>
        <w:t>highs</w:t>
      </w:r>
      <w:r w:rsidR="008C15A7">
        <w:t xml:space="preserve"> </w:t>
      </w:r>
      <w:r>
        <w:t>and</w:t>
      </w:r>
      <w:r w:rsidR="008C15A7">
        <w:t xml:space="preserve"> </w:t>
      </w:r>
      <w:r>
        <w:t>lows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okay</w:t>
      </w:r>
      <w:r w:rsidR="008C15A7">
        <w:t xml:space="preserve"> </w:t>
      </w:r>
      <w:r>
        <w:t>with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who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</w:p>
    <w:p w14:paraId="22786A27" w14:textId="77777777" w:rsidR="00017929" w:rsidRDefault="00E949E9" w:rsidP="001559BF">
      <w:pPr>
        <w:pStyle w:val="Bullet-Level-1-ListBl1"/>
        <w:rPr>
          <w:color w:val="000000"/>
        </w:rPr>
      </w:pPr>
      <w:r>
        <w:t>-enjoy</w:t>
      </w:r>
      <w:r w:rsidR="008C15A7">
        <w:t xml:space="preserve"> </w:t>
      </w:r>
      <w:r>
        <w:t>the</w:t>
      </w:r>
      <w:r w:rsidR="008C15A7">
        <w:t xml:space="preserve"> </w:t>
      </w:r>
      <w:r>
        <w:t>rollercoaster</w:t>
      </w:r>
      <w:r w:rsidR="008C15A7">
        <w:t xml:space="preserve"> </w:t>
      </w:r>
      <w:r>
        <w:t>of</w:t>
      </w:r>
      <w:r w:rsidR="008C15A7">
        <w:t xml:space="preserve"> </w:t>
      </w:r>
      <w:r>
        <w:t>life,</w:t>
      </w:r>
      <w:r w:rsidR="008C15A7">
        <w:t xml:space="preserve"> </w:t>
      </w:r>
      <w:r>
        <w:t>whether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forward,</w:t>
      </w:r>
      <w:r w:rsidR="008C15A7">
        <w:t xml:space="preserve"> </w:t>
      </w:r>
      <w:r>
        <w:t>backwards</w:t>
      </w:r>
      <w:r w:rsidR="008C15A7">
        <w:t xml:space="preserve"> </w:t>
      </w:r>
      <w:r>
        <w:t>and</w:t>
      </w:r>
      <w:r w:rsidR="008C15A7">
        <w:t xml:space="preserve"> </w:t>
      </w:r>
      <w:r>
        <w:t>upside</w:t>
      </w:r>
      <w:r w:rsidR="008C15A7">
        <w:t xml:space="preserve"> </w:t>
      </w:r>
      <w:r>
        <w:t>down</w:t>
      </w:r>
    </w:p>
    <w:p w14:paraId="008D3104" w14:textId="77777777" w:rsidR="00017929" w:rsidRDefault="00E949E9" w:rsidP="001559BF">
      <w:pPr>
        <w:pStyle w:val="Bullet-Level-1-ListBl1"/>
        <w:rPr>
          <w:color w:val="000000"/>
        </w:rPr>
      </w:pPr>
      <w:r>
        <w:t>-drive</w:t>
      </w:r>
      <w:r w:rsidR="008C15A7">
        <w:t xml:space="preserve"> </w:t>
      </w:r>
      <w:r>
        <w:t>hard</w:t>
      </w:r>
      <w:r w:rsidR="008C15A7">
        <w:t xml:space="preserve"> </w:t>
      </w:r>
      <w:r>
        <w:t>to</w:t>
      </w:r>
      <w:r w:rsidR="008C15A7">
        <w:t xml:space="preserve"> </w:t>
      </w:r>
      <w:r>
        <w:t>reach</w:t>
      </w:r>
      <w:r w:rsidR="008C15A7">
        <w:t xml:space="preserve"> </w:t>
      </w:r>
      <w:r>
        <w:t>the</w:t>
      </w:r>
      <w:r w:rsidR="008C15A7">
        <w:t xml:space="preserve"> </w:t>
      </w:r>
      <w:r>
        <w:t>summit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quickly</w:t>
      </w:r>
      <w:r w:rsidR="008C15A7">
        <w:t xml:space="preserve"> </w:t>
      </w:r>
      <w:r>
        <w:t>start</w:t>
      </w:r>
      <w:r w:rsidR="008C15A7">
        <w:t xml:space="preserve"> </w:t>
      </w:r>
      <w:r>
        <w:t>on</w:t>
      </w:r>
      <w:r w:rsidR="008C15A7">
        <w:t xml:space="preserve"> </w:t>
      </w:r>
      <w:r>
        <w:t>another</w:t>
      </w:r>
      <w:r w:rsidR="008C15A7">
        <w:t xml:space="preserve"> </w:t>
      </w:r>
      <w:r>
        <w:t>mountain</w:t>
      </w:r>
    </w:p>
    <w:p w14:paraId="439E0792" w14:textId="77777777" w:rsidR="00722F53" w:rsidRDefault="00E949E9" w:rsidP="001559BF">
      <w:pPr>
        <w:pStyle w:val="Bullet-Level-1-ListBl1"/>
        <w:rPr>
          <w:color w:val="000000"/>
        </w:rPr>
      </w:pPr>
      <w:r>
        <w:t>-share</w:t>
      </w:r>
      <w:r w:rsidR="008C15A7">
        <w:t xml:space="preserve"> </w:t>
      </w:r>
      <w:r>
        <w:t>wins</w:t>
      </w:r>
      <w:r w:rsidR="008C15A7">
        <w:t xml:space="preserve"> </w:t>
      </w:r>
      <w:r>
        <w:t>and</w:t>
      </w:r>
      <w:r w:rsidR="008C15A7">
        <w:t xml:space="preserve"> </w:t>
      </w:r>
      <w:r>
        <w:t>take</w:t>
      </w:r>
      <w:r w:rsidR="008C15A7">
        <w:t xml:space="preserve"> </w:t>
      </w:r>
      <w:r>
        <w:t>hits</w:t>
      </w:r>
      <w:r w:rsidR="008C15A7">
        <w:t xml:space="preserve"> </w:t>
      </w:r>
      <w:r>
        <w:t>for</w:t>
      </w:r>
      <w:r w:rsidR="008C15A7">
        <w:t xml:space="preserve"> </w:t>
      </w:r>
      <w:r>
        <w:t>losses</w:t>
      </w:r>
    </w:p>
    <w:p w14:paraId="3E25CE41" w14:textId="77777777" w:rsidR="001559BF" w:rsidRPr="001559BF" w:rsidRDefault="001559BF" w:rsidP="001559BF">
      <w:pPr>
        <w:pStyle w:val="ENDEND"/>
      </w:pPr>
      <w:r w:rsidRPr="001559BF">
        <w:t>END EXTRACT-A</w:t>
      </w:r>
    </w:p>
    <w:p w14:paraId="209550D2" w14:textId="08018A5D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B4A52FF" w14:textId="77777777" w:rsidR="00722F53" w:rsidRDefault="00E949E9" w:rsidP="008F1C01">
      <w:pPr>
        <w:pStyle w:val="Body-TextTx"/>
        <w:rPr>
          <w:color w:val="000000"/>
        </w:rPr>
      </w:pPr>
      <w:r>
        <w:lastRenderedPageBreak/>
        <w:t>Committing</w:t>
      </w:r>
      <w:r w:rsidR="008C15A7">
        <w:t xml:space="preserve"> </w:t>
      </w:r>
      <w:r>
        <w:t>in</w:t>
      </w:r>
      <w:r w:rsidR="008C15A7">
        <w:t xml:space="preserve"> </w:t>
      </w:r>
      <w:r>
        <w:t>writing</w:t>
      </w:r>
      <w:r w:rsidR="008C15A7">
        <w:t xml:space="preserve"> </w:t>
      </w:r>
      <w:r>
        <w:t>to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of</w:t>
      </w:r>
      <w:r w:rsidR="008C15A7">
        <w:t xml:space="preserve"> </w:t>
      </w:r>
      <w:r>
        <w:t>living</w:t>
      </w:r>
      <w:r w:rsidR="008C15A7">
        <w:t xml:space="preserve"> </w:t>
      </w:r>
      <w:r>
        <w:t>matters.</w:t>
      </w:r>
      <w:r w:rsidR="008C15A7">
        <w:t xml:space="preserve"> </w:t>
      </w:r>
      <w:r>
        <w:t>Whether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family</w:t>
      </w:r>
      <w:r w:rsidR="008C15A7">
        <w:t xml:space="preserve"> </w:t>
      </w:r>
      <w:r>
        <w:t>rules</w:t>
      </w:r>
      <w:r w:rsidR="008C15A7">
        <w:t xml:space="preserve"> </w:t>
      </w:r>
      <w:r>
        <w:t>or</w:t>
      </w:r>
      <w:r w:rsidR="008C15A7">
        <w:t xml:space="preserve"> </w:t>
      </w:r>
      <w:r>
        <w:t>values,</w:t>
      </w:r>
      <w:r w:rsidR="008C15A7">
        <w:t xml:space="preserve"> </w:t>
      </w:r>
      <w:r>
        <w:t>whether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morning</w:t>
      </w:r>
      <w:r w:rsidR="008C15A7">
        <w:t xml:space="preserve"> </w:t>
      </w:r>
      <w:r>
        <w:t>mantra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constitution,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guide</w:t>
      </w:r>
      <w:r w:rsidR="008C15A7">
        <w:t xml:space="preserve"> </w:t>
      </w:r>
      <w:r>
        <w:t>posts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lives.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reinforcement</w:t>
      </w:r>
      <w:r w:rsidR="008C15A7">
        <w:t xml:space="preserve"> </w:t>
      </w:r>
      <w:r>
        <w:t>in</w:t>
      </w:r>
      <w:r w:rsidR="008C15A7">
        <w:t xml:space="preserve"> </w:t>
      </w:r>
      <w:r>
        <w:t>terms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stand</w:t>
      </w:r>
      <w:r w:rsidR="008C15A7">
        <w:t xml:space="preserve"> </w:t>
      </w:r>
      <w:r>
        <w:t>for,</w:t>
      </w:r>
      <w:r w:rsidR="008C15A7">
        <w:t xml:space="preserve"> </w:t>
      </w:r>
      <w:r>
        <w:t>what</w:t>
      </w:r>
      <w:r w:rsidR="008C15A7">
        <w:t xml:space="preserve"> </w:t>
      </w:r>
      <w:r>
        <w:t>matters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prioritize</w:t>
      </w:r>
      <w:r w:rsidR="008C15A7">
        <w:t xml:space="preserve"> </w:t>
      </w:r>
      <w:r>
        <w:t>and</w:t>
      </w:r>
      <w:r w:rsidR="008C15A7">
        <w:t xml:space="preserve"> </w:t>
      </w:r>
      <w:r>
        <w:t>through</w:t>
      </w:r>
      <w:r w:rsidR="008C15A7">
        <w:t xml:space="preserve"> </w:t>
      </w:r>
      <w:r>
        <w:t>those</w:t>
      </w:r>
      <w:r w:rsidR="008C15A7">
        <w:t xml:space="preserve"> </w:t>
      </w:r>
      <w:r>
        <w:t>things,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our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counts.</w:t>
      </w:r>
      <w:r w:rsidR="008C15A7">
        <w:t xml:space="preserve"> </w:t>
      </w:r>
      <w:r w:rsidRPr="00BC4DEA">
        <w:rPr>
          <w:rStyle w:val="boldb"/>
        </w:rPr>
        <w:t>Life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better,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fulfilling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rewarding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feet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good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news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up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decide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commit</w:t>
      </w:r>
      <w:r w:rsidR="008C15A7" w:rsidRPr="00BC4DEA">
        <w:rPr>
          <w:rStyle w:val="boldb"/>
        </w:rPr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formula</w:t>
      </w:r>
      <w:r w:rsidR="008C15A7">
        <w:t xml:space="preserve"> </w:t>
      </w:r>
      <w:r>
        <w:t>is</w:t>
      </w:r>
      <w:r w:rsidR="008C15A7">
        <w:t xml:space="preserve"> </w:t>
      </w:r>
      <w:r>
        <w:t>very</w:t>
      </w:r>
      <w:r w:rsidR="008C15A7">
        <w:t xml:space="preserve"> </w:t>
      </w:r>
      <w:r>
        <w:t>simple.</w:t>
      </w:r>
      <w:r w:rsidR="008C15A7">
        <w:t xml:space="preserve"> </w:t>
      </w:r>
      <w:r>
        <w:t>That</w:t>
      </w:r>
      <w:r w:rsidR="008C15A7">
        <w:t xml:space="preserve"> </w:t>
      </w:r>
      <w:r>
        <w:t>does</w:t>
      </w:r>
      <w:r w:rsidR="008C15A7">
        <w:t xml:space="preserve"> </w:t>
      </w:r>
      <w:r>
        <w:t>not</w:t>
      </w:r>
      <w:r w:rsidR="008C15A7">
        <w:t xml:space="preserve"> </w:t>
      </w:r>
      <w:r>
        <w:t>mean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easy,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say</w:t>
      </w:r>
      <w:r w:rsidR="008C15A7">
        <w:t xml:space="preserve"> 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worth</w:t>
      </w:r>
      <w:r w:rsidR="008C15A7">
        <w:t xml:space="preserve"> </w:t>
      </w:r>
      <w:r>
        <w:t>the</w:t>
      </w:r>
      <w:r w:rsidR="008C15A7">
        <w:t xml:space="preserve"> </w:t>
      </w:r>
      <w:r>
        <w:t>effort.</w:t>
      </w:r>
    </w:p>
    <w:p w14:paraId="0D5EB7CA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05BD67E0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Exercise:</w:t>
      </w:r>
    </w:p>
    <w:p w14:paraId="4E46A549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force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this</w:t>
      </w:r>
      <w:r w:rsidR="008C15A7">
        <w:t xml:space="preserve"> </w:t>
      </w:r>
      <w:r>
        <w:t>homework,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grade.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promise</w:t>
      </w:r>
      <w:r w:rsidR="008C15A7">
        <w:t xml:space="preserve"> </w:t>
      </w:r>
      <w:r>
        <w:t>you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take</w:t>
      </w:r>
      <w:r w:rsidR="008C15A7">
        <w:t xml:space="preserve"> </w:t>
      </w:r>
      <w:r>
        <w:t>writing</w:t>
      </w:r>
      <w:r w:rsidR="008C15A7">
        <w:t xml:space="preserve"> </w:t>
      </w:r>
      <w:r>
        <w:t>your</w:t>
      </w:r>
      <w:r w:rsidR="008C15A7">
        <w:t xml:space="preserve"> </w:t>
      </w:r>
      <w:r>
        <w:t>Leadership</w:t>
      </w:r>
      <w:r w:rsidR="008C15A7">
        <w:t xml:space="preserve"> </w:t>
      </w:r>
      <w:r>
        <w:t>Constitution</w:t>
      </w:r>
      <w:r w:rsidR="008C15A7">
        <w:t xml:space="preserve"> </w:t>
      </w:r>
      <w:r>
        <w:t>seriously</w:t>
      </w:r>
      <w:r w:rsidR="008C15A7">
        <w:t xml:space="preserve"> </w:t>
      </w:r>
      <w:r>
        <w:t>and</w:t>
      </w:r>
      <w:r w:rsidR="008C15A7">
        <w:t xml:space="preserve"> </w:t>
      </w:r>
      <w:r>
        <w:t>follow</w:t>
      </w:r>
      <w:r w:rsidR="008C15A7">
        <w:t xml:space="preserve"> </w:t>
      </w:r>
      <w:r>
        <w:t>Rich</w:t>
      </w:r>
      <w:r w:rsidR="00610349">
        <w:t>’</w:t>
      </w:r>
      <w:r>
        <w:t>s</w:t>
      </w:r>
      <w:r w:rsidR="008C15A7">
        <w:t xml:space="preserve"> </w:t>
      </w:r>
      <w:r>
        <w:t>guidelines</w:t>
      </w:r>
      <w:r w:rsidR="008C15A7">
        <w:t xml:space="preserve"> </w:t>
      </w:r>
      <w:r>
        <w:t>above,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find</w:t>
      </w:r>
      <w:r w:rsidR="008C15A7">
        <w:t xml:space="preserve"> </w:t>
      </w:r>
      <w:r>
        <w:t>power,</w:t>
      </w:r>
      <w:r w:rsidR="008C15A7">
        <w:t xml:space="preserve"> </w:t>
      </w:r>
      <w:r>
        <w:t>strength</w:t>
      </w:r>
      <w:r w:rsidR="008C15A7">
        <w:t xml:space="preserve"> </w:t>
      </w:r>
      <w:r>
        <w:t>and</w:t>
      </w:r>
      <w:r w:rsidR="008C15A7">
        <w:t xml:space="preserve"> </w:t>
      </w:r>
      <w:r>
        <w:t>comfort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level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not</w:t>
      </w:r>
      <w:r w:rsidR="008C15A7">
        <w:t xml:space="preserve"> </w:t>
      </w:r>
      <w:r>
        <w:t>yet</w:t>
      </w:r>
      <w:r w:rsidR="008C15A7">
        <w:t xml:space="preserve"> </w:t>
      </w:r>
      <w:r>
        <w:t>felt.</w:t>
      </w:r>
      <w:r w:rsidR="008C15A7"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big</w:t>
      </w:r>
      <w:r w:rsidR="008C15A7">
        <w:rPr>
          <w:color w:val="222222"/>
        </w:rPr>
        <w:t xml:space="preserve"> </w:t>
      </w:r>
      <w:r>
        <w:rPr>
          <w:color w:val="222222"/>
        </w:rPr>
        <w:t>deal.</w:t>
      </w:r>
      <w:r w:rsidR="008C15A7">
        <w:rPr>
          <w:color w:val="222222"/>
        </w:rPr>
        <w:t xml:space="preserve"> </w:t>
      </w:r>
      <w:r>
        <w:rPr>
          <w:color w:val="222222"/>
        </w:rPr>
        <w:t>Handle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big-</w:t>
      </w:r>
      <w:proofErr w:type="spellStart"/>
      <w:r>
        <w:rPr>
          <w:color w:val="222222"/>
        </w:rPr>
        <w:t>ly</w:t>
      </w:r>
      <w:proofErr w:type="spellEnd"/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inclusively,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speak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loud.</w:t>
      </w:r>
      <w:r w:rsidR="008C15A7">
        <w:rPr>
          <w:color w:val="222222"/>
        </w:rPr>
        <w:t xml:space="preserve"> </w:t>
      </w:r>
      <w:r>
        <w:rPr>
          <w:color w:val="222222"/>
        </w:rPr>
        <w:t>Like</w:t>
      </w:r>
      <w:r w:rsidR="008C15A7">
        <w:rPr>
          <w:color w:val="222222"/>
        </w:rPr>
        <w:t xml:space="preserve"> </w:t>
      </w:r>
      <w:r>
        <w:rPr>
          <w:color w:val="222222"/>
        </w:rPr>
        <w:t>any</w:t>
      </w:r>
      <w:r w:rsidR="008C15A7">
        <w:rPr>
          <w:color w:val="222222"/>
        </w:rPr>
        <w:t xml:space="preserve"> </w:t>
      </w:r>
      <w:r>
        <w:rPr>
          <w:color w:val="222222"/>
        </w:rPr>
        <w:t>declaration,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Constitution</w:t>
      </w:r>
      <w:r w:rsidR="008C15A7">
        <w:rPr>
          <w:color w:val="222222"/>
        </w:rPr>
        <w:t xml:space="preserve"> </w:t>
      </w:r>
      <w:r>
        <w:rPr>
          <w:color w:val="222222"/>
        </w:rPr>
        <w:t>lives</w:t>
      </w:r>
      <w:r w:rsidR="008C15A7">
        <w:rPr>
          <w:color w:val="222222"/>
        </w:rPr>
        <w:t xml:space="preserve"> </w:t>
      </w:r>
      <w:r>
        <w:rPr>
          <w:color w:val="222222"/>
        </w:rPr>
        <w:t>best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expression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it.</w:t>
      </w:r>
      <w:r w:rsidR="008C15A7">
        <w:rPr>
          <w:color w:val="222222"/>
        </w:rPr>
        <w:t xml:space="preserve"> </w:t>
      </w:r>
      <w:r>
        <w:rPr>
          <w:color w:val="222222"/>
        </w:rPr>
        <w:t>If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610349">
        <w:rPr>
          <w:color w:val="222222"/>
        </w:rPr>
        <w:t>’</w:t>
      </w:r>
      <w:r>
        <w:rPr>
          <w:color w:val="222222"/>
        </w:rPr>
        <w:t>re</w:t>
      </w:r>
      <w:r w:rsidR="008C15A7">
        <w:rPr>
          <w:color w:val="222222"/>
        </w:rPr>
        <w:t xml:space="preserve"> </w:t>
      </w:r>
      <w:r>
        <w:rPr>
          <w:color w:val="222222"/>
        </w:rPr>
        <w:t>inspired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put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office</w:t>
      </w:r>
      <w:r w:rsidR="008C15A7">
        <w:rPr>
          <w:color w:val="222222"/>
        </w:rPr>
        <w:t xml:space="preserve"> </w:t>
      </w:r>
      <w:r>
        <w:rPr>
          <w:color w:val="222222"/>
        </w:rPr>
        <w:t>wall,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fine.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don</w:t>
      </w:r>
      <w:r w:rsidR="00610349">
        <w:rPr>
          <w:color w:val="222222"/>
        </w:rPr>
        <w:t>’</w:t>
      </w:r>
      <w:r>
        <w:rPr>
          <w:color w:val="222222"/>
        </w:rPr>
        <w:t>t</w:t>
      </w:r>
      <w:r w:rsidR="008C15A7">
        <w:rPr>
          <w:color w:val="222222"/>
        </w:rPr>
        <w:t xml:space="preserve"> </w:t>
      </w:r>
      <w:r>
        <w:rPr>
          <w:color w:val="222222"/>
        </w:rPr>
        <w:t>stop</w:t>
      </w:r>
      <w:r w:rsidR="008C15A7">
        <w:rPr>
          <w:color w:val="222222"/>
        </w:rPr>
        <w:t xml:space="preserve"> </w:t>
      </w:r>
      <w:r>
        <w:rPr>
          <w:color w:val="222222"/>
        </w:rPr>
        <w:t>there,</w:t>
      </w:r>
      <w:r w:rsidR="008C15A7">
        <w:rPr>
          <w:color w:val="222222"/>
        </w:rPr>
        <w:t xml:space="preserve"> </w:t>
      </w:r>
      <w:r>
        <w:rPr>
          <w:color w:val="222222"/>
        </w:rPr>
        <w:t>which</w:t>
      </w:r>
      <w:r w:rsidR="008C15A7">
        <w:rPr>
          <w:color w:val="222222"/>
        </w:rPr>
        <w:t xml:space="preserve"> </w:t>
      </w:r>
      <w:r>
        <w:rPr>
          <w:color w:val="222222"/>
        </w:rPr>
        <w:t>happens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so</w:t>
      </w:r>
      <w:r w:rsidR="008C15A7">
        <w:rPr>
          <w:color w:val="222222"/>
        </w:rPr>
        <w:t xml:space="preserve"> </w:t>
      </w:r>
      <w:r>
        <w:rPr>
          <w:color w:val="222222"/>
        </w:rPr>
        <w:t>many</w:t>
      </w:r>
      <w:r w:rsidR="008C15A7">
        <w:rPr>
          <w:color w:val="222222"/>
        </w:rPr>
        <w:t xml:space="preserve"> </w:t>
      </w:r>
      <w:r>
        <w:rPr>
          <w:color w:val="222222"/>
        </w:rPr>
        <w:t>mission</w:t>
      </w:r>
      <w:r w:rsidR="008C15A7">
        <w:rPr>
          <w:color w:val="222222"/>
        </w:rPr>
        <w:t xml:space="preserve"> </w:t>
      </w:r>
      <w:r>
        <w:rPr>
          <w:color w:val="222222"/>
        </w:rPr>
        <w:t>statements.</w:t>
      </w:r>
      <w:r w:rsidR="008C15A7">
        <w:rPr>
          <w:color w:val="222222"/>
        </w:rPr>
        <w:t xml:space="preserve"> </w:t>
      </w:r>
      <w:r>
        <w:rPr>
          <w:color w:val="222222"/>
        </w:rPr>
        <w:t>There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no</w:t>
      </w:r>
      <w:r w:rsidR="008C15A7">
        <w:rPr>
          <w:color w:val="222222"/>
        </w:rPr>
        <w:t xml:space="preserve"> </w:t>
      </w:r>
      <w:r>
        <w:rPr>
          <w:color w:val="222222"/>
        </w:rPr>
        <w:t>substitute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consistent</w:t>
      </w:r>
      <w:r w:rsidR="008C15A7">
        <w:rPr>
          <w:color w:val="222222"/>
        </w:rPr>
        <w:t xml:space="preserve"> </w:t>
      </w:r>
      <w:r>
        <w:rPr>
          <w:color w:val="222222"/>
        </w:rPr>
        <w:t>engagement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PRACTICE,</w:t>
      </w:r>
      <w:r w:rsidR="008C15A7">
        <w:rPr>
          <w:color w:val="222222"/>
        </w:rPr>
        <w:t xml:space="preserve"> </w:t>
      </w:r>
      <w:r>
        <w:rPr>
          <w:color w:val="222222"/>
        </w:rPr>
        <w:t>just</w:t>
      </w:r>
      <w:r w:rsidR="008C15A7">
        <w:rPr>
          <w:color w:val="222222"/>
        </w:rPr>
        <w:t xml:space="preserve"> </w:t>
      </w:r>
      <w:r>
        <w:rPr>
          <w:color w:val="222222"/>
        </w:rPr>
        <w:t>like</w:t>
      </w:r>
      <w:r w:rsidR="008C15A7">
        <w:rPr>
          <w:color w:val="222222"/>
        </w:rPr>
        <w:t xml:space="preserve"> </w:t>
      </w:r>
      <w:r>
        <w:rPr>
          <w:color w:val="222222"/>
        </w:rPr>
        <w:t>Shawn</w:t>
      </w:r>
      <w:r w:rsidR="008C15A7">
        <w:rPr>
          <w:color w:val="222222"/>
        </w:rPr>
        <w:t xml:space="preserve"> </w:t>
      </w:r>
      <w:r>
        <w:rPr>
          <w:color w:val="222222"/>
        </w:rPr>
        <w:t>does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mantra</w:t>
      </w:r>
      <w:r w:rsidR="008C15A7">
        <w:rPr>
          <w:color w:val="222222"/>
        </w:rPr>
        <w:t xml:space="preserve"> </w:t>
      </w:r>
      <w:r>
        <w:rPr>
          <w:color w:val="222222"/>
        </w:rPr>
        <w:t>every</w:t>
      </w:r>
      <w:r w:rsidR="008C15A7">
        <w:rPr>
          <w:color w:val="222222"/>
        </w:rPr>
        <w:t xml:space="preserve"> </w:t>
      </w:r>
      <w:r>
        <w:rPr>
          <w:color w:val="222222"/>
        </w:rPr>
        <w:t>morning.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really</w:t>
      </w:r>
      <w:r w:rsidR="008C15A7">
        <w:rPr>
          <w:color w:val="222222"/>
        </w:rPr>
        <w:t xml:space="preserve"> </w:t>
      </w:r>
      <w:r>
        <w:rPr>
          <w:color w:val="222222"/>
        </w:rPr>
        <w:t>sends</w:t>
      </w:r>
      <w:r w:rsidR="008C15A7">
        <w:rPr>
          <w:color w:val="222222"/>
        </w:rPr>
        <w:t xml:space="preserve"> </w:t>
      </w:r>
      <w:r>
        <w:rPr>
          <w:color w:val="222222"/>
        </w:rPr>
        <w:t>vision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commitment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into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world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seeds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later</w:t>
      </w:r>
      <w:r w:rsidR="008C15A7">
        <w:rPr>
          <w:color w:val="222222"/>
        </w:rPr>
        <w:t xml:space="preserve"> </w:t>
      </w:r>
      <w:r>
        <w:rPr>
          <w:color w:val="222222"/>
        </w:rPr>
        <w:t>generations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follow.</w:t>
      </w:r>
    </w:p>
    <w:p w14:paraId="073FC21B" w14:textId="77777777" w:rsidR="00017929" w:rsidRDefault="00E949E9" w:rsidP="008F1C01">
      <w:pPr>
        <w:pStyle w:val="Body-TextTx"/>
        <w:rPr>
          <w:rFonts w:eastAsia="Times New Roman"/>
          <w:color w:val="000000"/>
        </w:rPr>
      </w:pP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declare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am</w:t>
      </w:r>
      <w:r w:rsidR="00610349">
        <w:rPr>
          <w:rStyle w:val="itali"/>
        </w:rPr>
        <w:t> . . .</w:t>
      </w:r>
      <w:commentRangeStart w:id="13"/>
      <w:commentRangeEnd w:id="13"/>
      <w:r w:rsidR="007C2C96">
        <w:rPr>
          <w:rStyle w:val="CommentReference"/>
        </w:rPr>
        <w:commentReference w:id="13"/>
      </w:r>
    </w:p>
    <w:p w14:paraId="34063E75" w14:textId="77777777" w:rsidR="00722F53" w:rsidRPr="00BC4DEA" w:rsidRDefault="00E949E9" w:rsidP="008F1C01">
      <w:pPr>
        <w:pStyle w:val="Body-TextTx"/>
      </w:pP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commit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610349">
        <w:rPr>
          <w:rStyle w:val="itali"/>
        </w:rPr>
        <w:t> . . .</w:t>
      </w:r>
    </w:p>
    <w:p w14:paraId="6E96CE44" w14:textId="77777777" w:rsidR="00984008" w:rsidRDefault="00E949E9" w:rsidP="008F1C01">
      <w:pPr>
        <w:pStyle w:val="Body-TextTx"/>
      </w:pPr>
      <w:r>
        <w:t>You</w:t>
      </w:r>
      <w:r w:rsidR="008C15A7">
        <w:t xml:space="preserve"> </w:t>
      </w:r>
      <w:r>
        <w:t>take</w:t>
      </w:r>
      <w:r w:rsidR="008C15A7">
        <w:t xml:space="preserve"> </w:t>
      </w:r>
      <w:r>
        <w:t>it</w:t>
      </w:r>
      <w:r w:rsidR="008C15A7">
        <w:t xml:space="preserve"> </w:t>
      </w:r>
      <w:r>
        <w:t>from</w:t>
      </w:r>
      <w:r w:rsidR="008C15A7">
        <w:t xml:space="preserve"> </w:t>
      </w:r>
      <w:r>
        <w:t>here.</w:t>
      </w:r>
    </w:p>
    <w:p w14:paraId="2A73F6A6" w14:textId="77777777" w:rsidR="00984008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2: </w:t>
      </w:r>
      <w:r w:rsidR="00023BE3" w:rsidRPr="00B773B5">
        <w:t>Change the Race</w:t>
      </w:r>
    </w:p>
    <w:p w14:paraId="3DCA002B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2</w:t>
      </w:r>
    </w:p>
    <w:p w14:paraId="09753E80" w14:textId="77777777" w:rsidR="00722F53" w:rsidRPr="00B773B5" w:rsidRDefault="00E949E9" w:rsidP="00B773B5">
      <w:pPr>
        <w:pStyle w:val="TitleTtl"/>
      </w:pPr>
      <w:r w:rsidRPr="00B773B5">
        <w:t>Change</w:t>
      </w:r>
      <w:r w:rsidR="008C15A7" w:rsidRPr="00B773B5">
        <w:t xml:space="preserve"> </w:t>
      </w:r>
      <w:r w:rsidR="00610349" w:rsidRPr="00B773B5">
        <w:t>the Race</w:t>
      </w:r>
    </w:p>
    <w:p w14:paraId="71EB75E9" w14:textId="77777777" w:rsidR="00017929" w:rsidRDefault="00E949E9" w:rsidP="007C2C96">
      <w:pPr>
        <w:pStyle w:val="Epigraph-Non-VerseEpi"/>
      </w:pPr>
      <w:r>
        <w:t>Everybody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plan</w:t>
      </w:r>
      <w:r w:rsidR="008C15A7">
        <w:t xml:space="preserve"> </w:t>
      </w:r>
      <w:r>
        <w:t>until</w:t>
      </w:r>
      <w:r w:rsidR="008C15A7">
        <w:t xml:space="preserve"> </w:t>
      </w:r>
      <w:r>
        <w:t>you</w:t>
      </w:r>
      <w:r w:rsidR="008C15A7">
        <w:t xml:space="preserve"> </w:t>
      </w:r>
      <w:r>
        <w:t>get</w:t>
      </w:r>
      <w:r w:rsidR="008C15A7">
        <w:t xml:space="preserve"> </w:t>
      </w:r>
      <w:r>
        <w:t>punched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face.</w:t>
      </w:r>
    </w:p>
    <w:p w14:paraId="71175B6F" w14:textId="77777777" w:rsidR="00722F53" w:rsidRDefault="00C33184" w:rsidP="007C2C96">
      <w:pPr>
        <w:pStyle w:val="Epigraph-SourceEpisrc"/>
      </w:pPr>
      <w:r>
        <w:t>—</w:t>
      </w:r>
      <w:r w:rsidR="00E949E9">
        <w:t>Mike</w:t>
      </w:r>
      <w:r w:rsidR="008C15A7">
        <w:t xml:space="preserve"> </w:t>
      </w:r>
      <w:r w:rsidR="00E949E9">
        <w:t>Tyson</w:t>
      </w:r>
    </w:p>
    <w:p w14:paraId="281BB1D4" w14:textId="77777777" w:rsidR="00722F53" w:rsidRDefault="00E949E9" w:rsidP="008F1C01">
      <w:pPr>
        <w:pStyle w:val="Body-TextTx"/>
      </w:pPr>
      <w:r>
        <w:t>Unfortunately,</w:t>
      </w:r>
      <w:r w:rsidR="008C15A7">
        <w:t xml:space="preserve"> </w:t>
      </w:r>
      <w:r>
        <w:t>bad</w:t>
      </w:r>
      <w:r w:rsidR="008C15A7">
        <w:t xml:space="preserve"> </w:t>
      </w:r>
      <w:r>
        <w:t>things</w:t>
      </w:r>
      <w:r w:rsidR="008C15A7">
        <w:t xml:space="preserve"> </w:t>
      </w:r>
      <w:r>
        <w:t>happen</w:t>
      </w:r>
      <w:r w:rsidR="008C15A7">
        <w:t xml:space="preserve"> </w:t>
      </w:r>
      <w:r>
        <w:t>to</w:t>
      </w:r>
      <w:r w:rsidR="008C15A7">
        <w:t xml:space="preserve"> </w:t>
      </w:r>
      <w:r>
        <w:t>good</w:t>
      </w:r>
      <w:r w:rsidR="008C15A7">
        <w:t xml:space="preserve"> </w:t>
      </w:r>
      <w:r>
        <w:t>people,</w:t>
      </w:r>
      <w:r w:rsidR="008C15A7">
        <w:t xml:space="preserve"> </w:t>
      </w:r>
      <w:r>
        <w:t>oftentimes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least</w:t>
      </w:r>
      <w:r w:rsidR="008C15A7">
        <w:t xml:space="preserve"> </w:t>
      </w:r>
      <w:r>
        <w:t>expected.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part,</w:t>
      </w:r>
      <w:r w:rsidR="008C15A7">
        <w:t xml:space="preserve"> </w:t>
      </w:r>
      <w:r>
        <w:t>difficult</w:t>
      </w:r>
      <w:r w:rsidR="008C15A7">
        <w:t xml:space="preserve"> </w:t>
      </w:r>
      <w:r>
        <w:t>times</w:t>
      </w:r>
      <w:r w:rsidR="008C15A7">
        <w:t xml:space="preserve"> </w:t>
      </w:r>
      <w:r>
        <w:t>make</w:t>
      </w:r>
      <w:r w:rsidR="008C15A7">
        <w:t xml:space="preserve"> </w:t>
      </w:r>
      <w:r>
        <w:t>us</w:t>
      </w:r>
      <w:r w:rsidR="008C15A7">
        <w:t xml:space="preserve"> </w:t>
      </w:r>
      <w:r>
        <w:t>stronger</w:t>
      </w:r>
      <w:r w:rsidR="008C15A7">
        <w:t xml:space="preserve"> </w:t>
      </w:r>
      <w:r>
        <w:t>and,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perspective,</w:t>
      </w:r>
      <w:r w:rsidR="008C15A7">
        <w:t xml:space="preserve"> </w:t>
      </w:r>
      <w:r>
        <w:t>help</w:t>
      </w:r>
      <w:r w:rsidR="008C15A7">
        <w:t xml:space="preserve"> </w:t>
      </w:r>
      <w:r>
        <w:t>us</w:t>
      </w:r>
      <w:r w:rsidR="008C15A7">
        <w:t xml:space="preserve"> </w:t>
      </w:r>
      <w:r>
        <w:t>learn</w:t>
      </w:r>
      <w:r w:rsidR="008C15A7">
        <w:t xml:space="preserve"> </w:t>
      </w:r>
      <w:r>
        <w:t>and</w:t>
      </w:r>
      <w:r w:rsidR="008C15A7">
        <w:t xml:space="preserve"> </w:t>
      </w:r>
      <w:r>
        <w:t>grow.</w:t>
      </w:r>
      <w:r w:rsidR="008C15A7">
        <w:t xml:space="preserve"> </w:t>
      </w:r>
      <w:r>
        <w:t>Sometimes,</w:t>
      </w:r>
      <w:r w:rsidR="008C15A7">
        <w:t xml:space="preserve"> </w:t>
      </w:r>
      <w:r>
        <w:t>however,</w:t>
      </w:r>
      <w:r w:rsidR="008C15A7">
        <w:t xml:space="preserve"> </w:t>
      </w:r>
      <w:r>
        <w:t>it</w:t>
      </w:r>
      <w:r w:rsidR="008C15A7">
        <w:t xml:space="preserve"> </w:t>
      </w:r>
      <w:r>
        <w:t>gets</w:t>
      </w:r>
      <w:r w:rsidR="008C15A7">
        <w:t xml:space="preserve"> </w:t>
      </w:r>
      <w:r>
        <w:t>so</w:t>
      </w:r>
      <w:r w:rsidR="008C15A7">
        <w:t xml:space="preserve"> </w:t>
      </w:r>
      <w:r>
        <w:t>rough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find</w:t>
      </w:r>
      <w:r w:rsidR="008C15A7">
        <w:t xml:space="preserve"> </w:t>
      </w:r>
      <w:r>
        <w:t>ourselves</w:t>
      </w:r>
      <w:r w:rsidR="008C15A7">
        <w:t xml:space="preserve"> </w:t>
      </w:r>
      <w:r>
        <w:t>trapped</w:t>
      </w:r>
      <w:r w:rsidR="008C15A7">
        <w:t xml:space="preserve"> </w:t>
      </w:r>
      <w:r>
        <w:t>in</w:t>
      </w:r>
      <w:r w:rsidR="008C15A7">
        <w:t xml:space="preserve"> </w:t>
      </w:r>
      <w:r>
        <w:t>despair,</w:t>
      </w:r>
      <w:r w:rsidR="008C15A7">
        <w:t xml:space="preserve"> </w:t>
      </w:r>
      <w:r>
        <w:t>uncertain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funk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in.</w:t>
      </w:r>
      <w:r w:rsidR="008C15A7">
        <w:t xml:space="preserve"> </w:t>
      </w:r>
      <w:r>
        <w:t>I</w:t>
      </w:r>
      <w:r w:rsidR="008C15A7">
        <w:t xml:space="preserve"> </w:t>
      </w:r>
      <w:r>
        <w:t>once</w:t>
      </w:r>
      <w:r w:rsidR="008C15A7">
        <w:t xml:space="preserve"> </w:t>
      </w:r>
      <w:r>
        <w:t>found</w:t>
      </w:r>
      <w:r w:rsidR="008C15A7">
        <w:t xml:space="preserve"> </w:t>
      </w:r>
      <w:r>
        <w:t>myself</w:t>
      </w:r>
      <w:r w:rsidR="008C15A7">
        <w:t xml:space="preserve"> </w:t>
      </w:r>
      <w:r>
        <w:t>sinking</w:t>
      </w:r>
      <w:r w:rsidR="008C15A7">
        <w:t xml:space="preserve"> </w:t>
      </w:r>
      <w:r>
        <w:t>into</w:t>
      </w:r>
      <w:r w:rsidR="008C15A7">
        <w:t xml:space="preserve"> </w:t>
      </w:r>
      <w:r>
        <w:t>almost</w:t>
      </w:r>
      <w:r w:rsidR="008C15A7">
        <w:t xml:space="preserve"> </w:t>
      </w:r>
      <w:r>
        <w:t>unbearable</w:t>
      </w:r>
      <w:r w:rsidR="008C15A7">
        <w:t xml:space="preserve"> </w:t>
      </w:r>
      <w:r>
        <w:t>sadness,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finally</w:t>
      </w:r>
      <w:r w:rsidR="008C15A7">
        <w:t xml:space="preserve"> </w:t>
      </w:r>
      <w:r>
        <w:t>learned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respond</w:t>
      </w:r>
      <w:r w:rsidR="008C15A7">
        <w:t xml:space="preserve"> </w:t>
      </w:r>
      <w:r>
        <w:t>to</w:t>
      </w:r>
      <w:r w:rsidR="008C15A7">
        <w:t xml:space="preserve"> </w:t>
      </w:r>
      <w:r>
        <w:t>such</w:t>
      </w:r>
      <w:r w:rsidR="008C15A7">
        <w:t xml:space="preserve"> </w:t>
      </w:r>
      <w:r>
        <w:t>moments.</w:t>
      </w:r>
      <w:r w:rsidR="008C15A7">
        <w:t xml:space="preserve"> </w:t>
      </w:r>
      <w:r>
        <w:t>I</w:t>
      </w:r>
      <w:r w:rsidR="008C15A7">
        <w:t xml:space="preserve"> </w:t>
      </w:r>
      <w:r>
        <w:t>call</w:t>
      </w:r>
      <w:r w:rsidR="008C15A7">
        <w:t xml:space="preserve"> </w:t>
      </w:r>
      <w:r>
        <w:t>it</w:t>
      </w:r>
      <w:r w:rsidR="008C15A7">
        <w:t xml:space="preserve"> </w:t>
      </w:r>
      <w:r>
        <w:t>changing</w:t>
      </w:r>
      <w:r w:rsidR="008C15A7">
        <w:t xml:space="preserve"> </w:t>
      </w:r>
      <w:r>
        <w:t>the</w:t>
      </w:r>
      <w:r w:rsidR="008C15A7">
        <w:t xml:space="preserve"> </w:t>
      </w:r>
      <w:r>
        <w:t>race,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wish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figured</w:t>
      </w:r>
      <w:r w:rsidR="008C15A7">
        <w:t xml:space="preserve"> </w:t>
      </w:r>
      <w:r>
        <w:t>it</w:t>
      </w:r>
      <w:r w:rsidR="008C15A7">
        <w:t xml:space="preserve"> </w:t>
      </w:r>
      <w:r>
        <w:t>out</w:t>
      </w:r>
      <w:r w:rsidR="008C15A7">
        <w:t xml:space="preserve"> </w:t>
      </w:r>
      <w:r>
        <w:t>earlier</w:t>
      </w:r>
      <w:r w:rsidR="008C15A7">
        <w:t xml:space="preserve"> </w:t>
      </w:r>
      <w:r>
        <w:t>in</w:t>
      </w:r>
      <w:r w:rsidR="008C15A7">
        <w:t xml:space="preserve"> </w:t>
      </w:r>
      <w:r>
        <w:t>life.</w:t>
      </w:r>
      <w:r w:rsidR="008C15A7">
        <w:t xml:space="preserve"> </w:t>
      </w:r>
      <w:r>
        <w:t>Changing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applied</w:t>
      </w:r>
      <w:r w:rsidR="008C15A7">
        <w:t xml:space="preserve"> </w:t>
      </w:r>
      <w:r>
        <w:t>to</w:t>
      </w:r>
      <w:r w:rsidR="008C15A7">
        <w:t xml:space="preserve"> </w:t>
      </w:r>
      <w:r>
        <w:t>any</w:t>
      </w:r>
      <w:r w:rsidR="008C15A7">
        <w:t xml:space="preserve"> </w:t>
      </w:r>
      <w:r>
        <w:t>situation</w:t>
      </w:r>
      <w:r w:rsidR="008C15A7">
        <w:t xml:space="preserve"> </w:t>
      </w:r>
      <w:r>
        <w:t>of</w:t>
      </w:r>
      <w:r w:rsidR="008C15A7">
        <w:t xml:space="preserve"> </w:t>
      </w:r>
      <w:r>
        <w:t>difficulty,</w:t>
      </w:r>
      <w:r w:rsidR="008C15A7">
        <w:t xml:space="preserve"> </w:t>
      </w:r>
      <w:r>
        <w:t>loss</w:t>
      </w:r>
      <w:r w:rsidR="008C15A7">
        <w:t xml:space="preserve"> </w:t>
      </w:r>
      <w:r>
        <w:t>or</w:t>
      </w:r>
      <w:r w:rsidR="008C15A7">
        <w:t xml:space="preserve"> </w:t>
      </w:r>
      <w:r>
        <w:t>sadness.</w:t>
      </w:r>
      <w:r w:rsidR="008C15A7">
        <w:t xml:space="preserve"> </w:t>
      </w:r>
      <w:r>
        <w:t>It</w:t>
      </w:r>
      <w:r w:rsidR="008C15A7">
        <w:t xml:space="preserve"> </w:t>
      </w:r>
      <w:r>
        <w:t>has</w:t>
      </w:r>
      <w:r w:rsidR="008C15A7">
        <w:t xml:space="preserve"> </w:t>
      </w:r>
      <w:r>
        <w:t>three</w:t>
      </w:r>
      <w:r w:rsidR="008C15A7">
        <w:t xml:space="preserve"> </w:t>
      </w:r>
      <w:r>
        <w:t>essential</w:t>
      </w:r>
      <w:r w:rsidR="008C15A7">
        <w:t xml:space="preserve"> </w:t>
      </w:r>
      <w:r>
        <w:t>components:</w:t>
      </w:r>
      <w:r w:rsidR="008C15A7">
        <w:t xml:space="preserve"> </w:t>
      </w:r>
      <w:r>
        <w:t>1</w:t>
      </w:r>
      <w:r w:rsidR="00722F53">
        <w:t>-</w:t>
      </w:r>
      <w:r>
        <w:t>Recognize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choice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our</w:t>
      </w:r>
      <w:r w:rsidR="008C15A7">
        <w:t xml:space="preserve"> </w:t>
      </w:r>
      <w:r>
        <w:t>situation;</w:t>
      </w:r>
      <w:r w:rsidR="008C15A7">
        <w:t xml:space="preserve"> </w:t>
      </w:r>
      <w:r>
        <w:t>2-Run</w:t>
      </w:r>
      <w:r w:rsidR="008C15A7">
        <w:t xml:space="preserve"> </w:t>
      </w:r>
      <w:r>
        <w:t>towards</w:t>
      </w:r>
      <w:r w:rsidR="008C15A7">
        <w:t xml:space="preserve"> </w:t>
      </w:r>
      <w:r>
        <w:t>the</w:t>
      </w:r>
      <w:r w:rsidR="008C15A7">
        <w:t xml:space="preserve"> </w:t>
      </w:r>
      <w:r>
        <w:t>storm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it,</w:t>
      </w:r>
      <w:r w:rsidR="008C15A7">
        <w:t xml:space="preserve"> </w:t>
      </w:r>
      <w:r>
        <w:t>i.e.,</w:t>
      </w:r>
      <w:r w:rsidR="008C15A7">
        <w:t xml:space="preserve"> </w:t>
      </w:r>
      <w:r>
        <w:t>acknowledge</w:t>
      </w:r>
      <w:r w:rsidR="008C15A7">
        <w:t xml:space="preserve"> </w:t>
      </w:r>
      <w:r>
        <w:t>your</w:t>
      </w:r>
      <w:r w:rsidR="008C15A7">
        <w:t xml:space="preserve"> </w:t>
      </w:r>
      <w:r>
        <w:t>pain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denying</w:t>
      </w:r>
      <w:r w:rsidR="008C15A7">
        <w:t xml:space="preserve"> </w:t>
      </w:r>
      <w:r>
        <w:t>it.</w:t>
      </w:r>
      <w:r w:rsidR="008C15A7">
        <w:t xml:space="preserve"> </w:t>
      </w:r>
      <w:r>
        <w:t>3</w:t>
      </w:r>
      <w:r w:rsidR="00722F53">
        <w:t>-</w:t>
      </w:r>
      <w:r>
        <w:t>Find</w:t>
      </w:r>
      <w:r w:rsidR="008C15A7">
        <w:t xml:space="preserve"> </w:t>
      </w:r>
      <w:r>
        <w:t>your</w:t>
      </w:r>
      <w:r w:rsidR="008C15A7">
        <w:t xml:space="preserve"> </w:t>
      </w:r>
      <w:r>
        <w:t>center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help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you</w:t>
      </w:r>
      <w:r w:rsidR="008C15A7">
        <w:t xml:space="preserve"> </w:t>
      </w:r>
      <w:r>
        <w:t>care</w:t>
      </w:r>
      <w:r w:rsidR="008C15A7">
        <w:t xml:space="preserve"> </w:t>
      </w:r>
      <w:r>
        <w:t>about</w:t>
      </w:r>
      <w:r w:rsidR="008C15A7">
        <w:t xml:space="preserve"> </w:t>
      </w:r>
      <w:r>
        <w:t>and</w:t>
      </w:r>
      <w:r w:rsidR="008C15A7">
        <w:t xml:space="preserve"> </w:t>
      </w:r>
      <w:r>
        <w:t>who</w:t>
      </w:r>
      <w:r w:rsidR="008C15A7">
        <w:t xml:space="preserve"> </w:t>
      </w:r>
      <w:r>
        <w:t>care</w:t>
      </w:r>
      <w:r w:rsidR="008C15A7">
        <w:t xml:space="preserve"> </w:t>
      </w:r>
      <w:r>
        <w:t>about</w:t>
      </w:r>
      <w:r w:rsidR="008C15A7">
        <w:t xml:space="preserve"> </w:t>
      </w:r>
      <w:r>
        <w:t>you.</w:t>
      </w:r>
    </w:p>
    <w:p w14:paraId="4981D946" w14:textId="77777777" w:rsidR="00017929" w:rsidRPr="00CB40F9" w:rsidRDefault="00E949E9" w:rsidP="007C2C96">
      <w:pPr>
        <w:pStyle w:val="B-HeadBhead"/>
      </w:pPr>
      <w:r w:rsidRPr="00CB40F9">
        <w:t>Recognize</w:t>
      </w:r>
      <w:r w:rsidR="008C15A7" w:rsidRPr="00CB40F9">
        <w:t xml:space="preserve"> </w:t>
      </w:r>
      <w:r w:rsidRPr="00CB40F9">
        <w:t>We</w:t>
      </w:r>
      <w:r w:rsidR="008C15A7" w:rsidRPr="00CB40F9">
        <w:t xml:space="preserve"> </w:t>
      </w:r>
      <w:r w:rsidRPr="00CB40F9">
        <w:t>Have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Choice</w:t>
      </w:r>
    </w:p>
    <w:p w14:paraId="1579224E" w14:textId="77777777" w:rsidR="00722F53" w:rsidRDefault="00E949E9" w:rsidP="007C2C96">
      <w:pPr>
        <w:pStyle w:val="C-HeadChead"/>
      </w:pPr>
      <w:r>
        <w:t>Strength,</w:t>
      </w:r>
      <w:r w:rsidR="008C15A7">
        <w:t xml:space="preserve"> </w:t>
      </w:r>
      <w:r>
        <w:t>Friendship</w:t>
      </w:r>
      <w:commentRangeStart w:id="14"/>
      <w:r w:rsidR="008C15A7">
        <w:t xml:space="preserve"> </w:t>
      </w:r>
      <w:r>
        <w:t>and</w:t>
      </w:r>
      <w:r w:rsidR="008C15A7">
        <w:t xml:space="preserve"> </w:t>
      </w:r>
      <w:r>
        <w:t>Loss</w:t>
      </w:r>
      <w:commentRangeEnd w:id="14"/>
      <w:r w:rsidR="007C2C96">
        <w:rPr>
          <w:rStyle w:val="CommentReference"/>
          <w:rFonts w:asciiTheme="minorHAnsi" w:hAnsiTheme="minorHAnsi"/>
        </w:rPr>
        <w:commentReference w:id="14"/>
      </w:r>
    </w:p>
    <w:p w14:paraId="6325D5F0" w14:textId="77777777" w:rsidR="00017929" w:rsidRDefault="00E949E9" w:rsidP="008F1C01">
      <w:pPr>
        <w:pStyle w:val="Body-TextTx"/>
      </w:pP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barrel</w:t>
      </w:r>
      <w:r w:rsidR="00C33184">
        <w:t>—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C33184">
        <w:t>—</w:t>
      </w:r>
      <w:r>
        <w:t>came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point</w:t>
      </w:r>
      <w:r w:rsidR="008C15A7">
        <w:t xml:space="preserve"> </w:t>
      </w:r>
      <w:r>
        <w:t>when</w:t>
      </w:r>
      <w:r w:rsidR="008C15A7">
        <w:t xml:space="preserve"> </w:t>
      </w:r>
      <w:r>
        <w:t>everything</w:t>
      </w:r>
      <w:r w:rsidR="008C15A7">
        <w:t xml:space="preserve"> </w:t>
      </w:r>
      <w:r>
        <w:t>was</w:t>
      </w:r>
      <w:r w:rsidR="008C15A7">
        <w:t xml:space="preserve"> </w:t>
      </w:r>
      <w:r>
        <w:t>going</w:t>
      </w:r>
      <w:r w:rsidR="008C15A7">
        <w:t xml:space="preserve"> </w:t>
      </w:r>
      <w:r>
        <w:t>well.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streaks</w:t>
      </w:r>
      <w:r w:rsidR="008C15A7">
        <w:t xml:space="preserve"> </w:t>
      </w:r>
      <w:r>
        <w:t>when</w:t>
      </w:r>
      <w:r w:rsidR="008C15A7">
        <w:t xml:space="preserve"> </w:t>
      </w:r>
      <w:r>
        <w:t>every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life</w:t>
      </w:r>
      <w:r w:rsidR="00722F53">
        <w:t>-</w:t>
      </w:r>
      <w:r>
        <w:t>health,</w:t>
      </w:r>
      <w:r w:rsidR="008C15A7">
        <w:t xml:space="preserve"> </w:t>
      </w:r>
      <w:r>
        <w:t>relationships,</w:t>
      </w:r>
      <w:r w:rsidR="008C15A7">
        <w:t xml:space="preserve"> </w:t>
      </w:r>
      <w:r>
        <w:t>work,</w:t>
      </w:r>
      <w:r w:rsidR="008C15A7">
        <w:t xml:space="preserve"> </w:t>
      </w:r>
      <w:r>
        <w:t>strength</w:t>
      </w:r>
      <w:r w:rsidR="008C15A7">
        <w:t xml:space="preserve"> </w:t>
      </w:r>
      <w:r>
        <w:t>of</w:t>
      </w:r>
      <w:r w:rsidR="008C15A7">
        <w:t xml:space="preserve"> </w:t>
      </w:r>
      <w:r>
        <w:t>faith,</w:t>
      </w:r>
      <w:r w:rsidR="008C15A7">
        <w:t xml:space="preserve"> </w:t>
      </w:r>
      <w:r>
        <w:lastRenderedPageBreak/>
        <w:t>school,</w:t>
      </w:r>
      <w:r w:rsidR="008C15A7">
        <w:t xml:space="preserve"> </w:t>
      </w:r>
      <w:r>
        <w:t>learning</w:t>
      </w:r>
      <w:r w:rsidR="008C15A7">
        <w:t xml:space="preserve"> </w:t>
      </w:r>
      <w:r>
        <w:t>and</w:t>
      </w:r>
      <w:r w:rsidR="008C15A7">
        <w:t xml:space="preserve"> </w:t>
      </w:r>
      <w:r>
        <w:t>friendships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sync.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and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was</w:t>
      </w:r>
      <w:r w:rsidR="008C15A7">
        <w:t xml:space="preserve"> </w:t>
      </w:r>
      <w:r>
        <w:t>fulfilling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teams</w:t>
      </w:r>
      <w:r w:rsidR="008C15A7">
        <w:t xml:space="preserve"> </w:t>
      </w:r>
      <w:r>
        <w:t>were</w:t>
      </w:r>
      <w:r w:rsidR="008C15A7">
        <w:t xml:space="preserve"> </w:t>
      </w:r>
      <w:r>
        <w:t>beginning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tremendous</w:t>
      </w:r>
      <w:r w:rsidR="008C15A7">
        <w:t xml:space="preserve"> </w:t>
      </w:r>
      <w:r>
        <w:t>promise,</w:t>
      </w:r>
      <w:r w:rsidR="008C15A7">
        <w:t xml:space="preserve"> </w:t>
      </w:r>
      <w:r>
        <w:t>my</w:t>
      </w:r>
      <w:r w:rsidR="008C15A7">
        <w:t xml:space="preserve"> </w:t>
      </w:r>
      <w:r>
        <w:t>20+</w:t>
      </w:r>
      <w:r w:rsidR="008C15A7">
        <w:t xml:space="preserve"> </w:t>
      </w:r>
      <w:r>
        <w:t>year</w:t>
      </w:r>
      <w:r w:rsidR="008C15A7">
        <w:t xml:space="preserve"> </w:t>
      </w:r>
      <w:r>
        <w:t>marriage</w:t>
      </w:r>
      <w:r w:rsidR="008C15A7">
        <w:t xml:space="preserve"> </w:t>
      </w:r>
      <w:r>
        <w:t>was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support,</w:t>
      </w:r>
      <w:r w:rsidR="008C15A7">
        <w:t xml:space="preserve"> </w:t>
      </w:r>
      <w:r>
        <w:t>fun</w:t>
      </w:r>
      <w:r w:rsidR="008C15A7">
        <w:t xml:space="preserve"> </w:t>
      </w:r>
      <w:r>
        <w:t>and</w:t>
      </w:r>
      <w:r w:rsidR="008C15A7">
        <w:t xml:space="preserve"> </w:t>
      </w:r>
      <w:r>
        <w:t>love,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groove</w:t>
      </w:r>
      <w:r w:rsidR="008C15A7">
        <w:t xml:space="preserve"> </w:t>
      </w:r>
      <w:r>
        <w:t>with</w:t>
      </w:r>
      <w:r w:rsidR="008C15A7">
        <w:t xml:space="preserve"> </w:t>
      </w:r>
      <w:r>
        <w:t>friends,</w:t>
      </w:r>
      <w:r w:rsidR="008C15A7">
        <w:t xml:space="preserve"> </w:t>
      </w:r>
      <w:r>
        <w:t>school,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strengthening</w:t>
      </w:r>
      <w:r w:rsidR="008C15A7">
        <w:t xml:space="preserve"> </w:t>
      </w:r>
      <w:r>
        <w:t>faith</w:t>
      </w:r>
      <w:r w:rsidR="008C15A7">
        <w:t xml:space="preserve"> </w:t>
      </w:r>
      <w:r>
        <w:t>enveloped</w:t>
      </w:r>
      <w:r w:rsidR="008C15A7">
        <w:t xml:space="preserve"> </w:t>
      </w:r>
      <w:r>
        <w:t>me.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things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perfect,</w:t>
      </w:r>
      <w:r w:rsidR="008C15A7">
        <w:t xml:space="preserve"> </w:t>
      </w:r>
      <w:r>
        <w:t>as</w:t>
      </w:r>
      <w:r w:rsidR="008C15A7">
        <w:t xml:space="preserve"> </w:t>
      </w:r>
      <w:r>
        <w:t>life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a</w:t>
      </w:r>
      <w:r w:rsidR="008C15A7">
        <w:t xml:space="preserve"> </w:t>
      </w:r>
      <w:r>
        <w:t>roller</w:t>
      </w:r>
      <w:r w:rsidR="008C15A7">
        <w:t xml:space="preserve"> </w:t>
      </w:r>
      <w:r>
        <w:t>coaster</w:t>
      </w:r>
      <w:r w:rsidR="008C15A7">
        <w:t xml:space="preserve"> </w:t>
      </w:r>
      <w:r>
        <w:t>but</w:t>
      </w:r>
      <w:r w:rsidR="008C15A7">
        <w:t xml:space="preserve"> </w:t>
      </w:r>
      <w:r>
        <w:t>one</w:t>
      </w:r>
      <w:r w:rsidR="008C15A7">
        <w:t xml:space="preserve"> </w:t>
      </w:r>
      <w:r>
        <w:t>with</w:t>
      </w:r>
      <w:r w:rsidR="008C15A7">
        <w:t xml:space="preserve"> </w:t>
      </w:r>
      <w:r>
        <w:t>fewer</w:t>
      </w:r>
      <w:r w:rsidR="008C15A7">
        <w:t xml:space="preserve"> </w:t>
      </w:r>
      <w:r>
        <w:t>loops</w:t>
      </w:r>
      <w:r w:rsidR="008C15A7">
        <w:t xml:space="preserve"> </w:t>
      </w:r>
      <w:r>
        <w:t>and</w:t>
      </w:r>
      <w:r w:rsidR="008C15A7">
        <w:t xml:space="preserve"> </w:t>
      </w:r>
      <w:r>
        <w:t>twists,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finally</w:t>
      </w:r>
      <w:r w:rsidR="008C15A7">
        <w:t xml:space="preserve"> </w:t>
      </w:r>
      <w:r>
        <w:t>discovered</w:t>
      </w:r>
      <w:r w:rsidR="008C15A7">
        <w:t xml:space="preserve"> </w:t>
      </w:r>
      <w:r>
        <w:t>the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squarely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  <w:r w:rsidR="008C15A7">
        <w:t xml:space="preserve"> </w:t>
      </w:r>
      <w:r>
        <w:t>(what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important).</w:t>
      </w:r>
      <w:r w:rsidR="008C15A7">
        <w:t xml:space="preserve"> </w:t>
      </w:r>
      <w:r>
        <w:t>But</w:t>
      </w:r>
      <w:r w:rsidR="008C15A7">
        <w:t xml:space="preserve"> </w:t>
      </w:r>
      <w:r>
        <w:t>as</w:t>
      </w:r>
      <w:r w:rsidR="008C15A7">
        <w:t xml:space="preserve"> </w:t>
      </w:r>
      <w:r>
        <w:t>John</w:t>
      </w:r>
      <w:r w:rsidR="008C15A7">
        <w:t xml:space="preserve"> </w:t>
      </w:r>
      <w:r>
        <w:t>Lennon</w:t>
      </w:r>
      <w:r w:rsidR="008C15A7">
        <w:t xml:space="preserve"> </w:t>
      </w:r>
      <w:r>
        <w:t>once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happens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making</w:t>
      </w:r>
      <w:r w:rsidR="008C15A7">
        <w:t xml:space="preserve"> </w:t>
      </w:r>
      <w:r>
        <w:t>other</w:t>
      </w:r>
      <w:r w:rsidR="008C15A7">
        <w:t xml:space="preserve"> </w:t>
      </w:r>
      <w:r>
        <w:t>plans.</w:t>
      </w:r>
      <w:r w:rsidR="00610349">
        <w:t>”</w:t>
      </w:r>
    </w:p>
    <w:p w14:paraId="3D8D3C98" w14:textId="77777777" w:rsidR="00722F53" w:rsidRDefault="00E949E9" w:rsidP="008F1C01">
      <w:pPr>
        <w:pStyle w:val="Body-TextTx"/>
      </w:pPr>
      <w:r>
        <w:t>So</w:t>
      </w:r>
      <w:r w:rsidR="008C15A7">
        <w:t xml:space="preserve"> </w:t>
      </w:r>
      <w:r>
        <w:t>life</w:t>
      </w:r>
      <w:r w:rsidR="008C15A7">
        <w:t xml:space="preserve"> </w:t>
      </w:r>
      <w:r>
        <w:t>happened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sudden</w:t>
      </w:r>
      <w:r w:rsidR="008C15A7">
        <w:t xml:space="preserve"> </w:t>
      </w:r>
      <w:r>
        <w:t>the</w:t>
      </w:r>
      <w:r w:rsidR="008C15A7">
        <w:t xml:space="preserve"> </w:t>
      </w:r>
      <w:r>
        <w:t>sync</w:t>
      </w:r>
      <w:r w:rsidR="008C15A7">
        <w:t xml:space="preserve"> </w:t>
      </w:r>
      <w:r>
        <w:t>was</w:t>
      </w:r>
      <w:r w:rsidR="008C15A7">
        <w:t xml:space="preserve"> </w:t>
      </w:r>
      <w:r>
        <w:t>gone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roller</w:t>
      </w:r>
      <w:r w:rsidR="008C15A7">
        <w:t xml:space="preserve"> </w:t>
      </w:r>
      <w:r>
        <w:t>coaster</w:t>
      </w:r>
      <w:r w:rsidR="008C15A7">
        <w:t xml:space="preserve"> </w:t>
      </w:r>
      <w:r>
        <w:t>was</w:t>
      </w:r>
      <w:r w:rsidR="008C15A7">
        <w:t xml:space="preserve"> </w:t>
      </w:r>
      <w:r>
        <w:t>stopped</w:t>
      </w:r>
      <w:r w:rsidR="008C15A7">
        <w:t xml:space="preserve"> </w:t>
      </w:r>
      <w:r>
        <w:t>mid-ride,</w:t>
      </w:r>
      <w:r w:rsidR="008C15A7">
        <w:t xml:space="preserve"> </w:t>
      </w:r>
      <w:r>
        <w:t>suspended</w:t>
      </w:r>
      <w:r w:rsidR="008C15A7">
        <w:t xml:space="preserve"> </w:t>
      </w:r>
      <w:r>
        <w:t>upside</w:t>
      </w:r>
      <w:r w:rsidR="008C15A7">
        <w:t xml:space="preserve"> </w:t>
      </w:r>
      <w:r>
        <w:t>down</w:t>
      </w:r>
      <w:r w:rsidR="008C15A7">
        <w:t xml:space="preserve"> </w:t>
      </w:r>
      <w:r>
        <w:t>on</w:t>
      </w:r>
      <w:r w:rsidR="008C15A7">
        <w:t xml:space="preserve"> </w:t>
      </w:r>
      <w:r>
        <w:t>its</w:t>
      </w:r>
      <w:r w:rsidR="008C15A7">
        <w:t xml:space="preserve"> </w:t>
      </w:r>
      <w:r>
        <w:t>biggest</w:t>
      </w:r>
      <w:r w:rsidR="008C15A7">
        <w:t xml:space="preserve"> </w:t>
      </w:r>
      <w:r>
        <w:t>loop.</w:t>
      </w:r>
    </w:p>
    <w:p w14:paraId="6E5A55FA" w14:textId="77777777" w:rsidR="00017929" w:rsidRDefault="00E949E9" w:rsidP="008F1C01">
      <w:pPr>
        <w:pStyle w:val="Body-TextTx"/>
      </w:pPr>
      <w:r>
        <w:t>Wil</w:t>
      </w:r>
      <w:r w:rsidR="008C15A7">
        <w:t xml:space="preserve"> </w:t>
      </w:r>
      <w:r>
        <w:t>Cardon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Harvard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become</w:t>
      </w:r>
      <w:r w:rsidR="008C15A7">
        <w:t xml:space="preserve"> </w:t>
      </w:r>
      <w:r>
        <w:t>much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friend;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brother.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Uncle</w:t>
      </w:r>
      <w:r w:rsidR="008C15A7">
        <w:t xml:space="preserve"> </w:t>
      </w:r>
      <w:r>
        <w:t>Wil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Uncle</w:t>
      </w:r>
      <w:r w:rsidR="008C15A7">
        <w:t xml:space="preserve"> </w:t>
      </w:r>
      <w:r>
        <w:t>Blue</w:t>
      </w:r>
      <w:r w:rsidR="008C15A7">
        <w:t xml:space="preserve"> </w:t>
      </w:r>
      <w:r>
        <w:t>in</w:t>
      </w:r>
      <w:r w:rsidR="008C15A7">
        <w:t xml:space="preserve"> </w:t>
      </w:r>
      <w:r>
        <w:t>his.</w:t>
      </w:r>
      <w:r w:rsidR="008C15A7">
        <w:t xml:space="preserve"> </w:t>
      </w:r>
      <w:r>
        <w:t>(Why</w:t>
      </w:r>
      <w:r w:rsidR="008C15A7">
        <w:t xml:space="preserve"> </w:t>
      </w:r>
      <w:r w:rsidR="00610349">
        <w:t>“</w:t>
      </w:r>
      <w:r>
        <w:t>Blue?</w:t>
      </w:r>
      <w:r w:rsidR="00610349">
        <w:t>”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story</w:t>
      </w:r>
      <w:r w:rsidR="008C15A7">
        <w:t xml:space="preserve"> </w:t>
      </w:r>
      <w:r>
        <w:t>short,</w:t>
      </w:r>
      <w:r w:rsidR="008C15A7">
        <w:t xml:space="preserve"> </w:t>
      </w:r>
      <w:r>
        <w:t>I</w:t>
      </w:r>
      <w:r w:rsidR="008C15A7">
        <w:t xml:space="preserve"> </w:t>
      </w:r>
      <w:r>
        <w:t>broke</w:t>
      </w:r>
      <w:r w:rsidR="008C15A7">
        <w:t xml:space="preserve"> </w:t>
      </w:r>
      <w:r>
        <w:t>my</w:t>
      </w:r>
      <w:r w:rsidR="008C15A7">
        <w:t xml:space="preserve"> </w:t>
      </w:r>
      <w:r>
        <w:t>leg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five-years-old</w:t>
      </w:r>
      <w:r w:rsidR="008C15A7">
        <w:t xml:space="preserve"> </w:t>
      </w:r>
      <w:r>
        <w:t>and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cast</w:t>
      </w:r>
      <w:r w:rsidR="008C15A7">
        <w:t xml:space="preserve"> </w:t>
      </w:r>
      <w:r>
        <w:t>was</w:t>
      </w:r>
      <w:r w:rsidR="008C15A7">
        <w:t xml:space="preserve"> </w:t>
      </w:r>
      <w:r>
        <w:t>removed</w:t>
      </w:r>
      <w:r w:rsidR="008C15A7">
        <w:t xml:space="preserve"> </w:t>
      </w:r>
      <w:r>
        <w:t>months</w:t>
      </w:r>
      <w:r w:rsidR="008C15A7">
        <w:t xml:space="preserve"> </w:t>
      </w:r>
      <w:r>
        <w:t>later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blue</w:t>
      </w:r>
      <w:r w:rsidR="008C15A7">
        <w:t xml:space="preserve"> </w:t>
      </w:r>
      <w:r>
        <w:t>spots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leg.</w:t>
      </w:r>
      <w:r w:rsidR="008C15A7">
        <w:t xml:space="preserve"> </w:t>
      </w:r>
      <w:r>
        <w:t>They</w:t>
      </w:r>
      <w:r w:rsidR="008C15A7">
        <w:t xml:space="preserve"> </w:t>
      </w:r>
      <w:r>
        <w:t>turned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candy</w:t>
      </w:r>
      <w:r w:rsidR="008C15A7">
        <w:t xml:space="preserve"> </w:t>
      </w:r>
      <w:r>
        <w:t>remnants</w:t>
      </w:r>
      <w:r w:rsidR="008C15A7">
        <w:t xml:space="preserve"> </w:t>
      </w:r>
      <w:r>
        <w:t>that</w:t>
      </w:r>
      <w:r w:rsidR="008C15A7">
        <w:t xml:space="preserve"> </w:t>
      </w:r>
      <w:r>
        <w:t>had</w:t>
      </w:r>
      <w:r w:rsidR="008C15A7">
        <w:t xml:space="preserve"> </w:t>
      </w:r>
      <w:r>
        <w:t>slipped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cast.</w:t>
      </w:r>
      <w:r w:rsidR="008C15A7">
        <w:t xml:space="preserve"> </w:t>
      </w:r>
      <w:r>
        <w:t>My</w:t>
      </w:r>
      <w:r w:rsidR="008C15A7">
        <w:t xml:space="preserve"> </w:t>
      </w:r>
      <w:r>
        <w:t>brothers</w:t>
      </w:r>
      <w:r w:rsidR="008C15A7">
        <w:t xml:space="preserve"> </w:t>
      </w:r>
      <w:r>
        <w:t>found</w:t>
      </w:r>
      <w:r w:rsidR="008C15A7">
        <w:t xml:space="preserve"> </w:t>
      </w:r>
      <w:r>
        <w:t>this</w:t>
      </w:r>
      <w:r w:rsidR="008C15A7">
        <w:t xml:space="preserve"> </w:t>
      </w:r>
      <w:r>
        <w:t>hysterical</w:t>
      </w:r>
      <w:r w:rsidR="008C15A7">
        <w:t xml:space="preserve"> </w:t>
      </w:r>
      <w:r>
        <w:t>and</w:t>
      </w:r>
      <w:r w:rsidR="008C15A7">
        <w:t xml:space="preserve"> </w:t>
      </w:r>
      <w:r>
        <w:t>never</w:t>
      </w:r>
      <w:r w:rsidR="008C15A7">
        <w:t xml:space="preserve"> </w:t>
      </w:r>
      <w:r>
        <w:t>let</w:t>
      </w:r>
      <w:r w:rsidR="008C15A7">
        <w:t xml:space="preserve"> </w:t>
      </w:r>
      <w:r>
        <w:t>me</w:t>
      </w:r>
      <w:r w:rsidR="008C15A7">
        <w:t xml:space="preserve"> </w:t>
      </w:r>
      <w:r>
        <w:t>forget</w:t>
      </w:r>
      <w:r w:rsidR="008C15A7">
        <w:t xml:space="preserve"> </w:t>
      </w:r>
      <w:r>
        <w:t>it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nickname</w:t>
      </w:r>
      <w:r w:rsidR="008C15A7">
        <w:t xml:space="preserve"> </w:t>
      </w:r>
      <w:r>
        <w:t>that</w:t>
      </w:r>
      <w:r w:rsidR="008C15A7">
        <w:t xml:space="preserve"> </w:t>
      </w:r>
      <w:r>
        <w:t>only</w:t>
      </w:r>
      <w:r w:rsidR="008C15A7">
        <w:t xml:space="preserve"> </w:t>
      </w:r>
      <w:r>
        <w:t>they</w:t>
      </w:r>
      <w:r w:rsidR="008C15A7">
        <w:t xml:space="preserve"> </w:t>
      </w:r>
      <w:r>
        <w:t>used.</w:t>
      </w:r>
      <w:r w:rsidR="008C15A7">
        <w:t xml:space="preserve"> </w:t>
      </w:r>
      <w:r>
        <w:t>Wil</w:t>
      </w:r>
      <w:r w:rsidR="008C15A7">
        <w:t xml:space="preserve"> </w:t>
      </w:r>
      <w:r>
        <w:t>picked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it</w:t>
      </w:r>
      <w:r w:rsidR="008C15A7">
        <w:t xml:space="preserve"> </w:t>
      </w:r>
      <w:r>
        <w:t>after</w:t>
      </w:r>
      <w:r w:rsidR="008C15A7">
        <w:t xml:space="preserve"> </w:t>
      </w:r>
      <w:r>
        <w:t>spending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us.).</w:t>
      </w:r>
      <w:r w:rsidR="008C15A7">
        <w:t xml:space="preserve"> </w:t>
      </w:r>
      <w:r>
        <w:t>Wil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force</w:t>
      </w:r>
      <w:r w:rsidR="008C15A7">
        <w:t xml:space="preserve"> </w:t>
      </w:r>
      <w:r>
        <w:t>of</w:t>
      </w:r>
      <w:r w:rsidR="008C15A7">
        <w:t xml:space="preserve"> </w:t>
      </w:r>
      <w:r>
        <w:t>nature</w:t>
      </w:r>
      <w:r w:rsidR="008C15A7">
        <w:t xml:space="preserve"> </w:t>
      </w:r>
      <w:r>
        <w:t>who</w:t>
      </w:r>
      <w:r w:rsidR="008C15A7">
        <w:t xml:space="preserve"> </w:t>
      </w:r>
      <w:r>
        <w:t>loved</w:t>
      </w:r>
      <w:r w:rsidR="008C15A7">
        <w:t xml:space="preserve"> </w:t>
      </w:r>
      <w:r>
        <w:t>to</w:t>
      </w:r>
      <w:r w:rsidR="008C15A7">
        <w:t xml:space="preserve"> </w:t>
      </w:r>
      <w:r>
        <w:t>laugh,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others</w:t>
      </w:r>
      <w:r w:rsidR="008C15A7">
        <w:t xml:space="preserve"> </w:t>
      </w:r>
      <w:r>
        <w:t>laugh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mischievous</w:t>
      </w:r>
      <w:r w:rsidR="008C15A7">
        <w:t xml:space="preserve"> </w:t>
      </w:r>
      <w:r>
        <w:t>and</w:t>
      </w:r>
      <w:r w:rsidR="008C15A7">
        <w:t xml:space="preserve"> </w:t>
      </w:r>
      <w:r>
        <w:t>playful</w:t>
      </w:r>
      <w:r w:rsidR="008C15A7">
        <w:t xml:space="preserve"> </w:t>
      </w:r>
      <w:r>
        <w:t>manner</w:t>
      </w:r>
      <w:r w:rsidR="008C15A7">
        <w:t xml:space="preserve"> </w:t>
      </w:r>
      <w:r>
        <w:t>that</w:t>
      </w:r>
      <w:r w:rsidR="008C15A7">
        <w:t xml:space="preserve"> </w:t>
      </w:r>
      <w:r>
        <w:t>brought</w:t>
      </w:r>
      <w:r w:rsidR="008C15A7">
        <w:t xml:space="preserve"> </w:t>
      </w:r>
      <w:r>
        <w:t>light</w:t>
      </w:r>
      <w:r w:rsidR="008C15A7">
        <w:t xml:space="preserve"> </w:t>
      </w:r>
      <w:r>
        <w:t>to</w:t>
      </w:r>
      <w:r w:rsidR="008C15A7">
        <w:t xml:space="preserve"> </w:t>
      </w:r>
      <w:r>
        <w:t>every</w:t>
      </w:r>
      <w:r w:rsidR="008C15A7">
        <w:t xml:space="preserve"> </w:t>
      </w:r>
      <w:r>
        <w:t>dark</w:t>
      </w:r>
      <w:r w:rsidR="008C15A7">
        <w:t xml:space="preserve"> </w:t>
      </w:r>
      <w:r>
        <w:t>room.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determined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something,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stop</w:t>
      </w:r>
      <w:r w:rsidR="008C15A7">
        <w:t xml:space="preserve"> </w:t>
      </w:r>
      <w:r>
        <w:t>him</w:t>
      </w:r>
      <w:r w:rsidR="008C15A7">
        <w:t xml:space="preserve"> </w:t>
      </w:r>
      <w:r>
        <w:t>and,</w:t>
      </w:r>
      <w:r w:rsidR="008C15A7">
        <w:t xml:space="preserve"> </w:t>
      </w:r>
      <w:r>
        <w:t>oh,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way,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coming</w:t>
      </w:r>
      <w:r w:rsidR="008C15A7">
        <w:t xml:space="preserve"> </w:t>
      </w:r>
      <w:r>
        <w:t>with</w:t>
      </w:r>
      <w:r w:rsidR="008C15A7">
        <w:t xml:space="preserve"> </w:t>
      </w:r>
      <w:r>
        <w:t>him.</w:t>
      </w:r>
    </w:p>
    <w:p w14:paraId="1AA151F5" w14:textId="77777777" w:rsidR="00017929" w:rsidRDefault="00E949E9" w:rsidP="008F1C01">
      <w:pPr>
        <w:pStyle w:val="Body-TextTx"/>
      </w:pPr>
      <w:r>
        <w:t>Midnight</w:t>
      </w:r>
      <w:r w:rsidR="008C15A7">
        <w:t xml:space="preserve"> </w:t>
      </w:r>
      <w:r>
        <w:t>ice</w:t>
      </w:r>
      <w:r w:rsidR="008C15A7">
        <w:t xml:space="preserve"> </w:t>
      </w:r>
      <w:r>
        <w:t>cream</w:t>
      </w:r>
      <w:r w:rsidR="008C15A7">
        <w:t xml:space="preserve"> </w:t>
      </w:r>
      <w:r>
        <w:t>run.</w:t>
      </w:r>
      <w:r w:rsidR="008C15A7">
        <w:t xml:space="preserve"> </w:t>
      </w:r>
      <w:r>
        <w:t>What?</w:t>
      </w:r>
      <w:r w:rsidR="008C15A7">
        <w:t xml:space="preserve"> </w:t>
      </w:r>
      <w:r>
        <w:t>No.</w:t>
      </w:r>
      <w:r w:rsidR="008C15A7">
        <w:t xml:space="preserve"> </w:t>
      </w:r>
      <w:r>
        <w:t>Wil,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too</w:t>
      </w:r>
      <w:r w:rsidR="008C15A7">
        <w:t xml:space="preserve"> </w:t>
      </w:r>
      <w:r>
        <w:t>late,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tired,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walk</w:t>
      </w:r>
      <w:r w:rsidR="008C15A7">
        <w:t xml:space="preserve"> </w:t>
      </w:r>
      <w:r>
        <w:t>the</w:t>
      </w:r>
      <w:r w:rsidR="008C15A7">
        <w:t xml:space="preserve"> </w:t>
      </w:r>
      <w:r>
        <w:t>dog</w:t>
      </w:r>
      <w:r w:rsidR="00610349">
        <w:t> . . .</w:t>
      </w:r>
      <w:r w:rsidR="00722F53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find</w:t>
      </w:r>
      <w:r w:rsidR="008C15A7">
        <w:t xml:space="preserve"> </w:t>
      </w:r>
      <w:r>
        <w:t>myself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others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coaxed</w:t>
      </w:r>
      <w:r w:rsidR="008C15A7">
        <w:t xml:space="preserve"> </w:t>
      </w:r>
      <w:r>
        <w:t>along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ride</w:t>
      </w:r>
      <w:r w:rsidR="008C15A7">
        <w:t xml:space="preserve"> </w:t>
      </w:r>
      <w:r>
        <w:t>and</w:t>
      </w:r>
      <w:r w:rsidR="008C15A7">
        <w:t xml:space="preserve"> </w:t>
      </w:r>
      <w:r>
        <w:t>laughs,</w:t>
      </w:r>
      <w:r w:rsidR="008C15A7">
        <w:t xml:space="preserve"> </w:t>
      </w:r>
      <w:r>
        <w:t>watching</w:t>
      </w:r>
      <w:r w:rsidR="008C15A7">
        <w:t xml:space="preserve"> </w:t>
      </w:r>
      <w:r>
        <w:t>wide-eyed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devoured</w:t>
      </w:r>
      <w:r w:rsidR="008C15A7">
        <w:t xml:space="preserve"> </w:t>
      </w:r>
      <w:r>
        <w:t>four</w:t>
      </w:r>
      <w:r w:rsidR="008C15A7">
        <w:t xml:space="preserve"> </w:t>
      </w:r>
      <w:r>
        <w:t>massive</w:t>
      </w:r>
      <w:r w:rsidR="008C15A7">
        <w:t xml:space="preserve"> </w:t>
      </w:r>
      <w:r>
        <w:t>scoops</w:t>
      </w:r>
      <w:r w:rsidR="008C15A7">
        <w:t xml:space="preserve"> </w:t>
      </w:r>
      <w:r>
        <w:t>of</w:t>
      </w:r>
      <w:r w:rsidR="008C15A7">
        <w:t xml:space="preserve"> </w:t>
      </w:r>
      <w:r>
        <w:t>ice</w:t>
      </w:r>
      <w:r w:rsidR="008C15A7">
        <w:t xml:space="preserve"> </w:t>
      </w:r>
      <w:r>
        <w:t>cream.</w:t>
      </w:r>
    </w:p>
    <w:p w14:paraId="39D1DA7A" w14:textId="77777777" w:rsidR="00017929" w:rsidRDefault="00E949E9" w:rsidP="008F1C01">
      <w:pPr>
        <w:pStyle w:val="Body-TextTx"/>
      </w:pPr>
      <w:r>
        <w:t>Costco</w:t>
      </w:r>
      <w:r w:rsidR="008C15A7">
        <w:t xml:space="preserve"> </w:t>
      </w:r>
      <w:r>
        <w:t>run</w:t>
      </w:r>
      <w:r w:rsidR="008C15A7">
        <w:t xml:space="preserve"> </w:t>
      </w:r>
      <w:r>
        <w:t>while</w:t>
      </w:r>
      <w:r w:rsidR="008C15A7">
        <w:t xml:space="preserve"> </w:t>
      </w:r>
      <w:r>
        <w:t>in</w:t>
      </w:r>
      <w:r w:rsidR="008C15A7">
        <w:t xml:space="preserve"> </w:t>
      </w:r>
      <w:r>
        <w:t>Cabo,</w:t>
      </w:r>
      <w:r w:rsidR="008C15A7">
        <w:t xml:space="preserve"> </w:t>
      </w:r>
      <w:r>
        <w:t>Mexico.</w:t>
      </w:r>
      <w:r w:rsidR="008C15A7">
        <w:t xml:space="preserve"> </w:t>
      </w:r>
      <w:r>
        <w:t>What?</w:t>
      </w:r>
      <w:r w:rsidR="008C15A7">
        <w:t xml:space="preserve"> </w:t>
      </w:r>
      <w:r>
        <w:t>No.</w:t>
      </w:r>
      <w:r w:rsidR="008C15A7">
        <w:t xml:space="preserve"> </w:t>
      </w:r>
      <w:r>
        <w:t>Wil,</w:t>
      </w:r>
      <w:r w:rsidR="008C15A7">
        <w:t xml:space="preserve"> 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hit</w:t>
      </w:r>
      <w:r w:rsidR="008C15A7">
        <w:t xml:space="preserve"> </w:t>
      </w:r>
      <w:r>
        <w:t>the</w:t>
      </w:r>
      <w:r w:rsidR="008C15A7">
        <w:t xml:space="preserve"> </w:t>
      </w:r>
      <w:r>
        <w:t>beach,</w:t>
      </w:r>
      <w:r w:rsidR="008C15A7">
        <w:t xml:space="preserve"> </w:t>
      </w:r>
      <w:r>
        <w:t>can</w:t>
      </w:r>
      <w:r w:rsidR="008C15A7">
        <w:t xml:space="preserve"> </w:t>
      </w:r>
      <w:r>
        <w:t>we</w:t>
      </w:r>
      <w:r w:rsidR="008C15A7">
        <w:t xml:space="preserve"> </w:t>
      </w:r>
      <w:r>
        <w:lastRenderedPageBreak/>
        <w:t>just</w:t>
      </w:r>
      <w:r w:rsidR="008C15A7">
        <w:t xml:space="preserve"> </w:t>
      </w:r>
      <w:r>
        <w:t>chill?</w:t>
      </w:r>
      <w:r w:rsidR="008C15A7">
        <w:t xml:space="preserve"> </w:t>
      </w:r>
      <w:r>
        <w:t>Amazingly,</w:t>
      </w:r>
      <w:r w:rsidR="008C15A7">
        <w:t xml:space="preserve"> </w:t>
      </w:r>
      <w:r>
        <w:t>thirty</w:t>
      </w:r>
      <w:r w:rsidR="008C15A7">
        <w:t xml:space="preserve"> </w:t>
      </w:r>
      <w:r>
        <w:t>minutes</w:t>
      </w:r>
      <w:r w:rsidR="008C15A7">
        <w:t xml:space="preserve"> </w:t>
      </w:r>
      <w:r>
        <w:t>later,</w:t>
      </w:r>
      <w:r w:rsidR="008C15A7">
        <w:t xml:space="preserve"> </w:t>
      </w:r>
      <w:r>
        <w:t>would</w:t>
      </w:r>
      <w:r w:rsidR="008C15A7">
        <w:t xml:space="preserve"> </w:t>
      </w:r>
      <w:r>
        <w:t>find</w:t>
      </w:r>
      <w:r w:rsidR="008C15A7">
        <w:t xml:space="preserve"> </w:t>
      </w:r>
      <w:r>
        <w:t>myself</w:t>
      </w:r>
      <w:r w:rsidR="008C15A7">
        <w:t xml:space="preserve"> </w:t>
      </w:r>
      <w:r>
        <w:t>buying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licorice</w:t>
      </w:r>
      <w:r w:rsidR="008C15A7">
        <w:t xml:space="preserve"> </w:t>
      </w:r>
      <w:r>
        <w:t>barrel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planet</w:t>
      </w:r>
      <w:r w:rsidR="008C15A7">
        <w:t xml:space="preserve"> </w:t>
      </w:r>
      <w:r>
        <w:t>shortly</w:t>
      </w:r>
      <w:r w:rsidR="008C15A7">
        <w:t xml:space="preserve"> </w:t>
      </w:r>
      <w:r>
        <w:t>thereafter.</w:t>
      </w:r>
    </w:p>
    <w:p w14:paraId="42B7562F" w14:textId="77777777" w:rsidR="00017929" w:rsidRDefault="00E949E9" w:rsidP="008F1C01">
      <w:pPr>
        <w:pStyle w:val="Body-TextTx"/>
      </w:pPr>
      <w:r>
        <w:t>Triple</w:t>
      </w:r>
      <w:r w:rsidR="008C15A7">
        <w:t xml:space="preserve"> </w:t>
      </w:r>
      <w:r>
        <w:t>cheeseburger</w:t>
      </w:r>
      <w:r w:rsidR="008C15A7">
        <w:t xml:space="preserve"> </w:t>
      </w:r>
      <w:r>
        <w:t>with</w:t>
      </w:r>
      <w:r w:rsidR="008C15A7">
        <w:t xml:space="preserve"> </w:t>
      </w:r>
      <w:r>
        <w:t>Animal</w:t>
      </w:r>
      <w:r w:rsidR="008C15A7">
        <w:t xml:space="preserve"> </w:t>
      </w:r>
      <w:r>
        <w:t>Style</w:t>
      </w:r>
      <w:r w:rsidR="008C15A7">
        <w:t xml:space="preserve"> </w:t>
      </w:r>
      <w:r>
        <w:t>fries</w:t>
      </w:r>
      <w:r w:rsidR="008C15A7">
        <w:t xml:space="preserve"> </w:t>
      </w:r>
      <w:r>
        <w:t>at</w:t>
      </w:r>
      <w:r w:rsidR="008C15A7">
        <w:t xml:space="preserve"> </w:t>
      </w:r>
      <w:r>
        <w:t>In-N-Out.</w:t>
      </w:r>
      <w:r w:rsidR="008C15A7">
        <w:t xml:space="preserve"> </w:t>
      </w:r>
      <w:r>
        <w:t>What?</w:t>
      </w:r>
      <w:r w:rsidR="008C15A7">
        <w:t xml:space="preserve"> </w:t>
      </w:r>
      <w:r>
        <w:t>No.</w:t>
      </w:r>
      <w:r w:rsidR="008C15A7">
        <w:t xml:space="preserve"> </w:t>
      </w:r>
      <w:r>
        <w:t>Wil,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midnight,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cut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fast</w:t>
      </w:r>
      <w:r w:rsidR="008C15A7">
        <w:t xml:space="preserve"> </w:t>
      </w:r>
      <w:r>
        <w:t>food,</w:t>
      </w:r>
      <w:r w:rsidR="008C15A7">
        <w:t xml:space="preserve"> </w:t>
      </w:r>
      <w:r>
        <w:t>really?</w:t>
      </w:r>
      <w:r w:rsidR="008C15A7">
        <w:t xml:space="preserve"> </w:t>
      </w:r>
      <w:r>
        <w:t>Predictably</w:t>
      </w:r>
      <w:r w:rsidR="008C15A7">
        <w:t xml:space="preserve"> </w:t>
      </w:r>
      <w:r>
        <w:t>and</w:t>
      </w:r>
      <w:r w:rsidR="008C15A7">
        <w:t xml:space="preserve"> </w:t>
      </w:r>
      <w:r>
        <w:t>shortly</w:t>
      </w:r>
      <w:r w:rsidR="008C15A7">
        <w:t xml:space="preserve"> </w:t>
      </w:r>
      <w:r>
        <w:t>thereafter,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sitting</w:t>
      </w:r>
      <w:r w:rsidR="008C15A7">
        <w:t xml:space="preserve"> </w:t>
      </w:r>
      <w:r>
        <w:t>under</w:t>
      </w:r>
      <w:r w:rsidR="008C15A7">
        <w:t xml:space="preserve"> </w:t>
      </w:r>
      <w:r>
        <w:t>neon</w:t>
      </w:r>
      <w:r w:rsidR="008C15A7">
        <w:t xml:space="preserve"> </w:t>
      </w:r>
      <w:r>
        <w:t>lights</w:t>
      </w:r>
      <w:r w:rsidR="008C15A7">
        <w:t xml:space="preserve"> </w:t>
      </w:r>
      <w:r>
        <w:t>eating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large</w:t>
      </w:r>
      <w:r w:rsidR="008C15A7">
        <w:t xml:space="preserve"> </w:t>
      </w:r>
      <w:r>
        <w:t>burger</w:t>
      </w:r>
      <w:r w:rsidR="008C15A7">
        <w:t xml:space="preserve"> </w:t>
      </w:r>
      <w:r>
        <w:t>ordered</w:t>
      </w:r>
      <w:r w:rsidR="008C15A7">
        <w:t xml:space="preserve"> </w:t>
      </w:r>
      <w:r>
        <w:t>off</w:t>
      </w:r>
      <w:r w:rsidR="008C15A7">
        <w:t xml:space="preserve"> </w:t>
      </w:r>
      <w:r>
        <w:t>a</w:t>
      </w:r>
      <w:r w:rsidR="008C15A7">
        <w:t xml:space="preserve"> </w:t>
      </w:r>
      <w:r>
        <w:t>secret</w:t>
      </w:r>
      <w:r w:rsidR="008C15A7">
        <w:t xml:space="preserve"> </w:t>
      </w:r>
      <w:r>
        <w:t>menu</w:t>
      </w:r>
      <w:r w:rsidR="008C15A7">
        <w:t xml:space="preserve"> </w:t>
      </w:r>
      <w:r>
        <w:t>and</w:t>
      </w:r>
      <w:r w:rsidR="008C15A7">
        <w:t xml:space="preserve"> </w:t>
      </w:r>
      <w:r>
        <w:t>heading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house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cancelled</w:t>
      </w:r>
      <w:r w:rsidR="008C15A7">
        <w:t xml:space="preserve"> </w:t>
      </w:r>
      <w:r>
        <w:t>my</w:t>
      </w:r>
      <w:r w:rsidR="008C15A7">
        <w:t xml:space="preserve"> </w:t>
      </w:r>
      <w:r>
        <w:t>hotel</w:t>
      </w:r>
      <w:r w:rsidR="008C15A7">
        <w:t xml:space="preserve"> </w:t>
      </w:r>
      <w:r>
        <w:t>reservation.</w:t>
      </w:r>
    </w:p>
    <w:p w14:paraId="0E721714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Wil</w:t>
      </w:r>
      <w:r w:rsidR="008C15A7">
        <w:t xml:space="preserve"> </w:t>
      </w:r>
      <w:r>
        <w:t>was</w:t>
      </w:r>
      <w:r w:rsidR="008C15A7">
        <w:t xml:space="preserve"> </w:t>
      </w:r>
      <w:r>
        <w:t>at</w:t>
      </w:r>
      <w:r w:rsidR="008C15A7">
        <w:t xml:space="preserve"> </w:t>
      </w:r>
      <w:r>
        <w:t>his</w:t>
      </w:r>
      <w:r w:rsidR="008C15A7">
        <w:t xml:space="preserve"> </w:t>
      </w:r>
      <w:r>
        <w:t>best,</w:t>
      </w:r>
      <w:r w:rsidR="008C15A7">
        <w:t xml:space="preserve"> </w:t>
      </w:r>
      <w:r>
        <w:t>he</w:t>
      </w:r>
      <w:r w:rsidR="008C15A7">
        <w:t xml:space="preserve"> </w:t>
      </w:r>
      <w:r>
        <w:t>gave</w:t>
      </w:r>
      <w:r w:rsidR="008C15A7">
        <w:t xml:space="preserve"> </w:t>
      </w:r>
      <w:r>
        <w:t>all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in</w:t>
      </w:r>
      <w:r w:rsidR="008C15A7">
        <w:t xml:space="preserve"> </w:t>
      </w:r>
      <w:r>
        <w:t>time,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attention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friends</w:t>
      </w:r>
      <w:r w:rsidR="008C15A7">
        <w:t xml:space="preserve"> </w:t>
      </w:r>
      <w:r>
        <w:t>and</w:t>
      </w:r>
      <w:r w:rsidR="008C15A7">
        <w:t xml:space="preserve"> </w:t>
      </w:r>
      <w:r>
        <w:t>family.</w:t>
      </w:r>
      <w:r w:rsidR="008C15A7">
        <w:t xml:space="preserve"> </w:t>
      </w:r>
      <w:r>
        <w:t>But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another</w:t>
      </w:r>
      <w:r w:rsidR="008C15A7">
        <w:t xml:space="preserve"> </w:t>
      </w:r>
      <w:r>
        <w:t>side</w:t>
      </w:r>
      <w:r w:rsidR="008C15A7">
        <w:t xml:space="preserve"> </w:t>
      </w:r>
      <w:r>
        <w:t>to</w:t>
      </w:r>
      <w:r w:rsidR="008C15A7">
        <w:t xml:space="preserve"> </w:t>
      </w:r>
      <w:r>
        <w:t>him.</w:t>
      </w:r>
      <w:r w:rsidR="008C15A7">
        <w:t xml:space="preserve"> </w:t>
      </w:r>
      <w:r>
        <w:t>Wil</w:t>
      </w:r>
      <w:r w:rsidR="008C15A7">
        <w:t xml:space="preserve"> </w:t>
      </w:r>
      <w:r>
        <w:t>suffered</w:t>
      </w:r>
      <w:r w:rsidR="008C15A7">
        <w:t xml:space="preserve"> </w:t>
      </w:r>
      <w:r>
        <w:t>from</w:t>
      </w:r>
      <w:r w:rsidR="008C15A7">
        <w:t xml:space="preserve"> </w:t>
      </w:r>
      <w:r>
        <w:t>crippling</w:t>
      </w:r>
      <w:r w:rsidR="008C15A7">
        <w:t xml:space="preserve"> </w:t>
      </w:r>
      <w:r>
        <w:t>depression.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him,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tell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dark</w:t>
      </w:r>
      <w:r w:rsidR="008C15A7">
        <w:t xml:space="preserve"> </w:t>
      </w:r>
      <w:r>
        <w:t>place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unreturned</w:t>
      </w:r>
      <w:r w:rsidR="008C15A7">
        <w:t xml:space="preserve"> </w:t>
      </w:r>
      <w:r>
        <w:t>texts</w:t>
      </w:r>
      <w:r w:rsidR="008C15A7">
        <w:t xml:space="preserve"> </w:t>
      </w:r>
      <w:r>
        <w:t>and</w:t>
      </w:r>
      <w:r w:rsidR="008C15A7">
        <w:t xml:space="preserve"> </w:t>
      </w:r>
      <w:r>
        <w:t>phone</w:t>
      </w:r>
      <w:r w:rsidR="008C15A7">
        <w:t xml:space="preserve"> </w:t>
      </w:r>
      <w:r>
        <w:t>calls,</w:t>
      </w:r>
      <w:r w:rsidR="008C15A7">
        <w:t xml:space="preserve"> </w:t>
      </w:r>
      <w:r>
        <w:t>his</w:t>
      </w:r>
      <w:r w:rsidR="008C15A7">
        <w:t xml:space="preserve"> </w:t>
      </w:r>
      <w:r>
        <w:t>full</w:t>
      </w:r>
      <w:r w:rsidR="008C15A7">
        <w:t xml:space="preserve"> </w:t>
      </w:r>
      <w:r>
        <w:t>voicemail,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inability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bed.</w:t>
      </w:r>
      <w:r w:rsidR="008C15A7">
        <w:t xml:space="preserve"> </w:t>
      </w:r>
      <w:r>
        <w:t>He</w:t>
      </w:r>
      <w:r w:rsidR="00610349">
        <w:t>’</w:t>
      </w:r>
      <w:r>
        <w:t>d</w:t>
      </w:r>
      <w:r w:rsidR="008C15A7">
        <w:t xml:space="preserve"> </w:t>
      </w:r>
      <w:r>
        <w:t>checked</w:t>
      </w:r>
      <w:r w:rsidR="008C15A7">
        <w:t xml:space="preserve"> </w:t>
      </w:r>
      <w:r>
        <w:t>into</w:t>
      </w:r>
      <w:r w:rsidR="008C15A7">
        <w:t xml:space="preserve"> </w:t>
      </w:r>
      <w:r>
        <w:t>facilities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times</w:t>
      </w:r>
      <w:r w:rsidR="008C15A7">
        <w:t xml:space="preserve"> </w:t>
      </w:r>
      <w:r>
        <w:t>where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would</w:t>
      </w:r>
      <w:r w:rsidR="008C15A7">
        <w:t xml:space="preserve"> </w:t>
      </w:r>
      <w:r>
        <w:t>try</w:t>
      </w:r>
      <w:r w:rsidR="008C15A7">
        <w:t xml:space="preserve"> </w:t>
      </w:r>
      <w:r>
        <w:t>different</w:t>
      </w:r>
      <w:r w:rsidR="008C15A7">
        <w:t xml:space="preserve"> </w:t>
      </w:r>
      <w:r>
        <w:t>combinations</w:t>
      </w:r>
      <w:r w:rsidR="008C15A7">
        <w:t xml:space="preserve"> </w:t>
      </w:r>
      <w:r>
        <w:t>of</w:t>
      </w:r>
      <w:r w:rsidR="008C15A7">
        <w:t xml:space="preserve"> </w:t>
      </w:r>
      <w:r>
        <w:t>medications</w:t>
      </w:r>
      <w:r w:rsidR="008C15A7">
        <w:t xml:space="preserve"> </w:t>
      </w:r>
      <w:r>
        <w:t>and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him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feet.</w:t>
      </w:r>
      <w:r w:rsidR="008C15A7">
        <w:t xml:space="preserve"> </w:t>
      </w:r>
      <w:r>
        <w:t>During</w:t>
      </w:r>
      <w:r w:rsidR="008C15A7">
        <w:t xml:space="preserve"> </w:t>
      </w:r>
      <w:r>
        <w:t>Wil</w:t>
      </w:r>
      <w:r w:rsidR="00610349">
        <w:t>’</w:t>
      </w:r>
      <w:r>
        <w:t>s</w:t>
      </w:r>
      <w:r w:rsidR="008C15A7">
        <w:t xml:space="preserve"> </w:t>
      </w:r>
      <w:r>
        <w:t>darkest</w:t>
      </w:r>
      <w:r w:rsidR="008C15A7">
        <w:t xml:space="preserve"> </w:t>
      </w:r>
      <w:r>
        <w:t>moments,</w:t>
      </w:r>
      <w:r w:rsidR="008C15A7">
        <w:t xml:space="preserve"> </w:t>
      </w:r>
      <w:r>
        <w:t>my</w:t>
      </w:r>
      <w:r w:rsidR="008C15A7">
        <w:t xml:space="preserve"> </w:t>
      </w:r>
      <w:r>
        <w:t>role,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it,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love</w:t>
      </w:r>
      <w:r w:rsidR="008C15A7">
        <w:t xml:space="preserve"> </w:t>
      </w:r>
      <w:r>
        <w:t>him,</w:t>
      </w:r>
      <w:r w:rsidR="008C15A7">
        <w:t xml:space="preserve"> </w:t>
      </w:r>
      <w:r>
        <w:t>talk</w:t>
      </w:r>
      <w:r w:rsidR="008C15A7">
        <w:t xml:space="preserve"> </w:t>
      </w:r>
      <w:r>
        <w:t>to</w:t>
      </w:r>
      <w:r w:rsidR="008C15A7">
        <w:t xml:space="preserve"> </w:t>
      </w:r>
      <w:r>
        <w:t>him,</w:t>
      </w:r>
      <w:r w:rsidR="008C15A7">
        <w:t xml:space="preserve"> </w:t>
      </w:r>
      <w:r>
        <w:t>wake</w:t>
      </w:r>
      <w:r w:rsidR="008C15A7">
        <w:t xml:space="preserve"> </w:t>
      </w:r>
      <w:r>
        <w:t>him,</w:t>
      </w:r>
      <w:r w:rsidR="008C15A7">
        <w:t xml:space="preserve"> </w:t>
      </w:r>
      <w:r>
        <w:t>and</w:t>
      </w:r>
      <w:r w:rsidR="008C15A7">
        <w:t xml:space="preserve"> </w:t>
      </w:r>
      <w:r>
        <w:t>remind</w:t>
      </w:r>
      <w:r w:rsidR="008C15A7">
        <w:t xml:space="preserve"> </w:t>
      </w:r>
      <w:r>
        <w:t>him</w:t>
      </w:r>
      <w:r w:rsidR="008C15A7">
        <w:t xml:space="preserve"> </w:t>
      </w:r>
      <w:r>
        <w:t>how</w:t>
      </w:r>
      <w:r w:rsidR="008C15A7">
        <w:t xml:space="preserve"> </w:t>
      </w:r>
      <w:r>
        <w:t>amazing</w:t>
      </w:r>
      <w:r w:rsidR="008C15A7">
        <w:t xml:space="preserve"> </w:t>
      </w:r>
      <w:r>
        <w:t>he</w:t>
      </w:r>
      <w:r w:rsidR="008C15A7">
        <w:t xml:space="preserve"> </w:t>
      </w:r>
      <w:r>
        <w:t>was.</w:t>
      </w:r>
    </w:p>
    <w:p w14:paraId="49EC111D" w14:textId="77777777" w:rsidR="00722F53" w:rsidRDefault="00E949E9" w:rsidP="008F1C01">
      <w:pPr>
        <w:pStyle w:val="Body-TextTx"/>
      </w:pPr>
      <w:r>
        <w:t>One</w:t>
      </w:r>
      <w:r w:rsidR="008C15A7">
        <w:t xml:space="preserve"> </w:t>
      </w:r>
      <w:r>
        <w:t>hot</w:t>
      </w:r>
      <w:r w:rsidR="008C15A7">
        <w:t xml:space="preserve"> </w:t>
      </w:r>
      <w:r>
        <w:t>August</w:t>
      </w:r>
      <w:r w:rsidR="008C15A7">
        <w:t xml:space="preserve"> </w:t>
      </w:r>
      <w:r>
        <w:t>evening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brushing</w:t>
      </w:r>
      <w:r w:rsidR="008C15A7">
        <w:t xml:space="preserve"> </w:t>
      </w:r>
      <w:r>
        <w:t>my</w:t>
      </w:r>
      <w:r w:rsidR="008C15A7">
        <w:t xml:space="preserve"> </w:t>
      </w:r>
      <w:r>
        <w:t>teeth</w:t>
      </w:r>
      <w:r w:rsidR="008C15A7">
        <w:t xml:space="preserve"> </w:t>
      </w:r>
      <w:r>
        <w:t>getting</w:t>
      </w:r>
      <w:r w:rsidR="008C15A7">
        <w:t xml:space="preserve"> </w:t>
      </w:r>
      <w:r>
        <w:t>ready</w:t>
      </w:r>
      <w:r w:rsidR="008C15A7">
        <w:t xml:space="preserve"> </w:t>
      </w:r>
      <w:r>
        <w:t>for</w:t>
      </w:r>
      <w:r w:rsidR="008C15A7">
        <w:t xml:space="preserve"> </w:t>
      </w:r>
      <w:r>
        <w:t>bed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a</w:t>
      </w:r>
      <w:r w:rsidR="008C15A7">
        <w:t xml:space="preserve"> </w:t>
      </w:r>
      <w:r>
        <w:t>call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mutual</w:t>
      </w:r>
      <w:r w:rsidR="008C15A7">
        <w:t xml:space="preserve"> </w:t>
      </w:r>
      <w:r>
        <w:t>friend</w:t>
      </w:r>
      <w:r w:rsidR="008C15A7">
        <w:t xml:space="preserve"> </w:t>
      </w:r>
      <w:r>
        <w:t>Jared</w:t>
      </w:r>
      <w:r w:rsidR="008C15A7">
        <w:t xml:space="preserve"> </w:t>
      </w:r>
      <w:r>
        <w:t>Stone.</w:t>
      </w:r>
    </w:p>
    <w:p w14:paraId="00595DE1" w14:textId="77777777" w:rsidR="00017929" w:rsidRDefault="00610349" w:rsidP="008F1C01">
      <w:pPr>
        <w:pStyle w:val="Body-TextTx"/>
      </w:pPr>
      <w:r>
        <w:t>“</w:t>
      </w:r>
      <w:r w:rsidR="00E949E9">
        <w:t>Hey,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answered,</w:t>
      </w:r>
      <w:r w:rsidR="008C15A7">
        <w:t xml:space="preserve"> </w:t>
      </w:r>
      <w:r w:rsidR="00E949E9">
        <w:t>momentarily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odd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call.</w:t>
      </w:r>
    </w:p>
    <w:p w14:paraId="7F733A21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bad</w:t>
      </w:r>
      <w:r w:rsidR="008C15A7">
        <w:t xml:space="preserve"> </w:t>
      </w:r>
      <w:r w:rsidR="00E949E9">
        <w:t>news,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voice</w:t>
      </w:r>
      <w:r w:rsidR="008C15A7">
        <w:t xml:space="preserve"> </w:t>
      </w:r>
      <w:r w:rsidR="00E949E9">
        <w:t>missing</w:t>
      </w:r>
      <w:r w:rsidR="008C15A7">
        <w:t xml:space="preserve"> </w:t>
      </w:r>
      <w:r w:rsidR="00E949E9">
        <w:t>its</w:t>
      </w:r>
      <w:r w:rsidR="008C15A7">
        <w:t xml:space="preserve"> </w:t>
      </w:r>
      <w:r w:rsidR="00E949E9">
        <w:t>usual</w:t>
      </w:r>
      <w:r w:rsidR="008C15A7">
        <w:t xml:space="preserve"> </w:t>
      </w:r>
      <w:r w:rsidR="00E949E9">
        <w:t>energy.</w:t>
      </w:r>
    </w:p>
    <w:p w14:paraId="028A0971" w14:textId="77777777" w:rsidR="00017929" w:rsidRDefault="00610349" w:rsidP="008F1C01">
      <w:pPr>
        <w:pStyle w:val="Body-TextTx"/>
      </w:pPr>
      <w:r>
        <w:t>“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okay?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0498E2E3" w14:textId="77777777" w:rsidR="00017929" w:rsidRDefault="00610349" w:rsidP="008F1C01">
      <w:pPr>
        <w:pStyle w:val="Body-TextTx"/>
      </w:pPr>
      <w:r>
        <w:t>“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Wil.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longer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us.</w:t>
      </w:r>
      <w:r>
        <w:t>”</w:t>
      </w:r>
    </w:p>
    <w:p w14:paraId="7844BFBB" w14:textId="77777777" w:rsidR="00017929" w:rsidRDefault="00E949E9" w:rsidP="008F1C01">
      <w:pPr>
        <w:pStyle w:val="Body-TextTx"/>
      </w:pPr>
      <w:r>
        <w:t>Jared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tell</w:t>
      </w:r>
      <w:r w:rsidR="008C15A7">
        <w:t xml:space="preserve"> </w:t>
      </w:r>
      <w:r>
        <w:t>me</w:t>
      </w:r>
      <w:r w:rsidR="008C15A7">
        <w:t xml:space="preserve"> </w:t>
      </w:r>
      <w:r>
        <w:t>that</w:t>
      </w:r>
      <w:r w:rsidR="008C15A7">
        <w:t xml:space="preserve"> </w:t>
      </w:r>
      <w:r>
        <w:t>Wil</w:t>
      </w:r>
      <w:r w:rsidR="008C15A7">
        <w:t xml:space="preserve"> </w:t>
      </w:r>
      <w:r>
        <w:t>had</w:t>
      </w:r>
      <w:r w:rsidR="008C15A7">
        <w:t xml:space="preserve"> </w:t>
      </w:r>
      <w:r>
        <w:t>taken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life</w:t>
      </w:r>
      <w:r w:rsidR="008C15A7">
        <w:t xml:space="preserve"> </w:t>
      </w:r>
      <w:r>
        <w:t>while</w:t>
      </w:r>
      <w:r w:rsidR="008C15A7">
        <w:t xml:space="preserve"> </w:t>
      </w:r>
      <w:r>
        <w:t>staying</w:t>
      </w:r>
      <w:r w:rsidR="008C15A7">
        <w:t xml:space="preserve"> </w:t>
      </w:r>
      <w:r>
        <w:t>at</w:t>
      </w:r>
      <w:r w:rsidR="008C15A7">
        <w:t xml:space="preserve"> </w:t>
      </w:r>
      <w:r>
        <w:t>his</w:t>
      </w:r>
      <w:r w:rsidR="008C15A7">
        <w:t xml:space="preserve"> </w:t>
      </w:r>
      <w:r>
        <w:t>summer</w:t>
      </w:r>
      <w:r w:rsidR="008C15A7">
        <w:t xml:space="preserve"> </w:t>
      </w:r>
      <w:r>
        <w:t>cabin</w:t>
      </w:r>
      <w:r w:rsidR="008C15A7">
        <w:t xml:space="preserve"> </w:t>
      </w:r>
      <w:r>
        <w:t>in</w:t>
      </w:r>
      <w:r w:rsidR="008C15A7">
        <w:t xml:space="preserve"> </w:t>
      </w:r>
      <w:r>
        <w:t>Flagstaff,</w:t>
      </w:r>
      <w:r w:rsidR="008C15A7">
        <w:t xml:space="preserve"> </w:t>
      </w:r>
      <w:r>
        <w:t>Arizona.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hear</w:t>
      </w:r>
      <w:r w:rsidR="008C15A7">
        <w:t xml:space="preserve"> </w:t>
      </w:r>
      <w:r>
        <w:t>anything</w:t>
      </w:r>
      <w:r w:rsidR="008C15A7">
        <w:t xml:space="preserve"> </w:t>
      </w:r>
      <w:r>
        <w:t>after</w:t>
      </w:r>
      <w:r w:rsidR="008C15A7">
        <w:t xml:space="preserve"> </w:t>
      </w:r>
      <w:r>
        <w:t>that.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sure</w:t>
      </w:r>
      <w:r w:rsidR="008C15A7">
        <w:t xml:space="preserve"> </w:t>
      </w:r>
      <w:r>
        <w:t>I</w:t>
      </w:r>
      <w:r w:rsidR="008C15A7">
        <w:t xml:space="preserve"> </w:t>
      </w:r>
      <w:r>
        <w:t>hung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phone.</w:t>
      </w:r>
      <w:r w:rsidR="008C15A7">
        <w:t xml:space="preserve"> </w:t>
      </w:r>
      <w:r>
        <w:t>Typically,</w:t>
      </w:r>
      <w:r w:rsidR="008C15A7">
        <w:t xml:space="preserve"> </w:t>
      </w:r>
      <w:r>
        <w:t>an</w:t>
      </w:r>
      <w:r w:rsidR="008C15A7">
        <w:t xml:space="preserve"> </w:t>
      </w:r>
      <w:r>
        <w:t>emotional</w:t>
      </w:r>
      <w:r w:rsidR="008C15A7">
        <w:t xml:space="preserve"> </w:t>
      </w:r>
      <w:r>
        <w:t>over-crier,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devoid</w:t>
      </w:r>
      <w:r w:rsidR="008C15A7">
        <w:t xml:space="preserve"> </w:t>
      </w:r>
      <w:r>
        <w:t>of</w:t>
      </w:r>
      <w:r w:rsidR="008C15A7">
        <w:t xml:space="preserve"> </w:t>
      </w:r>
      <w:r>
        <w:t>feeling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downstairs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room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told</w:t>
      </w:r>
      <w:r w:rsidR="008C15A7">
        <w:t xml:space="preserve"> </w:t>
      </w:r>
      <w:r>
        <w:t>Lisa</w:t>
      </w:r>
      <w:r w:rsidR="008C15A7">
        <w:t xml:space="preserve"> </w:t>
      </w:r>
      <w:r>
        <w:t>the</w:t>
      </w:r>
      <w:r w:rsidR="008C15A7">
        <w:t xml:space="preserve"> </w:t>
      </w:r>
      <w:r>
        <w:t>news,</w:t>
      </w:r>
      <w:r w:rsidR="008C15A7">
        <w:t xml:space="preserve"> </w:t>
      </w:r>
      <w:r>
        <w:t>directly</w:t>
      </w:r>
      <w:r w:rsidR="008C15A7">
        <w:t xml:space="preserve"> </w:t>
      </w:r>
      <w:r>
        <w:t>and</w:t>
      </w:r>
      <w:r w:rsidR="008C15A7">
        <w:t xml:space="preserve"> </w:t>
      </w:r>
      <w:r>
        <w:t>catatonically.</w:t>
      </w:r>
    </w:p>
    <w:p w14:paraId="007C72A6" w14:textId="77777777" w:rsidR="00017929" w:rsidRDefault="00610349" w:rsidP="008F1C01">
      <w:pPr>
        <w:pStyle w:val="Body-TextTx"/>
      </w:pPr>
      <w:r>
        <w:lastRenderedPageBreak/>
        <w:t>“</w:t>
      </w:r>
      <w:r w:rsidR="00E949E9">
        <w:t>We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tell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girls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social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text,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Lisa</w:t>
      </w:r>
      <w:r>
        <w:t>’</w:t>
      </w:r>
      <w:r w:rsidR="00E949E9">
        <w:t>s</w:t>
      </w:r>
      <w:r w:rsidR="008C15A7">
        <w:t xml:space="preserve"> </w:t>
      </w:r>
      <w:r w:rsidR="00E949E9">
        <w:t>eyes</w:t>
      </w:r>
      <w:r w:rsidR="008C15A7">
        <w:t xml:space="preserve"> </w:t>
      </w:r>
      <w:r w:rsidR="00E949E9">
        <w:t>welled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tears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reached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hand.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remained</w:t>
      </w:r>
      <w:r w:rsidR="008C15A7">
        <w:t xml:space="preserve"> </w:t>
      </w:r>
      <w:r w:rsidR="00E949E9">
        <w:t>numb,</w:t>
      </w:r>
      <w:r w:rsidR="008C15A7">
        <w:t xml:space="preserve"> </w:t>
      </w:r>
      <w:r w:rsidR="00E949E9">
        <w:t>totally</w:t>
      </w:r>
      <w:r w:rsidR="008C15A7">
        <w:t xml:space="preserve"> </w:t>
      </w:r>
      <w:r w:rsidR="00E949E9">
        <w:t>numb.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stared</w:t>
      </w:r>
      <w:r w:rsidR="008C15A7">
        <w:t xml:space="preserve"> </w:t>
      </w:r>
      <w:r w:rsidR="00E949E9">
        <w:t>straight</w:t>
      </w:r>
      <w:r w:rsidR="008C15A7">
        <w:t xml:space="preserve"> </w:t>
      </w:r>
      <w:r w:rsidR="00E949E9">
        <w:t>ahead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robotically</w:t>
      </w:r>
      <w:r w:rsidR="008C15A7">
        <w:t xml:space="preserve"> </w:t>
      </w:r>
      <w:r w:rsidR="00E949E9">
        <w:t>walked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kitchen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Alexa,</w:t>
      </w:r>
      <w:r w:rsidR="008C15A7">
        <w:t xml:space="preserve"> </w:t>
      </w:r>
      <w:r w:rsidR="00E949E9">
        <w:t>Kira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Eliza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huddled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computer</w:t>
      </w:r>
      <w:r w:rsidR="008C15A7">
        <w:t xml:space="preserve"> </w:t>
      </w:r>
      <w:r w:rsidR="00E949E9">
        <w:t>laughing</w:t>
      </w:r>
      <w:r w:rsidR="008C15A7">
        <w:t xml:space="preserve"> </w:t>
      </w:r>
      <w:r w:rsidR="00E949E9">
        <w:t>loudly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watched</w:t>
      </w:r>
      <w:r w:rsidR="008C15A7">
        <w:t xml:space="preserve"> </w:t>
      </w:r>
      <w:r w:rsidR="00E949E9">
        <w:t>old</w:t>
      </w:r>
      <w:r w:rsidR="008C15A7">
        <w:t xml:space="preserve"> </w:t>
      </w:r>
      <w:r w:rsidR="00E949E9">
        <w:t>videos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themselves.</w:t>
      </w:r>
    </w:p>
    <w:p w14:paraId="4146E91A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launched</w:t>
      </w:r>
      <w:r w:rsidR="008C15A7">
        <w:t xml:space="preserve"> </w:t>
      </w:r>
      <w:r>
        <w:t>in.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tell</w:t>
      </w:r>
      <w:r w:rsidR="008C15A7">
        <w:t xml:space="preserve"> </w:t>
      </w:r>
      <w:r>
        <w:t>you</w:t>
      </w:r>
      <w:r w:rsidR="008C15A7">
        <w:t xml:space="preserve"> </w:t>
      </w:r>
      <w:r>
        <w:t>that</w:t>
      </w:r>
      <w:r w:rsidR="008C15A7">
        <w:t xml:space="preserve"> </w:t>
      </w:r>
      <w:r>
        <w:t>Uncle</w:t>
      </w:r>
      <w:r w:rsidR="008C15A7">
        <w:t xml:space="preserve"> </w:t>
      </w:r>
      <w:r>
        <w:t>Wil</w:t>
      </w:r>
      <w:r w:rsidR="008C15A7">
        <w:t xml:space="preserve"> </w:t>
      </w:r>
      <w:r>
        <w:t>is</w:t>
      </w:r>
      <w:r w:rsidR="008C15A7">
        <w:t xml:space="preserve"> </w:t>
      </w:r>
      <w:r>
        <w:t>dead.</w:t>
      </w:r>
      <w:r w:rsidR="008C15A7">
        <w:t xml:space="preserve"> </w:t>
      </w:r>
      <w:r>
        <w:t>Uh,</w:t>
      </w:r>
      <w:r w:rsidR="008C15A7">
        <w:t xml:space="preserve"> </w:t>
      </w:r>
      <w:r>
        <w:t>I</w:t>
      </w:r>
      <w:r w:rsidR="008C15A7">
        <w:t xml:space="preserve"> </w:t>
      </w:r>
      <w:r>
        <w:t>mean,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longer</w:t>
      </w:r>
      <w:r w:rsidR="008C15A7">
        <w:t xml:space="preserve"> </w:t>
      </w:r>
      <w:r>
        <w:t>with</w:t>
      </w:r>
      <w:r w:rsidR="008C15A7">
        <w:t xml:space="preserve"> </w:t>
      </w:r>
      <w:r>
        <w:t>us.</w:t>
      </w:r>
      <w:r w:rsidR="008C15A7">
        <w:t xml:space="preserve"> </w:t>
      </w:r>
      <w:r>
        <w:t>Well,</w:t>
      </w:r>
      <w:r w:rsidR="008C15A7">
        <w:t xml:space="preserve"> </w:t>
      </w:r>
      <w:r>
        <w:t>he</w:t>
      </w:r>
      <w:r w:rsidR="008C15A7">
        <w:t xml:space="preserve"> </w:t>
      </w:r>
      <w:r>
        <w:t>killed</w:t>
      </w:r>
      <w:r w:rsidR="008C15A7">
        <w:t xml:space="preserve"> </w:t>
      </w:r>
      <w:r>
        <w:t>himself,</w:t>
      </w:r>
      <w:r w:rsidR="008C15A7">
        <w:t xml:space="preserve"> </w:t>
      </w:r>
      <w:r>
        <w:t>shot</w:t>
      </w:r>
      <w:r w:rsidR="008C15A7">
        <w:t xml:space="preserve"> </w:t>
      </w:r>
      <w:r>
        <w:t>himself</w:t>
      </w:r>
      <w:r w:rsidR="008C15A7">
        <w:t xml:space="preserve"> </w:t>
      </w:r>
      <w:r>
        <w:t>actually.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suicide.</w:t>
      </w:r>
      <w:r w:rsidR="00610349">
        <w:t>”</w:t>
      </w:r>
    </w:p>
    <w:p w14:paraId="58695706" w14:textId="77777777" w:rsidR="00017929" w:rsidRDefault="00E949E9" w:rsidP="008F1C01">
      <w:pPr>
        <w:pStyle w:val="Body-TextTx"/>
      </w:pPr>
      <w:r>
        <w:t>It</w:t>
      </w:r>
      <w:r w:rsidR="008C15A7">
        <w:t xml:space="preserve"> </w:t>
      </w:r>
      <w:r>
        <w:t>sounds</w:t>
      </w:r>
      <w:r w:rsidR="008C15A7">
        <w:t xml:space="preserve"> </w:t>
      </w:r>
      <w:r>
        <w:t>harsh</w:t>
      </w:r>
      <w:r w:rsidR="008C15A7">
        <w:t xml:space="preserve"> </w:t>
      </w:r>
      <w:r>
        <w:t>because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harsh.</w:t>
      </w:r>
      <w:r w:rsidR="008C15A7">
        <w:t xml:space="preserve"> </w:t>
      </w:r>
      <w:r>
        <w:t>Usually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situation</w:t>
      </w:r>
      <w:r w:rsidR="008C15A7">
        <w:t xml:space="preserve"> </w:t>
      </w:r>
      <w:r>
        <w:t>like</w:t>
      </w:r>
      <w:r w:rsidR="008C15A7">
        <w:t xml:space="preserve"> </w:t>
      </w:r>
      <w:r>
        <w:t>this,</w:t>
      </w:r>
      <w:r w:rsidR="008C15A7">
        <w:t xml:space="preserve"> </w:t>
      </w:r>
      <w:r>
        <w:t>I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console</w:t>
      </w:r>
      <w:r w:rsidR="008C15A7">
        <w:t xml:space="preserve"> </w:t>
      </w:r>
      <w:r>
        <w:t>my</w:t>
      </w:r>
      <w:r w:rsidR="008C15A7">
        <w:t xml:space="preserve"> </w:t>
      </w:r>
      <w:r>
        <w:t>kids.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quick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hug</w:t>
      </w:r>
      <w:r w:rsidR="008C15A7">
        <w:t xml:space="preserve"> </w:t>
      </w:r>
      <w:r>
        <w:t>and</w:t>
      </w:r>
      <w:r w:rsidR="008C15A7">
        <w:t xml:space="preserve"> </w:t>
      </w:r>
      <w:r>
        <w:t>an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you.</w:t>
      </w:r>
      <w:r w:rsidR="00610349">
        <w:t>”</w:t>
      </w:r>
      <w:r w:rsidR="008C15A7">
        <w:t xml:space="preserve"> </w:t>
      </w:r>
      <w:r>
        <w:t>Now,</w:t>
      </w:r>
      <w:r w:rsidR="008C15A7">
        <w:t xml:space="preserve"> </w:t>
      </w:r>
      <w:r>
        <w:t>any</w:t>
      </w:r>
      <w:r w:rsidR="008C15A7">
        <w:t xml:space="preserve"> </w:t>
      </w:r>
      <w:r>
        <w:t>dad</w:t>
      </w:r>
      <w:r w:rsidR="008C15A7">
        <w:t xml:space="preserve"> </w:t>
      </w:r>
      <w:r>
        <w:t>skills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went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window</w:t>
      </w:r>
    </w:p>
    <w:p w14:paraId="5C3C588B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glanced</w:t>
      </w:r>
      <w:r w:rsidR="008C15A7">
        <w:t xml:space="preserve"> </w:t>
      </w:r>
      <w:r>
        <w:t>at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look</w:t>
      </w:r>
      <w:r w:rsidR="008C15A7">
        <w:t xml:space="preserve"> </w:t>
      </w:r>
      <w:r>
        <w:t>said</w:t>
      </w:r>
      <w:r w:rsidR="008C15A7">
        <w:t xml:space="preserve"> </w:t>
      </w:r>
      <w:r>
        <w:t>it</w:t>
      </w:r>
      <w:r w:rsidR="008C15A7">
        <w:t xml:space="preserve"> </w:t>
      </w:r>
      <w:r>
        <w:t>all:</w:t>
      </w:r>
      <w:r w:rsidR="008C15A7">
        <w:t xml:space="preserve"> </w:t>
      </w:r>
      <w:r>
        <w:t>Not</w:t>
      </w:r>
      <w:r w:rsidR="008C15A7">
        <w:t xml:space="preserve"> </w:t>
      </w:r>
      <w:r>
        <w:t>exactly</w:t>
      </w:r>
      <w:r w:rsidR="008C15A7">
        <w:t xml:space="preserve"> </w:t>
      </w:r>
      <w:r>
        <w:t>something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Dad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Year</w:t>
      </w:r>
      <w:r w:rsidR="00610349">
        <w:t>”</w:t>
      </w:r>
      <w:r w:rsidR="008C15A7">
        <w:t xml:space="preserve"> </w:t>
      </w:r>
      <w:r>
        <w:t>folder.</w:t>
      </w:r>
      <w:r w:rsidR="008C15A7">
        <w:t xml:space="preserve"> </w:t>
      </w:r>
      <w:r>
        <w:t>She</w:t>
      </w:r>
      <w:r w:rsidR="008C15A7">
        <w:t xml:space="preserve"> </w:t>
      </w:r>
      <w:r>
        <w:t>picked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pieces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girls.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staircase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bedroom,</w:t>
      </w:r>
      <w:r w:rsidR="008C15A7">
        <w:t xml:space="preserve"> </w:t>
      </w:r>
      <w:r>
        <w:t>the</w:t>
      </w:r>
      <w:r w:rsidR="008C15A7">
        <w:t xml:space="preserve"> </w:t>
      </w:r>
      <w:r>
        <w:t>downward</w:t>
      </w:r>
      <w:r w:rsidR="008C15A7">
        <w:t xml:space="preserve"> </w:t>
      </w:r>
      <w:r>
        <w:t>spiral</w:t>
      </w:r>
      <w:r w:rsidR="008C15A7">
        <w:t xml:space="preserve"> </w:t>
      </w:r>
      <w:r>
        <w:t>began</w:t>
      </w:r>
      <w:r w:rsidR="00610349">
        <w:t> . . .</w:t>
      </w:r>
      <w:r w:rsidR="00722F53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pieces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spread</w:t>
      </w:r>
      <w:r w:rsidR="008C15A7">
        <w:t xml:space="preserve"> </w:t>
      </w:r>
      <w:r>
        <w:t>too</w:t>
      </w:r>
      <w:r w:rsidR="008C15A7">
        <w:t xml:space="preserve"> </w:t>
      </w:r>
      <w:r>
        <w:t>far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picked</w:t>
      </w:r>
      <w:r w:rsidR="008C15A7">
        <w:t xml:space="preserve"> </w:t>
      </w:r>
      <w:r>
        <w:t>up</w:t>
      </w:r>
      <w:r w:rsidR="008C15A7">
        <w:t xml:space="preserve"> </w:t>
      </w:r>
      <w:r>
        <w:t>by</w:t>
      </w:r>
      <w:r w:rsidR="008C15A7">
        <w:t xml:space="preserve"> </w:t>
      </w:r>
      <w:r>
        <w:t>anybody,</w:t>
      </w:r>
      <w:r w:rsidR="008C15A7">
        <w:t xml:space="preserve"> </w:t>
      </w:r>
      <w:r>
        <w:t>even</w:t>
      </w:r>
      <w:r w:rsidR="008C15A7">
        <w:t xml:space="preserve"> </w:t>
      </w:r>
      <w:r>
        <w:t>Lisa.</w:t>
      </w:r>
    </w:p>
    <w:p w14:paraId="121DC4C2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with</w:t>
      </w:r>
      <w:r w:rsidR="008C15A7">
        <w:t xml:space="preserve"> </w:t>
      </w:r>
      <w:r>
        <w:t>Wil</w:t>
      </w:r>
      <w:r w:rsidR="008C15A7">
        <w:t xml:space="preserve"> </w:t>
      </w:r>
      <w:r>
        <w:t>two</w:t>
      </w:r>
      <w:r w:rsidR="008C15A7">
        <w:t xml:space="preserve"> </w:t>
      </w:r>
      <w:r>
        <w:t>weeks</w:t>
      </w:r>
      <w:r w:rsidR="008C15A7">
        <w:t xml:space="preserve"> </w:t>
      </w:r>
      <w:r>
        <w:t>earlier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weekend</w:t>
      </w:r>
      <w:r w:rsidR="008C15A7">
        <w:t xml:space="preserve"> </w:t>
      </w:r>
      <w:r>
        <w:t>in</w:t>
      </w:r>
      <w:r w:rsidR="008C15A7">
        <w:t xml:space="preserve"> </w:t>
      </w:r>
      <w:r>
        <w:t>Myrtle</w:t>
      </w:r>
      <w:r w:rsidR="008C15A7">
        <w:t xml:space="preserve"> </w:t>
      </w:r>
      <w:r>
        <w:t>Beach,</w:t>
      </w:r>
      <w:r w:rsidR="008C15A7">
        <w:t xml:space="preserve"> </w:t>
      </w:r>
      <w:r>
        <w:t>South</w:t>
      </w:r>
      <w:r w:rsidR="008C15A7">
        <w:t xml:space="preserve"> </w:t>
      </w:r>
      <w:r>
        <w:t>Carolina</w:t>
      </w:r>
      <w:r w:rsidR="008C15A7">
        <w:t xml:space="preserve"> </w:t>
      </w:r>
      <w:r>
        <w:t>for</w:t>
      </w:r>
      <w:r w:rsidR="008C15A7">
        <w:t xml:space="preserve"> </w:t>
      </w:r>
      <w:proofErr w:type="spellStart"/>
      <w:r>
        <w:t>O</w:t>
      </w:r>
      <w:r w:rsidR="00610349">
        <w:t>’</w:t>
      </w:r>
      <w:r>
        <w:t>Bats</w:t>
      </w:r>
      <w:proofErr w:type="spellEnd"/>
      <w:r w:rsidR="00C33184">
        <w:t>—</w:t>
      </w:r>
      <w:r>
        <w:t>a</w:t>
      </w:r>
      <w:r w:rsidR="008C15A7">
        <w:t xml:space="preserve"> </w:t>
      </w:r>
      <w:r>
        <w:t>baseball</w:t>
      </w:r>
      <w:r w:rsidR="008C15A7">
        <w:t xml:space="preserve"> </w:t>
      </w:r>
      <w:r>
        <w:t>tournament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three</w:t>
      </w:r>
      <w:r w:rsidR="008C15A7">
        <w:t xml:space="preserve"> </w:t>
      </w:r>
      <w:r>
        <w:t>brothers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put</w:t>
      </w:r>
      <w:r w:rsidR="008C15A7">
        <w:t xml:space="preserve"> </w:t>
      </w:r>
      <w:r>
        <w:t>on</w:t>
      </w:r>
      <w:r w:rsidR="008C15A7">
        <w:t xml:space="preserve"> </w:t>
      </w:r>
      <w:r>
        <w:t>every</w:t>
      </w:r>
      <w:r w:rsidR="008C15A7">
        <w:t xml:space="preserve"> </w:t>
      </w:r>
      <w:r>
        <w:t>year</w:t>
      </w:r>
      <w:r w:rsidR="008C15A7">
        <w:t xml:space="preserve"> </w:t>
      </w:r>
      <w:r>
        <w:t>hosting</w:t>
      </w:r>
      <w:r w:rsidR="008C15A7">
        <w:t xml:space="preserve"> </w:t>
      </w:r>
      <w:r>
        <w:t>50</w:t>
      </w:r>
      <w:r w:rsidR="008C15A7">
        <w:t xml:space="preserve"> </w:t>
      </w:r>
      <w:r>
        <w:t>friends</w:t>
      </w:r>
      <w:r w:rsidR="008C15A7">
        <w:t xml:space="preserve"> </w:t>
      </w:r>
      <w:r>
        <w:t>evenly</w:t>
      </w:r>
      <w:r w:rsidR="008C15A7">
        <w:t xml:space="preserve"> </w:t>
      </w:r>
      <w:r>
        <w:t>dispersed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childhoods,</w:t>
      </w:r>
      <w:r w:rsidR="008C15A7">
        <w:t xml:space="preserve"> </w:t>
      </w:r>
      <w:r>
        <w:t>school,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every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life</w:t>
      </w:r>
      <w:r w:rsidR="008C15A7">
        <w:t xml:space="preserve"> </w:t>
      </w:r>
      <w:r>
        <w:t>in</w:t>
      </w:r>
      <w:r w:rsidR="008C15A7">
        <w:t xml:space="preserve"> </w:t>
      </w:r>
      <w:r>
        <w:t>between.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together</w:t>
      </w:r>
      <w:r w:rsidR="008C15A7">
        <w:t xml:space="preserve"> </w:t>
      </w:r>
      <w:r>
        <w:t>to</w:t>
      </w:r>
      <w:r w:rsidR="008C15A7">
        <w:t xml:space="preserve"> </w:t>
      </w:r>
      <w:r>
        <w:t>laugh,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some</w:t>
      </w:r>
      <w:r w:rsidR="008C15A7">
        <w:t xml:space="preserve"> </w:t>
      </w:r>
      <w:r>
        <w:t>reprieve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grind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pure</w:t>
      </w:r>
      <w:r w:rsidR="008C15A7">
        <w:t xml:space="preserve"> </w:t>
      </w:r>
      <w:r>
        <w:t>unadulterated</w:t>
      </w:r>
      <w:r w:rsidR="008C15A7">
        <w:t xml:space="preserve"> </w:t>
      </w:r>
      <w:r>
        <w:t>fun.</w:t>
      </w:r>
      <w:r w:rsidR="008C15A7">
        <w:t xml:space="preserve"> </w:t>
      </w:r>
      <w:r>
        <w:t>We</w:t>
      </w:r>
      <w:r w:rsidR="008C15A7">
        <w:t xml:space="preserve"> </w:t>
      </w:r>
      <w:r>
        <w:t>draft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hold</w:t>
      </w:r>
      <w:r w:rsidR="008C15A7">
        <w:t xml:space="preserve"> </w:t>
      </w:r>
      <w:r>
        <w:t>a</w:t>
      </w:r>
      <w:r w:rsidR="008C15A7">
        <w:t xml:space="preserve"> </w:t>
      </w:r>
      <w:r>
        <w:t>tournament.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uniforms,</w:t>
      </w:r>
      <w:r w:rsidR="008C15A7">
        <w:t xml:space="preserve"> </w:t>
      </w:r>
      <w:r>
        <w:t>sing</w:t>
      </w:r>
      <w:r w:rsidR="008C15A7">
        <w:t xml:space="preserve"> </w:t>
      </w:r>
      <w:r>
        <w:t>the</w:t>
      </w:r>
      <w:r w:rsidR="008C15A7">
        <w:t xml:space="preserve"> </w:t>
      </w:r>
      <w:r>
        <w:t>Star</w:t>
      </w:r>
      <w:r w:rsidR="008C15A7">
        <w:t xml:space="preserve"> </w:t>
      </w:r>
      <w:r>
        <w:t>Spangled</w:t>
      </w:r>
      <w:r w:rsidR="008C15A7">
        <w:t xml:space="preserve"> </w:t>
      </w:r>
      <w:r>
        <w:t>Banner,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public</w:t>
      </w:r>
      <w:r w:rsidR="008C15A7">
        <w:t xml:space="preserve"> </w:t>
      </w:r>
      <w:r>
        <w:t>address</w:t>
      </w:r>
      <w:r w:rsidR="008C15A7">
        <w:t xml:space="preserve"> </w:t>
      </w:r>
      <w:r>
        <w:t>announcer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hold</w:t>
      </w:r>
      <w:r w:rsidR="008C15A7">
        <w:t xml:space="preserve"> </w:t>
      </w:r>
      <w:r>
        <w:t>a</w:t>
      </w:r>
      <w:r w:rsidR="008C15A7">
        <w:t xml:space="preserve"> </w:t>
      </w:r>
      <w:r>
        <w:t>post</w:t>
      </w:r>
      <w:r w:rsidR="008C15A7">
        <w:t xml:space="preserve"> </w:t>
      </w:r>
      <w:r>
        <w:t>tournament</w:t>
      </w:r>
      <w:r w:rsidR="008C15A7">
        <w:t xml:space="preserve"> </w:t>
      </w:r>
      <w:r>
        <w:t>awards</w:t>
      </w:r>
      <w:r w:rsidR="008C15A7">
        <w:t xml:space="preserve"> </w:t>
      </w:r>
      <w:r>
        <w:t>ceremony.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clear</w:t>
      </w:r>
      <w:r w:rsidR="008C15A7">
        <w:t xml:space="preserve"> </w:t>
      </w:r>
      <w:r>
        <w:t>throughout</w:t>
      </w:r>
      <w:r w:rsidR="008C15A7">
        <w:t xml:space="preserve"> </w:t>
      </w:r>
      <w:r>
        <w:t>the</w:t>
      </w:r>
      <w:r w:rsidR="008C15A7">
        <w:t xml:space="preserve"> </w:t>
      </w:r>
      <w:r>
        <w:t>weekend</w:t>
      </w:r>
      <w:r w:rsidR="008C15A7">
        <w:t xml:space="preserve"> </w:t>
      </w:r>
      <w:r>
        <w:t>that</w:t>
      </w:r>
      <w:r w:rsidR="008C15A7">
        <w:t xml:space="preserve"> </w:t>
      </w:r>
      <w:r>
        <w:t>Wil</w:t>
      </w:r>
      <w:r w:rsidR="008C15A7">
        <w:t xml:space="preserve"> </w:t>
      </w:r>
      <w:r>
        <w:t>was</w:t>
      </w:r>
      <w:r w:rsidR="008C15A7">
        <w:t xml:space="preserve"> </w:t>
      </w:r>
      <w:r>
        <w:t>struggling,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really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>
        <w:t>I</w:t>
      </w:r>
      <w:r w:rsidR="008C15A7">
        <w:t xml:space="preserve"> </w:t>
      </w:r>
      <w:r>
        <w:t>mean,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suffering</w:t>
      </w:r>
      <w:r w:rsidR="008C15A7">
        <w:t xml:space="preserve"> </w:t>
      </w:r>
      <w:r>
        <w:t>from</w:t>
      </w:r>
      <w:r w:rsidR="008C15A7">
        <w:t xml:space="preserve"> </w:t>
      </w:r>
      <w:r>
        <w:t>depression,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 w:rsidR="00610349">
        <w:t>“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good</w:t>
      </w:r>
      <w:r w:rsidR="008C15A7">
        <w:t xml:space="preserve"> </w:t>
      </w:r>
      <w:r>
        <w:t>choices.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smile.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fun.</w:t>
      </w:r>
      <w:r w:rsidR="008C15A7">
        <w:t xml:space="preserve"> </w:t>
      </w:r>
      <w:r>
        <w:t>Maybe</w:t>
      </w:r>
      <w:r w:rsidR="008C15A7">
        <w:t xml:space="preserve"> </w:t>
      </w:r>
      <w:r>
        <w:t>you</w:t>
      </w:r>
      <w:r w:rsidR="008C15A7">
        <w:t xml:space="preserve"> </w:t>
      </w:r>
      <w:r>
        <w:t>should</w:t>
      </w:r>
      <w:r w:rsidR="008C15A7">
        <w:t xml:space="preserve"> </w:t>
      </w:r>
      <w:r>
        <w:t>exercise,</w:t>
      </w:r>
      <w:r w:rsidR="008C15A7">
        <w:t xml:space="preserve"> </w:t>
      </w:r>
      <w:r>
        <w:t>eat</w:t>
      </w:r>
      <w:r w:rsidR="008C15A7">
        <w:t xml:space="preserve"> </w:t>
      </w:r>
      <w:r>
        <w:t>better,</w:t>
      </w:r>
      <w:r w:rsidR="008C15A7">
        <w:t xml:space="preserve"> </w:t>
      </w:r>
      <w:r>
        <w:t>sleep</w:t>
      </w:r>
      <w:r w:rsidR="008C15A7">
        <w:t xml:space="preserve"> </w:t>
      </w:r>
      <w:r>
        <w:t>more.</w:t>
      </w:r>
      <w:r w:rsidR="008C15A7">
        <w:t xml:space="preserve"> </w:t>
      </w:r>
      <w:r>
        <w:t>Do</w:t>
      </w:r>
      <w:r w:rsidR="008C15A7">
        <w:t xml:space="preserve"> </w:t>
      </w:r>
      <w:r>
        <w:t>some</w:t>
      </w:r>
      <w:r w:rsidR="008C15A7">
        <w:t xml:space="preserve"> </w:t>
      </w:r>
      <w:r>
        <w:t>service</w:t>
      </w:r>
      <w:r w:rsidR="008C15A7">
        <w:t xml:space="preserve"> </w:t>
      </w:r>
      <w:r>
        <w:t>for</w:t>
      </w:r>
      <w:r w:rsidR="008C15A7">
        <w:t xml:space="preserve"> </w:t>
      </w:r>
      <w:r>
        <w:t>others,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told</w:t>
      </w:r>
      <w:r w:rsidR="008C15A7">
        <w:t xml:space="preserve"> </w:t>
      </w:r>
      <w:r>
        <w:t>him.</w:t>
      </w:r>
      <w:r w:rsidR="008C15A7">
        <w:t xml:space="preserve"> </w:t>
      </w:r>
      <w:r w:rsidR="00610349">
        <w:t>“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do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down.</w:t>
      </w:r>
      <w:r w:rsidR="00610349">
        <w:t>”</w:t>
      </w:r>
    </w:p>
    <w:p w14:paraId="1B120E69" w14:textId="77777777" w:rsidR="00017929" w:rsidRDefault="00E949E9" w:rsidP="008F1C01">
      <w:pPr>
        <w:pStyle w:val="Body-TextTx"/>
      </w:pP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said,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>
        <w:t>Ugh,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I</w:t>
      </w:r>
      <w:r w:rsidR="008C15A7">
        <w:t xml:space="preserve"> </w:t>
      </w:r>
      <w:r>
        <w:t>thinking</w:t>
      </w:r>
      <w:r w:rsidR="008C15A7">
        <w:t xml:space="preserve"> </w:t>
      </w:r>
      <w:r>
        <w:t>and</w:t>
      </w:r>
      <w:r w:rsidR="008C15A7">
        <w:t xml:space="preserve"> </w:t>
      </w:r>
      <w:r>
        <w:t>why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done</w:t>
      </w:r>
      <w:r w:rsidR="008C15A7">
        <w:t xml:space="preserve"> </w:t>
      </w:r>
      <w:r>
        <w:lastRenderedPageBreak/>
        <w:t>something?</w:t>
      </w:r>
    </w:p>
    <w:p w14:paraId="1EBF9402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after</w:t>
      </w:r>
      <w:r w:rsidR="008C15A7">
        <w:t xml:space="preserve"> </w:t>
      </w:r>
      <w:r>
        <w:t>Wil</w:t>
      </w:r>
      <w:r w:rsidR="008C15A7">
        <w:t xml:space="preserve"> </w:t>
      </w:r>
      <w:r>
        <w:t>died,</w:t>
      </w:r>
      <w:r w:rsidR="008C15A7">
        <w:t xml:space="preserve"> </w:t>
      </w:r>
      <w:r>
        <w:t>I</w:t>
      </w:r>
      <w:r w:rsidR="008C15A7">
        <w:t xml:space="preserve"> </w:t>
      </w:r>
      <w:r>
        <w:t>called</w:t>
      </w:r>
      <w:r w:rsidR="008C15A7">
        <w:t xml:space="preserve"> </w:t>
      </w:r>
      <w:r>
        <w:t>his</w:t>
      </w:r>
      <w:r w:rsidR="008C15A7">
        <w:t xml:space="preserve"> </w:t>
      </w:r>
      <w:r>
        <w:t>wife,</w:t>
      </w:r>
      <w:r w:rsidR="008C15A7">
        <w:t xml:space="preserve"> </w:t>
      </w:r>
      <w:r>
        <w:t>Nicole.</w:t>
      </w:r>
      <w:r w:rsidR="008C15A7">
        <w:t xml:space="preserve"> </w:t>
      </w:r>
      <w:r>
        <w:t>I</w:t>
      </w:r>
      <w:r w:rsidR="008C15A7">
        <w:t xml:space="preserve"> </w:t>
      </w:r>
      <w:r>
        <w:t>mumbled</w:t>
      </w:r>
      <w:r w:rsidR="008C15A7">
        <w:t xml:space="preserve"> </w:t>
      </w:r>
      <w:r>
        <w:t>some</w:t>
      </w:r>
      <w:r w:rsidR="008C15A7">
        <w:t xml:space="preserve"> </w:t>
      </w:r>
      <w:r>
        <w:t>unintelligible</w:t>
      </w:r>
      <w:r w:rsidR="008C15A7">
        <w:t xml:space="preserve"> </w:t>
      </w:r>
      <w:r>
        <w:t>words:</w:t>
      </w:r>
      <w:r w:rsidR="008C15A7">
        <w:t xml:space="preserve"> </w:t>
      </w:r>
      <w:r>
        <w:t>I</w:t>
      </w:r>
      <w:r w:rsidR="008C15A7">
        <w:t xml:space="preserve"> </w:t>
      </w:r>
      <w:r>
        <w:t>love</w:t>
      </w:r>
      <w:r w:rsidR="008C15A7">
        <w:t xml:space="preserve"> </w:t>
      </w:r>
      <w:r>
        <w:t>you,</w:t>
      </w:r>
      <w:r w:rsidR="008C15A7">
        <w:t xml:space="preserve"> </w:t>
      </w:r>
      <w:r>
        <w:t>I</w:t>
      </w:r>
      <w:r w:rsidR="008C15A7">
        <w:t xml:space="preserve"> </w:t>
      </w:r>
      <w:r>
        <w:t>miss</w:t>
      </w:r>
      <w:r w:rsidR="008C15A7">
        <w:t xml:space="preserve"> </w:t>
      </w:r>
      <w:r>
        <w:t>him,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so</w:t>
      </w:r>
      <w:r w:rsidR="008C15A7">
        <w:t xml:space="preserve"> </w:t>
      </w:r>
      <w:r>
        <w:t>sorry,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pray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kids,</w:t>
      </w:r>
      <w:r w:rsidR="008C15A7">
        <w:t xml:space="preserve"> </w:t>
      </w:r>
      <w:r>
        <w:t>blah,</w:t>
      </w:r>
      <w:r w:rsidR="008C15A7">
        <w:t xml:space="preserve"> </w:t>
      </w:r>
      <w:r>
        <w:t>blah</w:t>
      </w:r>
      <w:r w:rsidR="008C15A7">
        <w:t xml:space="preserve"> </w:t>
      </w:r>
      <w:r>
        <w:t>blah.</w:t>
      </w:r>
      <w:r w:rsidR="008C15A7">
        <w:t xml:space="preserve"> </w:t>
      </w:r>
      <w:r>
        <w:t>(Think</w:t>
      </w:r>
      <w:r w:rsidR="008C15A7">
        <w:t xml:space="preserve"> </w:t>
      </w:r>
      <w:r>
        <w:t>Charlie</w:t>
      </w:r>
      <w:r w:rsidR="008C15A7">
        <w:t xml:space="preserve"> </w:t>
      </w:r>
      <w:r>
        <w:t>Brown</w:t>
      </w:r>
      <w:r w:rsidR="008C15A7">
        <w:t xml:space="preserve"> </w:t>
      </w:r>
      <w:r>
        <w:t>teacher-like</w:t>
      </w:r>
      <w:r w:rsidR="008C15A7">
        <w:t xml:space="preserve"> </w:t>
      </w:r>
      <w:r>
        <w:t>sound.)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lost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loss</w:t>
      </w:r>
      <w:r w:rsidR="008C15A7">
        <w:t xml:space="preserve"> </w:t>
      </w:r>
      <w:r>
        <w:t>for</w:t>
      </w:r>
      <w:r w:rsidR="008C15A7">
        <w:t xml:space="preserve"> </w:t>
      </w:r>
      <w:r>
        <w:t>words.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everything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okay,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see</w:t>
      </w:r>
      <w:r w:rsidR="008C15A7">
        <w:t xml:space="preserve"> </w:t>
      </w:r>
      <w:r>
        <w:t>a</w:t>
      </w:r>
      <w:r w:rsidR="008C15A7">
        <w:t xml:space="preserve"> </w:t>
      </w:r>
      <w:r>
        <w:t>path</w:t>
      </w:r>
      <w:r w:rsidR="008C15A7">
        <w:t xml:space="preserve"> </w:t>
      </w:r>
      <w:r>
        <w:t>for</w:t>
      </w:r>
      <w:r w:rsidR="008C15A7">
        <w:t xml:space="preserve"> </w:t>
      </w:r>
      <w:r>
        <w:t>myself</w:t>
      </w:r>
      <w:r w:rsidR="008C15A7">
        <w:t xml:space="preserve"> </w:t>
      </w:r>
      <w:r>
        <w:t>and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bear</w:t>
      </w:r>
      <w:r w:rsidR="008C15A7">
        <w:t xml:space="preserve"> </w:t>
      </w:r>
      <w:r>
        <w:t>to</w:t>
      </w:r>
      <w:r w:rsidR="008C15A7">
        <w:t xml:space="preserve"> </w:t>
      </w:r>
      <w:r>
        <w:t>consider</w:t>
      </w:r>
      <w:r w:rsidR="008C15A7">
        <w:t xml:space="preserve"> </w:t>
      </w:r>
      <w:r>
        <w:t>the</w:t>
      </w:r>
      <w:r w:rsidR="008C15A7">
        <w:t xml:space="preserve"> </w:t>
      </w:r>
      <w:r>
        <w:t>road</w:t>
      </w:r>
      <w:r w:rsidR="008C15A7">
        <w:t xml:space="preserve"> </w:t>
      </w:r>
      <w:r>
        <w:t>ahead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Cardon</w:t>
      </w:r>
      <w:r w:rsidR="008C15A7">
        <w:t xml:space="preserve"> </w:t>
      </w:r>
      <w:r>
        <w:t>family</w:t>
      </w:r>
      <w:r w:rsidR="008C15A7">
        <w:t xml:space="preserve"> </w:t>
      </w:r>
      <w:r>
        <w:t>from</w:t>
      </w:r>
      <w:r w:rsidR="008C15A7">
        <w:t xml:space="preserve"> </w:t>
      </w:r>
      <w:r>
        <w:t>here.</w:t>
      </w:r>
      <w:r w:rsidR="008C15A7">
        <w:t xml:space="preserve"> </w:t>
      </w:r>
      <w:r>
        <w:t>Then</w:t>
      </w:r>
      <w:r w:rsidR="008C15A7">
        <w:t xml:space="preserve"> </w:t>
      </w:r>
      <w:r>
        <w:t>Nicole</w:t>
      </w:r>
      <w:r w:rsidR="008C15A7">
        <w:t xml:space="preserve"> </w:t>
      </w:r>
      <w:r>
        <w:t>stopped</w:t>
      </w:r>
      <w:r w:rsidR="008C15A7">
        <w:t xml:space="preserve"> </w:t>
      </w:r>
      <w:r>
        <w:t>me,</w:t>
      </w:r>
      <w:r w:rsidR="008C15A7">
        <w:t xml:space="preserve"> </w:t>
      </w:r>
      <w:r>
        <w:t>my</w:t>
      </w:r>
      <w:r w:rsidR="008C15A7">
        <w:t xml:space="preserve"> </w:t>
      </w:r>
      <w:r>
        <w:t>wondering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lost</w:t>
      </w:r>
      <w:r w:rsidR="008C15A7">
        <w:t xml:space="preserve"> </w:t>
      </w:r>
      <w:r>
        <w:t>mind</w:t>
      </w:r>
      <w:r w:rsidR="008C15A7">
        <w:t xml:space="preserve"> </w:t>
      </w:r>
      <w:r>
        <w:t>and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speak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funeral</w:t>
      </w:r>
      <w:r w:rsidR="008C15A7">
        <w:t xml:space="preserve"> </w:t>
      </w:r>
      <w:r>
        <w:t>the</w:t>
      </w:r>
      <w:r w:rsidR="008C15A7">
        <w:t xml:space="preserve"> </w:t>
      </w:r>
      <w:r>
        <w:t>following</w:t>
      </w:r>
      <w:r w:rsidR="008C15A7">
        <w:t xml:space="preserve"> </w:t>
      </w:r>
      <w:r>
        <w:t>week.</w:t>
      </w:r>
    </w:p>
    <w:p w14:paraId="369DDD9B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what</w:t>
      </w:r>
      <w:r w:rsidR="008C15A7">
        <w:t xml:space="preserve"> </w:t>
      </w:r>
      <w:r>
        <w:t>to</w:t>
      </w:r>
      <w:r w:rsidR="008C15A7">
        <w:t xml:space="preserve"> </w:t>
      </w:r>
      <w:r>
        <w:t>say.</w:t>
      </w:r>
    </w:p>
    <w:p w14:paraId="614B44B8" w14:textId="77777777" w:rsidR="00722F53" w:rsidRDefault="00610349" w:rsidP="008F1C01">
      <w:pPr>
        <w:pStyle w:val="Body-TextTx"/>
      </w:pPr>
      <w:r>
        <w:t>“</w:t>
      </w:r>
      <w:r w:rsidR="00E949E9">
        <w:t>Really?</w:t>
      </w:r>
      <w:r w:rsidR="008C15A7">
        <w:t xml:space="preserve"> </w:t>
      </w:r>
      <w:r w:rsidR="00E949E9">
        <w:t>Okay,</w:t>
      </w:r>
      <w:r w:rsidR="008C15A7">
        <w:t xml:space="preserve"> </w:t>
      </w:r>
      <w:r w:rsidR="00E949E9">
        <w:t>maybe,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mean,</w:t>
      </w:r>
      <w:r w:rsidR="008C15A7">
        <w:t xml:space="preserve"> </w:t>
      </w:r>
      <w:r w:rsidR="00E949E9">
        <w:t>yes,</w:t>
      </w:r>
      <w:r w:rsidR="008C15A7">
        <w:t xml:space="preserve"> </w:t>
      </w:r>
      <w:r w:rsidR="00E949E9">
        <w:t>really?</w:t>
      </w:r>
      <w:r w:rsidR="008C15A7">
        <w:t xml:space="preserve"> </w:t>
      </w:r>
      <w:r w:rsidR="00E949E9">
        <w:t>Uh,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course,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honored,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finally</w:t>
      </w:r>
      <w:r w:rsidR="008C15A7">
        <w:t xml:space="preserve"> </w:t>
      </w:r>
      <w:r w:rsidR="00E949E9">
        <w:t>replied,</w:t>
      </w:r>
      <w:r w:rsidR="008C15A7">
        <w:t xml:space="preserve"> </w:t>
      </w:r>
      <w:r w:rsidR="00E949E9">
        <w:t>already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fog</w:t>
      </w:r>
      <w:r w:rsidR="008C15A7">
        <w:t xml:space="preserve"> </w:t>
      </w:r>
      <w:r w:rsidR="00E949E9">
        <w:t>thickening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(Years</w:t>
      </w:r>
      <w:r w:rsidR="008C15A7">
        <w:t xml:space="preserve"> </w:t>
      </w:r>
      <w:r w:rsidR="00E949E9">
        <w:t>later,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crying</w:t>
      </w:r>
      <w:r w:rsidR="008C15A7">
        <w:t xml:space="preserve"> </w:t>
      </w:r>
      <w:r w:rsidR="00E949E9">
        <w:t>uncontrollably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plane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reconstruct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moment.</w:t>
      </w:r>
      <w:r w:rsidR="008C15A7">
        <w:t xml:space="preserve"> </w:t>
      </w:r>
      <w:r w:rsidR="00E949E9">
        <w:t>Ever</w:t>
      </w:r>
      <w:r w:rsidR="008C15A7">
        <w:t xml:space="preserve"> </w:t>
      </w:r>
      <w:r w:rsidR="00E949E9">
        <w:t>sit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guy</w:t>
      </w:r>
      <w:r w:rsidR="008C15A7">
        <w:t xml:space="preserve"> </w:t>
      </w:r>
      <w:r w:rsidR="00E949E9">
        <w:t>crying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plane?</w:t>
      </w:r>
      <w:r w:rsidR="008C15A7">
        <w:t xml:space="preserve"> </w:t>
      </w:r>
      <w:r w:rsidR="00E949E9">
        <w:t>Pretty</w:t>
      </w:r>
      <w:r w:rsidR="008C15A7">
        <w:t xml:space="preserve"> </w:t>
      </w:r>
      <w:r w:rsidR="00E949E9">
        <w:t>awesome</w:t>
      </w:r>
      <w:r w:rsidR="008C15A7">
        <w:t xml:space="preserve"> </w:t>
      </w:r>
      <w:r w:rsidR="00E949E9">
        <w:t>treat.)</w:t>
      </w:r>
    </w:p>
    <w:p w14:paraId="1F9836A4" w14:textId="77777777" w:rsidR="00017929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Wil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speaking:</w:t>
      </w:r>
      <w:r w:rsidR="008C15A7">
        <w:t xml:space="preserve"> </w:t>
      </w:r>
      <w:r w:rsidR="00E949E9">
        <w:t>you,</w:t>
      </w:r>
      <w:r>
        <w:t>”</w:t>
      </w:r>
      <w:r w:rsidR="008C15A7">
        <w:t xml:space="preserve"> </w:t>
      </w:r>
      <w:r w:rsidR="00E949E9">
        <w:t>Nicole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hung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wouldn</w:t>
      </w:r>
      <w:r>
        <w:t>’</w:t>
      </w:r>
      <w:r w:rsidR="00E949E9">
        <w:t>t</w:t>
      </w:r>
      <w:r w:rsidR="008C15A7">
        <w:t xml:space="preserve"> </w:t>
      </w:r>
      <w:r w:rsidR="00E949E9">
        <w:t>hear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burst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tears.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night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started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writing,</w:t>
      </w:r>
      <w:r w:rsidR="008C15A7">
        <w:t xml:space="preserve"> </w:t>
      </w:r>
      <w:r w:rsidR="00E949E9">
        <w:t>speaking</w:t>
      </w:r>
      <w:r w:rsidR="008C15A7">
        <w:t xml:space="preserve"> </w:t>
      </w:r>
      <w:r w:rsidR="00E949E9">
        <w:t>mostly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Wil</w:t>
      </w:r>
      <w:r>
        <w:t>’</w:t>
      </w:r>
      <w:r w:rsidR="00E949E9">
        <w:t>s</w:t>
      </w:r>
      <w:r w:rsidR="008C15A7">
        <w:t xml:space="preserve"> </w:t>
      </w:r>
      <w:r w:rsidR="00E949E9">
        <w:t>five</w:t>
      </w:r>
      <w:r w:rsidR="008C15A7">
        <w:t xml:space="preserve"> </w:t>
      </w:r>
      <w:r w:rsidR="00E949E9">
        <w:t>kids.</w:t>
      </w:r>
      <w:r w:rsidR="008C15A7">
        <w:t xml:space="preserve"> </w:t>
      </w:r>
      <w:r w:rsidR="00E949E9"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way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says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they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need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hear?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trying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celebration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parts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Wil</w:t>
      </w:r>
      <w:r>
        <w:t>’</w:t>
      </w:r>
      <w:r w:rsidR="00E949E9">
        <w:t>s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while</w:t>
      </w:r>
      <w:r w:rsidR="008C15A7">
        <w:t xml:space="preserve"> </w:t>
      </w:r>
      <w:r w:rsidR="00E949E9">
        <w:t>ignoring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depression,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wanting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emotions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flying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direction: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sad,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mad,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happy,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relieved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aching.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settle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jolted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memory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trip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thing</w:t>
      </w:r>
      <w:r w:rsidR="008C15A7">
        <w:t xml:space="preserve"> </w:t>
      </w:r>
      <w:r w:rsidR="00E949E9">
        <w:t>Wil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flooded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brain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heart.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spiraling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continue.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cried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week</w:t>
      </w:r>
      <w:r w:rsidR="008C15A7">
        <w:t xml:space="preserve"> </w:t>
      </w:r>
      <w:r w:rsidR="00E949E9">
        <w:t>between</w:t>
      </w:r>
      <w:r w:rsidR="008C15A7">
        <w:t xml:space="preserve"> </w:t>
      </w:r>
      <w:r w:rsidR="00E949E9">
        <w:t>Jared</w:t>
      </w:r>
      <w:r>
        <w:t>’</w:t>
      </w:r>
      <w:r w:rsidR="00E949E9">
        <w:t>s</w:t>
      </w:r>
      <w:r w:rsidR="008C15A7">
        <w:t xml:space="preserve"> </w:t>
      </w:r>
      <w:r w:rsidR="00E949E9">
        <w:t>call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funeral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previous</w:t>
      </w:r>
      <w:r w:rsidR="008C15A7">
        <w:t xml:space="preserve"> </w:t>
      </w:r>
      <w:r w:rsidR="00E949E9">
        <w:t>10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combined.</w:t>
      </w:r>
    </w:p>
    <w:p w14:paraId="2D74E55B" w14:textId="77777777" w:rsidR="00017929" w:rsidRDefault="00E949E9" w:rsidP="008F1C01">
      <w:pPr>
        <w:pStyle w:val="Body-TextTx"/>
      </w:pPr>
      <w:r>
        <w:t>Lisa,</w:t>
      </w:r>
      <w:r w:rsidR="008C15A7">
        <w:t xml:space="preserve"> </w:t>
      </w:r>
      <w:r>
        <w:t>Alexa,</w:t>
      </w:r>
      <w:r w:rsidR="008C15A7">
        <w:t xml:space="preserve"> </w:t>
      </w:r>
      <w:r>
        <w:t>Kira,</w:t>
      </w:r>
      <w:r w:rsidR="008C15A7">
        <w:t xml:space="preserve"> </w:t>
      </w:r>
      <w:r>
        <w:t>Eliza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flew</w:t>
      </w:r>
      <w:r w:rsidR="008C15A7">
        <w:t xml:space="preserve"> </w:t>
      </w:r>
      <w:r>
        <w:t>to</w:t>
      </w:r>
      <w:r w:rsidR="008C15A7">
        <w:t xml:space="preserve"> </w:t>
      </w:r>
      <w:r>
        <w:t>Arizona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funeral.</w:t>
      </w:r>
      <w:r w:rsidR="008C15A7">
        <w:t xml:space="preserve"> </w:t>
      </w:r>
      <w:r>
        <w:t>The</w:t>
      </w:r>
      <w:r w:rsidR="008C15A7">
        <w:t xml:space="preserve"> </w:t>
      </w:r>
      <w:r>
        <w:t>weather</w:t>
      </w:r>
      <w:r w:rsidR="008C15A7">
        <w:t xml:space="preserve"> </w:t>
      </w:r>
      <w:r>
        <w:t>was</w:t>
      </w:r>
      <w:r w:rsidR="008C15A7">
        <w:t xml:space="preserve"> </w:t>
      </w:r>
      <w:r>
        <w:t>classic</w:t>
      </w:r>
      <w:r w:rsidR="008C15A7">
        <w:t xml:space="preserve"> </w:t>
      </w:r>
      <w:r>
        <w:t>Arizona</w:t>
      </w:r>
      <w:r w:rsidR="008C15A7">
        <w:t xml:space="preserve"> </w:t>
      </w:r>
      <w:r>
        <w:t>summer</w:t>
      </w:r>
      <w:r w:rsidR="008C15A7">
        <w:t xml:space="preserve"> </w:t>
      </w:r>
      <w:r>
        <w:t>scorching,</w:t>
      </w:r>
      <w:r w:rsidR="008C15A7">
        <w:t xml:space="preserve"> </w:t>
      </w:r>
      <w:r>
        <w:t>cook-an-egg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</w:t>
      </w:r>
      <w:r w:rsidR="008C15A7">
        <w:t xml:space="preserve"> </w:t>
      </w:r>
      <w:r>
        <w:t>hot.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before</w:t>
      </w:r>
      <w:r w:rsidR="008C15A7">
        <w:t xml:space="preserve"> </w:t>
      </w:r>
      <w:r>
        <w:t>the</w:t>
      </w:r>
      <w:r w:rsidR="008C15A7">
        <w:t xml:space="preserve"> </w:t>
      </w:r>
      <w:r>
        <w:t>funeral,</w:t>
      </w:r>
      <w:r w:rsidR="008C15A7">
        <w:t xml:space="preserve"> </w:t>
      </w:r>
      <w:r>
        <w:t>we</w:t>
      </w:r>
      <w:r w:rsidR="008C15A7">
        <w:t xml:space="preserve"> </w:t>
      </w:r>
      <w:r>
        <w:lastRenderedPageBreak/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reception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hotel</w:t>
      </w:r>
      <w:r w:rsidR="008C15A7">
        <w:t xml:space="preserve"> </w:t>
      </w:r>
      <w:r>
        <w:t>with</w:t>
      </w:r>
      <w:r w:rsidR="008C15A7">
        <w:t xml:space="preserve"> </w:t>
      </w:r>
      <w:r>
        <w:t>friends</w:t>
      </w:r>
      <w:r w:rsidR="008C15A7">
        <w:t xml:space="preserve"> </w:t>
      </w:r>
      <w:r>
        <w:t>from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flown</w:t>
      </w:r>
      <w:r w:rsidR="008C15A7">
        <w:t xml:space="preserve"> </w:t>
      </w:r>
      <w:r>
        <w:t>in</w:t>
      </w:r>
      <w:r w:rsidR="008C15A7">
        <w:t xml:space="preserve"> </w:t>
      </w:r>
      <w:r>
        <w:t>from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Everybody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Wil</w:t>
      </w:r>
      <w:r w:rsidR="008C15A7">
        <w:t xml:space="preserve"> </w:t>
      </w:r>
      <w:r>
        <w:t>story</w:t>
      </w:r>
      <w:r w:rsidR="008C15A7">
        <w:t xml:space="preserve"> </w:t>
      </w:r>
      <w:r>
        <w:t>or</w:t>
      </w:r>
      <w:r w:rsidR="008C15A7">
        <w:t xml:space="preserve"> </w:t>
      </w:r>
      <w:r>
        <w:t>two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took</w:t>
      </w:r>
      <w:r w:rsidR="008C15A7">
        <w:t xml:space="preserve"> </w:t>
      </w:r>
      <w:r>
        <w:t>turns</w:t>
      </w:r>
      <w:r w:rsidR="008C15A7">
        <w:t xml:space="preserve"> </w:t>
      </w:r>
      <w:r>
        <w:t>telling</w:t>
      </w:r>
      <w:r w:rsidR="008C15A7">
        <w:t xml:space="preserve"> </w:t>
      </w:r>
      <w:r>
        <w:t>them</w:t>
      </w:r>
      <w:r w:rsidR="008C15A7">
        <w:t xml:space="preserve"> </w:t>
      </w:r>
      <w:r>
        <w:t>until</w:t>
      </w:r>
      <w:r w:rsidR="008C15A7">
        <w:t xml:space="preserve"> </w:t>
      </w:r>
      <w:r>
        <w:t>the</w:t>
      </w:r>
      <w:r w:rsidR="008C15A7">
        <w:t xml:space="preserve"> </w:t>
      </w:r>
      <w:r>
        <w:t>wee</w:t>
      </w:r>
      <w:r w:rsidR="008C15A7">
        <w:t xml:space="preserve"> </w:t>
      </w:r>
      <w:r>
        <w:t>hours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morning.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clearly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needed.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funeral</w:t>
      </w:r>
      <w:r w:rsidR="008C15A7">
        <w:t xml:space="preserve"> </w:t>
      </w:r>
      <w:r>
        <w:t>I</w:t>
      </w:r>
      <w:r w:rsidR="008C15A7">
        <w:t xml:space="preserve"> </w:t>
      </w:r>
      <w:r>
        <w:t>woke</w:t>
      </w:r>
      <w:r w:rsidR="008C15A7">
        <w:t xml:space="preserve"> </w:t>
      </w:r>
      <w:r>
        <w:t>up</w:t>
      </w:r>
      <w:r w:rsidR="008C15A7">
        <w:t xml:space="preserve"> </w:t>
      </w:r>
      <w:r>
        <w:t>early</w:t>
      </w:r>
      <w:r w:rsidR="008C15A7">
        <w:t xml:space="preserve"> </w:t>
      </w:r>
      <w:r>
        <w:t>and</w:t>
      </w:r>
      <w:r w:rsidR="008C15A7">
        <w:t xml:space="preserve"> </w:t>
      </w:r>
      <w:r>
        <w:t>refreshed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since</w:t>
      </w:r>
      <w:r w:rsidR="008C15A7">
        <w:t xml:space="preserve"> </w:t>
      </w:r>
      <w:r>
        <w:t>Jared</w:t>
      </w:r>
      <w:r w:rsidR="00610349">
        <w:t>’</w:t>
      </w:r>
      <w:r>
        <w:t>s</w:t>
      </w:r>
      <w:r w:rsidR="008C15A7">
        <w:t xml:space="preserve"> </w:t>
      </w:r>
      <w:r>
        <w:t>call.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ready,</w:t>
      </w:r>
      <w:r w:rsidR="008C15A7">
        <w:t xml:space="preserve"> </w:t>
      </w:r>
      <w:r>
        <w:t>even</w:t>
      </w:r>
      <w:r w:rsidR="008C15A7">
        <w:t xml:space="preserve"> </w:t>
      </w:r>
      <w:r>
        <w:t>smiling</w:t>
      </w:r>
      <w:r w:rsidR="008C15A7">
        <w:t xml:space="preserve"> </w:t>
      </w:r>
      <w:r>
        <w:t>a</w:t>
      </w:r>
      <w:r w:rsidR="008C15A7">
        <w:t xml:space="preserve"> </w:t>
      </w:r>
      <w:r>
        <w:t>bit.</w:t>
      </w:r>
      <w:r w:rsidR="008C15A7">
        <w:t xml:space="preserve"> </w:t>
      </w:r>
      <w:r>
        <w:t>I</w:t>
      </w:r>
      <w:r w:rsidR="008C15A7">
        <w:t xml:space="preserve"> </w:t>
      </w:r>
      <w:r>
        <w:t>quietly</w:t>
      </w:r>
      <w:r w:rsidR="008C15A7">
        <w:t xml:space="preserve"> </w:t>
      </w:r>
      <w:r>
        <w:t>left</w:t>
      </w:r>
      <w:r w:rsidR="008C15A7">
        <w:t xml:space="preserve"> </w:t>
      </w:r>
      <w:r>
        <w:t>our</w:t>
      </w:r>
      <w:r w:rsidR="008C15A7">
        <w:t xml:space="preserve"> </w:t>
      </w:r>
      <w:r>
        <w:t>casita</w:t>
      </w:r>
      <w:r w:rsidR="008C15A7">
        <w:t xml:space="preserve"> </w:t>
      </w:r>
      <w:r>
        <w:t>and</w:t>
      </w:r>
      <w:r w:rsidR="008C15A7">
        <w:t xml:space="preserve"> </w:t>
      </w:r>
      <w:r>
        <w:t>worked</w:t>
      </w:r>
      <w:r w:rsidR="008C15A7">
        <w:t xml:space="preserve"> </w:t>
      </w:r>
      <w:r>
        <w:t>out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resort</w:t>
      </w:r>
      <w:r w:rsidR="008C15A7">
        <w:t xml:space="preserve"> </w:t>
      </w:r>
      <w:r>
        <w:t>gym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walk,</w:t>
      </w:r>
      <w:r w:rsidR="008C15A7">
        <w:t xml:space="preserve"> </w:t>
      </w:r>
      <w:r>
        <w:t>check.</w:t>
      </w:r>
      <w:r w:rsidR="008C15A7">
        <w:t xml:space="preserve"> </w:t>
      </w:r>
      <w:r>
        <w:t>Went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little</w:t>
      </w:r>
      <w:r w:rsidR="008C15A7">
        <w:t xml:space="preserve"> </w:t>
      </w:r>
      <w:r>
        <w:t>hotel</w:t>
      </w:r>
      <w:r w:rsidR="008C15A7">
        <w:t xml:space="preserve"> </w:t>
      </w:r>
      <w:r>
        <w:t>bungalow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talked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kids</w:t>
      </w:r>
      <w:r w:rsidR="008C15A7">
        <w:t xml:space="preserve"> </w:t>
      </w:r>
      <w:r>
        <w:t>about</w:t>
      </w:r>
      <w:r w:rsidR="008C15A7">
        <w:t xml:space="preserve"> </w:t>
      </w:r>
      <w:r>
        <w:t>Wil</w:t>
      </w:r>
      <w:r w:rsidR="00610349">
        <w:t>’</w:t>
      </w:r>
      <w:r>
        <w:t>s</w:t>
      </w:r>
      <w:r w:rsidR="008C15A7">
        <w:t xml:space="preserve"> </w:t>
      </w:r>
      <w:r>
        <w:t>suicide</w:t>
      </w:r>
      <w:r w:rsidR="008C15A7">
        <w:t xml:space="preserve"> </w:t>
      </w:r>
      <w:r>
        <w:t>and</w:t>
      </w:r>
      <w:r w:rsidR="008C15A7">
        <w:t xml:space="preserve"> </w:t>
      </w:r>
      <w:r>
        <w:t>reminded</w:t>
      </w:r>
      <w:r w:rsidR="008C15A7">
        <w:t xml:space="preserve"> </w:t>
      </w:r>
      <w:r>
        <w:t>them</w:t>
      </w:r>
      <w:r w:rsidR="008C15A7">
        <w:t xml:space="preserve"> </w:t>
      </w:r>
      <w:r>
        <w:t>how</w:t>
      </w:r>
      <w:r w:rsidR="008C15A7">
        <w:t xml:space="preserve"> </w:t>
      </w:r>
      <w:r>
        <w:t>important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help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needed</w:t>
      </w:r>
      <w:r w:rsidR="008C15A7">
        <w:t xml:space="preserve"> </w:t>
      </w:r>
      <w:r>
        <w:t>it,</w:t>
      </w:r>
      <w:r w:rsidR="008C15A7">
        <w:t xml:space="preserve"> </w:t>
      </w:r>
      <w:r>
        <w:t>check.</w:t>
      </w:r>
      <w:r w:rsidR="008C15A7">
        <w:t xml:space="preserve"> </w:t>
      </w:r>
      <w:r>
        <w:t>I</w:t>
      </w:r>
      <w:r w:rsidR="008C15A7">
        <w:t xml:space="preserve"> </w:t>
      </w:r>
      <w:r>
        <w:t>told</w:t>
      </w:r>
      <w:r w:rsidR="008C15A7">
        <w:t xml:space="preserve"> </w:t>
      </w:r>
      <w:r>
        <w:t>them</w:t>
      </w:r>
      <w:r w:rsidR="008C15A7">
        <w:t xml:space="preserve"> </w:t>
      </w:r>
      <w:r>
        <w:t>I</w:t>
      </w:r>
      <w:r w:rsidR="008C15A7">
        <w:t xml:space="preserve"> </w:t>
      </w:r>
      <w:r>
        <w:t>loved</w:t>
      </w:r>
      <w:r w:rsidR="008C15A7">
        <w:t xml:space="preserve"> </w:t>
      </w:r>
      <w:r>
        <w:t>them.</w:t>
      </w:r>
      <w:r w:rsidR="008C15A7">
        <w:t xml:space="preserve"> </w:t>
      </w:r>
      <w:r w:rsidR="00610349">
        <w:t>“</w:t>
      </w:r>
      <w:r>
        <w:t>Dad,</w:t>
      </w:r>
      <w:r w:rsidR="008C15A7">
        <w:t xml:space="preserve"> </w:t>
      </w:r>
      <w:r>
        <w:t>we</w:t>
      </w:r>
      <w:r w:rsidR="008C15A7">
        <w:t xml:space="preserve"> </w:t>
      </w:r>
      <w:r>
        <w:t>know.</w:t>
      </w:r>
      <w:r w:rsidR="008C15A7">
        <w:t xml:space="preserve"> </w:t>
      </w:r>
      <w:r>
        <w:t>Dad,</w:t>
      </w:r>
      <w:r w:rsidR="008C15A7">
        <w:t xml:space="preserve"> </w:t>
      </w:r>
      <w:r>
        <w:t>we</w:t>
      </w:r>
      <w:r w:rsidR="008C15A7">
        <w:t xml:space="preserve"> </w:t>
      </w:r>
      <w:r>
        <w:t>love</w:t>
      </w:r>
      <w:r w:rsidR="008C15A7">
        <w:t xml:space="preserve"> </w:t>
      </w:r>
      <w:r>
        <w:t>you.</w:t>
      </w:r>
      <w:r w:rsidR="008C15A7">
        <w:t xml:space="preserve"> </w:t>
      </w:r>
      <w:r>
        <w:t>Dad,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great.</w:t>
      </w:r>
      <w:r w:rsidR="008C15A7">
        <w:t xml:space="preserve"> </w:t>
      </w:r>
      <w:r>
        <w:t>Dad,</w:t>
      </w:r>
      <w:r w:rsidR="008C15A7">
        <w:t xml:space="preserve"> </w:t>
      </w:r>
      <w:r>
        <w:t>Uncle</w:t>
      </w:r>
      <w:r w:rsidR="008C15A7">
        <w:t xml:space="preserve"> </w:t>
      </w:r>
      <w:r>
        <w:t>Wil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happy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doing</w:t>
      </w:r>
      <w:r w:rsidR="008C15A7">
        <w:t xml:space="preserve"> </w:t>
      </w:r>
      <w:r>
        <w:t>this.</w:t>
      </w:r>
      <w:r w:rsidR="00610349">
        <w:t>”</w:t>
      </w:r>
      <w:r w:rsidR="008C15A7">
        <w:t xml:space="preserve"> </w:t>
      </w:r>
      <w:r>
        <w:t>Uh</w:t>
      </w:r>
      <w:r w:rsidR="008C15A7">
        <w:t xml:space="preserve"> </w:t>
      </w:r>
      <w:r>
        <w:t>oh,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cry</w:t>
      </w:r>
      <w:r w:rsidR="008C15A7">
        <w:t xml:space="preserve"> </w:t>
      </w:r>
      <w:r>
        <w:t>again.</w:t>
      </w:r>
    </w:p>
    <w:p w14:paraId="788F9B3D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pulled</w:t>
      </w:r>
      <w:r w:rsidR="008C15A7">
        <w:t xml:space="preserve"> </w:t>
      </w:r>
      <w:r>
        <w:t>it</w:t>
      </w:r>
      <w:r w:rsidR="008C15A7">
        <w:t xml:space="preserve"> </w:t>
      </w:r>
      <w:r>
        <w:t>together</w:t>
      </w:r>
      <w:r w:rsidR="008C15A7">
        <w:t xml:space="preserve"> </w:t>
      </w:r>
      <w:r>
        <w:t>and</w:t>
      </w:r>
      <w:r w:rsidR="008C15A7">
        <w:t xml:space="preserve"> </w:t>
      </w:r>
      <w:r>
        <w:t>left</w:t>
      </w:r>
      <w:r w:rsidR="008C15A7">
        <w:t xml:space="preserve"> </w:t>
      </w:r>
      <w:r>
        <w:t>ahead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church.</w:t>
      </w:r>
      <w:r w:rsidR="008C15A7">
        <w:t xml:space="preserve"> </w:t>
      </w:r>
      <w:r>
        <w:t>I</w:t>
      </w:r>
      <w:r w:rsidR="008C15A7">
        <w:t xml:space="preserve"> </w:t>
      </w:r>
      <w:r>
        <w:t>put</w:t>
      </w:r>
      <w:r w:rsidR="008C15A7">
        <w:t xml:space="preserve"> </w:t>
      </w:r>
      <w:r>
        <w:t>on</w:t>
      </w:r>
      <w:r w:rsidR="008C15A7">
        <w:t xml:space="preserve"> </w:t>
      </w:r>
      <w:r>
        <w:t>some</w:t>
      </w:r>
      <w:r w:rsidR="008C15A7">
        <w:t xml:space="preserve"> </w:t>
      </w:r>
      <w:r>
        <w:t>awful</w:t>
      </w:r>
      <w:r w:rsidR="008C15A7">
        <w:t xml:space="preserve"> </w:t>
      </w:r>
      <w:r>
        <w:t>country</w:t>
      </w:r>
      <w:r w:rsidR="008C15A7">
        <w:t xml:space="preserve"> </w:t>
      </w:r>
      <w:r>
        <w:t>music</w:t>
      </w:r>
      <w:r w:rsidR="008C15A7">
        <w:t xml:space="preserve"> </w:t>
      </w:r>
      <w:r>
        <w:t>thinking</w:t>
      </w:r>
      <w:r w:rsidR="008C15A7">
        <w:t xml:space="preserve"> </w:t>
      </w:r>
      <w:r>
        <w:t>Wil</w:t>
      </w:r>
      <w:r w:rsidR="008C15A7">
        <w:t xml:space="preserve"> </w:t>
      </w:r>
      <w:r>
        <w:t>might</w:t>
      </w:r>
      <w:r w:rsidR="008C15A7">
        <w:t xml:space="preserve"> </w:t>
      </w:r>
      <w:r>
        <w:t>be</w:t>
      </w:r>
      <w:r w:rsidR="008C15A7">
        <w:t xml:space="preserve"> </w:t>
      </w:r>
      <w:r>
        <w:t>with</w:t>
      </w:r>
      <w:r w:rsidR="008C15A7">
        <w:t xml:space="preserve"> </w:t>
      </w:r>
      <w:r>
        <w:t>me.</w:t>
      </w:r>
      <w:r w:rsidR="008C15A7">
        <w:t xml:space="preserve"> </w:t>
      </w:r>
      <w:r>
        <w:t>I</w:t>
      </w:r>
      <w:r w:rsidR="008C15A7">
        <w:t xml:space="preserve"> </w:t>
      </w:r>
      <w:r>
        <w:t>arrived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parking</w:t>
      </w:r>
      <w:r w:rsidR="008C15A7">
        <w:t xml:space="preserve"> </w:t>
      </w:r>
      <w:r>
        <w:t>lot</w:t>
      </w:r>
      <w:r w:rsidR="008C15A7">
        <w:t xml:space="preserve"> </w:t>
      </w:r>
      <w:r>
        <w:t>and</w:t>
      </w:r>
      <w:r w:rsidR="008C15A7">
        <w:t xml:space="preserve"> </w:t>
      </w:r>
      <w:r>
        <w:t>sat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minute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arrived.</w:t>
      </w:r>
      <w:r w:rsidR="008C15A7">
        <w:t xml:space="preserve"> </w:t>
      </w:r>
      <w:r w:rsidRPr="00BC4DEA">
        <w:rPr>
          <w:rStyle w:val="itali"/>
        </w:rPr>
        <w:t>I</w:t>
      </w:r>
      <w:r w:rsidR="00610349">
        <w:rPr>
          <w:rStyle w:val="itali"/>
        </w:rPr>
        <w:t>’</w:t>
      </w:r>
      <w:r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okay.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610349">
        <w:rPr>
          <w:rStyle w:val="itali"/>
        </w:rPr>
        <w:t>’</w:t>
      </w:r>
      <w:r w:rsidRPr="00BC4DEA">
        <w:rPr>
          <w:rStyle w:val="itali"/>
        </w:rPr>
        <w:t>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got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>
        <w:t>,</w:t>
      </w:r>
      <w:r w:rsidR="008C15A7"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Shifting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type</w:t>
      </w:r>
      <w:r w:rsidR="008C15A7">
        <w:t xml:space="preserve"> </w:t>
      </w:r>
      <w:r>
        <w:t>A,</w:t>
      </w:r>
      <w:r w:rsidR="008C15A7">
        <w:t xml:space="preserve"> </w:t>
      </w:r>
      <w:r>
        <w:t>live</w:t>
      </w:r>
      <w:r w:rsidR="008C15A7">
        <w:t xml:space="preserve"> </w:t>
      </w:r>
      <w:r>
        <w:t>event</w:t>
      </w:r>
      <w:r w:rsidR="008C15A7">
        <w:t xml:space="preserve"> </w:t>
      </w:r>
      <w:r>
        <w:t>manager</w:t>
      </w:r>
      <w:r w:rsidR="008C15A7">
        <w:t xml:space="preserve"> </w:t>
      </w:r>
      <w:r>
        <w:t>mode,</w:t>
      </w:r>
      <w:r w:rsidR="008C15A7">
        <w:t xml:space="preserve"> </w:t>
      </w:r>
      <w:r>
        <w:t>I</w:t>
      </w:r>
      <w:r w:rsidR="008C15A7">
        <w:t xml:space="preserve"> </w:t>
      </w:r>
      <w:r>
        <w:t>made</w:t>
      </w:r>
      <w:r w:rsidR="008C15A7">
        <w:t xml:space="preserve"> </w:t>
      </w:r>
      <w:r>
        <w:t>my</w:t>
      </w:r>
      <w:r w:rsidR="008C15A7">
        <w:t xml:space="preserve"> </w:t>
      </w:r>
      <w:r>
        <w:t>way</w:t>
      </w:r>
      <w:r w:rsidR="008C15A7">
        <w:t xml:space="preserve"> </w:t>
      </w:r>
      <w:r>
        <w:t>inside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logistics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ran</w:t>
      </w:r>
      <w:r w:rsidR="008C15A7">
        <w:t xml:space="preserve"> </w:t>
      </w:r>
      <w:r>
        <w:t>into</w:t>
      </w:r>
      <w:r w:rsidR="008C15A7">
        <w:t xml:space="preserve"> </w:t>
      </w:r>
      <w:r>
        <w:t>Bishop</w:t>
      </w:r>
      <w:r w:rsidR="008C15A7">
        <w:t xml:space="preserve"> </w:t>
      </w:r>
      <w:r>
        <w:t>Ord,</w:t>
      </w:r>
      <w:r w:rsidR="008C15A7">
        <w:t xml:space="preserve"> </w:t>
      </w:r>
      <w:r>
        <w:t>who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conducting</w:t>
      </w:r>
      <w:r w:rsidR="008C15A7">
        <w:t xml:space="preserve"> </w:t>
      </w:r>
      <w:r>
        <w:t>the</w:t>
      </w:r>
      <w:r w:rsidR="008C15A7">
        <w:t xml:space="preserve"> </w:t>
      </w:r>
      <w:r>
        <w:t>service.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met</w:t>
      </w:r>
      <w:r w:rsidR="008C15A7">
        <w:t xml:space="preserve"> </w:t>
      </w:r>
      <w:r>
        <w:t>him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before</w:t>
      </w:r>
      <w:r w:rsidR="008C15A7">
        <w:t xml:space="preserve"> </w:t>
      </w:r>
      <w:r>
        <w:t>while</w:t>
      </w:r>
      <w:r w:rsidR="008C15A7">
        <w:t xml:space="preserve"> </w:t>
      </w:r>
      <w:r>
        <w:t>setting</w:t>
      </w:r>
      <w:r w:rsidR="008C15A7">
        <w:t xml:space="preserve"> </w:t>
      </w:r>
      <w:r>
        <w:t>up</w:t>
      </w:r>
      <w:r w:rsidR="008C15A7">
        <w:t xml:space="preserve"> </w:t>
      </w:r>
      <w:r>
        <w:t>chairs</w:t>
      </w:r>
      <w:r w:rsidR="008C15A7">
        <w:t xml:space="preserve"> </w:t>
      </w:r>
      <w:r>
        <w:t>with</w:t>
      </w:r>
      <w:r w:rsidR="008C15A7">
        <w:t xml:space="preserve"> </w:t>
      </w:r>
      <w:r>
        <w:t>him,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friends.</w:t>
      </w:r>
    </w:p>
    <w:p w14:paraId="3843626E" w14:textId="77777777" w:rsidR="00017929" w:rsidRDefault="00610349" w:rsidP="008F1C01">
      <w:pPr>
        <w:pStyle w:val="Body-TextTx"/>
      </w:pPr>
      <w:r>
        <w:t>“</w:t>
      </w:r>
      <w:r w:rsidR="00E949E9">
        <w:t>How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doing?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asked.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say,</w:t>
      </w:r>
      <w:r w:rsidR="008C15A7">
        <w:t xml:space="preserve"> </w:t>
      </w:r>
      <w:r>
        <w:t>“</w:t>
      </w:r>
      <w:r w:rsidR="00E949E9">
        <w:t>Awesome.</w:t>
      </w:r>
      <w:r w:rsidR="008C15A7">
        <w:t xml:space="preserve"> </w:t>
      </w:r>
      <w:r w:rsidR="00E949E9">
        <w:t>Great.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good</w:t>
      </w:r>
      <w:r>
        <w:t> . . .”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lost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again.</w:t>
      </w:r>
      <w:r w:rsidR="008C15A7">
        <w:t xml:space="preserve"> </w:t>
      </w:r>
      <w:r w:rsidR="00E949E9" w:rsidRPr="00BC4DEA">
        <w:rPr>
          <w:rStyle w:val="itali"/>
        </w:rPr>
        <w:t>Oh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boy</w:t>
      </w:r>
      <w:r w:rsidR="00E949E9">
        <w:t>.</w:t>
      </w:r>
    </w:p>
    <w:p w14:paraId="0C23E5C3" w14:textId="77777777" w:rsidR="00017929" w:rsidRDefault="00E949E9" w:rsidP="008F1C01">
      <w:pPr>
        <w:pStyle w:val="Body-TextTx"/>
      </w:pPr>
      <w:r>
        <w:t>Wil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belonged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faith,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of</w:t>
      </w:r>
      <w:r w:rsidR="008C15A7">
        <w:t xml:space="preserve"> </w:t>
      </w:r>
      <w:r>
        <w:t>Jesus</w:t>
      </w:r>
      <w:r w:rsidR="008C15A7">
        <w:t xml:space="preserve"> </w:t>
      </w:r>
      <w:r>
        <w:t>Christ</w:t>
      </w:r>
      <w:r w:rsidR="008C15A7">
        <w:t xml:space="preserve"> </w:t>
      </w:r>
      <w:r>
        <w:t>of</w:t>
      </w:r>
      <w:r w:rsidR="008C15A7">
        <w:t xml:space="preserve"> </w:t>
      </w:r>
      <w:r>
        <w:t>Latter</w:t>
      </w:r>
      <w:r w:rsidR="008C15A7">
        <w:t xml:space="preserve"> </w:t>
      </w:r>
      <w:r>
        <w:t>Day</w:t>
      </w:r>
      <w:r w:rsidR="008C15A7">
        <w:t xml:space="preserve"> </w:t>
      </w:r>
      <w:r>
        <w:t>Saints,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set</w:t>
      </w:r>
      <w:r w:rsidR="008C15A7">
        <w:t xml:space="preserve"> </w:t>
      </w:r>
      <w:r>
        <w:t>up</w:t>
      </w:r>
      <w:r w:rsidR="008C15A7">
        <w:t xml:space="preserve"> </w:t>
      </w:r>
      <w:r>
        <w:t>like</w:t>
      </w:r>
      <w:r w:rsidR="008C15A7">
        <w:t xml:space="preserve"> </w:t>
      </w:r>
      <w:r>
        <w:t>the</w:t>
      </w:r>
      <w:r w:rsidR="008C15A7">
        <w:t xml:space="preserve"> </w:t>
      </w:r>
      <w:r>
        <w:t>original</w:t>
      </w:r>
      <w:r w:rsidR="008C15A7">
        <w:t xml:space="preserve"> </w:t>
      </w:r>
      <w:r>
        <w:t>Christian</w:t>
      </w:r>
      <w:r w:rsidR="008C15A7">
        <w:t xml:space="preserve"> </w:t>
      </w:r>
      <w:r>
        <w:t>Church</w:t>
      </w:r>
      <w:r w:rsidR="008C15A7">
        <w:t xml:space="preserve"> </w:t>
      </w:r>
      <w:r>
        <w:t>structure</w:t>
      </w:r>
      <w:r w:rsidR="008C15A7">
        <w:t xml:space="preserve"> </w:t>
      </w:r>
      <w:r>
        <w:t>with</w:t>
      </w:r>
      <w:r w:rsidR="008C15A7">
        <w:t xml:space="preserve"> </w:t>
      </w:r>
      <w:r>
        <w:t>12</w:t>
      </w:r>
      <w:r w:rsidR="008C15A7">
        <w:t xml:space="preserve"> </w:t>
      </w:r>
      <w:r>
        <w:t>apostles.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our</w:t>
      </w:r>
      <w:r w:rsidR="008C15A7">
        <w:t xml:space="preserve"> </w:t>
      </w:r>
      <w:r>
        <w:t>spiritual</w:t>
      </w:r>
      <w:r w:rsidR="008C15A7">
        <w:t xml:space="preserve"> </w:t>
      </w:r>
      <w:r>
        <w:t>leaders.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heard</w:t>
      </w:r>
      <w:r w:rsidR="008C15A7">
        <w:t xml:space="preserve"> </w:t>
      </w:r>
      <w:r>
        <w:t>that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them,</w:t>
      </w:r>
      <w:r w:rsidR="008C15A7">
        <w:t xml:space="preserve"> </w:t>
      </w:r>
      <w:r>
        <w:t>Elder</w:t>
      </w:r>
      <w:r w:rsidR="008C15A7">
        <w:t xml:space="preserve"> </w:t>
      </w:r>
      <w:r>
        <w:t>Anderson</w:t>
      </w:r>
      <w:r w:rsidR="008C15A7">
        <w:t xml:space="preserve"> </w:t>
      </w:r>
      <w:r>
        <w:t>and</w:t>
      </w:r>
      <w:r w:rsidR="008C15A7">
        <w:t xml:space="preserve"> </w:t>
      </w:r>
      <w:r>
        <w:t>Elder</w:t>
      </w:r>
      <w:r w:rsidR="008C15A7">
        <w:t xml:space="preserve"> </w:t>
      </w:r>
      <w:r>
        <w:t>Ballard,</w:t>
      </w:r>
      <w:r w:rsidR="008C15A7">
        <w:t xml:space="preserve"> </w:t>
      </w:r>
      <w:r>
        <w:t>both</w:t>
      </w:r>
      <w:r w:rsidR="008C15A7">
        <w:t xml:space="preserve"> </w:t>
      </w:r>
      <w:r>
        <w:t>close</w:t>
      </w:r>
      <w:r w:rsidR="008C15A7">
        <w:t xml:space="preserve"> </w:t>
      </w:r>
      <w:r>
        <w:t>friends</w:t>
      </w:r>
      <w:r w:rsidR="008C15A7">
        <w:t xml:space="preserve"> </w:t>
      </w:r>
      <w:r>
        <w:t>of</w:t>
      </w:r>
      <w:r w:rsidR="008C15A7">
        <w:t xml:space="preserve"> </w:t>
      </w:r>
      <w:r>
        <w:t>Wil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family,</w:t>
      </w:r>
      <w:r w:rsidR="008C15A7">
        <w:t xml:space="preserve"> </w:t>
      </w:r>
      <w:r>
        <w:t>were</w:t>
      </w:r>
      <w:r w:rsidR="008C15A7">
        <w:t xml:space="preserve"> </w:t>
      </w:r>
      <w:r>
        <w:t>attending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realize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both</w:t>
      </w:r>
      <w:r w:rsidR="008C15A7">
        <w:t xml:space="preserve"> </w:t>
      </w:r>
      <w:r>
        <w:t>speaking</w:t>
      </w:r>
      <w:r w:rsidR="008C15A7">
        <w:t xml:space="preserve"> </w:t>
      </w:r>
      <w:r>
        <w:t>until</w:t>
      </w:r>
      <w:r w:rsidR="008C15A7">
        <w:t xml:space="preserve"> </w:t>
      </w:r>
      <w:r>
        <w:t>I</w:t>
      </w:r>
      <w:r w:rsidR="008C15A7">
        <w:t xml:space="preserve"> </w:t>
      </w:r>
      <w:r>
        <w:t>looked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program.</w:t>
      </w:r>
      <w:r w:rsidR="008C15A7">
        <w:t xml:space="preserve"> </w:t>
      </w:r>
      <w:r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what?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least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don</w:t>
      </w:r>
      <w:r w:rsidR="00610349">
        <w:rPr>
          <w:rStyle w:val="itali"/>
        </w:rPr>
        <w:t>’</w:t>
      </w:r>
      <w:r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go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BEFORE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two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of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them,</w:t>
      </w:r>
      <w:r w:rsidR="008C15A7" w:rsidRPr="00BC4DEA">
        <w:rPr>
          <w:rStyle w:val="itali"/>
        </w:rPr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But</w:t>
      </w:r>
      <w:r w:rsidR="008C15A7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glanced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program</w:t>
      </w:r>
      <w:r w:rsidR="008C15A7">
        <w:t xml:space="preserve"> </w:t>
      </w:r>
      <w:r>
        <w:t>again.</w:t>
      </w:r>
      <w:r w:rsidR="008C15A7">
        <w:t xml:space="preserve"> </w:t>
      </w:r>
      <w:r w:rsidRPr="00BC4DEA">
        <w:rPr>
          <w:rStyle w:val="itali"/>
        </w:rPr>
        <w:t>Oh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yes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do.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up</w:t>
      </w:r>
      <w:r w:rsidR="008C15A7">
        <w:t xml:space="preserve"> </w:t>
      </w:r>
      <w:r>
        <w:t>first!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moment,</w:t>
      </w:r>
      <w:r w:rsidR="008C15A7">
        <w:t xml:space="preserve"> </w:t>
      </w:r>
      <w:r>
        <w:lastRenderedPageBreak/>
        <w:t>the</w:t>
      </w:r>
      <w:r w:rsidR="008C15A7">
        <w:t xml:space="preserve"> </w:t>
      </w:r>
      <w:r>
        <w:t>cool</w:t>
      </w:r>
      <w:r w:rsidR="008C15A7">
        <w:t xml:space="preserve"> </w:t>
      </w:r>
      <w:r>
        <w:t>air</w:t>
      </w:r>
      <w:r w:rsidR="008C15A7">
        <w:t xml:space="preserve"> </w:t>
      </w:r>
      <w:r>
        <w:t>conditioning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match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heat</w:t>
      </w:r>
      <w:r w:rsidR="008C15A7">
        <w:t xml:space="preserve"> </w:t>
      </w:r>
      <w:r>
        <w:t>flash</w:t>
      </w:r>
      <w:r w:rsidR="008C15A7">
        <w:t xml:space="preserve"> </w:t>
      </w:r>
      <w:r>
        <w:t>of</w:t>
      </w:r>
      <w:r w:rsidR="008C15A7">
        <w:t xml:space="preserve"> </w:t>
      </w:r>
      <w:r>
        <w:t>nerves</w:t>
      </w:r>
      <w:r w:rsidR="008C15A7">
        <w:t xml:space="preserve"> </w:t>
      </w:r>
      <w:r>
        <w:t>that</w:t>
      </w:r>
      <w:r w:rsidR="008C15A7">
        <w:t xml:space="preserve"> </w:t>
      </w:r>
      <w:r>
        <w:t>rushed</w:t>
      </w:r>
      <w:r w:rsidR="008C15A7">
        <w:t xml:space="preserve"> </w:t>
      </w:r>
      <w:r>
        <w:t>up</w:t>
      </w:r>
      <w:r w:rsidR="008C15A7">
        <w:t xml:space="preserve"> </w:t>
      </w:r>
      <w:r>
        <w:t>my</w:t>
      </w:r>
      <w:r w:rsidR="008C15A7">
        <w:t xml:space="preserve"> </w:t>
      </w:r>
      <w:r>
        <w:t>body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neck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my</w:t>
      </w:r>
      <w:r w:rsidR="008C15A7">
        <w:t xml:space="preserve"> </w:t>
      </w:r>
      <w:r>
        <w:t>head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bead</w:t>
      </w:r>
      <w:r w:rsidR="008C15A7">
        <w:t xml:space="preserve"> </w:t>
      </w:r>
      <w:r>
        <w:t>of</w:t>
      </w:r>
      <w:r w:rsidR="008C15A7">
        <w:t xml:space="preserve"> </w:t>
      </w:r>
      <w:r>
        <w:t>sweat</w:t>
      </w:r>
      <w:r w:rsidR="008C15A7">
        <w:t xml:space="preserve"> </w:t>
      </w:r>
      <w:r>
        <w:t>dropped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brow</w:t>
      </w:r>
      <w:r w:rsidR="008C15A7">
        <w:t xml:space="preserve"> </w:t>
      </w:r>
      <w:r>
        <w:t>onto</w:t>
      </w:r>
      <w:r w:rsidR="008C15A7">
        <w:t xml:space="preserve"> </w:t>
      </w:r>
      <w:r>
        <w:t>my</w:t>
      </w:r>
      <w:r w:rsidR="008C15A7">
        <w:t xml:space="preserve"> </w:t>
      </w:r>
      <w:r>
        <w:t>notes.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inadequate,</w:t>
      </w:r>
      <w:r w:rsidR="008C15A7">
        <w:t xml:space="preserve"> </w:t>
      </w:r>
      <w:r>
        <w:t>overwhelmed</w:t>
      </w:r>
      <w:r w:rsidR="008C15A7">
        <w:t xml:space="preserve"> </w:t>
      </w:r>
      <w:r>
        <w:t>and</w:t>
      </w:r>
      <w:r w:rsidR="008C15A7">
        <w:t xml:space="preserve"> </w:t>
      </w:r>
      <w:r>
        <w:t>ill-equipped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understatement.</w:t>
      </w:r>
    </w:p>
    <w:p w14:paraId="58322E79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funeral</w:t>
      </w:r>
      <w:r w:rsidR="008C15A7">
        <w:t xml:space="preserve"> </w:t>
      </w:r>
      <w:r>
        <w:t>was</w:t>
      </w:r>
      <w:r w:rsidR="008C15A7">
        <w:t xml:space="preserve"> </w:t>
      </w:r>
      <w:r>
        <w:t>held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Arcadia</w:t>
      </w:r>
      <w:r w:rsidR="008C15A7">
        <w:t xml:space="preserve"> </w:t>
      </w:r>
      <w:r>
        <w:t>Stake</w:t>
      </w:r>
      <w:r w:rsidR="008C15A7">
        <w:t xml:space="preserve"> </w:t>
      </w:r>
      <w:r>
        <w:t>Center</w:t>
      </w:r>
      <w:r w:rsidR="00C33184">
        <w:t>—</w:t>
      </w:r>
      <w:r>
        <w:t>a</w:t>
      </w:r>
      <w:r w:rsidR="008C15A7">
        <w:t xml:space="preserve"> </w:t>
      </w:r>
      <w:r>
        <w:t>huge</w:t>
      </w:r>
      <w:r w:rsidR="008C15A7">
        <w:t xml:space="preserve"> </w:t>
      </w:r>
      <w:r>
        <w:t>Church</w:t>
      </w:r>
      <w:r w:rsidR="008C15A7">
        <w:t xml:space="preserve"> </w:t>
      </w:r>
      <w:r>
        <w:t>building</w:t>
      </w:r>
      <w:r w:rsidR="008C15A7">
        <w:t xml:space="preserve"> </w:t>
      </w:r>
      <w:r>
        <w:t>filled</w:t>
      </w:r>
      <w:r w:rsidR="008C15A7">
        <w:t xml:space="preserve"> </w:t>
      </w:r>
      <w:r>
        <w:t>wall</w:t>
      </w:r>
      <w:r w:rsidR="008C15A7">
        <w:t xml:space="preserve"> </w:t>
      </w:r>
      <w:r>
        <w:t>to</w:t>
      </w:r>
      <w:r w:rsidR="008C15A7">
        <w:t xml:space="preserve"> </w:t>
      </w:r>
      <w:r>
        <w:t>wall</w:t>
      </w:r>
      <w:r w:rsidR="008C15A7">
        <w:t xml:space="preserve"> </w:t>
      </w:r>
      <w:r>
        <w:t>with</w:t>
      </w:r>
      <w:r w:rsidR="008C15A7">
        <w:t xml:space="preserve"> </w:t>
      </w:r>
      <w:r>
        <w:t>seating</w:t>
      </w:r>
      <w:r w:rsidR="008C15A7">
        <w:t xml:space="preserve"> </w:t>
      </w:r>
      <w:r>
        <w:t>for</w:t>
      </w:r>
      <w:r w:rsidR="008C15A7">
        <w:t xml:space="preserve"> </w:t>
      </w:r>
      <w:r>
        <w:t>about</w:t>
      </w:r>
      <w:r w:rsidR="008C15A7">
        <w:t xml:space="preserve"> </w:t>
      </w:r>
      <w:r>
        <w:t>1,000.</w:t>
      </w:r>
      <w:r w:rsidR="008C15A7">
        <w:t xml:space="preserve"> </w:t>
      </w:r>
      <w:r>
        <w:t>Yet,</w:t>
      </w:r>
      <w:r w:rsidR="008C15A7">
        <w:t xml:space="preserve"> </w:t>
      </w:r>
      <w:r>
        <w:t>even</w:t>
      </w:r>
      <w:r w:rsidR="008C15A7">
        <w:t xml:space="preserve"> </w:t>
      </w:r>
      <w:r>
        <w:t>with</w:t>
      </w:r>
      <w:r w:rsidR="008C15A7">
        <w:t xml:space="preserve"> </w:t>
      </w:r>
      <w:r>
        <w:t>its</w:t>
      </w:r>
      <w:r w:rsidR="008C15A7">
        <w:t xml:space="preserve"> </w:t>
      </w:r>
      <w:r>
        <w:t>immense</w:t>
      </w:r>
      <w:r w:rsidR="008C15A7">
        <w:t xml:space="preserve"> </w:t>
      </w:r>
      <w:r>
        <w:t>size,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standing</w:t>
      </w:r>
      <w:r w:rsidR="008C15A7">
        <w:t xml:space="preserve"> </w:t>
      </w:r>
      <w:r>
        <w:t>room</w:t>
      </w:r>
      <w:r w:rsidR="008C15A7">
        <w:t xml:space="preserve"> </w:t>
      </w:r>
      <w:r>
        <w:t>only</w:t>
      </w:r>
      <w:r w:rsidR="008C15A7">
        <w:t xml:space="preserve"> </w:t>
      </w:r>
      <w:r>
        <w:t>with</w:t>
      </w:r>
      <w:r w:rsidR="008C15A7">
        <w:t xml:space="preserve"> </w:t>
      </w:r>
      <w:r>
        <w:t>additional</w:t>
      </w:r>
      <w:r w:rsidR="008C15A7">
        <w:t xml:space="preserve"> </w:t>
      </w:r>
      <w:r>
        <w:t>people</w:t>
      </w:r>
      <w:r w:rsidR="008C15A7">
        <w:t xml:space="preserve"> </w:t>
      </w:r>
      <w:r>
        <w:t>sandwiched</w:t>
      </w:r>
      <w:r w:rsidR="008C15A7">
        <w:t xml:space="preserve"> </w:t>
      </w:r>
      <w:r>
        <w:t>in</w:t>
      </w:r>
      <w:r w:rsidR="008C15A7">
        <w:t xml:space="preserve"> </w:t>
      </w:r>
      <w:r>
        <w:t>nearby</w:t>
      </w:r>
      <w:r w:rsidR="008C15A7">
        <w:t xml:space="preserve"> </w:t>
      </w:r>
      <w:r>
        <w:t>classrooms</w:t>
      </w:r>
      <w:r w:rsidR="008C15A7">
        <w:t xml:space="preserve"> </w:t>
      </w:r>
      <w:r>
        <w:t>typically</w:t>
      </w:r>
      <w:r w:rsidR="008C15A7">
        <w:t xml:space="preserve"> </w:t>
      </w:r>
      <w:r>
        <w:t>used</w:t>
      </w:r>
      <w:r w:rsidR="008C15A7">
        <w:t xml:space="preserve"> </w:t>
      </w:r>
      <w:r>
        <w:t>for</w:t>
      </w:r>
      <w:r w:rsidR="008C15A7">
        <w:t xml:space="preserve"> </w:t>
      </w:r>
      <w:r>
        <w:t>Sunday</w:t>
      </w:r>
      <w:r w:rsidR="008C15A7">
        <w:t xml:space="preserve"> </w:t>
      </w:r>
      <w:r>
        <w:t>school</w:t>
      </w:r>
      <w:r w:rsidR="008C15A7">
        <w:t xml:space="preserve"> </w:t>
      </w:r>
      <w:r>
        <w:t>classes</w:t>
      </w:r>
      <w:r w:rsidR="008C15A7">
        <w:t xml:space="preserve"> </w:t>
      </w:r>
      <w:r>
        <w:t>each</w:t>
      </w:r>
      <w:r w:rsidR="008C15A7">
        <w:t xml:space="preserve"> </w:t>
      </w:r>
      <w:r>
        <w:t>equipped</w:t>
      </w:r>
      <w:r w:rsidR="008C15A7">
        <w:t xml:space="preserve"> </w:t>
      </w:r>
      <w:r>
        <w:t>with</w:t>
      </w:r>
      <w:r w:rsidR="008C15A7">
        <w:t xml:space="preserve"> </w:t>
      </w:r>
      <w:r>
        <w:t>TV</w:t>
      </w:r>
      <w:r w:rsidR="00610349">
        <w:t>’</w:t>
      </w:r>
      <w:r>
        <w:t>s</w:t>
      </w:r>
      <w:r w:rsidR="008C15A7">
        <w:t xml:space="preserve"> </w:t>
      </w:r>
      <w:r>
        <w:t>to</w:t>
      </w:r>
      <w:r w:rsidR="008C15A7">
        <w:t xml:space="preserve"> </w:t>
      </w:r>
      <w:r>
        <w:t>watch</w:t>
      </w:r>
      <w:r w:rsidR="008C15A7">
        <w:t xml:space="preserve"> </w:t>
      </w:r>
      <w:r>
        <w:t>the</w:t>
      </w:r>
      <w:r w:rsidR="008C15A7">
        <w:t xml:space="preserve"> </w:t>
      </w:r>
      <w:r>
        <w:t>service.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the</w:t>
      </w:r>
      <w:r w:rsidR="008C15A7">
        <w:t xml:space="preserve"> </w:t>
      </w:r>
      <w:r>
        <w:t>crowd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found</w:t>
      </w:r>
      <w:r w:rsidR="008C15A7">
        <w:t xml:space="preserve"> </w:t>
      </w:r>
      <w:r>
        <w:t>daunting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public</w:t>
      </w:r>
      <w:r w:rsidR="008C15A7">
        <w:t xml:space="preserve"> </w:t>
      </w:r>
      <w:r>
        <w:t>speaking.</w:t>
      </w:r>
      <w:r w:rsidR="008C15A7">
        <w:t xml:space="preserve"> </w:t>
      </w:r>
      <w:r>
        <w:t>(Give</w:t>
      </w:r>
      <w:r w:rsidR="008C15A7">
        <w:t xml:space="preserve"> </w:t>
      </w:r>
      <w:r>
        <w:t>me</w:t>
      </w:r>
      <w:r w:rsidR="008C15A7">
        <w:t xml:space="preserve"> </w:t>
      </w:r>
      <w:r>
        <w:t>any</w:t>
      </w:r>
      <w:r w:rsidR="008C15A7">
        <w:t xml:space="preserve"> </w:t>
      </w:r>
      <w:r>
        <w:t>topic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bullet</w:t>
      </w:r>
      <w:r w:rsidR="008C15A7">
        <w:t xml:space="preserve"> </w:t>
      </w:r>
      <w:r>
        <w:t>points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rare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actually</w:t>
      </w:r>
      <w:r w:rsidR="008C15A7">
        <w:t xml:space="preserve"> </w:t>
      </w:r>
      <w:r>
        <w:t>enjoys</w:t>
      </w:r>
      <w:r w:rsidR="008C15A7">
        <w:t xml:space="preserve"> </w:t>
      </w:r>
      <w:r>
        <w:t>it.)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fact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speaking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best</w:t>
      </w:r>
      <w:r w:rsidR="008C15A7">
        <w:t xml:space="preserve"> </w:t>
      </w:r>
      <w:r>
        <w:t>friend</w:t>
      </w:r>
      <w:r w:rsidR="00610349">
        <w:t>’</w:t>
      </w:r>
      <w:r>
        <w:t>s</w:t>
      </w:r>
      <w:r w:rsidR="008C15A7">
        <w:t xml:space="preserve"> </w:t>
      </w:r>
      <w:r>
        <w:t>funeral</w:t>
      </w:r>
      <w:r w:rsidR="00C33184">
        <w:t>—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job</w:t>
      </w:r>
      <w:r w:rsidR="008C15A7">
        <w:t xml:space="preserve"> </w:t>
      </w:r>
      <w:r>
        <w:t>that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wants.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one</w:t>
      </w:r>
      <w:r w:rsidR="008C15A7">
        <w:t xml:space="preserve"> </w:t>
      </w:r>
      <w:r>
        <w:t>chance</w:t>
      </w:r>
      <w:r w:rsidR="008C15A7">
        <w:t xml:space="preserve"> </w:t>
      </w:r>
      <w:r>
        <w:t>to</w:t>
      </w:r>
      <w:r w:rsidR="008C15A7">
        <w:t xml:space="preserve"> </w:t>
      </w:r>
      <w:r>
        <w:t>celebrate</w:t>
      </w:r>
      <w:r w:rsidR="008C15A7">
        <w:t xml:space="preserve"> </w:t>
      </w:r>
      <w:r>
        <w:t>this</w:t>
      </w:r>
      <w:r w:rsidR="008C15A7">
        <w:t xml:space="preserve"> </w:t>
      </w:r>
      <w:r>
        <w:t>amazing</w:t>
      </w:r>
      <w:r w:rsidR="008C15A7">
        <w:t xml:space="preserve"> </w:t>
      </w:r>
      <w:r>
        <w:t>guy</w:t>
      </w:r>
      <w:r w:rsidR="00610349">
        <w:t>’</w:t>
      </w:r>
      <w:r>
        <w:t>s</w:t>
      </w:r>
      <w:r w:rsidR="008C15A7">
        <w:t xml:space="preserve"> </w:t>
      </w:r>
      <w:r>
        <w:t>life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kids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front</w:t>
      </w:r>
      <w:r w:rsidR="008C15A7">
        <w:t xml:space="preserve"> </w:t>
      </w:r>
      <w:r>
        <w:t>row</w:t>
      </w:r>
      <w:r w:rsidR="008C15A7">
        <w:t xml:space="preserve"> </w:t>
      </w:r>
      <w:r>
        <w:t>staring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yet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think</w:t>
      </w:r>
      <w:r w:rsidR="008C15A7">
        <w:t xml:space="preserve"> </w:t>
      </w:r>
      <w:r>
        <w:t>straight.</w:t>
      </w:r>
    </w:p>
    <w:p w14:paraId="182DC07C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settled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chair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stand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as</w:t>
      </w:r>
      <w:r w:rsidR="008C15A7">
        <w:t xml:space="preserve"> </w:t>
      </w:r>
      <w:r>
        <w:t>people</w:t>
      </w:r>
      <w:r w:rsidR="008C15A7">
        <w:t xml:space="preserve"> </w:t>
      </w:r>
      <w:r>
        <w:t>continued</w:t>
      </w:r>
      <w:r w:rsidR="008C15A7">
        <w:t xml:space="preserve"> </w:t>
      </w:r>
      <w:r>
        <w:t>to</w:t>
      </w:r>
      <w:r w:rsidR="008C15A7">
        <w:t xml:space="preserve"> </w:t>
      </w:r>
      <w:r>
        <w:t>file</w:t>
      </w:r>
      <w:r w:rsidR="008C15A7">
        <w:t xml:space="preserve"> </w:t>
      </w:r>
      <w:r>
        <w:t>in.</w:t>
      </w:r>
      <w:r w:rsidR="008C15A7">
        <w:t xml:space="preserve"> </w:t>
      </w:r>
      <w:r>
        <w:t>Beautiful</w:t>
      </w:r>
      <w:r w:rsidR="008C15A7">
        <w:t xml:space="preserve"> </w:t>
      </w:r>
      <w:r>
        <w:t>organ</w:t>
      </w:r>
      <w:r w:rsidR="008C15A7">
        <w:t xml:space="preserve"> </w:t>
      </w:r>
      <w:r>
        <w:t>music</w:t>
      </w:r>
      <w:r w:rsidR="008C15A7">
        <w:t xml:space="preserve"> </w:t>
      </w:r>
      <w:r>
        <w:t>started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reviewing</w:t>
      </w:r>
      <w:r w:rsidR="008C15A7">
        <w:t xml:space="preserve"> </w:t>
      </w:r>
      <w:r>
        <w:t>my</w:t>
      </w:r>
      <w:r w:rsidR="008C15A7">
        <w:t xml:space="preserve"> </w:t>
      </w:r>
      <w:r>
        <w:t>notes,</w:t>
      </w:r>
      <w:r w:rsidR="008C15A7">
        <w:t xml:space="preserve"> </w:t>
      </w:r>
      <w:r>
        <w:t>a</w:t>
      </w:r>
      <w:r w:rsidR="008C15A7">
        <w:t xml:space="preserve"> </w:t>
      </w:r>
      <w:r>
        <w:t>strong</w:t>
      </w:r>
      <w:r w:rsidR="008C15A7">
        <w:t xml:space="preserve"> </w:t>
      </w:r>
      <w:r>
        <w:t>hand</w:t>
      </w:r>
      <w:r w:rsidR="008C15A7">
        <w:t xml:space="preserve"> </w:t>
      </w:r>
      <w:r>
        <w:t>landed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arm,</w:t>
      </w:r>
      <w:r w:rsidR="008C15A7">
        <w:t xml:space="preserve"> </w:t>
      </w:r>
      <w:r>
        <w:t>squeezing</w:t>
      </w:r>
      <w:r w:rsidR="008C15A7">
        <w:t xml:space="preserve"> </w:t>
      </w:r>
      <w:r>
        <w:t>it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vice-like</w:t>
      </w:r>
      <w:r w:rsidR="008C15A7">
        <w:t xml:space="preserve"> </w:t>
      </w:r>
      <w:r>
        <w:t>grip,</w:t>
      </w:r>
      <w:r w:rsidR="008C15A7">
        <w:t xml:space="preserve"> </w:t>
      </w:r>
      <w:r>
        <w:t>jolting</w:t>
      </w:r>
      <w:r w:rsidR="008C15A7">
        <w:t xml:space="preserve"> </w:t>
      </w:r>
      <w:r>
        <w:t>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fog</w:t>
      </w:r>
      <w:r w:rsidR="008C15A7">
        <w:t xml:space="preserve"> </w:t>
      </w:r>
      <w:r>
        <w:t>and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feet</w:t>
      </w:r>
      <w:r w:rsidR="008C15A7">
        <w:t xml:space="preserve"> </w:t>
      </w:r>
      <w:r>
        <w:t>were.</w:t>
      </w:r>
      <w:r w:rsidR="008C15A7">
        <w:t xml:space="preserve"> </w:t>
      </w:r>
      <w:r>
        <w:t>I</w:t>
      </w:r>
      <w:r w:rsidR="008C15A7">
        <w:t xml:space="preserve"> </w:t>
      </w:r>
      <w:r>
        <w:t>looked</w:t>
      </w:r>
      <w:r w:rsidR="008C15A7">
        <w:t xml:space="preserve"> </w:t>
      </w:r>
      <w:r>
        <w:t>up.</w:t>
      </w:r>
      <w:r w:rsidR="008C15A7">
        <w:t xml:space="preserve"> </w:t>
      </w:r>
      <w:r w:rsidRPr="00BC4DEA">
        <w:rPr>
          <w:rStyle w:val="itali"/>
        </w:rPr>
        <w:t>Gulp</w:t>
      </w:r>
      <w:r>
        <w:t>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Elder</w:t>
      </w:r>
      <w:r w:rsidR="008C15A7">
        <w:t xml:space="preserve"> </w:t>
      </w:r>
      <w:r>
        <w:t>Andersen.</w:t>
      </w:r>
    </w:p>
    <w:p w14:paraId="2E3E176F" w14:textId="77777777" w:rsidR="00722F53" w:rsidRDefault="00610349" w:rsidP="008F1C01">
      <w:pPr>
        <w:pStyle w:val="Body-TextTx"/>
      </w:pPr>
      <w:r>
        <w:t>“</w:t>
      </w:r>
      <w:r w:rsidR="00E949E9">
        <w:t>Brother</w:t>
      </w:r>
      <w:r w:rsidR="008C15A7">
        <w:t xml:space="preserve"> </w:t>
      </w:r>
      <w:r w:rsidR="00E949E9">
        <w:t>O</w:t>
      </w:r>
      <w:r>
        <w:t>’</w:t>
      </w:r>
      <w:r w:rsidR="00E949E9">
        <w:t>Neil,</w:t>
      </w:r>
      <w:r w:rsidR="008C15A7">
        <w:t xml:space="preserve"> </w:t>
      </w:r>
      <w:r w:rsidR="00E949E9">
        <w:t>why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sitting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asked,</w:t>
      </w:r>
      <w:r w:rsidR="008C15A7">
        <w:t xml:space="preserve"> </w:t>
      </w:r>
      <w:r w:rsidR="00E949E9">
        <w:t>referring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seat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chosen,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farthest</w:t>
      </w:r>
      <w:r w:rsidR="008C15A7">
        <w:t xml:space="preserve"> </w:t>
      </w:r>
      <w:r w:rsidR="00E949E9">
        <w:t>away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else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stage.</w:t>
      </w:r>
    </w:p>
    <w:p w14:paraId="1F15D49E" w14:textId="77777777" w:rsidR="00722F53" w:rsidRDefault="00610349" w:rsidP="008F1C01">
      <w:pPr>
        <w:pStyle w:val="Body-TextTx"/>
      </w:pPr>
      <w:r>
        <w:t>“</w:t>
      </w:r>
      <w:r w:rsidR="00E949E9">
        <w:t>Um,</w:t>
      </w:r>
      <w:r w:rsidR="008C15A7">
        <w:t xml:space="preserve"> </w:t>
      </w:r>
      <w:r w:rsidR="00E949E9">
        <w:t>well,</w:t>
      </w:r>
      <w:r w:rsidR="008C15A7">
        <w:t xml:space="preserve"> </w:t>
      </w:r>
      <w:r w:rsidR="00E949E9">
        <w:t>uh,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should</w:t>
      </w:r>
      <w:r w:rsidR="008C15A7">
        <w:t xml:space="preserve"> </w:t>
      </w:r>
      <w:r w:rsidR="00E949E9">
        <w:t>stay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way.</w:t>
      </w:r>
      <w:r>
        <w:t>”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voice</w:t>
      </w:r>
      <w:r w:rsidR="008C15A7">
        <w:t xml:space="preserve"> </w:t>
      </w:r>
      <w:r w:rsidR="00E949E9">
        <w:t>trailed</w:t>
      </w:r>
      <w:r w:rsidR="008C15A7">
        <w:t xml:space="preserve"> </w:t>
      </w:r>
      <w:r w:rsidR="00E949E9">
        <w:t>off.</w:t>
      </w:r>
    </w:p>
    <w:p w14:paraId="238A7C54" w14:textId="77777777" w:rsidR="00722F53" w:rsidRDefault="00610349" w:rsidP="008F1C01">
      <w:pPr>
        <w:pStyle w:val="Body-TextTx"/>
      </w:pPr>
      <w:r>
        <w:t>“</w:t>
      </w:r>
      <w:r w:rsidR="00E949E9">
        <w:t>No.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do.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across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stage,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feel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pair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eyes</w:t>
      </w:r>
      <w:r w:rsidR="008C15A7">
        <w:t xml:space="preserve"> </w:t>
      </w:r>
      <w:r w:rsidR="00E949E9">
        <w:t>moving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step,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looking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fixated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revered</w:t>
      </w:r>
      <w:r w:rsidR="008C15A7">
        <w:t xml:space="preserve"> </w:t>
      </w:r>
      <w:r w:rsidR="00E949E9">
        <w:t>apostles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attendance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guided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seat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him.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bit</w:t>
      </w:r>
      <w:r w:rsidR="008C15A7">
        <w:t xml:space="preserve"> </w:t>
      </w:r>
      <w:r w:rsidR="00E949E9">
        <w:t>intimidated</w:t>
      </w:r>
      <w:r>
        <w:t> . . .</w:t>
      </w:r>
      <w:r w:rsidR="00722F53">
        <w:t xml:space="preserve"> </w:t>
      </w:r>
      <w:r w:rsidR="00E949E9">
        <w:t>okay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intimidated,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welcome</w:t>
      </w:r>
      <w:r w:rsidR="008C15A7">
        <w:t xml:space="preserve"> </w:t>
      </w:r>
      <w:r w:rsidR="00E949E9">
        <w:t>reset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distraction.</w:t>
      </w:r>
    </w:p>
    <w:p w14:paraId="12D06E92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longest</w:t>
      </w:r>
      <w:r w:rsidR="008C15A7">
        <w:t xml:space="preserve"> </w:t>
      </w:r>
      <w:r>
        <w:t>prayers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pantheon</w:t>
      </w:r>
      <w:r w:rsidR="008C15A7">
        <w:t xml:space="preserve"> </w:t>
      </w:r>
      <w:r>
        <w:t>of</w:t>
      </w:r>
      <w:r w:rsidR="008C15A7">
        <w:t xml:space="preserve"> </w:t>
      </w:r>
      <w:r>
        <w:t>long</w:t>
      </w:r>
      <w:r w:rsidR="008C15A7">
        <w:t xml:space="preserve"> </w:t>
      </w:r>
      <w:r>
        <w:t>prayers,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that</w:t>
      </w:r>
      <w:r w:rsidR="008C15A7">
        <w:t xml:space="preserve"> </w:t>
      </w:r>
      <w:r>
        <w:t>same</w:t>
      </w:r>
      <w:r w:rsidR="008C15A7">
        <w:t xml:space="preserve"> </w:t>
      </w:r>
      <w:r>
        <w:t>vice-like</w:t>
      </w:r>
      <w:r w:rsidR="008C15A7">
        <w:t xml:space="preserve"> </w:t>
      </w:r>
      <w:r>
        <w:lastRenderedPageBreak/>
        <w:t>grip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arm,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knowing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Elder</w:t>
      </w:r>
      <w:r w:rsidR="008C15A7">
        <w:t xml:space="preserve"> </w:t>
      </w:r>
      <w:r>
        <w:t>Andersen.</w:t>
      </w:r>
      <w:r w:rsidR="008C15A7">
        <w:t xml:space="preserve"> </w:t>
      </w:r>
      <w:r>
        <w:t>Hoping</w:t>
      </w:r>
      <w:r w:rsidR="008C15A7">
        <w:t xml:space="preserve"> </w:t>
      </w:r>
      <w:r>
        <w:t>he</w:t>
      </w:r>
      <w:r w:rsidR="008C15A7">
        <w:t xml:space="preserve"> </w:t>
      </w:r>
      <w:r>
        <w:t>might</w:t>
      </w:r>
      <w:r w:rsidR="008C15A7">
        <w:t xml:space="preserve"> </w:t>
      </w:r>
      <w:r>
        <w:t>loosen</w:t>
      </w:r>
      <w:r w:rsidR="008C15A7">
        <w:t xml:space="preserve"> </w:t>
      </w:r>
      <w:r>
        <w:t>it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and</w:t>
      </w:r>
      <w:r w:rsidR="008C15A7">
        <w:t xml:space="preserve"> </w:t>
      </w:r>
      <w:r>
        <w:t>wondering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spending</w:t>
      </w:r>
      <w:r w:rsidR="008C15A7">
        <w:t xml:space="preserve"> </w:t>
      </w:r>
      <w:r>
        <w:t>some</w:t>
      </w:r>
      <w:r w:rsidR="008C15A7">
        <w:t xml:space="preserve"> </w:t>
      </w:r>
      <w:r>
        <w:t>extra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weight</w:t>
      </w:r>
      <w:r w:rsidR="008C15A7">
        <w:t xml:space="preserve"> </w:t>
      </w:r>
      <w:r>
        <w:t>room,</w:t>
      </w:r>
      <w:r w:rsidR="008C15A7">
        <w:t xml:space="preserve"> </w:t>
      </w:r>
      <w:r>
        <w:t>I</w:t>
      </w:r>
      <w:r w:rsidR="008C15A7">
        <w:t xml:space="preserve"> </w:t>
      </w:r>
      <w:r>
        <w:t>heard</w:t>
      </w:r>
      <w:r w:rsidR="008C15A7">
        <w:t xml:space="preserve"> </w:t>
      </w:r>
      <w:r>
        <w:t>a</w:t>
      </w:r>
      <w:r w:rsidR="008C15A7">
        <w:t xml:space="preserve"> </w:t>
      </w:r>
      <w:r>
        <w:t>not-so-subtle</w:t>
      </w:r>
      <w:r w:rsidR="008C15A7">
        <w:t xml:space="preserve"> </w:t>
      </w:r>
      <w:r>
        <w:t>and</w:t>
      </w:r>
      <w:r w:rsidR="008C15A7">
        <w:t xml:space="preserve"> </w:t>
      </w:r>
      <w:r>
        <w:t>very</w:t>
      </w:r>
      <w:r w:rsidR="008C15A7">
        <w:t xml:space="preserve"> </w:t>
      </w:r>
      <w:r>
        <w:t>stern</w:t>
      </w:r>
      <w:r w:rsidR="008C15A7">
        <w:t xml:space="preserve"> </w:t>
      </w:r>
      <w:r>
        <w:t>directive</w:t>
      </w:r>
      <w:r w:rsidR="008C15A7">
        <w:t xml:space="preserve"> </w:t>
      </w:r>
      <w:r>
        <w:t>whispered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ear.</w:t>
      </w:r>
      <w:r w:rsidR="008C15A7">
        <w:t xml:space="preserve"> </w:t>
      </w:r>
      <w:r w:rsidR="00610349">
        <w:t>“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entertainment.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holy</w:t>
      </w:r>
      <w:r w:rsidR="008C15A7">
        <w:t xml:space="preserve"> </w:t>
      </w:r>
      <w:r>
        <w:t>service,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said.</w:t>
      </w:r>
      <w:r w:rsidR="008C15A7">
        <w:t xml:space="preserve"> </w:t>
      </w:r>
      <w:r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referring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to?</w:t>
      </w:r>
      <w:r w:rsidR="008C15A7" w:rsidRPr="00BC4DEA">
        <w:rPr>
          <w:rStyle w:val="itali"/>
        </w:rPr>
        <w:t xml:space="preserve"> </w:t>
      </w:r>
      <w:r>
        <w:t>I</w:t>
      </w:r>
      <w:r w:rsidR="008C15A7">
        <w:t xml:space="preserve"> </w:t>
      </w:r>
      <w:r>
        <w:t>wondered.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zoned</w:t>
      </w:r>
      <w:r w:rsidR="008C15A7">
        <w:t xml:space="preserve"> </w:t>
      </w:r>
      <w:r>
        <w:t>out</w:t>
      </w:r>
      <w:r w:rsidR="008C15A7">
        <w:t xml:space="preserve"> </w:t>
      </w:r>
      <w:r>
        <w:t>completely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not</w:t>
      </w:r>
      <w:r w:rsidR="008C15A7">
        <w:t xml:space="preserve"> </w:t>
      </w:r>
      <w:r>
        <w:t>heard</w:t>
      </w:r>
      <w:r w:rsidR="008C15A7">
        <w:t xml:space="preserve"> </w:t>
      </w:r>
      <w:r>
        <w:t>much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prayer.</w:t>
      </w:r>
      <w:r w:rsidR="008C15A7">
        <w:t xml:space="preserve"> </w:t>
      </w:r>
      <w:r>
        <w:t>I</w:t>
      </w:r>
      <w:r w:rsidR="008C15A7">
        <w:t xml:space="preserve"> </w:t>
      </w:r>
      <w:r>
        <w:t>took</w:t>
      </w:r>
      <w:r w:rsidR="008C15A7">
        <w:t xml:space="preserve"> </w:t>
      </w:r>
      <w:r>
        <w:t>out</w:t>
      </w:r>
      <w:r w:rsidR="008C15A7">
        <w:t xml:space="preserve"> </w:t>
      </w:r>
      <w:r>
        <w:t>a</w:t>
      </w:r>
      <w:r w:rsidR="008C15A7">
        <w:t xml:space="preserve"> </w:t>
      </w:r>
      <w:r>
        <w:t>pen</w:t>
      </w:r>
      <w:r w:rsidR="008C15A7">
        <w:t xml:space="preserve"> </w:t>
      </w:r>
      <w:r>
        <w:t>and</w:t>
      </w:r>
      <w:r w:rsidR="008C15A7">
        <w:t xml:space="preserve"> </w:t>
      </w:r>
      <w:r>
        <w:t>crossed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jokes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planned</w:t>
      </w:r>
      <w:r w:rsidR="008C15A7">
        <w:t xml:space="preserve"> </w:t>
      </w:r>
      <w:r>
        <w:t>to</w:t>
      </w:r>
      <w:r w:rsidR="008C15A7">
        <w:t xml:space="preserve"> </w:t>
      </w:r>
      <w:r>
        <w:t>open</w:t>
      </w:r>
      <w:r w:rsidR="008C15A7">
        <w:t xml:space="preserve"> </w:t>
      </w:r>
      <w:r>
        <w:t>with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begin,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introduced</w:t>
      </w:r>
      <w:r w:rsidR="008C15A7">
        <w:t xml:space="preserve"> </w:t>
      </w:r>
      <w:r>
        <w:t>and</w:t>
      </w:r>
      <w:r w:rsidR="008C15A7">
        <w:t xml:space="preserve"> </w:t>
      </w:r>
      <w:r>
        <w:t>called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stand.</w:t>
      </w:r>
      <w:r w:rsidR="008C15A7">
        <w:t xml:space="preserve"> </w:t>
      </w:r>
      <w:r>
        <w:t>I</w:t>
      </w:r>
      <w:r w:rsidR="008C15A7">
        <w:t xml:space="preserve"> </w:t>
      </w:r>
      <w:r>
        <w:t>slowly</w:t>
      </w:r>
      <w:r w:rsidR="008C15A7">
        <w:t xml:space="preserve"> </w:t>
      </w:r>
      <w:r>
        <w:t>walked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front</w:t>
      </w:r>
      <w:r w:rsidR="008C15A7">
        <w:t xml:space="preserve"> </w:t>
      </w:r>
      <w:r>
        <w:t>and</w:t>
      </w:r>
      <w:r w:rsidR="008C15A7">
        <w:t xml:space="preserve"> </w:t>
      </w:r>
      <w:r>
        <w:t>looked</w:t>
      </w:r>
      <w:r w:rsidR="008C15A7">
        <w:t xml:space="preserve"> </w:t>
      </w:r>
      <w:r>
        <w:t>out</w:t>
      </w:r>
      <w:r w:rsidR="008C15A7">
        <w:t xml:space="preserve"> </w:t>
      </w:r>
      <w:r>
        <w:t>over</w:t>
      </w:r>
      <w:r w:rsidR="008C15A7">
        <w:t xml:space="preserve"> </w:t>
      </w:r>
      <w:r>
        <w:t>a</w:t>
      </w:r>
      <w:r w:rsidR="008C15A7">
        <w:t xml:space="preserve"> </w:t>
      </w:r>
      <w:r>
        <w:t>full,</w:t>
      </w:r>
      <w:r w:rsidR="008C15A7">
        <w:t xml:space="preserve"> </w:t>
      </w:r>
      <w:r>
        <w:t>respectful</w:t>
      </w:r>
      <w:r w:rsidR="008C15A7">
        <w:t xml:space="preserve"> </w:t>
      </w:r>
      <w:r>
        <w:t>and</w:t>
      </w:r>
      <w:r w:rsidR="008C15A7">
        <w:t xml:space="preserve"> </w:t>
      </w:r>
      <w:r>
        <w:t>loving</w:t>
      </w:r>
      <w:r w:rsidR="008C15A7">
        <w:t xml:space="preserve"> </w:t>
      </w:r>
      <w:r>
        <w:t>group.</w:t>
      </w:r>
      <w:r w:rsidR="008C15A7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the</w:t>
      </w:r>
      <w:r w:rsidR="008C15A7">
        <w:t xml:space="preserve"> </w:t>
      </w:r>
      <w:r>
        <w:t>Cardon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eyes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leave</w:t>
      </w:r>
      <w:r w:rsidR="008C15A7">
        <w:t xml:space="preserve"> </w:t>
      </w:r>
      <w:r>
        <w:t>them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talk.</w:t>
      </w:r>
    </w:p>
    <w:p w14:paraId="612E9886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cried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times.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tapped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shoulder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times</w:t>
      </w:r>
      <w:r w:rsidR="008C15A7">
        <w:t xml:space="preserve"> </w:t>
      </w:r>
      <w:r>
        <w:t>to</w:t>
      </w:r>
      <w:r w:rsidR="008C15A7">
        <w:t xml:space="preserve"> </w:t>
      </w:r>
      <w:r>
        <w:t>wrap</w:t>
      </w:r>
      <w:r w:rsidR="008C15A7">
        <w:t xml:space="preserve"> </w:t>
      </w:r>
      <w:r>
        <w:t>it</w:t>
      </w:r>
      <w:r w:rsidR="008C15A7">
        <w:t xml:space="preserve"> </w:t>
      </w:r>
      <w:r>
        <w:t>up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longer</w:t>
      </w:r>
      <w:r w:rsidR="008C15A7">
        <w:t xml:space="preserve"> </w:t>
      </w:r>
      <w:r>
        <w:t>than</w:t>
      </w:r>
      <w:r w:rsidR="008C15A7">
        <w:t xml:space="preserve"> </w:t>
      </w:r>
      <w:r>
        <w:t>expected.</w:t>
      </w:r>
      <w:r w:rsidR="008C15A7">
        <w:t xml:space="preserve"> </w:t>
      </w:r>
      <w:r>
        <w:t>(I</w:t>
      </w:r>
      <w:r w:rsidR="008C15A7">
        <w:t xml:space="preserve"> </w:t>
      </w:r>
      <w:r>
        <w:t>smiled</w:t>
      </w:r>
      <w:r w:rsidR="008C15A7">
        <w:t xml:space="preserve"> </w:t>
      </w:r>
      <w:r>
        <w:t>and</w:t>
      </w:r>
      <w:r w:rsidR="008C15A7">
        <w:t xml:space="preserve"> </w:t>
      </w:r>
      <w:r>
        <w:t>almost</w:t>
      </w:r>
      <w:r w:rsidR="008C15A7">
        <w:t xml:space="preserve"> </w:t>
      </w:r>
      <w:r>
        <w:t>laughed</w:t>
      </w:r>
      <w:r w:rsidR="008C15A7">
        <w:t xml:space="preserve"> </w:t>
      </w:r>
      <w:r>
        <w:t>out</w:t>
      </w:r>
      <w:r w:rsidR="008C15A7">
        <w:t xml:space="preserve"> </w:t>
      </w:r>
      <w:r>
        <w:t>loud</w:t>
      </w:r>
      <w:r w:rsidR="008C15A7">
        <w:t xml:space="preserve"> </w:t>
      </w:r>
      <w:r>
        <w:t>because</w:t>
      </w:r>
      <w:r w:rsidR="008C15A7">
        <w:t xml:space="preserve"> </w:t>
      </w:r>
      <w:r>
        <w:t>Wil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loved</w:t>
      </w:r>
      <w:r w:rsidR="008C15A7">
        <w:t xml:space="preserve"> </w:t>
      </w:r>
      <w:r>
        <w:t>me</w:t>
      </w:r>
      <w:r w:rsidR="008C15A7">
        <w:t xml:space="preserve"> </w:t>
      </w:r>
      <w:r>
        <w:t>shaking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brass</w:t>
      </w:r>
      <w:r w:rsidR="008C15A7">
        <w:t xml:space="preserve"> </w:t>
      </w:r>
      <w:r>
        <w:t>and</w:t>
      </w:r>
      <w:r w:rsidR="008C15A7">
        <w:t xml:space="preserve"> </w:t>
      </w:r>
      <w:r>
        <w:t>finishing</w:t>
      </w:r>
      <w:r w:rsidR="008C15A7">
        <w:t xml:space="preserve"> </w:t>
      </w:r>
      <w:r>
        <w:t>my</w:t>
      </w:r>
      <w:r w:rsidR="008C15A7">
        <w:t xml:space="preserve"> </w:t>
      </w:r>
      <w:r>
        <w:t>talk.)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feel</w:t>
      </w:r>
      <w:r w:rsidR="008C15A7">
        <w:t xml:space="preserve"> </w:t>
      </w:r>
      <w:r>
        <w:t>the</w:t>
      </w:r>
      <w:r w:rsidR="008C15A7">
        <w:t xml:space="preserve"> </w:t>
      </w:r>
      <w:r>
        <w:t>spirit</w:t>
      </w:r>
      <w:r w:rsidR="008C15A7">
        <w:t xml:space="preserve"> </w:t>
      </w:r>
      <w:r>
        <w:t>so</w:t>
      </w:r>
      <w:r w:rsidR="008C15A7">
        <w:t xml:space="preserve"> </w:t>
      </w:r>
      <w:r>
        <w:t>strongly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chest</w:t>
      </w:r>
      <w:r w:rsidR="008C15A7">
        <w:t xml:space="preserve"> </w:t>
      </w:r>
      <w:r>
        <w:t>pounded</w:t>
      </w:r>
      <w:r w:rsidR="008C15A7">
        <w:t xml:space="preserve"> </w:t>
      </w:r>
      <w:r>
        <w:t>as</w:t>
      </w:r>
      <w:r w:rsidR="008C15A7">
        <w:t xml:space="preserve"> </w:t>
      </w:r>
      <w:r>
        <w:t>if</w:t>
      </w:r>
      <w:r w:rsidR="008C15A7">
        <w:t xml:space="preserve"> </w:t>
      </w:r>
      <w:r>
        <w:t>it</w:t>
      </w:r>
      <w:r w:rsidR="008C15A7">
        <w:t xml:space="preserve"> </w:t>
      </w:r>
      <w:r>
        <w:t>were</w:t>
      </w:r>
      <w:r w:rsidR="008C15A7">
        <w:t xml:space="preserve"> </w:t>
      </w:r>
      <w:r>
        <w:t>coming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shirt.</w:t>
      </w:r>
      <w:r w:rsidR="008C15A7">
        <w:t xml:space="preserve"> </w:t>
      </w:r>
      <w:r>
        <w:t>And,</w:t>
      </w:r>
      <w:r w:rsidR="008C15A7">
        <w:t xml:space="preserve"> </w:t>
      </w:r>
      <w:r>
        <w:t>just</w:t>
      </w:r>
      <w:r w:rsidR="008C15A7">
        <w:t xml:space="preserve"> </w:t>
      </w:r>
      <w:r>
        <w:t>like</w:t>
      </w:r>
      <w:r w:rsidR="008C15A7">
        <w:t xml:space="preserve"> </w:t>
      </w:r>
      <w:r>
        <w:t>that,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over.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sat</w:t>
      </w:r>
      <w:r w:rsidR="008C15A7">
        <w:t xml:space="preserve"> </w:t>
      </w:r>
      <w:r>
        <w:t>down,</w:t>
      </w:r>
      <w:r w:rsidR="008C15A7">
        <w:t xml:space="preserve"> </w:t>
      </w:r>
      <w:r>
        <w:t>Elder</w:t>
      </w:r>
      <w:r w:rsidR="008C15A7">
        <w:t xml:space="preserve"> </w:t>
      </w:r>
      <w:r>
        <w:t>Andersen</w:t>
      </w:r>
      <w:r w:rsidR="008C15A7">
        <w:t xml:space="preserve"> </w:t>
      </w:r>
      <w:r>
        <w:t>leaned</w:t>
      </w:r>
      <w:r w:rsidR="008C15A7">
        <w:t xml:space="preserve"> </w:t>
      </w:r>
      <w:r>
        <w:t>in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without</w:t>
      </w:r>
      <w:r w:rsidR="008C15A7">
        <w:t xml:space="preserve"> </w:t>
      </w:r>
      <w:r>
        <w:t>the</w:t>
      </w:r>
      <w:r w:rsidR="008C15A7">
        <w:t xml:space="preserve"> </w:t>
      </w:r>
      <w:r>
        <w:t>grip.</w:t>
      </w:r>
    </w:p>
    <w:p w14:paraId="539E4371" w14:textId="77777777" w:rsidR="00017929" w:rsidRDefault="00610349" w:rsidP="008F1C01">
      <w:pPr>
        <w:pStyle w:val="Body-TextTx"/>
      </w:pPr>
      <w:r>
        <w:t>“</w:t>
      </w:r>
      <w:r w:rsidR="00E949E9">
        <w:t>Those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forget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talk</w:t>
      </w:r>
      <w:r w:rsidR="008C15A7">
        <w:t xml:space="preserve"> </w:t>
      </w:r>
      <w:r w:rsidR="00E949E9">
        <w:t>Brother</w:t>
      </w:r>
      <w:r w:rsidR="008C15A7">
        <w:t xml:space="preserve"> </w:t>
      </w:r>
      <w:r w:rsidR="00E949E9">
        <w:t>O</w:t>
      </w:r>
      <w:r>
        <w:t>’</w:t>
      </w:r>
      <w:r w:rsidR="00E949E9">
        <w:t>Neil.</w:t>
      </w:r>
      <w:r w:rsidR="008C15A7">
        <w:t xml:space="preserve"> </w:t>
      </w:r>
      <w:r w:rsidR="00E949E9">
        <w:t>Well</w:t>
      </w:r>
      <w:r w:rsidR="008C15A7">
        <w:t xml:space="preserve"> </w:t>
      </w:r>
      <w:r w:rsidR="00E949E9">
        <w:t>done,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grief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temporarily</w:t>
      </w:r>
      <w:r w:rsidR="008C15A7">
        <w:t xml:space="preserve"> </w:t>
      </w:r>
      <w:r w:rsidR="00E949E9">
        <w:t>replaced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relief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awkward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pride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relief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over.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hands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sobbed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quietly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service.</w:t>
      </w:r>
    </w:p>
    <w:p w14:paraId="798E1C11" w14:textId="77777777" w:rsidR="00722F53" w:rsidRDefault="00E949E9" w:rsidP="008F1C01">
      <w:pPr>
        <w:pStyle w:val="Body-TextTx"/>
      </w:pPr>
      <w:r>
        <w:t>I</w:t>
      </w:r>
      <w:r w:rsidR="00610349">
        <w:t>’</w:t>
      </w:r>
      <w:r>
        <w:t>d</w:t>
      </w:r>
      <w:r w:rsidR="008C15A7">
        <w:t xml:space="preserve"> </w:t>
      </w:r>
      <w:r>
        <w:t>like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that</w:t>
      </w:r>
      <w:r w:rsidR="008C15A7">
        <w:t xml:space="preserve"> </w:t>
      </w:r>
      <w:r>
        <w:t>speaking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funeral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move</w:t>
      </w:r>
      <w:r w:rsidR="008C15A7">
        <w:t xml:space="preserve"> </w:t>
      </w:r>
      <w:r>
        <w:t>forward,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truth</w:t>
      </w:r>
      <w:r w:rsidR="008C15A7">
        <w:t xml:space="preserve"> </w:t>
      </w:r>
      <w:r>
        <w:t>the</w:t>
      </w:r>
      <w:r w:rsidR="008C15A7">
        <w:t xml:space="preserve"> </w:t>
      </w:r>
      <w:r>
        <w:t>fog</w:t>
      </w:r>
      <w:r w:rsidR="008C15A7">
        <w:t xml:space="preserve"> </w:t>
      </w:r>
      <w:r>
        <w:t>would</w:t>
      </w:r>
      <w:r w:rsidR="008C15A7">
        <w:t xml:space="preserve"> </w:t>
      </w:r>
      <w:r>
        <w:t>return.</w:t>
      </w:r>
      <w:r w:rsidR="008C15A7">
        <w:t xml:space="preserve"> </w:t>
      </w:r>
      <w:r>
        <w:t>The</w:t>
      </w:r>
      <w:r w:rsidR="008C15A7">
        <w:t xml:space="preserve"> </w:t>
      </w:r>
      <w:r>
        <w:t>weeks</w:t>
      </w:r>
      <w:r w:rsidR="008C15A7">
        <w:t xml:space="preserve"> </w:t>
      </w:r>
      <w:r>
        <w:t>and</w:t>
      </w:r>
      <w:r w:rsidR="008C15A7">
        <w:t xml:space="preserve"> </w:t>
      </w:r>
      <w:r>
        <w:t>months</w:t>
      </w:r>
      <w:r w:rsidR="008C15A7">
        <w:t xml:space="preserve"> </w:t>
      </w:r>
      <w:r>
        <w:t>that</w:t>
      </w:r>
      <w:r w:rsidR="008C15A7">
        <w:t xml:space="preserve"> </w:t>
      </w:r>
      <w:r>
        <w:t>followed</w:t>
      </w:r>
      <w:r w:rsidR="008C15A7">
        <w:t xml:space="preserve"> </w:t>
      </w:r>
      <w:r>
        <w:t>were</w:t>
      </w:r>
      <w:r w:rsidR="008C15A7">
        <w:t xml:space="preserve"> </w:t>
      </w:r>
      <w:r>
        <w:t>a</w:t>
      </w:r>
      <w:r w:rsidR="008C15A7">
        <w:t xml:space="preserve"> </w:t>
      </w:r>
      <w:r>
        <w:t>really</w:t>
      </w:r>
      <w:r w:rsidR="008C15A7">
        <w:t xml:space="preserve"> </w:t>
      </w:r>
      <w:r>
        <w:t>heavy</w:t>
      </w:r>
      <w:r w:rsidR="008C15A7">
        <w:t xml:space="preserve"> </w:t>
      </w:r>
      <w:r>
        <w:t>period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I</w:t>
      </w:r>
      <w:r w:rsidR="008C15A7">
        <w:t xml:space="preserve"> </w:t>
      </w:r>
      <w:r>
        <w:t>generally</w:t>
      </w:r>
      <w:r w:rsidR="008C15A7">
        <w:t xml:space="preserve"> </w:t>
      </w:r>
      <w:r>
        <w:t>wake</w:t>
      </w:r>
      <w:r w:rsidR="008C15A7">
        <w:t xml:space="preserve"> </w:t>
      </w:r>
      <w:r>
        <w:t>up</w:t>
      </w:r>
      <w:r w:rsidR="008C15A7">
        <w:t xml:space="preserve"> </w:t>
      </w:r>
      <w:r>
        <w:t>happy,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case</w:t>
      </w:r>
      <w:r w:rsidR="008C15A7">
        <w:t xml:space="preserve"> </w:t>
      </w:r>
      <w:r>
        <w:t>during</w:t>
      </w:r>
      <w:r w:rsidR="008C15A7">
        <w:t xml:space="preserve"> </w:t>
      </w:r>
      <w:r>
        <w:t>this</w:t>
      </w:r>
      <w:r w:rsidR="008C15A7">
        <w:t xml:space="preserve"> </w:t>
      </w:r>
      <w:r>
        <w:t>time.</w:t>
      </w:r>
      <w:r w:rsidR="008C15A7">
        <w:t xml:space="preserve"> </w:t>
      </w:r>
      <w:r>
        <w:t>Whatever</w:t>
      </w:r>
      <w:r w:rsidR="008C15A7">
        <w:t xml:space="preserve"> </w:t>
      </w:r>
      <w:r>
        <w:t>depression</w:t>
      </w:r>
      <w:r w:rsidR="008C15A7">
        <w:t xml:space="preserve"> </w:t>
      </w:r>
      <w:r>
        <w:t>is,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some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it</w:t>
      </w:r>
      <w:r w:rsidR="00C33184">
        <w:t>—</w:t>
      </w:r>
      <w:r>
        <w:t>or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experiencing</w:t>
      </w:r>
      <w:r w:rsidR="008C15A7">
        <w:t xml:space="preserve"> </w:t>
      </w:r>
      <w:r>
        <w:t>grief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type</w:t>
      </w:r>
      <w:r w:rsidR="008C15A7">
        <w:t xml:space="preserve"> </w:t>
      </w:r>
      <w:r>
        <w:t>of</w:t>
      </w:r>
      <w:r w:rsidR="008C15A7">
        <w:t xml:space="preserve"> </w:t>
      </w:r>
      <w:r>
        <w:t>fog</w:t>
      </w:r>
      <w:r w:rsidR="008C15A7">
        <w:t xml:space="preserve"> </w:t>
      </w:r>
      <w:r>
        <w:t>where</w:t>
      </w:r>
      <w:r w:rsidR="008C15A7">
        <w:t xml:space="preserve"> </w:t>
      </w:r>
      <w:r>
        <w:t>someone</w:t>
      </w:r>
      <w:r w:rsidR="008C15A7">
        <w:t xml:space="preserve"> </w:t>
      </w:r>
      <w:r>
        <w:t>would</w:t>
      </w:r>
      <w:r w:rsidR="008C15A7">
        <w:t xml:space="preserve"> </w:t>
      </w:r>
      <w:r>
        <w:t>call</w:t>
      </w:r>
      <w:r w:rsidR="008C15A7">
        <w:t xml:space="preserve"> </w:t>
      </w:r>
      <w:r>
        <w:t>my</w:t>
      </w:r>
      <w:r w:rsidR="008C15A7">
        <w:t xml:space="preserve"> </w:t>
      </w:r>
      <w:r>
        <w:t>name</w:t>
      </w:r>
      <w:r w:rsidR="008C15A7">
        <w:t xml:space="preserve"> </w:t>
      </w:r>
      <w:r>
        <w:t>three</w:t>
      </w:r>
      <w:r w:rsidR="008C15A7">
        <w:t xml:space="preserve"> </w:t>
      </w:r>
      <w:r>
        <w:t>times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wouldn</w:t>
      </w:r>
      <w:r w:rsidR="00610349">
        <w:t>’</w:t>
      </w:r>
      <w:r>
        <w:t>t</w:t>
      </w:r>
      <w:r w:rsidR="008C15A7">
        <w:t xml:space="preserve"> </w:t>
      </w:r>
      <w:r>
        <w:t>look</w:t>
      </w:r>
      <w:r w:rsidR="008C15A7">
        <w:t xml:space="preserve"> </w:t>
      </w:r>
      <w:r>
        <w:t>up.</w:t>
      </w:r>
      <w:r w:rsidR="008C15A7">
        <w:t xml:space="preserve"> </w:t>
      </w:r>
      <w:r>
        <w:t>The</w:t>
      </w:r>
      <w:r w:rsidR="008C15A7">
        <w:t xml:space="preserve"> </w:t>
      </w:r>
      <w:r>
        <w:t>type</w:t>
      </w:r>
      <w:r w:rsidR="008C15A7">
        <w:t xml:space="preserve"> </w:t>
      </w:r>
      <w:r>
        <w:t>of</w:t>
      </w:r>
      <w:r w:rsidR="008C15A7">
        <w:t xml:space="preserve"> </w:t>
      </w:r>
      <w:r>
        <w:t>fog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staring</w:t>
      </w:r>
      <w:r w:rsidR="008C15A7">
        <w:t xml:space="preserve"> </w:t>
      </w:r>
      <w:r>
        <w:t>into</w:t>
      </w:r>
      <w:r w:rsidR="008C15A7">
        <w:t xml:space="preserve"> </w:t>
      </w:r>
      <w:r>
        <w:t>space</w:t>
      </w:r>
      <w:r w:rsidR="008C15A7">
        <w:t xml:space="preserve"> </w:t>
      </w:r>
      <w:r>
        <w:t>like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City</w:t>
      </w:r>
      <w:r w:rsidR="008C15A7">
        <w:t xml:space="preserve"> </w:t>
      </w:r>
      <w:r>
        <w:t>subway</w:t>
      </w:r>
      <w:r w:rsidR="008C15A7">
        <w:t xml:space="preserve"> </w:t>
      </w:r>
      <w:r>
        <w:t>commuters</w:t>
      </w:r>
      <w:r w:rsidR="008C15A7">
        <w:t xml:space="preserve"> </w:t>
      </w:r>
      <w:r>
        <w:t>who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lastRenderedPageBreak/>
        <w:t>off</w:t>
      </w:r>
      <w:r w:rsidR="008C15A7">
        <w:t xml:space="preserve"> </w:t>
      </w:r>
      <w:r>
        <w:t>that</w:t>
      </w:r>
      <w:r w:rsidR="008C15A7">
        <w:t xml:space="preserve"> </w:t>
      </w:r>
      <w:r>
        <w:t>treadmill.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no</w:t>
      </w:r>
      <w:r w:rsidR="008C15A7">
        <w:t xml:space="preserve"> </w:t>
      </w:r>
      <w:r>
        <w:t>life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eyes.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meeting</w:t>
      </w:r>
      <w:r w:rsidR="008C15A7">
        <w:t xml:space="preserve"> </w:t>
      </w:r>
      <w:r>
        <w:t>and</w:t>
      </w:r>
      <w:r w:rsidR="008C15A7">
        <w:t xml:space="preserve"> </w:t>
      </w:r>
      <w:r>
        <w:t>something</w:t>
      </w:r>
      <w:r w:rsidR="008C15A7">
        <w:t xml:space="preserve"> </w:t>
      </w:r>
      <w:r>
        <w:t>reminded</w:t>
      </w:r>
      <w:r w:rsidR="008C15A7">
        <w:t xml:space="preserve"> </w:t>
      </w:r>
      <w:r>
        <w:t>me</w:t>
      </w:r>
      <w:r w:rsidR="008C15A7">
        <w:t xml:space="preserve"> </w:t>
      </w:r>
      <w:r>
        <w:t>of</w:t>
      </w:r>
      <w:r w:rsidR="008C15A7">
        <w:t xml:space="preserve"> </w:t>
      </w:r>
      <w:r>
        <w:t>Wil,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walk</w:t>
      </w:r>
      <w:r w:rsidR="008C15A7">
        <w:t xml:space="preserve"> </w:t>
      </w:r>
      <w:r>
        <w:t>out,</w:t>
      </w:r>
      <w:r w:rsidR="008C15A7">
        <w:t xml:space="preserve"> </w:t>
      </w:r>
      <w:r>
        <w:t>head</w:t>
      </w:r>
      <w:r w:rsidR="008C15A7">
        <w:t xml:space="preserve"> </w:t>
      </w:r>
      <w:r>
        <w:t>straight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and</w:t>
      </w:r>
      <w:r w:rsidR="008C15A7">
        <w:t xml:space="preserve"> </w:t>
      </w:r>
      <w:r>
        <w:t>cry.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encountered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tough</w:t>
      </w:r>
      <w:r w:rsidR="008C15A7">
        <w:t xml:space="preserve"> </w:t>
      </w:r>
      <w:r>
        <w:t>times</w:t>
      </w:r>
      <w:r w:rsidR="008C15A7">
        <w:t xml:space="preserve"> </w:t>
      </w:r>
      <w:r>
        <w:t>and</w:t>
      </w:r>
      <w:r w:rsidR="008C15A7">
        <w:t xml:space="preserve"> </w:t>
      </w:r>
      <w:r>
        <w:t>tragedy</w:t>
      </w:r>
      <w:r w:rsidR="008C15A7">
        <w:t xml:space="preserve"> </w:t>
      </w:r>
      <w:r>
        <w:t>before,</w:t>
      </w:r>
      <w:r w:rsidR="008C15A7">
        <w:t xml:space="preserve"> </w:t>
      </w:r>
      <w:r>
        <w:t>but</w:t>
      </w:r>
      <w:r w:rsidR="008C15A7">
        <w:t xml:space="preserve"> </w:t>
      </w:r>
      <w:r>
        <w:t>this</w:t>
      </w:r>
      <w:r w:rsidR="008C15A7">
        <w:t xml:space="preserve"> </w:t>
      </w:r>
      <w:r>
        <w:t>felt</w:t>
      </w:r>
      <w:r w:rsidR="008C15A7">
        <w:t xml:space="preserve"> </w:t>
      </w:r>
      <w:r>
        <w:t>different.</w:t>
      </w:r>
      <w:r w:rsidR="008C15A7">
        <w:t xml:space="preserve"> </w:t>
      </w:r>
      <w:r>
        <w:t>I</w:t>
      </w:r>
      <w:r w:rsidR="008C15A7">
        <w:t xml:space="preserve"> </w:t>
      </w:r>
      <w:r>
        <w:t>prayed,</w:t>
      </w:r>
      <w:r w:rsidR="008C15A7">
        <w:t xml:space="preserve"> </w:t>
      </w:r>
      <w:r>
        <w:t>read</w:t>
      </w:r>
      <w:r w:rsidR="008C15A7">
        <w:t xml:space="preserve"> </w:t>
      </w:r>
      <w:r>
        <w:t>and</w:t>
      </w:r>
      <w:r w:rsidR="008C15A7">
        <w:t xml:space="preserve"> </w:t>
      </w:r>
      <w:r>
        <w:t>meditated,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shake</w:t>
      </w:r>
      <w:r w:rsidR="008C15A7">
        <w:t xml:space="preserve"> </w:t>
      </w:r>
      <w:r>
        <w:t>myself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gloom</w:t>
      </w:r>
      <w:r w:rsidR="008C15A7">
        <w:t xml:space="preserve"> </w:t>
      </w:r>
      <w:r>
        <w:t>that</w:t>
      </w:r>
      <w:r w:rsidR="008C15A7">
        <w:t xml:space="preserve"> </w:t>
      </w:r>
      <w:r>
        <w:t>engulfed</w:t>
      </w:r>
      <w:r w:rsidR="008C15A7">
        <w:t xml:space="preserve"> </w:t>
      </w:r>
      <w:r>
        <w:t>me.</w:t>
      </w:r>
    </w:p>
    <w:p w14:paraId="5BD7A61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B0BD28A" w14:textId="77777777" w:rsidR="00017929" w:rsidRPr="00BC4DEA" w:rsidRDefault="00E949E9" w:rsidP="008F1C01">
      <w:pPr>
        <w:pStyle w:val="Body-TextTx"/>
      </w:pP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to</w:t>
      </w:r>
      <w:r w:rsidR="008C15A7">
        <w:t xml:space="preserve"> </w:t>
      </w:r>
      <w:r>
        <w:t>break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funk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with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encouragement,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open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family,</w:t>
      </w:r>
      <w:r w:rsidR="008C15A7">
        <w:t xml:space="preserve"> </w:t>
      </w:r>
      <w:r>
        <w:t>friends</w:t>
      </w:r>
      <w:r w:rsidR="008C15A7">
        <w:t xml:space="preserve"> </w:t>
      </w:r>
      <w:r>
        <w:t>and</w:t>
      </w:r>
      <w:r w:rsidR="008C15A7">
        <w:t xml:space="preserve"> </w:t>
      </w:r>
      <w:r>
        <w:t>colleagues.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seeking</w:t>
      </w:r>
      <w:r w:rsidR="008C15A7">
        <w:t xml:space="preserve"> </w:t>
      </w:r>
      <w:r>
        <w:t>thoughts,</w:t>
      </w:r>
      <w:r w:rsidR="008C15A7">
        <w:t xml:space="preserve"> </w:t>
      </w:r>
      <w:r>
        <w:t>stories</w:t>
      </w:r>
      <w:r w:rsidR="008C15A7">
        <w:t xml:space="preserve"> </w:t>
      </w:r>
      <w:r>
        <w:t>and</w:t>
      </w:r>
      <w:r w:rsidR="008C15A7">
        <w:t xml:space="preserve"> </w:t>
      </w:r>
      <w:r>
        <w:t>prayers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community</w:t>
      </w:r>
      <w:r w:rsidR="008C15A7">
        <w:t xml:space="preserve"> </w:t>
      </w:r>
      <w:r>
        <w:t>and</w:t>
      </w:r>
      <w:r w:rsidR="008C15A7">
        <w:t xml:space="preserve"> </w:t>
      </w:r>
      <w:r>
        <w:t>actively</w:t>
      </w:r>
      <w:r w:rsidR="008C15A7">
        <w:t xml:space="preserve"> </w:t>
      </w:r>
      <w:r>
        <w:t>listening</w:t>
      </w:r>
      <w:r w:rsidR="008C15A7">
        <w:t xml:space="preserve"> </w:t>
      </w:r>
      <w:r>
        <w:t>to</w:t>
      </w:r>
      <w:r w:rsidR="008C15A7">
        <w:t xml:space="preserve"> </w:t>
      </w:r>
      <w:r>
        <w:t>similar</w:t>
      </w:r>
      <w:r w:rsidR="008C15A7">
        <w:t xml:space="preserve"> </w:t>
      </w:r>
      <w:r>
        <w:t>stories</w:t>
      </w:r>
      <w:r w:rsidR="008C15A7">
        <w:t xml:space="preserve"> </w:t>
      </w:r>
      <w:r>
        <w:t>of</w:t>
      </w:r>
      <w:r w:rsidR="008C15A7">
        <w:t xml:space="preserve"> </w:t>
      </w:r>
      <w:r>
        <w:t>pain.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known</w:t>
      </w:r>
      <w:r w:rsidR="008C15A7">
        <w:t xml:space="preserve"> </w:t>
      </w:r>
      <w:r>
        <w:t>only</w:t>
      </w:r>
      <w:r w:rsidR="008C15A7">
        <w:t xml:space="preserve"> </w:t>
      </w:r>
      <w:r>
        <w:t>as</w:t>
      </w:r>
      <w:r w:rsidR="008C15A7">
        <w:t xml:space="preserve"> </w:t>
      </w:r>
      <w:r>
        <w:t>strong</w:t>
      </w:r>
      <w:r w:rsidR="008C15A7">
        <w:t xml:space="preserve"> </w:t>
      </w:r>
      <w:r>
        <w:t>and</w:t>
      </w:r>
      <w:r w:rsidR="008C15A7">
        <w:t xml:space="preserve"> </w:t>
      </w:r>
      <w:r>
        <w:t>confident</w:t>
      </w:r>
      <w:r w:rsidR="008C15A7">
        <w:t xml:space="preserve"> </w:t>
      </w:r>
      <w:r>
        <w:t>confessed</w:t>
      </w:r>
      <w:r w:rsidR="008C15A7">
        <w:t xml:space="preserve"> </w:t>
      </w:r>
      <w:r>
        <w:t>intimate</w:t>
      </w:r>
      <w:r w:rsidR="008C15A7">
        <w:t xml:space="preserve"> </w:t>
      </w:r>
      <w:r>
        <w:t>moments</w:t>
      </w:r>
      <w:r w:rsidR="008C15A7">
        <w:t xml:space="preserve"> </w:t>
      </w:r>
      <w:r>
        <w:t>of</w:t>
      </w:r>
      <w:r w:rsidR="008C15A7">
        <w:t xml:space="preserve"> </w:t>
      </w:r>
      <w:r>
        <w:t>vulnerability</w:t>
      </w:r>
      <w:r w:rsidR="008C15A7">
        <w:t xml:space="preserve"> </w:t>
      </w:r>
      <w:r>
        <w:t>and</w:t>
      </w:r>
      <w:r w:rsidR="008C15A7">
        <w:t xml:space="preserve"> </w:t>
      </w:r>
      <w:r>
        <w:t>sadness.</w:t>
      </w:r>
      <w:r w:rsidR="008C15A7">
        <w:t xml:space="preserve"> </w:t>
      </w:r>
      <w:r>
        <w:t>Each</w:t>
      </w:r>
      <w:r w:rsidR="008C15A7">
        <w:t xml:space="preserve"> </w:t>
      </w:r>
      <w:r>
        <w:t>story</w:t>
      </w:r>
      <w:r w:rsidR="008C15A7">
        <w:t xml:space="preserve"> </w:t>
      </w:r>
      <w:r>
        <w:t>was</w:t>
      </w:r>
      <w:r w:rsidR="008C15A7">
        <w:t xml:space="preserve"> </w:t>
      </w:r>
      <w:r>
        <w:t>unique,</w:t>
      </w:r>
      <w:r w:rsidR="008C15A7">
        <w:t xml:space="preserve"> </w:t>
      </w:r>
      <w:r>
        <w:t>but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consistent</w:t>
      </w:r>
      <w:r w:rsidR="008C15A7">
        <w:t xml:space="preserve"> </w:t>
      </w:r>
      <w:r>
        <w:t>themes: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isolation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today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kryptonite.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path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toward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overcoming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most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difficult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times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through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opening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ourselves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up,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seeking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listening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engaging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love.</w:t>
      </w:r>
    </w:p>
    <w:p w14:paraId="0F98E096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connected</w:t>
      </w:r>
      <w:r w:rsidR="008C15A7">
        <w:t xml:space="preserve"> </w:t>
      </w:r>
      <w:r>
        <w:t>with,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clearly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breathe</w:t>
      </w:r>
      <w:r w:rsidR="008C15A7">
        <w:t xml:space="preserve"> </w:t>
      </w:r>
      <w:r>
        <w:t>again.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laugh</w:t>
      </w:r>
      <w:r w:rsidR="008C15A7">
        <w:t xml:space="preserve"> </w:t>
      </w:r>
      <w:r>
        <w:t>again.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light</w:t>
      </w:r>
      <w:r w:rsidR="008C15A7">
        <w:t xml:space="preserve"> </w:t>
      </w:r>
      <w:r>
        <w:t>switch,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more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dimmer</w:t>
      </w:r>
      <w:r w:rsidR="008C15A7">
        <w:t xml:space="preserve"> </w:t>
      </w:r>
      <w:r>
        <w:t>that</w:t>
      </w:r>
      <w:r w:rsidR="008C15A7">
        <w:t xml:space="preserve"> </w:t>
      </w:r>
      <w:r>
        <w:t>slowly</w:t>
      </w:r>
      <w:r w:rsidR="008C15A7">
        <w:t xml:space="preserve"> </w:t>
      </w:r>
      <w:r>
        <w:t>provided</w:t>
      </w:r>
      <w:r w:rsidR="008C15A7">
        <w:t xml:space="preserve"> </w:t>
      </w:r>
      <w:r>
        <w:t>more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light.</w:t>
      </w:r>
    </w:p>
    <w:p w14:paraId="76EC960F" w14:textId="77777777" w:rsidR="00017929" w:rsidRPr="00CB40F9" w:rsidRDefault="00E949E9" w:rsidP="00F96744">
      <w:pPr>
        <w:pStyle w:val="B-HeadBhead"/>
      </w:pPr>
      <w:r w:rsidRPr="00CB40F9">
        <w:t>Run</w:t>
      </w:r>
      <w:r w:rsidR="008C15A7" w:rsidRPr="00CB40F9">
        <w:t xml:space="preserve"> </w:t>
      </w:r>
      <w:r w:rsidRPr="00CB40F9">
        <w:t>Towards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Storm</w:t>
      </w:r>
    </w:p>
    <w:p w14:paraId="6D45A6CC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thing</w:t>
      </w:r>
      <w:r w:rsidR="008C15A7">
        <w:t xml:space="preserve"> </w:t>
      </w:r>
      <w:r>
        <w:t>you</w:t>
      </w:r>
      <w:r w:rsidR="008C15A7">
        <w:t xml:space="preserve"> </w:t>
      </w:r>
      <w:r>
        <w:t>notice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meet</w:t>
      </w:r>
      <w:r w:rsidR="008C15A7">
        <w:t xml:space="preserve"> </w:t>
      </w:r>
      <w:r>
        <w:t>Lara</w:t>
      </w:r>
      <w:r w:rsidR="008C15A7">
        <w:t xml:space="preserve"> </w:t>
      </w:r>
      <w:proofErr w:type="spellStart"/>
      <w:r>
        <w:t>Toscani</w:t>
      </w:r>
      <w:proofErr w:type="spellEnd"/>
      <w:r w:rsidR="008C15A7">
        <w:t xml:space="preserve"> </w:t>
      </w:r>
      <w:r>
        <w:t>Weems</w:t>
      </w:r>
      <w:r w:rsidR="008C15A7">
        <w:t xml:space="preserve"> </w:t>
      </w:r>
      <w:r>
        <w:t>(or</w:t>
      </w:r>
      <w:r w:rsidR="008C15A7">
        <w:t xml:space="preserve"> </w:t>
      </w:r>
      <w:r>
        <w:t>LTW</w:t>
      </w:r>
      <w:r w:rsidR="008C15A7">
        <w:t xml:space="preserve"> </w:t>
      </w:r>
      <w:r>
        <w:t>to</w:t>
      </w:r>
      <w:r w:rsidR="008C15A7">
        <w:t xml:space="preserve"> </w:t>
      </w:r>
      <w:r>
        <w:t>those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fortunate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with</w:t>
      </w:r>
      <w:r w:rsidR="008C15A7">
        <w:t xml:space="preserve"> </w:t>
      </w:r>
      <w:r>
        <w:t>her)</w:t>
      </w:r>
      <w:r w:rsidR="008C15A7">
        <w:t xml:space="preserve"> </w:t>
      </w:r>
      <w:r>
        <w:t>is</w:t>
      </w:r>
      <w:r w:rsidR="008C15A7">
        <w:t xml:space="preserve"> </w:t>
      </w:r>
      <w:r>
        <w:t>her</w:t>
      </w:r>
      <w:r w:rsidR="008C15A7">
        <w:t xml:space="preserve"> </w:t>
      </w:r>
      <w:r>
        <w:t>pace</w:t>
      </w:r>
      <w:r w:rsidR="00C33184">
        <w:t>—</w:t>
      </w:r>
      <w:r>
        <w:t>she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moving</w:t>
      </w:r>
      <w:r w:rsidR="008C15A7">
        <w:t xml:space="preserve"> </w:t>
      </w:r>
      <w:r>
        <w:t>100</w:t>
      </w:r>
      <w:r w:rsidR="008C15A7">
        <w:t xml:space="preserve"> </w:t>
      </w:r>
      <w:r>
        <w:t>mph.</w:t>
      </w:r>
      <w:r w:rsidR="008C15A7">
        <w:t xml:space="preserve"> </w:t>
      </w:r>
      <w:r>
        <w:t>You</w:t>
      </w:r>
      <w:r w:rsidR="008C15A7">
        <w:t xml:space="preserve"> </w:t>
      </w:r>
      <w:r>
        <w:t>learn</w:t>
      </w:r>
      <w:r w:rsidR="008C15A7">
        <w:t xml:space="preserve"> </w:t>
      </w:r>
      <w:r>
        <w:t>very</w:t>
      </w:r>
      <w:r w:rsidR="008C15A7">
        <w:t xml:space="preserve"> </w:t>
      </w:r>
      <w:r>
        <w:t>quickly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smart,</w:t>
      </w:r>
      <w:r w:rsidR="008C15A7">
        <w:t xml:space="preserve"> </w:t>
      </w:r>
      <w:r>
        <w:t>driven</w:t>
      </w:r>
      <w:r w:rsidR="008C15A7">
        <w:t xml:space="preserve"> </w:t>
      </w:r>
      <w:r>
        <w:t>and</w:t>
      </w:r>
      <w:r w:rsidR="008C15A7">
        <w:t xml:space="preserve"> </w:t>
      </w:r>
      <w:r>
        <w:t>hard-charging</w:t>
      </w:r>
      <w:r w:rsidR="008C15A7">
        <w:t xml:space="preserve"> </w:t>
      </w:r>
      <w:r>
        <w:t>powerhouse</w:t>
      </w:r>
      <w:r w:rsidR="008C15A7">
        <w:t xml:space="preserve"> </w:t>
      </w:r>
      <w:r>
        <w:t>who</w:t>
      </w:r>
      <w:r w:rsidR="008C15A7">
        <w:t xml:space="preserve"> </w:t>
      </w:r>
      <w:r>
        <w:t>works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higher</w:t>
      </w:r>
      <w:r w:rsidR="008C15A7">
        <w:t xml:space="preserve"> </w:t>
      </w:r>
      <w:r>
        <w:t>gear</w:t>
      </w:r>
      <w:r w:rsidR="008C15A7">
        <w:t xml:space="preserve"> </w:t>
      </w:r>
      <w:r>
        <w:t>than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see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pain,</w:t>
      </w:r>
      <w:r w:rsidR="008C15A7">
        <w:t xml:space="preserve"> </w:t>
      </w:r>
      <w:r>
        <w:t>suffering,</w:t>
      </w:r>
      <w:r w:rsidR="008C15A7">
        <w:t xml:space="preserve"> </w:t>
      </w:r>
      <w:r>
        <w:t>anger,</w:t>
      </w:r>
      <w:r w:rsidR="008C15A7">
        <w:t xml:space="preserve"> </w:t>
      </w:r>
      <w:r>
        <w:t>mourning</w:t>
      </w:r>
      <w:r w:rsidR="008C15A7">
        <w:t xml:space="preserve"> </w:t>
      </w:r>
      <w:r>
        <w:t>and</w:t>
      </w:r>
      <w:r w:rsidR="008C15A7">
        <w:t xml:space="preserve"> </w:t>
      </w:r>
      <w:r>
        <w:t>fighting</w:t>
      </w:r>
      <w:r w:rsidR="008C15A7">
        <w:t xml:space="preserve"> </w:t>
      </w:r>
      <w:r>
        <w:t>for</w:t>
      </w:r>
      <w:r w:rsidR="008C15A7">
        <w:t xml:space="preserve"> </w:t>
      </w:r>
      <w:r>
        <w:t>life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610349">
        <w:t>’</w:t>
      </w:r>
      <w:r>
        <w:t>s</w:t>
      </w:r>
      <w:r w:rsidR="008C15A7">
        <w:t xml:space="preserve"> </w:t>
      </w:r>
      <w:r>
        <w:t>endured.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hired</w:t>
      </w:r>
      <w:r w:rsidR="008C15A7">
        <w:t xml:space="preserve"> </w:t>
      </w:r>
      <w:r>
        <w:t>her,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her</w:t>
      </w:r>
      <w:r w:rsidR="008C15A7">
        <w:t xml:space="preserve"> </w:t>
      </w:r>
      <w:r>
        <w:t>son,</w:t>
      </w:r>
      <w:r w:rsidR="008C15A7">
        <w:t xml:space="preserve"> </w:t>
      </w:r>
      <w:r>
        <w:t>Carter,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born</w:t>
      </w:r>
      <w:r w:rsidR="008C15A7">
        <w:t xml:space="preserve"> </w:t>
      </w:r>
      <w:r>
        <w:t>with</w:t>
      </w:r>
      <w:r w:rsidR="008C15A7">
        <w:t xml:space="preserve"> </w:t>
      </w:r>
      <w:r>
        <w:t>special</w:t>
      </w:r>
      <w:r w:rsidR="008C15A7">
        <w:t xml:space="preserve"> </w:t>
      </w:r>
      <w:r>
        <w:t>needs,</w:t>
      </w:r>
      <w:r w:rsidR="008C15A7">
        <w:t xml:space="preserve"> </w:t>
      </w:r>
      <w:r>
        <w:t>but,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idea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how</w:t>
      </w:r>
      <w:r w:rsidR="008C15A7">
        <w:t xml:space="preserve"> </w:t>
      </w:r>
      <w:r>
        <w:t>she</w:t>
      </w:r>
      <w:r w:rsidR="008C15A7">
        <w:t xml:space="preserve"> </w:t>
      </w:r>
      <w:r>
        <w:t>got</w:t>
      </w:r>
      <w:r w:rsidR="008C15A7">
        <w:t xml:space="preserve"> </w:t>
      </w:r>
      <w:r>
        <w:t>to</w:t>
      </w:r>
      <w:r w:rsidR="008C15A7">
        <w:t xml:space="preserve"> </w:t>
      </w:r>
      <w:r>
        <w:t>here</w:t>
      </w:r>
      <w:r w:rsidR="00610349">
        <w:t> . . .</w:t>
      </w:r>
      <w:r w:rsidR="00722F53">
        <w:t xml:space="preserve"> </w:t>
      </w:r>
      <w:r>
        <w:t>or</w:t>
      </w:r>
      <w:r w:rsidR="008C15A7">
        <w:t xml:space="preserve"> </w:t>
      </w:r>
      <w:r>
        <w:t>how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cliff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until</w:t>
      </w:r>
      <w:r w:rsidR="008C15A7">
        <w:t xml:space="preserve"> </w:t>
      </w:r>
      <w:r>
        <w:t>three</w:t>
      </w:r>
      <w:r w:rsidR="008C15A7">
        <w:t xml:space="preserve"> </w:t>
      </w:r>
      <w:r>
        <w:t>years</w:t>
      </w:r>
      <w:r w:rsidR="008C15A7">
        <w:t xml:space="preserve"> </w:t>
      </w:r>
      <w:r>
        <w:t>later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opened</w:t>
      </w:r>
      <w:r w:rsidR="008C15A7">
        <w:t xml:space="preserve"> </w:t>
      </w:r>
      <w:r>
        <w:t>our</w:t>
      </w:r>
      <w:r w:rsidR="008C15A7">
        <w:t xml:space="preserve"> </w:t>
      </w:r>
      <w:r>
        <w:t>company</w:t>
      </w:r>
      <w:r w:rsidR="00610349">
        <w:t>’</w:t>
      </w:r>
      <w:r>
        <w:t>s</w:t>
      </w:r>
      <w:r w:rsidR="008C15A7">
        <w:t xml:space="preserve"> </w:t>
      </w:r>
      <w:r>
        <w:t>Go</w:t>
      </w:r>
      <w:r w:rsidR="008C15A7">
        <w:t xml:space="preserve"> </w:t>
      </w:r>
      <w:r>
        <w:t>Forward</w:t>
      </w:r>
      <w:r w:rsidR="008C15A7">
        <w:t xml:space="preserve"> </w:t>
      </w:r>
      <w:r>
        <w:t>(our</w:t>
      </w:r>
      <w:r w:rsidR="008C15A7">
        <w:t xml:space="preserve"> </w:t>
      </w:r>
      <w:r>
        <w:t>annual</w:t>
      </w:r>
      <w:r w:rsidR="008C15A7">
        <w:t xml:space="preserve"> </w:t>
      </w:r>
      <w:r>
        <w:t>event</w:t>
      </w:r>
      <w:r w:rsidR="008C15A7">
        <w:t xml:space="preserve"> </w:t>
      </w:r>
      <w:r>
        <w:t>named</w:t>
      </w:r>
      <w:r w:rsidR="008C15A7">
        <w:t xml:space="preserve"> </w:t>
      </w:r>
      <w:r>
        <w:t>simply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retreat)</w:t>
      </w:r>
      <w:r w:rsidR="008C15A7">
        <w:t xml:space="preserve"> </w:t>
      </w:r>
      <w:r>
        <w:t>with</w:t>
      </w:r>
      <w:r w:rsidR="008C15A7">
        <w:t xml:space="preserve"> </w:t>
      </w:r>
      <w:r>
        <w:t>Carter</w:t>
      </w:r>
      <w:r w:rsidR="00610349">
        <w:t>’</w:t>
      </w:r>
      <w:r>
        <w:t>s</w:t>
      </w:r>
      <w:r w:rsidR="008C15A7">
        <w:t xml:space="preserve"> </w:t>
      </w:r>
      <w:r>
        <w:t>story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journey.</w:t>
      </w:r>
    </w:p>
    <w:p w14:paraId="241CC8F0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Lara</w:t>
      </w:r>
      <w:r w:rsidR="008C15A7">
        <w:t xml:space="preserve"> </w:t>
      </w:r>
      <w:r>
        <w:t>tells</w:t>
      </w:r>
      <w:r w:rsidR="008C15A7">
        <w:t xml:space="preserve"> </w:t>
      </w:r>
      <w:r>
        <w:t>it,</w:t>
      </w:r>
      <w:r w:rsidR="008C15A7">
        <w:t xml:space="preserve"> </w:t>
      </w:r>
      <w:r>
        <w:t>life</w:t>
      </w:r>
      <w:r w:rsidR="008C15A7">
        <w:t xml:space="preserve"> </w:t>
      </w:r>
      <w:r>
        <w:t>was</w:t>
      </w:r>
      <w:r w:rsidR="008C15A7">
        <w:t xml:space="preserve"> </w:t>
      </w:r>
      <w:r>
        <w:t>golden</w:t>
      </w:r>
      <w:r w:rsidR="008C15A7">
        <w:t xml:space="preserve"> </w:t>
      </w:r>
      <w:r>
        <w:t>for</w:t>
      </w:r>
      <w:r w:rsidR="008C15A7">
        <w:t xml:space="preserve"> </w:t>
      </w:r>
      <w:r>
        <w:t>her</w:t>
      </w:r>
      <w:r w:rsidR="008C15A7">
        <w:t xml:space="preserve"> </w:t>
      </w:r>
      <w:r>
        <w:t>first</w:t>
      </w:r>
      <w:r w:rsidR="008C15A7">
        <w:t xml:space="preserve"> </w:t>
      </w:r>
      <w:r>
        <w:t>couple</w:t>
      </w:r>
      <w:r w:rsidR="008C15A7">
        <w:t xml:space="preserve"> </w:t>
      </w:r>
      <w:r>
        <w:t>of</w:t>
      </w:r>
      <w:r w:rsidR="008C15A7">
        <w:t xml:space="preserve"> </w:t>
      </w:r>
      <w:r>
        <w:t>decades</w:t>
      </w:r>
      <w:r w:rsidR="008C15A7">
        <w:t xml:space="preserve"> </w:t>
      </w:r>
      <w:r>
        <w:t>:</w:t>
      </w:r>
      <w:r w:rsidR="008C15A7">
        <w:t xml:space="preserve"> </w:t>
      </w:r>
      <w:r>
        <w:t>growing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right</w:t>
      </w:r>
      <w:r w:rsidR="00610349">
        <w:t>”</w:t>
      </w:r>
      <w:r w:rsidR="008C15A7">
        <w:t xml:space="preserve"> </w:t>
      </w:r>
      <w:r>
        <w:t>zip</w:t>
      </w:r>
      <w:r w:rsidR="008C15A7">
        <w:t xml:space="preserve"> </w:t>
      </w:r>
      <w:r>
        <w:t>code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supportive</w:t>
      </w:r>
      <w:r w:rsidR="008C15A7">
        <w:t xml:space="preserve"> </w:t>
      </w:r>
      <w:r>
        <w:t>family,</w:t>
      </w:r>
      <w:r w:rsidR="008C15A7">
        <w:t xml:space="preserve"> </w:t>
      </w:r>
      <w:r>
        <w:t>Division</w:t>
      </w:r>
      <w:r w:rsidR="008C15A7">
        <w:t xml:space="preserve"> </w:t>
      </w:r>
      <w:r>
        <w:t>1</w:t>
      </w:r>
      <w:r w:rsidR="008C15A7">
        <w:t xml:space="preserve"> </w:t>
      </w:r>
      <w:r>
        <w:t>track</w:t>
      </w:r>
      <w:r w:rsidR="008C15A7">
        <w:t xml:space="preserve"> </w:t>
      </w:r>
      <w:r>
        <w:t>and</w:t>
      </w:r>
      <w:r w:rsidR="008C15A7">
        <w:t xml:space="preserve"> </w:t>
      </w:r>
      <w:r>
        <w:t>field</w:t>
      </w:r>
      <w:r w:rsidR="008C15A7">
        <w:t xml:space="preserve"> </w:t>
      </w:r>
      <w:r>
        <w:t>scholarship</w:t>
      </w:r>
      <w:r w:rsidR="008C15A7">
        <w:t xml:space="preserve"> </w:t>
      </w:r>
      <w:r>
        <w:t>to</w:t>
      </w:r>
      <w:r w:rsidR="008C15A7">
        <w:t xml:space="preserve"> </w:t>
      </w:r>
      <w:r>
        <w:t>William</w:t>
      </w:r>
      <w:r w:rsidR="008C15A7">
        <w:t xml:space="preserve"> </w:t>
      </w:r>
      <w:r>
        <w:t>&amp;</w:t>
      </w:r>
      <w:r w:rsidR="008C15A7">
        <w:t xml:space="preserve"> </w:t>
      </w:r>
      <w:r>
        <w:t>Mary,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a</w:t>
      </w:r>
      <w:r w:rsidR="008C15A7">
        <w:t xml:space="preserve"> </w:t>
      </w:r>
      <w:r>
        <w:t>fellowship</w:t>
      </w:r>
      <w:r w:rsidR="008C15A7">
        <w:t xml:space="preserve"> </w:t>
      </w:r>
      <w:r>
        <w:t>to</w:t>
      </w:r>
      <w:r w:rsidR="008C15A7">
        <w:t xml:space="preserve"> </w:t>
      </w:r>
      <w:r>
        <w:t>graduate</w:t>
      </w:r>
      <w:r w:rsidR="008C15A7">
        <w:t xml:space="preserve"> </w:t>
      </w:r>
      <w:r>
        <w:t>school.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age</w:t>
      </w:r>
      <w:r w:rsidR="008C15A7">
        <w:t xml:space="preserve"> </w:t>
      </w:r>
      <w:r>
        <w:t>of</w:t>
      </w:r>
      <w:r w:rsidR="008C15A7">
        <w:t xml:space="preserve"> </w:t>
      </w:r>
      <w:r>
        <w:t>25,</w:t>
      </w:r>
      <w:r w:rsidR="008C15A7">
        <w:t xml:space="preserve"> </w:t>
      </w:r>
      <w:r>
        <w:t>she</w:t>
      </w:r>
      <w:r w:rsidR="008C15A7">
        <w:t xml:space="preserve"> </w:t>
      </w:r>
      <w:r>
        <w:t>became</w:t>
      </w:r>
      <w:r w:rsidR="008C15A7">
        <w:t xml:space="preserve"> </w:t>
      </w:r>
      <w:r>
        <w:t>the</w:t>
      </w:r>
      <w:r w:rsidR="008C15A7">
        <w:t xml:space="preserve"> </w:t>
      </w:r>
      <w:r>
        <w:t>youngest</w:t>
      </w:r>
      <w:r w:rsidR="008C15A7">
        <w:t xml:space="preserve"> </w:t>
      </w:r>
      <w:r>
        <w:t>Marketing</w:t>
      </w:r>
      <w:r w:rsidR="008C15A7">
        <w:t xml:space="preserve"> </w:t>
      </w:r>
      <w:r>
        <w:t>Director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major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entertainment</w:t>
      </w:r>
      <w:r w:rsidR="008C15A7">
        <w:t xml:space="preserve"> </w:t>
      </w:r>
      <w:r>
        <w:t>corporation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near</w:t>
      </w:r>
      <w:r w:rsidR="008C15A7">
        <w:t xml:space="preserve"> </w:t>
      </w:r>
      <w:r>
        <w:t>perfect</w:t>
      </w:r>
      <w:r w:rsidR="008C15A7">
        <w:t xml:space="preserve"> </w:t>
      </w:r>
      <w:r>
        <w:t>wedding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five-star</w:t>
      </w:r>
      <w:r w:rsidR="008C15A7">
        <w:t xml:space="preserve"> </w:t>
      </w:r>
      <w:r>
        <w:t>hotel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handsome</w:t>
      </w:r>
      <w:r w:rsidR="008C15A7">
        <w:t xml:space="preserve"> </w:t>
      </w:r>
      <w:r>
        <w:t>college</w:t>
      </w:r>
      <w:r w:rsidR="008C15A7">
        <w:t xml:space="preserve"> </w:t>
      </w:r>
      <w:r>
        <w:t>football</w:t>
      </w:r>
      <w:r w:rsidR="008C15A7">
        <w:t xml:space="preserve"> </w:t>
      </w:r>
      <w:r>
        <w:t>player</w:t>
      </w:r>
      <w:r w:rsidR="008C15A7">
        <w:t xml:space="preserve"> </w:t>
      </w:r>
      <w:r>
        <w:t>turned</w:t>
      </w:r>
      <w:r w:rsidR="008C15A7">
        <w:t xml:space="preserve"> </w:t>
      </w:r>
      <w:r>
        <w:t>attorney.</w:t>
      </w:r>
      <w:r w:rsidR="008C15A7">
        <w:t xml:space="preserve"> </w:t>
      </w:r>
      <w:r>
        <w:t>Aaron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steady</w:t>
      </w:r>
      <w:r w:rsidR="008C15A7">
        <w:t xml:space="preserve"> </w:t>
      </w:r>
      <w:r>
        <w:t>and</w:t>
      </w:r>
      <w:r w:rsidR="008C15A7">
        <w:t xml:space="preserve"> </w:t>
      </w:r>
      <w:r>
        <w:t>stable</w:t>
      </w:r>
      <w:r w:rsidR="008C15A7">
        <w:t xml:space="preserve"> </w:t>
      </w:r>
      <w:r>
        <w:t>to</w:t>
      </w:r>
      <w:r w:rsidR="008C15A7">
        <w:t xml:space="preserve"> </w:t>
      </w:r>
      <w:r>
        <w:t>Lara</w:t>
      </w:r>
      <w:r w:rsidR="00610349">
        <w:t>’</w:t>
      </w:r>
      <w:r>
        <w:t>s</w:t>
      </w:r>
      <w:r w:rsidR="008C15A7">
        <w:t xml:space="preserve"> </w:t>
      </w:r>
      <w:r>
        <w:t>frenetic</w:t>
      </w:r>
      <w:r w:rsidR="008C15A7">
        <w:t xml:space="preserve"> </w:t>
      </w:r>
      <w:r>
        <w:t>pace</w:t>
      </w:r>
      <w:r w:rsidR="008C15A7">
        <w:t xml:space="preserve"> </w:t>
      </w:r>
      <w:r>
        <w:t>and</w:t>
      </w:r>
      <w:r w:rsidR="008C15A7">
        <w:t xml:space="preserve"> </w:t>
      </w:r>
      <w:r>
        <w:t>energy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were</w:t>
      </w:r>
      <w:r w:rsidR="008C15A7">
        <w:t xml:space="preserve"> </w:t>
      </w:r>
      <w:r>
        <w:t>a</w:t>
      </w:r>
      <w:r w:rsidR="008C15A7">
        <w:t xml:space="preserve"> </w:t>
      </w:r>
      <w:r>
        <w:t>perfect</w:t>
      </w:r>
      <w:r w:rsidR="008C15A7">
        <w:t xml:space="preserve"> </w:t>
      </w:r>
      <w:r>
        <w:t>match.</w:t>
      </w:r>
      <w:r w:rsidR="008C15A7">
        <w:t xml:space="preserve"> </w:t>
      </w:r>
      <w:r>
        <w:t>Then,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house,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clockwork</w:t>
      </w:r>
      <w:r w:rsidR="008C15A7">
        <w:t xml:space="preserve"> </w:t>
      </w:r>
      <w:r>
        <w:t>pregnancy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age</w:t>
      </w:r>
      <w:r w:rsidR="008C15A7">
        <w:t xml:space="preserve"> </w:t>
      </w:r>
      <w:r>
        <w:t>of</w:t>
      </w:r>
      <w:r w:rsidR="008C15A7">
        <w:t xml:space="preserve"> </w:t>
      </w:r>
      <w:r>
        <w:t>28.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that</w:t>
      </w:r>
      <w:r w:rsidR="008C15A7">
        <w:t xml:space="preserve"> </w:t>
      </w:r>
      <w:r>
        <w:t>golden</w:t>
      </w:r>
      <w:r w:rsidR="008C15A7">
        <w:t xml:space="preserve"> </w:t>
      </w:r>
      <w:r>
        <w:t>moment</w:t>
      </w:r>
      <w:r w:rsidR="008C15A7">
        <w:t xml:space="preserve"> </w:t>
      </w:r>
      <w:r>
        <w:t>holding</w:t>
      </w:r>
      <w:r w:rsidR="008C15A7">
        <w:t xml:space="preserve"> </w:t>
      </w:r>
      <w:r>
        <w:t>her</w:t>
      </w:r>
      <w:r w:rsidR="008C15A7">
        <w:t xml:space="preserve"> </w:t>
      </w:r>
      <w:r>
        <w:t>newborn</w:t>
      </w:r>
      <w:r w:rsidR="008C15A7">
        <w:t xml:space="preserve"> </w:t>
      </w:r>
      <w:r>
        <w:t>son,</w:t>
      </w:r>
      <w:r w:rsidR="008C15A7">
        <w:t xml:space="preserve"> </w:t>
      </w:r>
      <w:r>
        <w:t>Carter,</w:t>
      </w:r>
      <w:r w:rsidR="008C15A7">
        <w:t xml:space="preserve"> </w:t>
      </w:r>
      <w:r>
        <w:t>thinking,</w:t>
      </w:r>
      <w:r w:rsidR="008C15A7">
        <w:t xml:space="preserve"> </w:t>
      </w:r>
      <w:r w:rsidRPr="00BC4DEA">
        <w:rPr>
          <w:rStyle w:val="itali"/>
        </w:rPr>
        <w:t>NOW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everything</w:t>
      </w:r>
      <w:r>
        <w:t>.</w:t>
      </w:r>
      <w:r w:rsidR="008C15A7">
        <w:t xml:space="preserve"> </w:t>
      </w:r>
      <w:r w:rsidRPr="00BC4DEA">
        <w:rPr>
          <w:rStyle w:val="itali"/>
        </w:rPr>
        <w:t>Everything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really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matters</w:t>
      </w:r>
      <w:r>
        <w:t>.</w:t>
      </w:r>
      <w:r w:rsidR="008C15A7">
        <w:t xml:space="preserve"> </w:t>
      </w:r>
      <w:r>
        <w:t>That</w:t>
      </w:r>
      <w:r w:rsidR="008C15A7">
        <w:t xml:space="preserve"> </w:t>
      </w:r>
      <w:r>
        <w:t>moment</w:t>
      </w:r>
      <w:r w:rsidR="008C15A7">
        <w:t xml:space="preserve"> </w:t>
      </w:r>
      <w:r>
        <w:t>lasted</w:t>
      </w:r>
      <w:r w:rsidR="008C15A7">
        <w:t xml:space="preserve"> </w:t>
      </w:r>
      <w:r>
        <w:t>just</w:t>
      </w:r>
      <w:r w:rsidR="008C15A7">
        <w:t xml:space="preserve"> </w:t>
      </w:r>
      <w:r>
        <w:t>twenty-four</w:t>
      </w:r>
      <w:r w:rsidR="008C15A7">
        <w:t xml:space="preserve"> </w:t>
      </w:r>
      <w:r>
        <w:t>hours.</w:t>
      </w:r>
    </w:p>
    <w:p w14:paraId="7F555728" w14:textId="77777777" w:rsidR="00017929" w:rsidRDefault="00E949E9" w:rsidP="008F1C01">
      <w:pPr>
        <w:pStyle w:val="Body-TextTx"/>
      </w:pPr>
      <w:r>
        <w:t>Carter</w:t>
      </w:r>
      <w:r w:rsidR="008C15A7">
        <w:t xml:space="preserve"> </w:t>
      </w:r>
      <w:r>
        <w:t>was</w:t>
      </w:r>
      <w:r w:rsidR="008C15A7">
        <w:t xml:space="preserve"> </w:t>
      </w:r>
      <w:r>
        <w:t>born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rare</w:t>
      </w:r>
      <w:r w:rsidR="008C15A7">
        <w:t xml:space="preserve"> </w:t>
      </w:r>
      <w:r>
        <w:t>liver</w:t>
      </w:r>
      <w:r w:rsidR="008C15A7">
        <w:t xml:space="preserve"> </w:t>
      </w:r>
      <w:r>
        <w:t>defect</w:t>
      </w:r>
      <w:r w:rsidR="008C15A7">
        <w:t xml:space="preserve"> </w:t>
      </w:r>
      <w:r>
        <w:t>that</w:t>
      </w:r>
      <w:r w:rsidR="008C15A7">
        <w:t xml:space="preserve"> </w:t>
      </w:r>
      <w:r>
        <w:t>caused</w:t>
      </w:r>
      <w:r w:rsidR="008C15A7">
        <w:t xml:space="preserve"> </w:t>
      </w:r>
      <w:r>
        <w:t>the</w:t>
      </w:r>
      <w:r w:rsidR="008C15A7">
        <w:t xml:space="preserve"> </w:t>
      </w:r>
      <w:r>
        <w:t>toxin</w:t>
      </w:r>
      <w:r w:rsidR="008C15A7">
        <w:t xml:space="preserve"> </w:t>
      </w:r>
      <w:r>
        <w:t>ammonia</w:t>
      </w:r>
      <w:r w:rsidR="008C15A7">
        <w:t xml:space="preserve"> </w:t>
      </w:r>
      <w:r>
        <w:t>to</w:t>
      </w:r>
      <w:r w:rsidR="008C15A7">
        <w:t xml:space="preserve"> </w:t>
      </w:r>
      <w:r>
        <w:t>seep</w:t>
      </w:r>
      <w:r w:rsidR="008C15A7">
        <w:t xml:space="preserve"> </w:t>
      </w:r>
      <w:r>
        <w:t>from</w:t>
      </w:r>
      <w:r w:rsidR="008C15A7">
        <w:t xml:space="preserve"> </w:t>
      </w:r>
      <w:r>
        <w:t>his</w:t>
      </w:r>
      <w:r w:rsidR="008C15A7">
        <w:t xml:space="preserve"> </w:t>
      </w:r>
      <w:r>
        <w:t>liver</w:t>
      </w:r>
      <w:r w:rsidR="008C15A7">
        <w:t xml:space="preserve"> </w:t>
      </w:r>
      <w:r>
        <w:t>and</w:t>
      </w:r>
      <w:r w:rsidR="008C15A7">
        <w:t xml:space="preserve"> </w:t>
      </w:r>
      <w:r>
        <w:t>poison</w:t>
      </w:r>
      <w:r w:rsidR="008C15A7">
        <w:t xml:space="preserve"> </w:t>
      </w:r>
      <w:r>
        <w:t>his</w:t>
      </w:r>
      <w:r w:rsidR="008C15A7">
        <w:t xml:space="preserve"> </w:t>
      </w:r>
      <w:r>
        <w:t>body,</w:t>
      </w:r>
      <w:r w:rsidR="008C15A7">
        <w:t xml:space="preserve"> </w:t>
      </w:r>
      <w:r>
        <w:t>organs,</w:t>
      </w:r>
      <w:r w:rsidR="008C15A7">
        <w:t xml:space="preserve"> </w:t>
      </w:r>
      <w:r>
        <w:t>muscles</w:t>
      </w:r>
      <w:r w:rsidR="008C15A7">
        <w:t xml:space="preserve"> </w:t>
      </w:r>
      <w:r>
        <w:t>and</w:t>
      </w:r>
      <w:r w:rsidR="008C15A7">
        <w:t xml:space="preserve"> </w:t>
      </w:r>
      <w:r>
        <w:t>brain.</w:t>
      </w:r>
      <w:r w:rsidR="008C15A7">
        <w:t xml:space="preserve"> </w:t>
      </w:r>
      <w:r>
        <w:t>The</w:t>
      </w:r>
      <w:r w:rsidR="008C15A7">
        <w:t xml:space="preserve"> </w:t>
      </w:r>
      <w:r>
        <w:t>formal</w:t>
      </w:r>
      <w:r w:rsidR="008C15A7">
        <w:t xml:space="preserve"> </w:t>
      </w:r>
      <w:r>
        <w:t>diagnosis</w:t>
      </w:r>
      <w:r w:rsidR="008C15A7">
        <w:t xml:space="preserve"> </w:t>
      </w:r>
      <w:r>
        <w:t>was</w:t>
      </w:r>
      <w:r w:rsidR="008C15A7">
        <w:t xml:space="preserve"> </w:t>
      </w:r>
      <w:r>
        <w:t>Ornithine</w:t>
      </w:r>
      <w:r w:rsidR="008C15A7">
        <w:t xml:space="preserve"> </w:t>
      </w:r>
      <w:proofErr w:type="spellStart"/>
      <w:r>
        <w:t>Transcarbamylase</w:t>
      </w:r>
      <w:proofErr w:type="spellEnd"/>
      <w:r w:rsidR="008C15A7">
        <w:t xml:space="preserve"> </w:t>
      </w:r>
      <w:r>
        <w:t>Deficiency,</w:t>
      </w:r>
      <w:r w:rsidR="008C15A7">
        <w:t xml:space="preserve"> </w:t>
      </w:r>
      <w:r>
        <w:t>but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compared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leaky</w:t>
      </w:r>
      <w:r w:rsidR="008C15A7">
        <w:t xml:space="preserve"> </w:t>
      </w:r>
      <w:r>
        <w:t>faucet.</w:t>
      </w:r>
      <w:r w:rsidR="008C15A7">
        <w:t xml:space="preserve"> </w:t>
      </w:r>
      <w:r w:rsidR="00610349">
        <w:t>“</w:t>
      </w:r>
      <w:r>
        <w:t>Ammonia</w:t>
      </w:r>
      <w:r w:rsidR="008C15A7">
        <w:t xml:space="preserve"> </w:t>
      </w:r>
      <w:r>
        <w:t>will</w:t>
      </w:r>
      <w:r w:rsidR="008C15A7">
        <w:t xml:space="preserve"> </w:t>
      </w:r>
      <w:proofErr w:type="spellStart"/>
      <w:r>
        <w:t>drip</w:t>
      </w:r>
      <w:proofErr w:type="spellEnd"/>
      <w:r w:rsidR="008C15A7">
        <w:t xml:space="preserve"> </w:t>
      </w:r>
      <w:r>
        <w:t>into</w:t>
      </w:r>
      <w:r w:rsidR="008C15A7">
        <w:t xml:space="preserve"> </w:t>
      </w:r>
      <w:r>
        <w:t>his</w:t>
      </w:r>
      <w:r w:rsidR="008C15A7">
        <w:t xml:space="preserve"> </w:t>
      </w:r>
      <w:r>
        <w:t>brain</w:t>
      </w:r>
      <w:r w:rsidR="008C15A7">
        <w:t xml:space="preserve"> </w:t>
      </w:r>
      <w:r>
        <w:t>each</w:t>
      </w:r>
      <w:r w:rsidR="008C15A7">
        <w:t xml:space="preserve"> </w:t>
      </w:r>
      <w:r>
        <w:t>day</w:t>
      </w:r>
      <w:r w:rsidR="008C15A7">
        <w:t xml:space="preserve"> </w:t>
      </w:r>
      <w:r>
        <w:t>until</w:t>
      </w:r>
      <w:r w:rsidR="008C15A7">
        <w:t xml:space="preserve"> </w:t>
      </w:r>
      <w:r>
        <w:t>he</w:t>
      </w:r>
      <w:r w:rsidR="008C15A7">
        <w:t xml:space="preserve"> </w:t>
      </w:r>
      <w:r>
        <w:t>receives</w:t>
      </w:r>
      <w:r w:rsidR="008C15A7">
        <w:t xml:space="preserve"> </w:t>
      </w:r>
      <w:r>
        <w:t>a</w:t>
      </w:r>
      <w:r w:rsidR="008C15A7">
        <w:t xml:space="preserve"> </w:t>
      </w:r>
      <w:r>
        <w:t>liver</w:t>
      </w:r>
      <w:r w:rsidR="008C15A7">
        <w:t xml:space="preserve"> </w:t>
      </w:r>
      <w:r>
        <w:t>transplant.</w:t>
      </w:r>
      <w:r w:rsidR="008C15A7">
        <w:t xml:space="preserve"> </w:t>
      </w:r>
      <w:r>
        <w:t>But</w:t>
      </w:r>
      <w:r w:rsidR="008C15A7">
        <w:t xml:space="preserve"> </w:t>
      </w:r>
      <w:r>
        <w:t>he</w:t>
      </w:r>
      <w:r w:rsidR="008C15A7">
        <w:t xml:space="preserve"> </w:t>
      </w:r>
      <w:r>
        <w:t>must</w:t>
      </w:r>
      <w:r w:rsidR="008C15A7">
        <w:t xml:space="preserve"> </w:t>
      </w:r>
      <w:r>
        <w:t>be</w:t>
      </w:r>
      <w:r w:rsidR="008C15A7">
        <w:t xml:space="preserve"> </w:t>
      </w:r>
      <w:r>
        <w:t>20</w:t>
      </w:r>
      <w:r w:rsidR="008C15A7">
        <w:t xml:space="preserve"> </w:t>
      </w:r>
      <w:r>
        <w:t>pounds</w:t>
      </w:r>
      <w:r w:rsidR="008C15A7">
        <w:t xml:space="preserve"> </w:t>
      </w:r>
      <w:r>
        <w:t>before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put</w:t>
      </w:r>
      <w:r w:rsidR="008C15A7">
        <w:t xml:space="preserve"> </w:t>
      </w:r>
      <w:r>
        <w:t>him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transplant</w:t>
      </w:r>
      <w:r w:rsidR="008C15A7">
        <w:t xml:space="preserve"> </w:t>
      </w:r>
      <w:r>
        <w:t>list,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him</w:t>
      </w:r>
      <w:r w:rsidR="008C15A7">
        <w:t xml:space="preserve"> </w:t>
      </w:r>
      <w:r>
        <w:t>alive</w:t>
      </w:r>
      <w:r w:rsidR="008C15A7">
        <w:t xml:space="preserve"> </w:t>
      </w:r>
      <w:r>
        <w:t>until</w:t>
      </w:r>
      <w:r w:rsidR="008C15A7">
        <w:t xml:space="preserve"> </w:t>
      </w:r>
      <w:r>
        <w:t>then,</w:t>
      </w:r>
      <w:r w:rsidR="00610349">
        <w:t>”</w:t>
      </w:r>
      <w:r w:rsidR="008C15A7">
        <w:t xml:space="preserve"> </w:t>
      </w:r>
      <w:r>
        <w:t>they</w:t>
      </w:r>
      <w:r w:rsidR="008C15A7">
        <w:t xml:space="preserve"> </w:t>
      </w:r>
      <w:r>
        <w:t>told</w:t>
      </w:r>
      <w:r w:rsidR="008C15A7">
        <w:t xml:space="preserve"> </w:t>
      </w:r>
      <w:r>
        <w:t>Lara.</w:t>
      </w:r>
      <w:r w:rsidR="008C15A7">
        <w:t xml:space="preserve"> </w:t>
      </w:r>
      <w:r>
        <w:t>It</w:t>
      </w:r>
      <w:r w:rsidR="008C15A7">
        <w:t xml:space="preserve"> </w:t>
      </w:r>
      <w:r>
        <w:t>could</w:t>
      </w:r>
      <w:r w:rsidR="008C15A7">
        <w:t xml:space="preserve"> </w:t>
      </w:r>
      <w:r>
        <w:t>take</w:t>
      </w:r>
      <w:r w:rsidR="008C15A7">
        <w:t xml:space="preserve"> </w:t>
      </w:r>
      <w:r>
        <w:t>nine</w:t>
      </w:r>
      <w:r w:rsidR="008C15A7">
        <w:t xml:space="preserve"> </w:t>
      </w:r>
      <w:r>
        <w:t>months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for</w:t>
      </w:r>
      <w:r w:rsidR="008C15A7">
        <w:t xml:space="preserve"> </w:t>
      </w:r>
      <w:r>
        <w:t>Carter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to</w:t>
      </w:r>
      <w:r w:rsidR="008C15A7">
        <w:t xml:space="preserve"> </w:t>
      </w:r>
      <w:r>
        <w:t>20</w:t>
      </w:r>
      <w:r w:rsidR="008C15A7">
        <w:t xml:space="preserve"> </w:t>
      </w:r>
      <w:r>
        <w:t>pounds,</w:t>
      </w:r>
      <w:r w:rsidR="008C15A7">
        <w:t xml:space="preserve"> </w:t>
      </w:r>
      <w:r>
        <w:t>which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an</w:t>
      </w:r>
      <w:r w:rsidR="008C15A7">
        <w:t xml:space="preserve"> </w:t>
      </w:r>
      <w:r>
        <w:t>eternity.</w:t>
      </w:r>
      <w:r w:rsidR="008C15A7">
        <w:t xml:space="preserve"> </w:t>
      </w:r>
      <w:r>
        <w:t>Although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medication</w:t>
      </w:r>
      <w:r w:rsidR="008C15A7">
        <w:t xml:space="preserve"> </w:t>
      </w:r>
      <w:r>
        <w:t>that</w:t>
      </w:r>
      <w:r w:rsidR="008C15A7">
        <w:t xml:space="preserve"> </w:t>
      </w:r>
      <w:r>
        <w:t>could</w:t>
      </w:r>
      <w:r w:rsidR="008C15A7">
        <w:t xml:space="preserve"> </w:t>
      </w:r>
      <w:r>
        <w:t>attempt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the</w:t>
      </w:r>
      <w:r w:rsidR="008C15A7">
        <w:t xml:space="preserve"> </w:t>
      </w:r>
      <w:r>
        <w:t>levels</w:t>
      </w:r>
      <w:r w:rsidR="008C15A7">
        <w:t xml:space="preserve"> </w:t>
      </w:r>
      <w:r>
        <w:t>down,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unproven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stop</w:t>
      </w:r>
      <w:r w:rsidR="008C15A7">
        <w:t xml:space="preserve"> </w:t>
      </w:r>
      <w:r>
        <w:t>the</w:t>
      </w:r>
      <w:r w:rsidR="008C15A7">
        <w:t xml:space="preserve"> </w:t>
      </w:r>
      <w:r>
        <w:t>toxin</w:t>
      </w:r>
      <w:r w:rsidR="008C15A7">
        <w:t xml:space="preserve"> </w:t>
      </w:r>
      <w:r>
        <w:t>from</w:t>
      </w:r>
      <w:r w:rsidR="008C15A7">
        <w:t xml:space="preserve"> </w:t>
      </w:r>
      <w:r>
        <w:t>poisoning</w:t>
      </w:r>
      <w:r w:rsidR="008C15A7">
        <w:t xml:space="preserve"> </w:t>
      </w:r>
      <w:r>
        <w:t>his</w:t>
      </w:r>
      <w:r w:rsidR="008C15A7">
        <w:t xml:space="preserve"> </w:t>
      </w:r>
      <w:r>
        <w:t>little</w:t>
      </w:r>
      <w:r w:rsidR="008C15A7">
        <w:t xml:space="preserve"> </w:t>
      </w:r>
      <w:r>
        <w:t>body</w:t>
      </w:r>
      <w:r w:rsidR="008C15A7">
        <w:t xml:space="preserve"> </w:t>
      </w:r>
      <w:r>
        <w:t>every</w:t>
      </w:r>
      <w:r w:rsidR="008C15A7">
        <w:t xml:space="preserve"> </w:t>
      </w:r>
      <w:r>
        <w:t>minute</w:t>
      </w:r>
      <w:r w:rsidR="008C15A7">
        <w:t xml:space="preserve"> </w:t>
      </w:r>
      <w:r>
        <w:t>of</w:t>
      </w:r>
      <w:r w:rsidR="008C15A7">
        <w:t xml:space="preserve"> </w:t>
      </w:r>
      <w:r>
        <w:t>every</w:t>
      </w:r>
      <w:r w:rsidR="008C15A7">
        <w:t xml:space="preserve"> </w:t>
      </w:r>
      <w:r>
        <w:t>day.</w:t>
      </w:r>
    </w:p>
    <w:p w14:paraId="07FD8DAD" w14:textId="77777777" w:rsidR="00017929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cause</w:t>
      </w:r>
      <w:r w:rsidR="008C15A7">
        <w:t xml:space="preserve"> </w:t>
      </w:r>
      <w:r w:rsidR="00E949E9">
        <w:t>permanent</w:t>
      </w:r>
      <w:r w:rsidR="008C15A7">
        <w:t xml:space="preserve"> </w:t>
      </w:r>
      <w:r w:rsidR="00E949E9">
        <w:t>brain</w:t>
      </w:r>
      <w:r w:rsidR="008C15A7">
        <w:t xml:space="preserve"> </w:t>
      </w:r>
      <w:r w:rsidR="00E949E9">
        <w:t>damage,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doctor</w:t>
      </w:r>
      <w:r w:rsidR="008C15A7">
        <w:t xml:space="preserve"> </w:t>
      </w:r>
      <w:r w:rsidR="00E949E9">
        <w:t>added.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ran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trash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vomit,</w:t>
      </w:r>
      <w:r w:rsidR="008C15A7">
        <w:t xml:space="preserve"> </w:t>
      </w:r>
      <w:r w:rsidR="00E949E9">
        <w:t>barely</w:t>
      </w:r>
      <w:r w:rsidR="008C15A7">
        <w:t xml:space="preserve"> </w:t>
      </w:r>
      <w:r w:rsidR="00E949E9">
        <w:t>making</w:t>
      </w:r>
      <w:r w:rsidR="008C15A7">
        <w:t xml:space="preserve"> </w:t>
      </w:r>
      <w:r w:rsidR="00E949E9">
        <w:t>it.</w:t>
      </w:r>
    </w:p>
    <w:p w14:paraId="2530C7F1" w14:textId="77777777" w:rsidR="00722F53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happens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brain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damage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this?</w:t>
      </w:r>
      <w:r>
        <w:t>”</w:t>
      </w:r>
    </w:p>
    <w:p w14:paraId="5B7334D4" w14:textId="77777777" w:rsidR="00722F53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know.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minimum,</w:t>
      </w:r>
      <w:r w:rsidR="008C15A7">
        <w:t xml:space="preserve"> </w:t>
      </w:r>
      <w:r w:rsidR="00E949E9">
        <w:t>developmental</w:t>
      </w:r>
      <w:r w:rsidR="008C15A7">
        <w:t xml:space="preserve"> </w:t>
      </w:r>
      <w:r w:rsidR="00E949E9">
        <w:t>delays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expected.</w:t>
      </w:r>
      <w:r>
        <w:t>”</w:t>
      </w:r>
    </w:p>
    <w:p w14:paraId="6DBE7F68" w14:textId="77777777" w:rsidR="00017929" w:rsidRDefault="00610349" w:rsidP="008F1C01">
      <w:pPr>
        <w:pStyle w:val="Body-TextTx"/>
      </w:pPr>
      <w:r>
        <w:lastRenderedPageBreak/>
        <w:t>“</w:t>
      </w:r>
      <w:r w:rsidR="00E949E9">
        <w:t>Will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walk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talk?</w:t>
      </w:r>
      <w:r>
        <w:t>”</w:t>
      </w:r>
    </w:p>
    <w:p w14:paraId="402AA32E" w14:textId="77777777" w:rsidR="00017929" w:rsidRDefault="00610349" w:rsidP="008F1C01">
      <w:pPr>
        <w:pStyle w:val="Body-TextTx"/>
      </w:pPr>
      <w:r>
        <w:t>“</w:t>
      </w:r>
      <w:r w:rsidR="00E949E9">
        <w:t>Maybe,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not,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doctor</w:t>
      </w:r>
      <w:r w:rsidR="008C15A7">
        <w:t xml:space="preserve"> </w:t>
      </w:r>
      <w:r w:rsidR="00E949E9">
        <w:t>said.</w:t>
      </w:r>
    </w:p>
    <w:p w14:paraId="3EC2F2DA" w14:textId="77777777" w:rsidR="00017929" w:rsidRDefault="00610349" w:rsidP="008F1C01">
      <w:pPr>
        <w:pStyle w:val="Body-TextTx"/>
      </w:pPr>
      <w:r>
        <w:t>“</w:t>
      </w:r>
      <w:r w:rsidR="00E949E9">
        <w:t>Throw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baseball?</w:t>
      </w:r>
      <w:r w:rsidR="008C15A7">
        <w:t xml:space="preserve"> </w:t>
      </w:r>
      <w:r w:rsidR="00E949E9">
        <w:t>Swing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swings?</w:t>
      </w:r>
      <w:r>
        <w:t>”</w:t>
      </w:r>
    </w:p>
    <w:p w14:paraId="57EB788D" w14:textId="77777777" w:rsidR="00017929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know.</w:t>
      </w:r>
      <w:r w:rsidR="008C15A7">
        <w:t xml:space="preserve"> </w:t>
      </w:r>
      <w:r w:rsidR="00E949E9">
        <w:t>Maybe,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not.</w:t>
      </w:r>
      <w:r>
        <w:t>”</w:t>
      </w:r>
    </w:p>
    <w:p w14:paraId="7F7C8D83" w14:textId="77777777" w:rsidR="00017929" w:rsidRDefault="00610349" w:rsidP="008F1C01">
      <w:pPr>
        <w:pStyle w:val="Body-TextTx"/>
      </w:pPr>
      <w:r>
        <w:t>“</w:t>
      </w:r>
      <w:r w:rsidR="00E949E9">
        <w:t>Breathe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swallow</w:t>
      </w:r>
      <w:r w:rsidR="008C15A7">
        <w:t xml:space="preserve"> </w:t>
      </w:r>
      <w:r w:rsidR="00E949E9">
        <w:t>food?</w:t>
      </w:r>
      <w:r>
        <w:t>”</w:t>
      </w:r>
    </w:p>
    <w:p w14:paraId="684DE80D" w14:textId="77777777" w:rsidR="00017929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know.</w:t>
      </w:r>
      <w:r w:rsidR="008C15A7">
        <w:t xml:space="preserve"> </w:t>
      </w:r>
      <w:r w:rsidR="00E949E9">
        <w:t>Maybe,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not.</w:t>
      </w:r>
      <w:r>
        <w:t>”</w:t>
      </w:r>
    </w:p>
    <w:p w14:paraId="0FCC3888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hug</w:t>
      </w:r>
      <w:r w:rsidR="008C15A7">
        <w:t xml:space="preserve"> </w:t>
      </w:r>
      <w:r w:rsidR="00E949E9">
        <w:t>me?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Mom?</w:t>
      </w:r>
      <w:r>
        <w:t>”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asked.</w:t>
      </w:r>
    </w:p>
    <w:p w14:paraId="28A16BE9" w14:textId="77777777" w:rsidR="00017929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</w:t>
      </w:r>
      <w:r>
        <w:t> . . .”</w:t>
      </w:r>
    </w:p>
    <w:p w14:paraId="53B58D74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uncertainty</w:t>
      </w:r>
      <w:r w:rsidR="008C15A7">
        <w:t xml:space="preserve"> </w:t>
      </w:r>
      <w:r>
        <w:t>was</w:t>
      </w:r>
      <w:r w:rsidR="008C15A7">
        <w:t xml:space="preserve"> </w:t>
      </w:r>
      <w:r>
        <w:t>awful</w:t>
      </w:r>
      <w:r w:rsidR="008C15A7">
        <w:t xml:space="preserve"> </w:t>
      </w:r>
      <w:r>
        <w:t>and,</w:t>
      </w:r>
      <w:r w:rsidR="008C15A7">
        <w:t xml:space="preserve"> </w:t>
      </w:r>
      <w:r>
        <w:t>as</w:t>
      </w:r>
      <w:r w:rsidR="008C15A7">
        <w:t xml:space="preserve"> </w:t>
      </w:r>
      <w:r>
        <w:t>Lara</w:t>
      </w:r>
      <w:r w:rsidR="008C15A7">
        <w:t xml:space="preserve"> </w:t>
      </w:r>
      <w:r>
        <w:t>describes</w:t>
      </w:r>
      <w:r w:rsidR="008C15A7">
        <w:t xml:space="preserve"> </w:t>
      </w:r>
      <w:r>
        <w:t>it,</w:t>
      </w:r>
      <w:r w:rsidR="008C15A7">
        <w:t xml:space="preserve"> </w:t>
      </w:r>
      <w:r>
        <w:t>a</w:t>
      </w:r>
      <w:r w:rsidR="008C15A7">
        <w:t xml:space="preserve"> </w:t>
      </w:r>
      <w:r>
        <w:t>plunge</w:t>
      </w:r>
      <w:r w:rsidR="008C15A7">
        <w:t xml:space="preserve"> </w:t>
      </w:r>
      <w:r>
        <w:t>into</w:t>
      </w:r>
      <w:r w:rsidR="008C15A7">
        <w:t xml:space="preserve"> </w:t>
      </w:r>
      <w:r>
        <w:t>darkness.</w:t>
      </w:r>
      <w:r w:rsidR="008C15A7">
        <w:t xml:space="preserve"> </w:t>
      </w:r>
      <w:r>
        <w:t>For</w:t>
      </w:r>
      <w:r w:rsidR="008C15A7">
        <w:t xml:space="preserve"> </w:t>
      </w:r>
      <w:r>
        <w:t>weeks</w:t>
      </w:r>
      <w:r w:rsidR="008C15A7">
        <w:t xml:space="preserve"> </w:t>
      </w:r>
      <w:r>
        <w:t>and</w:t>
      </w:r>
      <w:r w:rsidR="008C15A7">
        <w:t xml:space="preserve"> </w:t>
      </w:r>
      <w:r>
        <w:t>weeks,</w:t>
      </w:r>
      <w:r w:rsidR="008C15A7">
        <w:t xml:space="preserve"> </w:t>
      </w:r>
      <w:r>
        <w:t>Lara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husband,</w:t>
      </w:r>
      <w:r w:rsidR="008C15A7">
        <w:t xml:space="preserve"> </w:t>
      </w:r>
      <w:r>
        <w:t>Aaron,</w:t>
      </w:r>
      <w:r w:rsidR="008C15A7">
        <w:t xml:space="preserve"> </w:t>
      </w:r>
      <w:r>
        <w:t>lived</w:t>
      </w:r>
      <w:r w:rsidR="008C15A7">
        <w:t xml:space="preserve"> </w:t>
      </w:r>
      <w:r>
        <w:t>24/7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neonatal</w:t>
      </w:r>
      <w:r w:rsidR="008C15A7">
        <w:t xml:space="preserve"> </w:t>
      </w:r>
      <w:r>
        <w:t>intensive</w:t>
      </w:r>
      <w:r w:rsidR="008C15A7">
        <w:t xml:space="preserve"> </w:t>
      </w:r>
      <w:r>
        <w:t>care</w:t>
      </w:r>
      <w:r w:rsidR="008C15A7">
        <w:t xml:space="preserve"> </w:t>
      </w:r>
      <w:r>
        <w:t>unit</w:t>
      </w:r>
      <w:r w:rsidR="008C15A7">
        <w:t xml:space="preserve"> </w:t>
      </w:r>
      <w:r>
        <w:t>(NICU),</w:t>
      </w:r>
      <w:r w:rsidR="008C15A7">
        <w:t xml:space="preserve"> </w:t>
      </w:r>
      <w:r>
        <w:t>then</w:t>
      </w:r>
      <w:r w:rsidR="008C15A7">
        <w:t xml:space="preserve"> </w:t>
      </w:r>
      <w:r>
        <w:t>the</w:t>
      </w:r>
      <w:r w:rsidR="008C15A7">
        <w:t xml:space="preserve"> </w:t>
      </w:r>
      <w:r>
        <w:t>pediatric</w:t>
      </w:r>
      <w:r w:rsidR="008C15A7">
        <w:t xml:space="preserve"> </w:t>
      </w:r>
      <w:r>
        <w:t>intensive</w:t>
      </w:r>
      <w:r w:rsidR="008C15A7">
        <w:t xml:space="preserve"> </w:t>
      </w:r>
      <w:r>
        <w:t>care</w:t>
      </w:r>
      <w:r w:rsidR="008C15A7">
        <w:t xml:space="preserve"> </w:t>
      </w:r>
      <w:r>
        <w:t>unit</w:t>
      </w:r>
      <w:r w:rsidR="008C15A7">
        <w:t xml:space="preserve"> </w:t>
      </w:r>
      <w:r>
        <w:t>(PICU),</w:t>
      </w:r>
      <w:r w:rsidR="008C15A7">
        <w:t xml:space="preserve"> </w:t>
      </w:r>
      <w:r>
        <w:t>where</w:t>
      </w:r>
      <w:r w:rsidR="008C15A7">
        <w:t xml:space="preserve"> </w:t>
      </w:r>
      <w:r>
        <w:t>Carter</w:t>
      </w:r>
      <w:r w:rsidR="008C15A7">
        <w:t xml:space="preserve"> </w:t>
      </w:r>
      <w:r>
        <w:t>lay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metal</w:t>
      </w:r>
      <w:r w:rsidR="008C15A7">
        <w:t xml:space="preserve"> </w:t>
      </w:r>
      <w:r>
        <w:t>platform</w:t>
      </w:r>
      <w:r w:rsidR="008C15A7">
        <w:t xml:space="preserve"> </w:t>
      </w:r>
      <w:r>
        <w:t>under</w:t>
      </w:r>
      <w:r w:rsidR="008C15A7">
        <w:t xml:space="preserve"> </w:t>
      </w:r>
      <w:r>
        <w:t>heat</w:t>
      </w:r>
      <w:r w:rsidR="008C15A7">
        <w:t xml:space="preserve"> </w:t>
      </w:r>
      <w:r>
        <w:t>lamps</w:t>
      </w:r>
      <w:r w:rsidR="008C15A7">
        <w:t xml:space="preserve"> </w:t>
      </w:r>
      <w:r>
        <w:t>all</w:t>
      </w:r>
      <w:r w:rsidR="008C15A7">
        <w:t xml:space="preserve"> </w:t>
      </w:r>
      <w:r>
        <w:t>day,</w:t>
      </w:r>
      <w:r w:rsidR="008C15A7">
        <w:t xml:space="preserve"> </w:t>
      </w:r>
      <w:r>
        <w:t>unconscious,</w:t>
      </w:r>
      <w:r w:rsidR="008C15A7">
        <w:t xml:space="preserve"> </w:t>
      </w:r>
      <w:r>
        <w:t>hovering</w:t>
      </w:r>
      <w:r w:rsidR="008C15A7">
        <w:t xml:space="preserve"> </w:t>
      </w:r>
      <w:r>
        <w:t>between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death.</w:t>
      </w:r>
    </w:p>
    <w:p w14:paraId="770083BD" w14:textId="77777777" w:rsidR="00722F53" w:rsidRDefault="00610349" w:rsidP="008F1C01">
      <w:pPr>
        <w:pStyle w:val="Body-TextTx"/>
      </w:pPr>
      <w:r>
        <w:t>“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emotionally,</w:t>
      </w:r>
      <w:r w:rsidR="008C15A7">
        <w:t xml:space="preserve"> </w:t>
      </w:r>
      <w:r w:rsidR="00E949E9">
        <w:t>physically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spiritually</w:t>
      </w:r>
      <w:r w:rsidR="008C15A7">
        <w:t xml:space="preserve"> </w:t>
      </w:r>
      <w:r w:rsidR="00E949E9">
        <w:t>unbearable,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doctors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nurses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catch</w:t>
      </w:r>
      <w:r w:rsidR="008C15A7">
        <w:t xml:space="preserve"> </w:t>
      </w:r>
      <w:r w:rsidR="00E949E9">
        <w:t>crying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burying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faces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hands,</w:t>
      </w:r>
      <w:r>
        <w:t>”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Twice</w:t>
      </w:r>
      <w:r w:rsidR="008C15A7">
        <w:t xml:space="preserve"> </w:t>
      </w:r>
      <w:r w:rsidR="00E949E9">
        <w:t>daily</w:t>
      </w:r>
      <w:r w:rsidR="008C15A7">
        <w:t xml:space="preserve"> </w:t>
      </w:r>
      <w:r w:rsidR="00E949E9">
        <w:t>blood</w:t>
      </w:r>
      <w:r w:rsidR="008C15A7">
        <w:t xml:space="preserve"> </w:t>
      </w:r>
      <w:r w:rsidR="00E949E9">
        <w:t>tests</w:t>
      </w:r>
      <w:r w:rsidR="008C15A7">
        <w:t xml:space="preserve"> </w:t>
      </w:r>
      <w:r w:rsidR="00E949E9">
        <w:t>indicated</w:t>
      </w:r>
      <w:r w:rsidR="008C15A7">
        <w:t xml:space="preserve"> </w:t>
      </w:r>
      <w:r w:rsidR="00E949E9">
        <w:t>Carter</w:t>
      </w:r>
      <w:r>
        <w:t>’</w:t>
      </w:r>
      <w:r w:rsidR="00E949E9">
        <w:t>s</w:t>
      </w:r>
      <w:r w:rsidR="008C15A7">
        <w:t xml:space="preserve"> </w:t>
      </w:r>
      <w:r w:rsidR="00E949E9">
        <w:t>progress,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any.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ammonia</w:t>
      </w:r>
      <w:r w:rsidR="008C15A7">
        <w:t xml:space="preserve"> </w:t>
      </w:r>
      <w:r w:rsidR="00E949E9">
        <w:t>level</w:t>
      </w:r>
      <w:r w:rsidR="008C15A7">
        <w:t xml:space="preserve"> </w:t>
      </w:r>
      <w:r w:rsidR="00E949E9">
        <w:t>reading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75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victorious</w:t>
      </w:r>
      <w:r w:rsidR="008C15A7">
        <w:t xml:space="preserve"> </w:t>
      </w:r>
      <w:r w:rsidR="00E949E9">
        <w:t>day;</w:t>
      </w:r>
      <w:r w:rsidR="008C15A7">
        <w:t xml:space="preserve"> </w:t>
      </w:r>
      <w:r w:rsidR="00E949E9">
        <w:t>200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concerning;</w:t>
      </w:r>
      <w:r w:rsidR="008C15A7">
        <w:t xml:space="preserve"> </w:t>
      </w:r>
      <w:r w:rsidR="00E949E9">
        <w:t>400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>
        <w:t>“</w:t>
      </w:r>
      <w:r w:rsidR="00E949E9">
        <w:t>let</w:t>
      </w:r>
      <w:r>
        <w:t>’</w:t>
      </w:r>
      <w:r w:rsidR="00E949E9">
        <w:t>s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pictures</w:t>
      </w:r>
      <w:r w:rsidR="008C15A7">
        <w:t xml:space="preserve"> </w:t>
      </w:r>
      <w:r w:rsidR="00E949E9">
        <w:t>holding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tonight,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likely</w:t>
      </w:r>
      <w:r w:rsidR="008C15A7">
        <w:t xml:space="preserve"> </w:t>
      </w:r>
      <w:r w:rsidR="00E949E9">
        <w:t>won</w:t>
      </w:r>
      <w:r>
        <w:t>’</w:t>
      </w:r>
      <w:r w:rsidR="00E949E9">
        <w:t>t</w:t>
      </w:r>
      <w:r w:rsidR="008C15A7">
        <w:t xml:space="preserve"> </w:t>
      </w:r>
      <w:r w:rsidR="00E949E9">
        <w:t>wake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tomorrow</w:t>
      </w:r>
      <w:r>
        <w:t> . . .”</w:t>
      </w:r>
      <w:r w:rsidR="008C15A7">
        <w:t xml:space="preserve"> </w:t>
      </w:r>
      <w:r w:rsidR="00E949E9">
        <w:t>type-day.</w:t>
      </w:r>
    </w:p>
    <w:p w14:paraId="69CAD960" w14:textId="77777777" w:rsidR="00722F53" w:rsidRDefault="00E949E9" w:rsidP="008F1C01">
      <w:pPr>
        <w:pStyle w:val="Body-TextTx"/>
      </w:pPr>
      <w:r>
        <w:t>Three</w:t>
      </w:r>
      <w:r w:rsidR="008C15A7">
        <w:t xml:space="preserve"> </w:t>
      </w:r>
      <w:r>
        <w:t>weeks</w:t>
      </w:r>
      <w:r w:rsidR="008C15A7">
        <w:t xml:space="preserve"> </w:t>
      </w:r>
      <w:r>
        <w:t>after</w:t>
      </w:r>
      <w:r w:rsidR="008C15A7">
        <w:t xml:space="preserve"> </w:t>
      </w:r>
      <w:r>
        <w:t>Carter</w:t>
      </w:r>
      <w:r w:rsidR="008C15A7">
        <w:t xml:space="preserve"> </w:t>
      </w:r>
      <w:r>
        <w:t>was</w:t>
      </w:r>
      <w:r w:rsidR="008C15A7">
        <w:t xml:space="preserve"> </w:t>
      </w:r>
      <w:r>
        <w:t>born,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ushered</w:t>
      </w:r>
      <w:r w:rsidR="008C15A7">
        <w:t xml:space="preserve"> </w:t>
      </w:r>
      <w:r>
        <w:t>Lara</w:t>
      </w:r>
      <w:r w:rsidR="008C15A7">
        <w:t xml:space="preserve"> </w:t>
      </w:r>
      <w:r>
        <w:t>and</w:t>
      </w:r>
      <w:r w:rsidR="008C15A7">
        <w:t xml:space="preserve"> </w:t>
      </w:r>
      <w:r>
        <w:t>Aaron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conference</w:t>
      </w:r>
      <w:r w:rsidR="008C15A7">
        <w:t xml:space="preserve"> </w:t>
      </w:r>
      <w:r>
        <w:t>room</w:t>
      </w:r>
      <w:r w:rsidR="008C15A7">
        <w:t xml:space="preserve"> </w:t>
      </w:r>
      <w:r>
        <w:t>where</w:t>
      </w:r>
      <w:r w:rsidR="008C15A7">
        <w:t xml:space="preserve"> </w:t>
      </w:r>
      <w:r>
        <w:t>the</w:t>
      </w:r>
      <w:r w:rsidR="008C15A7">
        <w:t xml:space="preserve"> </w:t>
      </w:r>
      <w:r>
        <w:t>results</w:t>
      </w:r>
      <w:r w:rsidR="008C15A7">
        <w:t xml:space="preserve"> </w:t>
      </w:r>
      <w:r>
        <w:t>of</w:t>
      </w:r>
      <w:r w:rsidR="008C15A7">
        <w:t xml:space="preserve"> </w:t>
      </w:r>
      <w:r>
        <w:t>Carter</w:t>
      </w:r>
      <w:r w:rsidR="00610349">
        <w:t>’</w:t>
      </w:r>
      <w:r>
        <w:t>s</w:t>
      </w:r>
      <w:r w:rsidR="008C15A7">
        <w:t xml:space="preserve"> </w:t>
      </w:r>
      <w:r>
        <w:t>CAT</w:t>
      </w:r>
      <w:r w:rsidR="008C15A7">
        <w:t xml:space="preserve"> </w:t>
      </w:r>
      <w:r>
        <w:t>Scan</w:t>
      </w:r>
      <w:r w:rsidR="008C15A7">
        <w:t xml:space="preserve"> </w:t>
      </w:r>
      <w:r>
        <w:t>were</w:t>
      </w:r>
      <w:r w:rsidR="008C15A7">
        <w:t xml:space="preserve"> </w:t>
      </w:r>
      <w:r>
        <w:t>projected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wall.</w:t>
      </w:r>
      <w:r w:rsidR="008C15A7">
        <w:t xml:space="preserve"> </w:t>
      </w:r>
      <w:r>
        <w:t>The</w:t>
      </w:r>
      <w:r w:rsidR="008C15A7">
        <w:t xml:space="preserve"> </w:t>
      </w:r>
      <w:r>
        <w:t>shape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human</w:t>
      </w:r>
      <w:r w:rsidR="008C15A7">
        <w:t xml:space="preserve"> </w:t>
      </w:r>
      <w:r>
        <w:t>brain</w:t>
      </w:r>
      <w:r w:rsidR="008C15A7">
        <w:t xml:space="preserve"> </w:t>
      </w:r>
      <w:r>
        <w:t>was</w:t>
      </w:r>
      <w:r w:rsidR="008C15A7">
        <w:t xml:space="preserve"> </w:t>
      </w:r>
      <w:r>
        <w:t>unmistakable;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bright</w:t>
      </w:r>
      <w:r w:rsidR="008C15A7">
        <w:t xml:space="preserve"> </w:t>
      </w:r>
      <w:r>
        <w:t>white</w:t>
      </w:r>
      <w:r w:rsidR="008C15A7">
        <w:t xml:space="preserve"> </w:t>
      </w:r>
      <w:r>
        <w:t>against</w:t>
      </w:r>
      <w:r w:rsidR="008C15A7">
        <w:t xml:space="preserve"> </w:t>
      </w:r>
      <w:r>
        <w:t>a</w:t>
      </w:r>
      <w:r w:rsidR="008C15A7">
        <w:t xml:space="preserve"> </w:t>
      </w:r>
      <w:r>
        <w:t>grey</w:t>
      </w:r>
      <w:r w:rsidR="008C15A7">
        <w:t xml:space="preserve"> </w:t>
      </w:r>
      <w:r>
        <w:t>background.</w:t>
      </w:r>
      <w:r w:rsidR="008C15A7">
        <w:t xml:space="preserve"> </w:t>
      </w:r>
      <w:r>
        <w:t>About</w:t>
      </w:r>
      <w:r w:rsidR="008C15A7">
        <w:t xml:space="preserve"> </w:t>
      </w:r>
      <w:r>
        <w:t>2</w:t>
      </w:r>
      <w:r w:rsidR="00722F53">
        <w:t>0–2</w:t>
      </w:r>
      <w:r>
        <w:t>5%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white</w:t>
      </w:r>
      <w:r w:rsidR="008C15A7">
        <w:t xml:space="preserve"> </w:t>
      </w:r>
      <w:r>
        <w:t>brain</w:t>
      </w:r>
      <w:r w:rsidR="008C15A7">
        <w:t xml:space="preserve"> </w:t>
      </w:r>
      <w:r>
        <w:t>was</w:t>
      </w:r>
      <w:r w:rsidR="008C15A7">
        <w:t xml:space="preserve"> </w:t>
      </w:r>
      <w:r>
        <w:t>shaded</w:t>
      </w:r>
      <w:r w:rsidR="008C15A7">
        <w:t xml:space="preserve"> </w:t>
      </w:r>
      <w:r>
        <w:t>with</w:t>
      </w:r>
      <w:r w:rsidR="008C15A7">
        <w:t xml:space="preserve"> </w:t>
      </w:r>
      <w:r>
        <w:t>defined,</w:t>
      </w:r>
      <w:r w:rsidR="008C15A7">
        <w:t xml:space="preserve"> </w:t>
      </w:r>
      <w:r>
        <w:t>but</w:t>
      </w:r>
      <w:r w:rsidR="008C15A7">
        <w:t xml:space="preserve"> </w:t>
      </w:r>
      <w:r>
        <w:t>scattered,</w:t>
      </w:r>
      <w:r w:rsidR="008C15A7">
        <w:t xml:space="preserve"> </w:t>
      </w:r>
      <w:r>
        <w:t>patches</w:t>
      </w:r>
      <w:r w:rsidR="008C15A7">
        <w:t xml:space="preserve"> </w:t>
      </w:r>
      <w:r>
        <w:t>of</w:t>
      </w:r>
      <w:r w:rsidR="008C15A7">
        <w:t xml:space="preserve"> </w:t>
      </w:r>
      <w:r>
        <w:t>black</w:t>
      </w:r>
      <w:r w:rsidR="008C15A7">
        <w:t xml:space="preserve"> </w:t>
      </w:r>
      <w:r>
        <w:t>spots.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doctor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summarize</w:t>
      </w:r>
      <w:r w:rsidR="008C15A7">
        <w:t xml:space="preserve"> </w:t>
      </w:r>
      <w:r>
        <w:t>the</w:t>
      </w:r>
      <w:r w:rsidR="008C15A7">
        <w:t xml:space="preserve"> </w:t>
      </w:r>
      <w:r>
        <w:t>findings,</w:t>
      </w:r>
      <w:r w:rsidR="008C15A7">
        <w:t xml:space="preserve"> </w:t>
      </w:r>
      <w:r>
        <w:t>Lara</w:t>
      </w:r>
      <w:r w:rsidR="008C15A7">
        <w:t xml:space="preserve"> </w:t>
      </w:r>
      <w:r>
        <w:t>interrupted</w:t>
      </w:r>
      <w:r w:rsidR="008C15A7">
        <w:t xml:space="preserve"> </w:t>
      </w:r>
      <w:r>
        <w:t>him.</w:t>
      </w:r>
    </w:p>
    <w:p w14:paraId="2602317C" w14:textId="77777777" w:rsidR="00017929" w:rsidRDefault="00610349" w:rsidP="008F1C01">
      <w:pPr>
        <w:pStyle w:val="Body-TextTx"/>
      </w:pPr>
      <w:r>
        <w:t>“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black</w:t>
      </w:r>
      <w:r w:rsidR="008C15A7">
        <w:t xml:space="preserve"> </w:t>
      </w:r>
      <w:r w:rsidR="00E949E9">
        <w:t>parts,</w:t>
      </w:r>
      <w:r w:rsidR="008C15A7">
        <w:t xml:space="preserve"> </w:t>
      </w:r>
      <w:r w:rsidR="00E949E9">
        <w:t>right?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black,</w:t>
      </w:r>
      <w:r w:rsidR="008C15A7">
        <w:t xml:space="preserve"> </w:t>
      </w:r>
      <w:r w:rsidR="00E949E9">
        <w:t>clouded</w:t>
      </w:r>
      <w:r w:rsidR="008C15A7">
        <w:t xml:space="preserve"> </w:t>
      </w:r>
      <w:r w:rsidR="00E949E9">
        <w:t>parts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inflamed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poisoned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lastRenderedPageBreak/>
        <w:t>damaged</w:t>
      </w:r>
      <w:r w:rsidR="008C15A7">
        <w:t xml:space="preserve"> </w:t>
      </w:r>
      <w:r w:rsidR="00E949E9">
        <w:t>parts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brain?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sure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analysis.</w:t>
      </w:r>
    </w:p>
    <w:p w14:paraId="3D313452" w14:textId="77777777" w:rsidR="00722F53" w:rsidRDefault="00610349" w:rsidP="008F1C01">
      <w:pPr>
        <w:pStyle w:val="Body-TextTx"/>
      </w:pPr>
      <w:r>
        <w:t>“</w:t>
      </w:r>
      <w:r w:rsidR="00E949E9">
        <w:t>The</w:t>
      </w:r>
      <w:r w:rsidR="008C15A7">
        <w:t xml:space="preserve"> </w:t>
      </w:r>
      <w:r w:rsidR="00E949E9">
        <w:t>poisoned</w:t>
      </w:r>
      <w:r w:rsidR="008C15A7">
        <w:t xml:space="preserve"> </w:t>
      </w:r>
      <w:r w:rsidR="00E949E9">
        <w:t>portions,</w:t>
      </w:r>
      <w:r w:rsidR="008C15A7">
        <w:t xml:space="preserve"> </w:t>
      </w:r>
      <w:r w:rsidR="00E949E9">
        <w:t>Mrs.</w:t>
      </w:r>
      <w:r w:rsidR="008C15A7">
        <w:t xml:space="preserve"> </w:t>
      </w:r>
      <w:r w:rsidR="00E949E9">
        <w:t>Weems,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doctor</w:t>
      </w:r>
      <w:r w:rsidR="008C15A7">
        <w:t xml:space="preserve"> </w:t>
      </w:r>
      <w:r w:rsidR="00E949E9">
        <w:t>began,</w:t>
      </w:r>
      <w:r w:rsidR="008C15A7">
        <w:t xml:space="preserve"> </w:t>
      </w:r>
      <w:r>
        <w:t>“</w:t>
      </w:r>
      <w:r w:rsidR="00E949E9">
        <w:t>are</w:t>
      </w:r>
      <w:r w:rsidR="008C15A7">
        <w:t xml:space="preserve"> </w:t>
      </w:r>
      <w:r w:rsidR="00E949E9">
        <w:t>white</w:t>
      </w:r>
      <w:r>
        <w:t> . . .</w:t>
      </w:r>
      <w:r w:rsidR="00722F53">
        <w:t xml:space="preserve"> </w:t>
      </w:r>
      <w:r w:rsidR="00E949E9">
        <w:t>.</w:t>
      </w:r>
      <w:r>
        <w:t>”</w:t>
      </w:r>
    </w:p>
    <w:p w14:paraId="23B0F233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Lara</w:t>
      </w:r>
      <w:r w:rsidR="008C15A7">
        <w:t xml:space="preserve"> </w:t>
      </w:r>
      <w:r>
        <w:t>tells</w:t>
      </w:r>
      <w:r w:rsidR="008C15A7">
        <w:t xml:space="preserve"> </w:t>
      </w:r>
      <w:r>
        <w:t>it,</w:t>
      </w:r>
      <w:r w:rsidR="008C15A7">
        <w:t xml:space="preserve"> </w:t>
      </w:r>
      <w:r>
        <w:t>she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shadow.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mother,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nurse,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person</w:t>
      </w:r>
      <w:r w:rsidR="008C15A7">
        <w:t xml:space="preserve"> </w:t>
      </w:r>
      <w:r>
        <w:t>she</w:t>
      </w:r>
      <w:r w:rsidR="00610349">
        <w:t>’</w:t>
      </w:r>
      <w:r>
        <w:t>d</w:t>
      </w:r>
      <w:r w:rsidR="008C15A7">
        <w:t xml:space="preserve"> </w:t>
      </w:r>
      <w:r>
        <w:t>been</w:t>
      </w:r>
      <w:r w:rsidR="008C15A7">
        <w:t xml:space="preserve"> </w:t>
      </w:r>
      <w:r>
        <w:t>before.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rising</w:t>
      </w:r>
      <w:r w:rsidR="008C15A7">
        <w:t xml:space="preserve"> </w:t>
      </w:r>
      <w:r>
        <w:t>star</w:t>
      </w:r>
      <w:r w:rsidR="008C15A7">
        <w:t xml:space="preserve"> </w:t>
      </w:r>
      <w:r>
        <w:t>and</w:t>
      </w:r>
      <w:r w:rsidR="008C15A7">
        <w:t xml:space="preserve"> </w:t>
      </w:r>
      <w:r>
        <w:t>young</w:t>
      </w:r>
      <w:r w:rsidR="008C15A7">
        <w:t xml:space="preserve"> </w:t>
      </w:r>
      <w:r>
        <w:t>executive,</w:t>
      </w:r>
      <w:r w:rsidR="008C15A7">
        <w:t xml:space="preserve"> </w:t>
      </w:r>
      <w:r>
        <w:t>who</w:t>
      </w:r>
      <w:r w:rsidR="008C15A7">
        <w:t xml:space="preserve"> </w:t>
      </w:r>
      <w:r>
        <w:t>left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completely</w:t>
      </w:r>
      <w:r w:rsidR="008C15A7">
        <w:t xml:space="preserve"> </w:t>
      </w:r>
      <w:r>
        <w:t>to</w:t>
      </w:r>
      <w:r w:rsidR="008C15A7">
        <w:t xml:space="preserve"> </w:t>
      </w:r>
      <w:r>
        <w:t>care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dying</w:t>
      </w:r>
      <w:r w:rsidR="008C15A7">
        <w:t xml:space="preserve"> </w:t>
      </w:r>
      <w:r>
        <w:t>child.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outgoing,</w:t>
      </w:r>
      <w:r w:rsidR="008C15A7">
        <w:t xml:space="preserve"> </w:t>
      </w:r>
      <w:r>
        <w:t>young</w:t>
      </w:r>
      <w:r w:rsidR="008C15A7">
        <w:t xml:space="preserve"> </w:t>
      </w:r>
      <w:r>
        <w:t>woman,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passion</w:t>
      </w:r>
      <w:r w:rsidR="008C15A7">
        <w:t xml:space="preserve"> </w:t>
      </w:r>
      <w:r>
        <w:t>for</w:t>
      </w:r>
      <w:r w:rsidR="008C15A7">
        <w:t xml:space="preserve"> </w:t>
      </w:r>
      <w:r>
        <w:t>people,</w:t>
      </w:r>
      <w:r w:rsidR="008C15A7">
        <w:t xml:space="preserve"> </w:t>
      </w:r>
      <w:r>
        <w:t>adventure</w:t>
      </w:r>
      <w:r w:rsidR="008C15A7">
        <w:t xml:space="preserve"> </w:t>
      </w:r>
      <w:r>
        <w:t>and</w:t>
      </w:r>
      <w:r w:rsidR="008C15A7">
        <w:t xml:space="preserve"> </w:t>
      </w:r>
      <w:r>
        <w:t>activity</w:t>
      </w:r>
      <w:r w:rsidR="00722F53">
        <w:t>—</w:t>
      </w:r>
      <w:r>
        <w:t>who,</w:t>
      </w:r>
      <w:r w:rsidR="008C15A7">
        <w:t xml:space="preserve"> </w:t>
      </w:r>
      <w:r>
        <w:t>by</w:t>
      </w:r>
      <w:r w:rsidR="008C15A7">
        <w:t xml:space="preserve"> </w:t>
      </w:r>
      <w:r>
        <w:t>necessity,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germaphobe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emotional</w:t>
      </w:r>
      <w:r w:rsidR="008C15A7">
        <w:t xml:space="preserve"> </w:t>
      </w:r>
      <w:r>
        <w:t>distress</w:t>
      </w:r>
      <w:r w:rsidR="008C15A7">
        <w:t xml:space="preserve"> </w:t>
      </w:r>
      <w:r>
        <w:t>and</w:t>
      </w:r>
      <w:r w:rsidR="008C15A7">
        <w:t xml:space="preserve"> </w:t>
      </w:r>
      <w:r>
        <w:t>cut-off</w:t>
      </w:r>
      <w:r w:rsidR="008C15A7">
        <w:t xml:space="preserve"> </w:t>
      </w:r>
      <w:r>
        <w:t>every</w:t>
      </w:r>
      <w:r w:rsidR="008C15A7">
        <w:t xml:space="preserve"> </w:t>
      </w:r>
      <w:r>
        <w:t>person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aside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family</w:t>
      </w:r>
      <w:r w:rsidR="008C15A7">
        <w:t xml:space="preserve"> </w:t>
      </w:r>
      <w:r>
        <w:t>members.</w:t>
      </w:r>
      <w:r w:rsidR="008C15A7">
        <w:t xml:space="preserve"> </w:t>
      </w:r>
      <w:r>
        <w:t>The</w:t>
      </w:r>
      <w:r w:rsidR="008C15A7">
        <w:t xml:space="preserve"> </w:t>
      </w:r>
      <w:r>
        <w:t>pillars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personality</w:t>
      </w:r>
      <w:r w:rsidR="008C15A7">
        <w:t xml:space="preserve"> </w:t>
      </w:r>
      <w:r>
        <w:t>and</w:t>
      </w:r>
      <w:r w:rsidR="008C15A7">
        <w:t xml:space="preserve"> </w:t>
      </w:r>
      <w:r>
        <w:t>self-confidence</w:t>
      </w:r>
      <w:r w:rsidR="008C15A7">
        <w:t xml:space="preserve"> </w:t>
      </w:r>
      <w:r>
        <w:t>were</w:t>
      </w:r>
      <w:r w:rsidR="008C15A7">
        <w:t xml:space="preserve"> </w:t>
      </w:r>
      <w:r>
        <w:t>shattered.</w:t>
      </w:r>
      <w:r w:rsidR="008C15A7">
        <w:t xml:space="preserve"> </w:t>
      </w:r>
      <w:r>
        <w:t>I</w:t>
      </w:r>
      <w:r w:rsidR="008C15A7">
        <w:t xml:space="preserve"> </w:t>
      </w:r>
      <w:r>
        <w:t>summarized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as:</w:t>
      </w:r>
      <w:r w:rsidR="008C15A7">
        <w:t xml:space="preserve"> </w:t>
      </w:r>
      <w:r>
        <w:t>No</w:t>
      </w:r>
      <w:r w:rsidR="008C15A7">
        <w:t xml:space="preserve"> </w:t>
      </w:r>
      <w:r>
        <w:t>running</w:t>
      </w:r>
      <w:r w:rsidR="008C15A7">
        <w:t xml:space="preserve"> </w:t>
      </w:r>
      <w:r>
        <w:t>(my</w:t>
      </w:r>
      <w:r w:rsidR="008C15A7">
        <w:t xml:space="preserve"> </w:t>
      </w:r>
      <w:r>
        <w:t>escape).</w:t>
      </w:r>
      <w:r w:rsidR="008C15A7">
        <w:t xml:space="preserve"> </w:t>
      </w:r>
      <w:r>
        <w:t>No</w:t>
      </w:r>
      <w:r w:rsidR="008C15A7">
        <w:t xml:space="preserve"> </w:t>
      </w:r>
      <w:r>
        <w:t>job</w:t>
      </w:r>
      <w:r w:rsidR="008C15A7">
        <w:t xml:space="preserve"> </w:t>
      </w:r>
      <w:r>
        <w:t>(my</w:t>
      </w:r>
      <w:r w:rsidR="008C15A7">
        <w:t xml:space="preserve"> </w:t>
      </w:r>
      <w:r>
        <w:t>identity).</w:t>
      </w:r>
      <w:r w:rsidR="008C15A7">
        <w:t xml:space="preserve"> </w:t>
      </w:r>
      <w:r>
        <w:t>No</w:t>
      </w:r>
      <w:r w:rsidR="008C15A7">
        <w:t xml:space="preserve"> </w:t>
      </w:r>
      <w:r>
        <w:t>friends</w:t>
      </w:r>
      <w:r w:rsidR="008C15A7">
        <w:t xml:space="preserve"> </w:t>
      </w:r>
      <w:r>
        <w:t>(my</w:t>
      </w:r>
      <w:r w:rsidR="008C15A7">
        <w:t xml:space="preserve"> </w:t>
      </w:r>
      <w:r>
        <w:t>connection).</w:t>
      </w:r>
      <w:r w:rsidR="00610349">
        <w:t>”</w:t>
      </w:r>
    </w:p>
    <w:p w14:paraId="56486225" w14:textId="77777777" w:rsidR="00017929" w:rsidRDefault="00E949E9" w:rsidP="008F1C01">
      <w:pPr>
        <w:pStyle w:val="Body-TextTx"/>
      </w:pP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waited</w:t>
      </w:r>
      <w:r w:rsidR="008C15A7">
        <w:t xml:space="preserve"> </w:t>
      </w:r>
      <w:r>
        <w:t>for</w:t>
      </w:r>
      <w:r w:rsidR="008C15A7">
        <w:t xml:space="preserve"> </w:t>
      </w:r>
      <w:r>
        <w:t>Carter</w:t>
      </w:r>
      <w:r w:rsidR="008C15A7">
        <w:t xml:space="preserve"> </w:t>
      </w:r>
      <w:r>
        <w:t>to</w:t>
      </w:r>
      <w:r w:rsidR="008C15A7">
        <w:t xml:space="preserve"> </w:t>
      </w:r>
      <w:r>
        <w:t>gain</w:t>
      </w:r>
      <w:r w:rsidR="008C15A7">
        <w:t xml:space="preserve"> </w:t>
      </w:r>
      <w:r>
        <w:t>enough</w:t>
      </w:r>
      <w:r w:rsidR="008C15A7">
        <w:t xml:space="preserve"> </w:t>
      </w:r>
      <w:r>
        <w:t>weight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eligible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transplant</w:t>
      </w:r>
      <w:r w:rsidR="008C15A7">
        <w:t xml:space="preserve"> </w:t>
      </w:r>
      <w:r>
        <w:t>list,</w:t>
      </w:r>
      <w:r w:rsidR="008C15A7">
        <w:t xml:space="preserve"> </w:t>
      </w:r>
      <w:r>
        <w:t>Lara</w:t>
      </w:r>
      <w:r w:rsidR="008C15A7">
        <w:t xml:space="preserve"> </w:t>
      </w:r>
      <w:r>
        <w:t>and</w:t>
      </w:r>
      <w:r w:rsidR="008C15A7">
        <w:t xml:space="preserve"> </w:t>
      </w:r>
      <w:r>
        <w:t>Aaron</w:t>
      </w:r>
      <w:r w:rsidR="008C15A7">
        <w:t xml:space="preserve"> </w:t>
      </w:r>
      <w:r>
        <w:t>brought</w:t>
      </w:r>
      <w:r w:rsidR="008C15A7">
        <w:t xml:space="preserve"> </w:t>
      </w:r>
      <w:r>
        <w:t>him</w:t>
      </w:r>
      <w:r w:rsidR="008C15A7">
        <w:t xml:space="preserve"> </w:t>
      </w:r>
      <w:r>
        <w:t>home,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joyous</w:t>
      </w:r>
      <w:r w:rsidR="008C15A7">
        <w:t xml:space="preserve"> </w:t>
      </w:r>
      <w:r>
        <w:t>homecoming</w:t>
      </w:r>
      <w:r w:rsidR="008C15A7">
        <w:t xml:space="preserve"> </w:t>
      </w:r>
      <w:r>
        <w:t>most</w:t>
      </w:r>
      <w:r w:rsidR="008C15A7">
        <w:t xml:space="preserve"> </w:t>
      </w:r>
      <w:r>
        <w:t>people</w:t>
      </w:r>
      <w:r w:rsidR="008C15A7">
        <w:t xml:space="preserve"> </w:t>
      </w:r>
      <w:r>
        <w:t>experience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newborn,</w:t>
      </w:r>
      <w:r w:rsidR="008C15A7">
        <w:t xml:space="preserve"> </w:t>
      </w:r>
      <w:r>
        <w:t>but</w:t>
      </w:r>
      <w:r w:rsidR="008C15A7">
        <w:t xml:space="preserve"> </w:t>
      </w:r>
      <w:r>
        <w:t>one</w:t>
      </w:r>
      <w:r w:rsidR="008C15A7">
        <w:t xml:space="preserve"> </w:t>
      </w:r>
      <w:r>
        <w:t>with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rules:</w:t>
      </w:r>
      <w:r w:rsidR="008C15A7">
        <w:t xml:space="preserve"> </w:t>
      </w:r>
      <w:r>
        <w:t>if</w:t>
      </w:r>
      <w:r w:rsidR="008C15A7">
        <w:t xml:space="preserve"> </w:t>
      </w:r>
      <w:r>
        <w:t>Carter</w:t>
      </w:r>
      <w:r w:rsidR="008C15A7">
        <w:t xml:space="preserve"> </w:t>
      </w:r>
      <w:r>
        <w:t>threw-up</w:t>
      </w:r>
      <w:r w:rsidR="008C15A7">
        <w:t xml:space="preserve"> </w:t>
      </w:r>
      <w:r>
        <w:t>his</w:t>
      </w:r>
      <w:r w:rsidR="008C15A7">
        <w:t xml:space="preserve"> </w:t>
      </w:r>
      <w:r>
        <w:t>medication,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get</w:t>
      </w:r>
      <w:r w:rsidR="008C15A7">
        <w:t xml:space="preserve"> </w:t>
      </w:r>
      <w:r>
        <w:t>more</w:t>
      </w:r>
      <w:r w:rsidR="008C15A7">
        <w:t xml:space="preserve"> </w:t>
      </w:r>
      <w:r>
        <w:t>brain</w:t>
      </w:r>
      <w:r w:rsidR="008C15A7">
        <w:t xml:space="preserve"> </w:t>
      </w:r>
      <w:r>
        <w:t>damage;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caught</w:t>
      </w:r>
      <w:r w:rsidR="008C15A7">
        <w:t xml:space="preserve"> </w:t>
      </w:r>
      <w:r>
        <w:t>a</w:t>
      </w:r>
      <w:r w:rsidR="008C15A7">
        <w:t xml:space="preserve"> </w:t>
      </w:r>
      <w:r>
        <w:t>cold,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get</w:t>
      </w:r>
      <w:r w:rsidR="008C15A7">
        <w:t xml:space="preserve"> </w:t>
      </w:r>
      <w:r>
        <w:t>more</w:t>
      </w:r>
      <w:r w:rsidR="008C15A7">
        <w:t xml:space="preserve"> </w:t>
      </w:r>
      <w:r>
        <w:t>brain</w:t>
      </w:r>
      <w:r w:rsidR="008C15A7">
        <w:t xml:space="preserve"> </w:t>
      </w:r>
      <w:r>
        <w:t>damage;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cut</w:t>
      </w:r>
      <w:r w:rsidR="008C15A7">
        <w:t xml:space="preserve"> </w:t>
      </w:r>
      <w:r>
        <w:t>a</w:t>
      </w:r>
      <w:r w:rsidR="008C15A7">
        <w:t xml:space="preserve"> </w:t>
      </w:r>
      <w:r>
        <w:t>tooth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fever,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get</w:t>
      </w:r>
      <w:r w:rsidR="008C15A7">
        <w:t xml:space="preserve"> </w:t>
      </w:r>
      <w:r>
        <w:t>more</w:t>
      </w:r>
      <w:r w:rsidR="008C15A7">
        <w:t xml:space="preserve"> </w:t>
      </w:r>
      <w:r>
        <w:t>brain</w:t>
      </w:r>
      <w:r w:rsidR="008C15A7">
        <w:t xml:space="preserve"> </w:t>
      </w:r>
      <w:r>
        <w:t>damage.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medication,</w:t>
      </w:r>
      <w:r w:rsidR="008C15A7">
        <w:t xml:space="preserve"> </w:t>
      </w:r>
      <w:r>
        <w:t>too</w:t>
      </w:r>
      <w:r w:rsidR="008C15A7">
        <w:t xml:space="preserve"> </w:t>
      </w:r>
      <w:r>
        <w:t>little</w:t>
      </w:r>
      <w:r w:rsidR="008C15A7">
        <w:t xml:space="preserve"> </w:t>
      </w:r>
      <w:r>
        <w:t>medication,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amount</w:t>
      </w:r>
      <w:r w:rsidR="008C15A7">
        <w:t xml:space="preserve"> </w:t>
      </w:r>
      <w:r>
        <w:t>of</w:t>
      </w:r>
      <w:r w:rsidR="008C15A7">
        <w:t xml:space="preserve"> </w:t>
      </w:r>
      <w:r>
        <w:t>protein</w:t>
      </w:r>
      <w:r w:rsidR="008C15A7">
        <w:t xml:space="preserve"> </w:t>
      </w:r>
      <w:r>
        <w:t>powder</w:t>
      </w:r>
      <w:r w:rsidR="00722F53">
        <w:t>—</w:t>
      </w:r>
      <w:r>
        <w:t>the</w:t>
      </w:r>
      <w:r w:rsidR="008C15A7">
        <w:t xml:space="preserve"> </w:t>
      </w:r>
      <w:r>
        <w:t>result</w:t>
      </w:r>
      <w:r w:rsidR="008C15A7">
        <w:t xml:space="preserve"> </w:t>
      </w:r>
      <w:r>
        <w:t>of</w:t>
      </w:r>
      <w:r w:rsidR="008C15A7">
        <w:t xml:space="preserve"> </w:t>
      </w:r>
      <w:r>
        <w:t>almost</w:t>
      </w:r>
      <w:r w:rsidR="008C15A7">
        <w:t xml:space="preserve"> </w:t>
      </w:r>
      <w:r>
        <w:t>any</w:t>
      </w:r>
      <w:r w:rsidR="008C15A7">
        <w:t xml:space="preserve"> </w:t>
      </w:r>
      <w:r>
        <w:t>ill</w:t>
      </w:r>
      <w:r w:rsidR="008C15A7">
        <w:t xml:space="preserve"> </w:t>
      </w:r>
      <w:r>
        <w:t>footing</w:t>
      </w:r>
      <w:r w:rsidR="008C15A7">
        <w:t xml:space="preserve"> </w:t>
      </w:r>
      <w:r>
        <w:t>was,</w:t>
      </w:r>
      <w:r w:rsidR="008C15A7">
        <w:t xml:space="preserve"> </w:t>
      </w:r>
      <w:r w:rsidR="00610349">
        <w:t>“</w:t>
      </w:r>
      <w:r>
        <w:t>more</w:t>
      </w:r>
      <w:r w:rsidR="008C15A7">
        <w:t xml:space="preserve"> </w:t>
      </w:r>
      <w:r>
        <w:t>brain</w:t>
      </w:r>
      <w:r w:rsidR="008C15A7">
        <w:t xml:space="preserve"> </w:t>
      </w:r>
      <w:r>
        <w:t>damage.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pressure</w:t>
      </w:r>
      <w:r w:rsidR="008C15A7">
        <w:t xml:space="preserve"> </w:t>
      </w:r>
      <w:r>
        <w:t>was</w:t>
      </w:r>
      <w:r w:rsidR="008C15A7">
        <w:t xml:space="preserve"> </w:t>
      </w:r>
      <w:r>
        <w:t>insurmountable,</w:t>
      </w:r>
      <w:r w:rsidR="008C15A7">
        <w:t xml:space="preserve"> </w:t>
      </w:r>
      <w:r>
        <w:t>the</w:t>
      </w:r>
      <w:r w:rsidR="008C15A7">
        <w:t xml:space="preserve"> </w:t>
      </w:r>
      <w:r>
        <w:t>sorrow</w:t>
      </w:r>
      <w:r w:rsidR="008C15A7">
        <w:t xml:space="preserve"> </w:t>
      </w:r>
      <w:r>
        <w:t>incalculable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grief</w:t>
      </w:r>
      <w:r w:rsidR="008C15A7">
        <w:t xml:space="preserve"> </w:t>
      </w:r>
      <w:r>
        <w:t>all</w:t>
      </w:r>
      <w:r w:rsidR="008C15A7">
        <w:t xml:space="preserve"> </w:t>
      </w:r>
      <w:r>
        <w:t>encompassing.</w:t>
      </w:r>
    </w:p>
    <w:p w14:paraId="31EA1A8E" w14:textId="77777777" w:rsidR="00722F53" w:rsidRDefault="00E949E9" w:rsidP="008F1C01">
      <w:pPr>
        <w:pStyle w:val="Body-TextTx"/>
      </w:pPr>
      <w:r>
        <w:t>Lara</w:t>
      </w:r>
      <w:r w:rsidR="008C15A7">
        <w:t xml:space="preserve"> </w:t>
      </w:r>
      <w:r>
        <w:t>was</w:t>
      </w:r>
      <w:r w:rsidR="008C15A7">
        <w:t xml:space="preserve"> </w:t>
      </w:r>
      <w:r>
        <w:t>lost</w:t>
      </w:r>
      <w:r w:rsidR="008C15A7">
        <w:t xml:space="preserve"> </w:t>
      </w:r>
      <w:r>
        <w:t>and</w:t>
      </w:r>
      <w:r w:rsidR="008C15A7">
        <w:t xml:space="preserve"> </w:t>
      </w:r>
      <w:r>
        <w:t>without</w:t>
      </w:r>
      <w:r w:rsidR="008C15A7">
        <w:t xml:space="preserve"> </w:t>
      </w:r>
      <w:r>
        <w:t>hope.</w:t>
      </w:r>
    </w:p>
    <w:p w14:paraId="7D098FC0" w14:textId="77777777" w:rsidR="00017929" w:rsidRDefault="00610349" w:rsidP="008F1C01">
      <w:pPr>
        <w:pStyle w:val="Body-TextTx"/>
      </w:pPr>
      <w:r>
        <w:t>“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watching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son</w:t>
      </w:r>
      <w:r w:rsidR="008C15A7">
        <w:t xml:space="preserve"> </w:t>
      </w:r>
      <w:r w:rsidR="00E949E9">
        <w:t>die.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holding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poison</w:t>
      </w:r>
      <w:r w:rsidR="008C15A7">
        <w:t xml:space="preserve"> </w:t>
      </w:r>
      <w:r w:rsidR="00E949E9">
        <w:t>seeping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brain,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stop</w:t>
      </w:r>
      <w:r w:rsidR="008C15A7">
        <w:t xml:space="preserve"> </w:t>
      </w:r>
      <w:r w:rsidR="00E949E9">
        <w:t>it.</w:t>
      </w:r>
      <w:r w:rsidR="008C15A7">
        <w:t xml:space="preserve"> </w:t>
      </w:r>
      <w:r w:rsidR="00E949E9">
        <w:t>Drip.</w:t>
      </w:r>
      <w:r w:rsidR="008C15A7">
        <w:t xml:space="preserve"> </w:t>
      </w:r>
      <w:r w:rsidR="00E949E9">
        <w:t>Drip.</w:t>
      </w:r>
      <w:r w:rsidR="008C15A7">
        <w:t xml:space="preserve"> </w:t>
      </w:r>
      <w:r w:rsidR="00E949E9">
        <w:t>Drip,</w:t>
      </w:r>
      <w:r>
        <w:t>”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explains.</w:t>
      </w:r>
      <w:r w:rsidR="008C15A7">
        <w:t xml:space="preserve"> </w:t>
      </w:r>
      <w:r>
        <w:t>“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knew</w:t>
      </w:r>
      <w:r w:rsidR="008C15A7">
        <w:t xml:space="preserve"> </w:t>
      </w:r>
      <w:r w:rsidR="00E949E9">
        <w:t>he</w:t>
      </w:r>
      <w:r>
        <w:t>’</w:t>
      </w:r>
      <w:r w:rsidR="00E949E9">
        <w:t>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able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less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before.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wondered,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sleeping</w:t>
      </w:r>
      <w:r w:rsidR="008C15A7">
        <w:t xml:space="preserve"> </w:t>
      </w:r>
      <w:r w:rsidR="00E949E9">
        <w:t>soundly?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lapsing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coma?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pretended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outside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exist.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simply</w:t>
      </w:r>
      <w:r w:rsidR="008C15A7">
        <w:t xml:space="preserve"> </w:t>
      </w:r>
      <w:r w:rsidR="00E949E9">
        <w:t>hurt</w:t>
      </w:r>
      <w:r w:rsidR="008C15A7">
        <w:t xml:space="preserve"> </w:t>
      </w:r>
      <w:r w:rsidR="00E949E9">
        <w:t>too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moving</w:t>
      </w:r>
      <w:r w:rsidR="008C15A7">
        <w:t xml:space="preserve"> </w:t>
      </w:r>
      <w:r w:rsidR="00E949E9">
        <w:t>forward</w:t>
      </w:r>
      <w:r w:rsidR="008C15A7">
        <w:t xml:space="preserve"> </w:t>
      </w:r>
      <w:r w:rsidR="00E949E9">
        <w:t>happily</w:t>
      </w:r>
      <w:r w:rsidR="00722F53">
        <w:t>—</w:t>
      </w:r>
      <w:r w:rsidR="00E949E9">
        <w:t>without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again.</w:t>
      </w:r>
      <w:r>
        <w:t>”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painful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seeing</w:t>
      </w:r>
      <w:r w:rsidR="008C15A7">
        <w:t xml:space="preserve"> </w:t>
      </w:r>
      <w:r w:rsidR="00E949E9">
        <w:t>yet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social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post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lastRenderedPageBreak/>
        <w:t>friend</w:t>
      </w:r>
      <w:r>
        <w:t>’</w:t>
      </w:r>
      <w:r w:rsidR="00E949E9">
        <w:t>s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advancing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real-time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celebrating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birthday</w:t>
      </w:r>
      <w:r w:rsidR="008C15A7">
        <w:t xml:space="preserve"> </w:t>
      </w:r>
      <w:r w:rsidR="00E949E9">
        <w:t>parties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football</w:t>
      </w:r>
      <w:r w:rsidR="008C15A7">
        <w:t xml:space="preserve"> </w:t>
      </w:r>
      <w:r w:rsidR="00E949E9">
        <w:t>games</w:t>
      </w:r>
      <w:r w:rsidR="00722F53">
        <w:t>—</w:t>
      </w:r>
      <w:r w:rsidR="00E949E9">
        <w:t>events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invited.</w:t>
      </w:r>
    </w:p>
    <w:p w14:paraId="72DCB49B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nine</w:t>
      </w:r>
      <w:r w:rsidR="008C15A7">
        <w:t xml:space="preserve"> </w:t>
      </w:r>
      <w:r>
        <w:t>dark</w:t>
      </w:r>
      <w:r w:rsidR="008C15A7">
        <w:t xml:space="preserve"> </w:t>
      </w:r>
      <w:r>
        <w:t>months,</w:t>
      </w:r>
      <w:r w:rsidR="008C15A7">
        <w:t xml:space="preserve"> </w:t>
      </w:r>
      <w:r>
        <w:t>Carter</w:t>
      </w:r>
      <w:r w:rsidR="008C15A7">
        <w:t xml:space="preserve"> </w:t>
      </w:r>
      <w:r>
        <w:t>was</w:t>
      </w:r>
      <w:r w:rsidR="008C15A7">
        <w:t xml:space="preserve"> </w:t>
      </w:r>
      <w:r>
        <w:t>placed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priority</w:t>
      </w:r>
      <w:r w:rsidR="008C15A7">
        <w:t xml:space="preserve"> </w:t>
      </w:r>
      <w:r>
        <w:t>position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Liver</w:t>
      </w:r>
      <w:r w:rsidR="008C15A7">
        <w:t xml:space="preserve"> </w:t>
      </w:r>
      <w:r>
        <w:t>Transplant</w:t>
      </w:r>
      <w:r w:rsidR="008C15A7">
        <w:t xml:space="preserve"> </w:t>
      </w:r>
      <w:r>
        <w:t>list.</w:t>
      </w:r>
      <w:r w:rsidR="008C15A7">
        <w:t xml:space="preserve"> </w:t>
      </w:r>
      <w:r>
        <w:t>Finally,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sunny</w:t>
      </w:r>
      <w:r w:rsidR="008C15A7">
        <w:t xml:space="preserve"> </w:t>
      </w:r>
      <w:r>
        <w:t>day</w:t>
      </w:r>
      <w:r w:rsidR="008C15A7">
        <w:t xml:space="preserve"> </w:t>
      </w:r>
      <w:r>
        <w:t>in</w:t>
      </w:r>
      <w:r w:rsidR="008C15A7">
        <w:t xml:space="preserve"> </w:t>
      </w:r>
      <w:r>
        <w:t>May,</w:t>
      </w:r>
      <w:r w:rsidR="008C15A7">
        <w:t xml:space="preserve"> </w:t>
      </w:r>
      <w:r>
        <w:t>a</w:t>
      </w:r>
      <w:r w:rsidR="008C15A7">
        <w:t xml:space="preserve"> </w:t>
      </w:r>
      <w:r>
        <w:t>nurse</w:t>
      </w:r>
      <w:r w:rsidR="008C15A7">
        <w:t xml:space="preserve"> </w:t>
      </w:r>
      <w:r>
        <w:t>took</w:t>
      </w:r>
      <w:r w:rsidR="008C15A7">
        <w:t xml:space="preserve"> </w:t>
      </w:r>
      <w:r>
        <w:t>Carter</w:t>
      </w:r>
      <w:r w:rsidR="008C15A7">
        <w:t xml:space="preserve"> </w:t>
      </w:r>
      <w:r>
        <w:t>from</w:t>
      </w:r>
      <w:r w:rsidR="008C15A7">
        <w:t xml:space="preserve"> </w:t>
      </w:r>
      <w:r>
        <w:t>Lara</w:t>
      </w:r>
      <w:r w:rsidR="008C15A7">
        <w:t xml:space="preserve"> </w:t>
      </w:r>
      <w:r>
        <w:t>and</w:t>
      </w:r>
      <w:r w:rsidR="008C15A7">
        <w:t xml:space="preserve"> </w:t>
      </w:r>
      <w:r>
        <w:t>wheeled</w:t>
      </w:r>
      <w:r w:rsidR="008C15A7">
        <w:t xml:space="preserve"> </w:t>
      </w:r>
      <w:r>
        <w:t>him</w:t>
      </w:r>
      <w:r w:rsidR="008C15A7">
        <w:t xml:space="preserve"> </w:t>
      </w:r>
      <w:r>
        <w:t>into</w:t>
      </w:r>
      <w:r w:rsidR="008C15A7">
        <w:t xml:space="preserve"> </w:t>
      </w:r>
      <w:r>
        <w:t>surgery.</w:t>
      </w:r>
      <w:r w:rsidR="008C15A7">
        <w:t xml:space="preserve"> </w:t>
      </w:r>
      <w:r>
        <w:t>Then</w:t>
      </w:r>
      <w:r w:rsidR="008C15A7">
        <w:t xml:space="preserve"> </w:t>
      </w:r>
      <w:r>
        <w:t>Lara</w:t>
      </w:r>
      <w:r w:rsidR="008C15A7">
        <w:t xml:space="preserve"> </w:t>
      </w:r>
      <w:r>
        <w:t>walked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waiting</w:t>
      </w:r>
      <w:r w:rsidR="008C15A7">
        <w:t xml:space="preserve"> </w:t>
      </w:r>
      <w:r>
        <w:t>room,</w:t>
      </w:r>
      <w:r w:rsidR="008C15A7">
        <w:t xml:space="preserve"> </w:t>
      </w:r>
      <w:r>
        <w:t>laid</w:t>
      </w:r>
      <w:r w:rsidR="008C15A7">
        <w:t xml:space="preserve"> </w:t>
      </w:r>
      <w:r>
        <w:t>down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cold,</w:t>
      </w:r>
      <w:r w:rsidR="008C15A7">
        <w:t xml:space="preserve"> </w:t>
      </w:r>
      <w:r>
        <w:t>bare,</w:t>
      </w:r>
      <w:r w:rsidR="008C15A7">
        <w:t xml:space="preserve"> </w:t>
      </w:r>
      <w:r>
        <w:t>floor,</w:t>
      </w:r>
      <w:r w:rsidR="008C15A7">
        <w:t xml:space="preserve"> </w:t>
      </w:r>
      <w:r>
        <w:t>and</w:t>
      </w:r>
      <w:r w:rsidR="008C15A7">
        <w:t xml:space="preserve"> </w:t>
      </w:r>
      <w:r>
        <w:t>immediately</w:t>
      </w:r>
      <w:r w:rsidR="008C15A7">
        <w:t xml:space="preserve"> </w:t>
      </w:r>
      <w:r>
        <w:t>fell</w:t>
      </w:r>
      <w:r w:rsidR="008C15A7">
        <w:t xml:space="preserve"> </w:t>
      </w:r>
      <w:r>
        <w:t>asleep.</w:t>
      </w:r>
      <w:r w:rsidR="008C15A7">
        <w:t xml:space="preserve"> </w:t>
      </w:r>
      <w:r w:rsidR="00610349">
        <w:t>“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nine</w:t>
      </w:r>
      <w:r w:rsidR="008C15A7">
        <w:t xml:space="preserve"> </w:t>
      </w:r>
      <w:r>
        <w:t>months</w:t>
      </w:r>
      <w:r w:rsidR="008C15A7">
        <w:t xml:space="preserve"> </w:t>
      </w:r>
      <w:r>
        <w:t>I</w:t>
      </w:r>
      <w:r w:rsidR="008C15A7">
        <w:t xml:space="preserve"> </w:t>
      </w:r>
      <w:r>
        <w:t>slept</w:t>
      </w:r>
      <w:r w:rsidR="008C15A7">
        <w:t xml:space="preserve"> </w:t>
      </w:r>
      <w:r>
        <w:t>without</w:t>
      </w:r>
      <w:r w:rsidR="008C15A7">
        <w:t xml:space="preserve"> </w:t>
      </w:r>
      <w:r>
        <w:t>fear</w:t>
      </w:r>
      <w:r w:rsidR="008C15A7">
        <w:t xml:space="preserve"> </w:t>
      </w:r>
      <w:r>
        <w:t>or</w:t>
      </w:r>
      <w:r w:rsidR="008C15A7">
        <w:t xml:space="preserve"> </w:t>
      </w:r>
      <w:r>
        <w:t>worry.</w:t>
      </w:r>
      <w:r w:rsidR="008C15A7">
        <w:t xml:space="preserve"> </w:t>
      </w:r>
      <w:r>
        <w:t>Carter</w:t>
      </w:r>
      <w:r w:rsidR="00610349">
        <w:t>’</w:t>
      </w:r>
      <w:r>
        <w:t>s</w:t>
      </w:r>
      <w:r w:rsidR="008C15A7">
        <w:t xml:space="preserve"> </w:t>
      </w:r>
      <w:r>
        <w:t>life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someone</w:t>
      </w:r>
      <w:r w:rsidR="008C15A7">
        <w:t xml:space="preserve"> </w:t>
      </w:r>
      <w:r>
        <w:t>else</w:t>
      </w:r>
      <w:r w:rsidR="00610349">
        <w:t>’</w:t>
      </w:r>
      <w:r>
        <w:t>s</w:t>
      </w:r>
      <w:r w:rsidR="008C15A7">
        <w:t xml:space="preserve"> </w:t>
      </w:r>
      <w:r>
        <w:t>hands,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awoke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nurse</w:t>
      </w:r>
      <w:r w:rsidR="008C15A7">
        <w:t xml:space="preserve"> </w:t>
      </w:r>
      <w:r>
        <w:t>had</w:t>
      </w:r>
      <w:r w:rsidR="008C15A7">
        <w:t xml:space="preserve"> </w:t>
      </w:r>
      <w:r>
        <w:t>draped</w:t>
      </w:r>
      <w:r w:rsidR="008C15A7">
        <w:t xml:space="preserve"> </w:t>
      </w:r>
      <w:r>
        <w:t>a</w:t>
      </w:r>
      <w:r w:rsidR="008C15A7">
        <w:t xml:space="preserve"> </w:t>
      </w:r>
      <w:r>
        <w:t>thin</w:t>
      </w:r>
      <w:r w:rsidR="008C15A7">
        <w:t xml:space="preserve"> </w:t>
      </w:r>
      <w:r>
        <w:t>sheet</w:t>
      </w:r>
      <w:r w:rsidR="008C15A7">
        <w:t xml:space="preserve"> </w:t>
      </w:r>
      <w:r>
        <w:t>over</w:t>
      </w:r>
      <w:r w:rsidR="008C15A7">
        <w:t xml:space="preserve"> </w:t>
      </w:r>
      <w:r>
        <w:t>me,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doctor</w:t>
      </w:r>
      <w:r w:rsidR="008C15A7">
        <w:t xml:space="preserve"> </w:t>
      </w:r>
      <w:r>
        <w:t>reporting</w:t>
      </w:r>
      <w:r w:rsidR="008C15A7">
        <w:t xml:space="preserve"> </w:t>
      </w:r>
      <w:r>
        <w:t>that</w:t>
      </w:r>
      <w:r w:rsidR="008C15A7">
        <w:t xml:space="preserve"> </w:t>
      </w:r>
      <w:r>
        <w:t>surgery</w:t>
      </w:r>
      <w:r w:rsidR="008C15A7">
        <w:t xml:space="preserve"> </w:t>
      </w:r>
      <w:r>
        <w:t>had</w:t>
      </w:r>
      <w:r w:rsidR="008C15A7">
        <w:t xml:space="preserve"> </w:t>
      </w:r>
      <w:r>
        <w:t>gone</w:t>
      </w:r>
      <w:r w:rsidR="008C15A7">
        <w:t xml:space="preserve"> </w:t>
      </w:r>
      <w:r>
        <w:t>perfectly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liver</w:t>
      </w:r>
      <w:r w:rsidR="008C15A7">
        <w:t xml:space="preserve"> </w:t>
      </w:r>
      <w:r>
        <w:t>fit</w:t>
      </w:r>
      <w:r w:rsidR="008C15A7">
        <w:t xml:space="preserve"> </w:t>
      </w:r>
      <w:r>
        <w:t>like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meant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Carter</w:t>
      </w:r>
      <w:r w:rsidR="00610349">
        <w:t>’</w:t>
      </w:r>
      <w:r>
        <w:t>s.</w:t>
      </w:r>
      <w:r w:rsidR="00610349">
        <w:t>”</w:t>
      </w:r>
    </w:p>
    <w:p w14:paraId="180981E4" w14:textId="77777777" w:rsidR="00722F53" w:rsidRDefault="00E949E9" w:rsidP="008F1C01">
      <w:pPr>
        <w:pStyle w:val="Body-TextTx"/>
      </w:pP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step</w:t>
      </w:r>
      <w:r w:rsidR="008C15A7">
        <w:t xml:space="preserve"> </w:t>
      </w:r>
      <w:r>
        <w:t>in</w:t>
      </w:r>
      <w:r w:rsidR="008C15A7">
        <w:t xml:space="preserve"> </w:t>
      </w:r>
      <w:r>
        <w:t>Lara</w:t>
      </w:r>
      <w:r w:rsidR="00610349">
        <w:t>’</w:t>
      </w:r>
      <w:r>
        <w:t>s</w:t>
      </w:r>
      <w:r w:rsidR="008C15A7">
        <w:t xml:space="preserve"> </w:t>
      </w:r>
      <w:r>
        <w:t>long</w:t>
      </w:r>
      <w:r w:rsidR="008C15A7">
        <w:t xml:space="preserve"> </w:t>
      </w:r>
      <w:r>
        <w:t>journey</w:t>
      </w:r>
      <w:r w:rsidR="008C15A7">
        <w:t xml:space="preserve"> </w:t>
      </w:r>
      <w:r>
        <w:t>in</w:t>
      </w:r>
      <w:r w:rsidR="008C15A7">
        <w:t xml:space="preserve"> </w:t>
      </w:r>
      <w:r>
        <w:t>finding</w:t>
      </w:r>
      <w:r w:rsidR="008C15A7">
        <w:t xml:space="preserve"> </w:t>
      </w:r>
      <w:r>
        <w:t>herself</w:t>
      </w:r>
      <w:r w:rsidR="008C15A7">
        <w:t xml:space="preserve"> </w:t>
      </w:r>
      <w:r>
        <w:t>again.</w:t>
      </w:r>
      <w:r w:rsidR="008C15A7">
        <w:t xml:space="preserve"> </w:t>
      </w:r>
      <w:r>
        <w:t>Slowly</w:t>
      </w:r>
      <w:r w:rsidR="008C15A7">
        <w:t xml:space="preserve"> </w:t>
      </w:r>
      <w:r>
        <w:t>Lara</w:t>
      </w:r>
      <w:r w:rsidR="008C15A7">
        <w:t xml:space="preserve"> </w:t>
      </w:r>
      <w:r>
        <w:t>allowed</w:t>
      </w:r>
      <w:r w:rsidR="008C15A7">
        <w:t xml:space="preserve"> </w:t>
      </w:r>
      <w:r>
        <w:t>select</w:t>
      </w:r>
      <w:r w:rsidR="008C15A7">
        <w:t xml:space="preserve"> </w:t>
      </w:r>
      <w:r>
        <w:t>aunts,</w:t>
      </w:r>
      <w:r w:rsidR="008C15A7">
        <w:t xml:space="preserve"> </w:t>
      </w:r>
      <w:r>
        <w:t>old</w:t>
      </w:r>
      <w:r w:rsidR="008C15A7">
        <w:t xml:space="preserve"> </w:t>
      </w:r>
      <w:r>
        <w:t>teammates</w:t>
      </w:r>
      <w:r w:rsidR="008C15A7">
        <w:t xml:space="preserve"> </w:t>
      </w:r>
      <w:r>
        <w:t>and</w:t>
      </w:r>
      <w:r w:rsidR="008C15A7">
        <w:t xml:space="preserve"> </w:t>
      </w:r>
      <w:r>
        <w:t>girlfriends</w:t>
      </w:r>
      <w:r w:rsidR="008C15A7">
        <w:t xml:space="preserve"> </w:t>
      </w:r>
      <w:r>
        <w:t>to</w:t>
      </w:r>
      <w:r w:rsidR="008C15A7">
        <w:t xml:space="preserve"> </w:t>
      </w:r>
      <w:r>
        <w:t>visit.</w:t>
      </w:r>
      <w:r w:rsidR="008C15A7">
        <w:t xml:space="preserve"> </w:t>
      </w:r>
      <w:r>
        <w:t>Once</w:t>
      </w:r>
      <w:r w:rsidR="008C15A7">
        <w:t xml:space="preserve"> </w:t>
      </w:r>
      <w:r>
        <w:t>Lara</w:t>
      </w:r>
      <w:r w:rsidR="008C15A7">
        <w:t xml:space="preserve"> </w:t>
      </w:r>
      <w:r>
        <w:t>realized</w:t>
      </w:r>
      <w:r w:rsidR="008C15A7">
        <w:t xml:space="preserve"> </w:t>
      </w:r>
      <w:r>
        <w:t>she</w:t>
      </w:r>
      <w:r w:rsidR="008C15A7">
        <w:t xml:space="preserve"> </w:t>
      </w:r>
      <w:r>
        <w:t>could</w:t>
      </w:r>
      <w:r w:rsidR="008C15A7">
        <w:t xml:space="preserve"> </w:t>
      </w:r>
      <w:r>
        <w:t>attach</w:t>
      </w:r>
      <w:r w:rsidR="008C15A7">
        <w:t xml:space="preserve"> </w:t>
      </w:r>
      <w:r>
        <w:t>Carter</w:t>
      </w:r>
      <w:r w:rsidR="00610349">
        <w:t>’</w:t>
      </w:r>
      <w:r>
        <w:t>s</w:t>
      </w:r>
      <w:r w:rsidR="008C15A7">
        <w:t xml:space="preserve"> </w:t>
      </w:r>
      <w:r>
        <w:t>medication</w:t>
      </w:r>
      <w:r w:rsidR="008C15A7">
        <w:t xml:space="preserve"> </w:t>
      </w:r>
      <w:r>
        <w:t>and</w:t>
      </w:r>
      <w:r w:rsidR="008C15A7">
        <w:t xml:space="preserve"> </w:t>
      </w:r>
      <w:r>
        <w:t>food</w:t>
      </w:r>
      <w:r w:rsidR="008C15A7">
        <w:t xml:space="preserve"> </w:t>
      </w:r>
      <w:r>
        <w:t>pump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not-yet-used</w:t>
      </w:r>
      <w:r w:rsidR="008C15A7">
        <w:t xml:space="preserve"> </w:t>
      </w:r>
      <w:r>
        <w:t>jogging</w:t>
      </w:r>
      <w:r w:rsidR="008C15A7">
        <w:t xml:space="preserve"> </w:t>
      </w:r>
      <w:r>
        <w:t>stroller</w:t>
      </w:r>
      <w:r w:rsidR="008C15A7">
        <w:t xml:space="preserve"> </w:t>
      </w:r>
      <w:r>
        <w:t>and</w:t>
      </w:r>
      <w:r w:rsidR="008C15A7">
        <w:t xml:space="preserve"> </w:t>
      </w:r>
      <w:r>
        <w:t>walk</w:t>
      </w:r>
      <w:r w:rsidR="008C15A7">
        <w:t xml:space="preserve"> </w:t>
      </w:r>
      <w:r>
        <w:t>down</w:t>
      </w:r>
      <w:r w:rsidR="008C15A7">
        <w:t xml:space="preserve"> </w:t>
      </w:r>
      <w:r>
        <w:t>a</w:t>
      </w:r>
      <w:r w:rsidR="008C15A7">
        <w:t xml:space="preserve"> </w:t>
      </w:r>
      <w:r>
        <w:t>trail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river,</w:t>
      </w:r>
      <w:r w:rsidR="008C15A7">
        <w:t xml:space="preserve"> </w:t>
      </w:r>
      <w:r>
        <w:t>she</w:t>
      </w:r>
      <w:r w:rsidR="008C15A7">
        <w:t xml:space="preserve"> </w:t>
      </w:r>
      <w:r>
        <w:t>decided</w:t>
      </w:r>
      <w:r w:rsidR="008C15A7">
        <w:t xml:space="preserve"> </w:t>
      </w:r>
      <w:r>
        <w:t>she</w:t>
      </w:r>
      <w:r w:rsidR="008C15A7">
        <w:t xml:space="preserve"> </w:t>
      </w:r>
      <w:r>
        <w:t>would</w:t>
      </w:r>
      <w:r w:rsidR="008C15A7">
        <w:t xml:space="preserve"> </w:t>
      </w:r>
      <w:r>
        <w:t>walk</w:t>
      </w:r>
      <w:r w:rsidR="008C15A7">
        <w:t xml:space="preserve"> </w:t>
      </w:r>
      <w:r>
        <w:t>him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nap.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jog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seconds,</w:t>
      </w:r>
      <w:r w:rsidR="008C15A7">
        <w:t xml:space="preserve"> </w:t>
      </w:r>
      <w:r>
        <w:t>then</w:t>
      </w:r>
      <w:r w:rsidR="008C15A7">
        <w:t xml:space="preserve"> </w:t>
      </w:r>
      <w:r>
        <w:t>peek</w:t>
      </w:r>
      <w:r w:rsidR="008C15A7">
        <w:t xml:space="preserve"> </w:t>
      </w:r>
      <w:r>
        <w:t>inside</w:t>
      </w:r>
      <w:r w:rsidR="008C15A7">
        <w:t xml:space="preserve"> </w:t>
      </w:r>
      <w:r>
        <w:t>the</w:t>
      </w:r>
      <w:r w:rsidR="008C15A7">
        <w:t xml:space="preserve"> </w:t>
      </w:r>
      <w:r>
        <w:t>stroller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if</w:t>
      </w:r>
      <w:r w:rsidR="008C15A7">
        <w:t xml:space="preserve"> </w:t>
      </w:r>
      <w:r>
        <w:t>the</w:t>
      </w:r>
      <w:r w:rsidR="008C15A7">
        <w:t xml:space="preserve"> </w:t>
      </w:r>
      <w:r>
        <w:t>pump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intact.</w:t>
      </w:r>
      <w:r w:rsidR="008C15A7">
        <w:t xml:space="preserve"> </w:t>
      </w:r>
      <w:r>
        <w:t>My</w:t>
      </w:r>
      <w:r w:rsidR="008C15A7">
        <w:t xml:space="preserve"> </w:t>
      </w:r>
      <w:r>
        <w:t>heart</w:t>
      </w:r>
      <w:r w:rsidR="008C15A7">
        <w:t xml:space="preserve"> </w:t>
      </w:r>
      <w:r>
        <w:t>was</w:t>
      </w:r>
      <w:r w:rsidR="008C15A7">
        <w:t xml:space="preserve"> </w:t>
      </w:r>
      <w:r>
        <w:t>beating</w:t>
      </w:r>
      <w:r w:rsidR="008C15A7">
        <w:t xml:space="preserve"> </w:t>
      </w:r>
      <w:r>
        <w:t>faster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trail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river</w:t>
      </w:r>
      <w:r w:rsidR="008C15A7">
        <w:t xml:space="preserve"> </w:t>
      </w:r>
      <w:r>
        <w:t>and</w:t>
      </w:r>
      <w:r w:rsidR="008C15A7">
        <w:t xml:space="preserve"> </w:t>
      </w:r>
      <w:r>
        <w:t>sunshine.</w:t>
      </w:r>
      <w:r w:rsidR="00610349">
        <w:t>”</w:t>
      </w:r>
      <w:r w:rsidR="008C15A7">
        <w:t xml:space="preserve"> </w:t>
      </w:r>
      <w:r>
        <w:t>Running</w:t>
      </w:r>
      <w:r w:rsidR="008C15A7">
        <w:t xml:space="preserve"> </w:t>
      </w:r>
      <w:r>
        <w:t>is</w:t>
      </w:r>
      <w:r w:rsidR="008C15A7">
        <w:t xml:space="preserve"> </w:t>
      </w:r>
      <w:r>
        <w:t>Lara</w:t>
      </w:r>
      <w:r w:rsidR="00610349">
        <w:t>’</w:t>
      </w:r>
      <w:r>
        <w:t>s</w:t>
      </w:r>
      <w:r w:rsidR="008C15A7">
        <w:t xml:space="preserve"> </w:t>
      </w:r>
      <w:r>
        <w:t>escape—it</w:t>
      </w:r>
      <w:r w:rsidR="008C15A7">
        <w:t xml:space="preserve"> </w:t>
      </w:r>
      <w:r>
        <w:t>fuels</w:t>
      </w:r>
      <w:r w:rsidR="008C15A7">
        <w:t xml:space="preserve"> </w:t>
      </w:r>
      <w:r>
        <w:t>and</w:t>
      </w:r>
      <w:r w:rsidR="008C15A7">
        <w:t xml:space="preserve"> </w:t>
      </w:r>
      <w:r>
        <w:t>resets</w:t>
      </w:r>
      <w:r w:rsidR="008C15A7">
        <w:t xml:space="preserve"> </w:t>
      </w:r>
      <w:r>
        <w:t>her</w:t>
      </w:r>
      <w:r w:rsidR="008C15A7">
        <w:t xml:space="preserve"> </w:t>
      </w:r>
      <w:r>
        <w:t>psyche.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beginning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difference.</w:t>
      </w:r>
    </w:p>
    <w:p w14:paraId="3FC8CABD" w14:textId="77777777" w:rsidR="00017929" w:rsidRDefault="00E949E9" w:rsidP="008F1C01">
      <w:pPr>
        <w:pStyle w:val="Body-TextTx"/>
      </w:pP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big</w:t>
      </w:r>
      <w:r w:rsidR="008C15A7">
        <w:t xml:space="preserve"> </w:t>
      </w:r>
      <w:r>
        <w:t>magical</w:t>
      </w:r>
      <w:r w:rsidR="008C15A7">
        <w:t xml:space="preserve"> </w:t>
      </w:r>
      <w:r>
        <w:t>moment</w:t>
      </w:r>
      <w:r w:rsidR="008C15A7">
        <w:t xml:space="preserve"> </w:t>
      </w:r>
      <w:r>
        <w:t>that</w:t>
      </w:r>
      <w:r w:rsidR="008C15A7">
        <w:t xml:space="preserve"> </w:t>
      </w:r>
      <w:r>
        <w:t>brought</w:t>
      </w:r>
      <w:r w:rsidR="008C15A7">
        <w:t xml:space="preserve"> </w:t>
      </w:r>
      <w:r>
        <w:t>Lara</w:t>
      </w:r>
      <w:r w:rsidR="008C15A7">
        <w:t xml:space="preserve"> </w:t>
      </w:r>
      <w:r>
        <w:t>back,</w:t>
      </w:r>
      <w:r w:rsidR="008C15A7">
        <w:t xml:space="preserve"> </w:t>
      </w:r>
      <w:r>
        <w:t>but</w:t>
      </w:r>
      <w:r w:rsidR="008C15A7">
        <w:t xml:space="preserve"> </w:t>
      </w:r>
      <w:r>
        <w:t>hundreds</w:t>
      </w:r>
      <w:r w:rsidR="008C15A7">
        <w:t xml:space="preserve"> </w:t>
      </w:r>
      <w:r>
        <w:t>of</w:t>
      </w:r>
      <w:r w:rsidR="008C15A7">
        <w:t xml:space="preserve"> </w:t>
      </w:r>
      <w:r>
        <w:t>small</w:t>
      </w:r>
      <w:r w:rsidR="008C15A7">
        <w:t xml:space="preserve"> </w:t>
      </w:r>
      <w:r>
        <w:t>ones.</w:t>
      </w:r>
      <w:r w:rsidR="008C15A7">
        <w:t xml:space="preserve"> </w:t>
      </w:r>
      <w:r>
        <w:t>Hundreds</w:t>
      </w:r>
      <w:r w:rsidR="008C15A7">
        <w:t xml:space="preserve"> </w:t>
      </w:r>
      <w:r>
        <w:t>of</w:t>
      </w:r>
      <w:r w:rsidR="008C15A7">
        <w:t xml:space="preserve"> </w:t>
      </w:r>
      <w:r>
        <w:t>runs.</w:t>
      </w:r>
      <w:r w:rsidR="008C15A7">
        <w:t xml:space="preserve"> </w:t>
      </w:r>
      <w:r>
        <w:t>Hundreds</w:t>
      </w:r>
      <w:r w:rsidR="008C15A7">
        <w:t xml:space="preserve"> </w:t>
      </w:r>
      <w:r>
        <w:t>of</w:t>
      </w:r>
      <w:r w:rsidR="008C15A7">
        <w:t xml:space="preserve"> </w:t>
      </w:r>
      <w:r>
        <w:t>deep</w:t>
      </w:r>
      <w:r w:rsidR="008C15A7">
        <w:t xml:space="preserve"> </w:t>
      </w:r>
      <w:r>
        <w:t>conversations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aunt,</w:t>
      </w:r>
      <w:r w:rsidR="008C15A7">
        <w:t xml:space="preserve"> </w:t>
      </w:r>
      <w:r>
        <w:t>a</w:t>
      </w:r>
      <w:r w:rsidR="008C15A7">
        <w:t xml:space="preserve"> </w:t>
      </w:r>
      <w:r>
        <w:t>loving</w:t>
      </w:r>
      <w:r w:rsidR="008C15A7">
        <w:t xml:space="preserve"> </w:t>
      </w:r>
      <w:r>
        <w:t>parent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sister.</w:t>
      </w:r>
      <w:r w:rsidR="008C15A7">
        <w:t xml:space="preserve"> </w:t>
      </w:r>
      <w:r>
        <w:t>Little</w:t>
      </w:r>
      <w:r w:rsidR="008C15A7">
        <w:t xml:space="preserve"> </w:t>
      </w:r>
      <w:r>
        <w:t>moments</w:t>
      </w:r>
      <w:r w:rsidR="008C15A7">
        <w:t xml:space="preserve"> </w:t>
      </w:r>
      <w:r>
        <w:t>of</w:t>
      </w:r>
      <w:r w:rsidR="008C15A7">
        <w:t xml:space="preserve"> </w:t>
      </w:r>
      <w:r>
        <w:t>joy</w:t>
      </w:r>
      <w:r w:rsidR="00722F53">
        <w:t>—</w:t>
      </w:r>
      <w:r>
        <w:t>like</w:t>
      </w:r>
      <w:r w:rsidR="008C15A7">
        <w:t xml:space="preserve"> </w:t>
      </w:r>
      <w:r>
        <w:t>seeing</w:t>
      </w:r>
      <w:r w:rsidR="008C15A7">
        <w:t xml:space="preserve"> </w:t>
      </w:r>
      <w:r>
        <w:t>a</w:t>
      </w:r>
      <w:r w:rsidR="008C15A7">
        <w:t xml:space="preserve"> </w:t>
      </w:r>
      <w:r>
        <w:t>tulip</w:t>
      </w:r>
      <w:r w:rsidR="008C15A7">
        <w:t xml:space="preserve"> </w:t>
      </w:r>
      <w:r>
        <w:t>creep</w:t>
      </w:r>
      <w:r w:rsidR="008C15A7">
        <w:t xml:space="preserve"> </w:t>
      </w:r>
      <w:r>
        <w:t>up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snow.</w:t>
      </w:r>
      <w:r w:rsidR="008C15A7">
        <w:t xml:space="preserve"> </w:t>
      </w:r>
      <w:r>
        <w:t>Little</w:t>
      </w:r>
      <w:r w:rsidR="008C15A7">
        <w:t xml:space="preserve"> </w:t>
      </w:r>
      <w:r>
        <w:t>victories.</w:t>
      </w:r>
      <w:r w:rsidR="008C15A7">
        <w:t xml:space="preserve"> </w:t>
      </w:r>
      <w:r>
        <w:t>Little</w:t>
      </w:r>
      <w:r w:rsidR="008C15A7">
        <w:t xml:space="preserve"> </w:t>
      </w:r>
      <w:r>
        <w:t>hints</w:t>
      </w:r>
      <w:r w:rsidR="008C15A7">
        <w:t xml:space="preserve"> </w:t>
      </w:r>
      <w:r>
        <w:t>of</w:t>
      </w:r>
      <w:r w:rsidR="008C15A7">
        <w:t xml:space="preserve"> </w:t>
      </w:r>
      <w:r>
        <w:t>normalcy.</w:t>
      </w:r>
      <w:r w:rsidR="008C15A7">
        <w:t xml:space="preserve"> </w:t>
      </w:r>
      <w:r>
        <w:t>But,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isolating</w:t>
      </w:r>
      <w:r w:rsidR="008C15A7">
        <w:t xml:space="preserve"> </w:t>
      </w:r>
      <w:r>
        <w:t>herself</w:t>
      </w:r>
      <w:r w:rsidR="00722F53">
        <w:t>—</w:t>
      </w:r>
      <w:r>
        <w:t>she</w:t>
      </w:r>
      <w:r w:rsidR="008C15A7">
        <w:t xml:space="preserve"> </w:t>
      </w:r>
      <w:r>
        <w:t>needed</w:t>
      </w:r>
      <w:r w:rsidR="008C15A7">
        <w:t xml:space="preserve"> </w:t>
      </w:r>
      <w:r>
        <w:t>human</w:t>
      </w:r>
      <w:r w:rsidR="008C15A7">
        <w:t xml:space="preserve"> </w:t>
      </w:r>
      <w:r>
        <w:t>connection.</w:t>
      </w:r>
    </w:p>
    <w:p w14:paraId="1516965F" w14:textId="77777777" w:rsidR="00017929" w:rsidRDefault="00E949E9" w:rsidP="008F1C01">
      <w:pPr>
        <w:pStyle w:val="Body-TextTx"/>
      </w:pPr>
      <w:r>
        <w:t>Slowly,</w:t>
      </w:r>
      <w:r w:rsidR="008C15A7">
        <w:t xml:space="preserve"> </w:t>
      </w:r>
      <w:r>
        <w:t>Lara</w:t>
      </w:r>
      <w:r w:rsidR="008C15A7">
        <w:t xml:space="preserve"> </w:t>
      </w:r>
      <w:r>
        <w:t>let</w:t>
      </w:r>
      <w:r w:rsidR="008C15A7">
        <w:t xml:space="preserve"> </w:t>
      </w:r>
      <w:r>
        <w:t>in</w:t>
      </w:r>
      <w:r w:rsidR="008C15A7">
        <w:t xml:space="preserve"> </w:t>
      </w:r>
      <w:r>
        <w:t>those</w:t>
      </w:r>
      <w:r w:rsidR="008C15A7">
        <w:t xml:space="preserve"> </w:t>
      </w:r>
      <w:r>
        <w:t>people</w:t>
      </w:r>
      <w:r w:rsidR="008C15A7">
        <w:t xml:space="preserve"> </w:t>
      </w:r>
      <w:r>
        <w:t>she</w:t>
      </w:r>
      <w:r w:rsidR="008C15A7">
        <w:t xml:space="preserve"> </w:t>
      </w:r>
      <w:r>
        <w:t>trusted,</w:t>
      </w:r>
      <w:r w:rsidR="008C15A7">
        <w:t xml:space="preserve"> </w:t>
      </w:r>
      <w:r>
        <w:t>including</w:t>
      </w:r>
      <w:r w:rsidR="008C15A7">
        <w:t xml:space="preserve"> </w:t>
      </w:r>
      <w:r>
        <w:t>a</w:t>
      </w:r>
      <w:r w:rsidR="008C15A7">
        <w:t xml:space="preserve"> </w:t>
      </w:r>
      <w:r>
        <w:t>mentor</w:t>
      </w:r>
      <w:r w:rsidR="008C15A7">
        <w:t xml:space="preserve"> </w:t>
      </w:r>
      <w:r>
        <w:t>and</w:t>
      </w:r>
      <w:r w:rsidR="008C15A7">
        <w:t xml:space="preserve"> </w:t>
      </w:r>
      <w:r>
        <w:t>former</w:t>
      </w:r>
      <w:r w:rsidR="008C15A7">
        <w:t xml:space="preserve"> </w:t>
      </w:r>
      <w:r>
        <w:t>boss</w:t>
      </w:r>
      <w:r w:rsidR="008C15A7">
        <w:t xml:space="preserve"> </w:t>
      </w:r>
      <w:r>
        <w:t>she</w:t>
      </w:r>
      <w:r w:rsidR="00610349">
        <w:t>’</w:t>
      </w:r>
      <w:r>
        <w:t>d</w:t>
      </w:r>
      <w:r w:rsidR="008C15A7">
        <w:t xml:space="preserve"> </w:t>
      </w:r>
      <w:r>
        <w:t>known</w:t>
      </w:r>
      <w:r w:rsidR="008C15A7">
        <w:t xml:space="preserve"> </w:t>
      </w:r>
      <w:r>
        <w:t>since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20</w:t>
      </w:r>
      <w:r w:rsidR="008C15A7">
        <w:t xml:space="preserve"> </w:t>
      </w:r>
      <w:r>
        <w:t>years</w:t>
      </w:r>
      <w:r w:rsidR="008C15A7">
        <w:t xml:space="preserve"> </w:t>
      </w:r>
      <w:r>
        <w:t>old.</w:t>
      </w:r>
      <w:r w:rsidR="008C15A7">
        <w:t xml:space="preserve"> </w:t>
      </w:r>
      <w:r>
        <w:t>With</w:t>
      </w:r>
      <w:r w:rsidR="008C15A7">
        <w:t xml:space="preserve"> </w:t>
      </w:r>
      <w:r>
        <w:t>tears</w:t>
      </w:r>
      <w:r w:rsidR="008C15A7">
        <w:t xml:space="preserve"> </w:t>
      </w:r>
      <w:r>
        <w:t>welling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eyes</w:t>
      </w:r>
      <w:r w:rsidR="008C15A7">
        <w:t xml:space="preserve"> </w:t>
      </w:r>
      <w:r>
        <w:t>she</w:t>
      </w:r>
      <w:r w:rsidR="008C15A7">
        <w:t xml:space="preserve"> </w:t>
      </w:r>
      <w:r>
        <w:t>approached</w:t>
      </w:r>
      <w:r w:rsidR="008C15A7">
        <w:t xml:space="preserve"> </w:t>
      </w:r>
      <w:r>
        <w:t>him</w:t>
      </w:r>
      <w:r w:rsidR="008C15A7">
        <w:t xml:space="preserve"> </w:t>
      </w:r>
      <w:r>
        <w:t>and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I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again.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ANYTHING</w:t>
      </w:r>
      <w:r w:rsidR="008C15A7">
        <w:t xml:space="preserve"> </w:t>
      </w:r>
      <w:r>
        <w:t>for</w:t>
      </w:r>
      <w:r w:rsidR="008C15A7">
        <w:t xml:space="preserve"> </w:t>
      </w:r>
      <w:r>
        <w:t>me?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quiet,</w:t>
      </w:r>
      <w:r w:rsidR="008C15A7">
        <w:t xml:space="preserve"> </w:t>
      </w:r>
      <w:r>
        <w:t>brows</w:t>
      </w:r>
      <w:r w:rsidR="008C15A7">
        <w:t xml:space="preserve"> </w:t>
      </w:r>
      <w:r>
        <w:lastRenderedPageBreak/>
        <w:t>furrowed.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imagine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unattractive</w:t>
      </w:r>
      <w:r w:rsidR="008C15A7">
        <w:t xml:space="preserve"> </w:t>
      </w:r>
      <w:r>
        <w:t>job</w:t>
      </w:r>
      <w:r w:rsidR="008C15A7">
        <w:t xml:space="preserve"> </w:t>
      </w:r>
      <w:r>
        <w:t>candidate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woman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chronically</w:t>
      </w:r>
      <w:r w:rsidR="008C15A7">
        <w:t xml:space="preserve"> </w:t>
      </w:r>
      <w:r>
        <w:t>ill</w:t>
      </w:r>
      <w:r w:rsidR="008C15A7">
        <w:t xml:space="preserve"> </w:t>
      </w:r>
      <w:r>
        <w:t>child</w:t>
      </w:r>
      <w:r w:rsidR="008C15A7">
        <w:t xml:space="preserve"> </w:t>
      </w:r>
      <w:r>
        <w:t>who</w:t>
      </w:r>
      <w:r w:rsidR="008C15A7">
        <w:t xml:space="preserve"> </w:t>
      </w:r>
      <w:r>
        <w:t>just</w:t>
      </w:r>
      <w:r w:rsidR="008C15A7">
        <w:t xml:space="preserve"> </w:t>
      </w:r>
      <w:r>
        <w:t>has</w:t>
      </w:r>
      <w:r w:rsidR="008C15A7">
        <w:t xml:space="preserve"> </w:t>
      </w:r>
      <w:r>
        <w:t>copped</w:t>
      </w:r>
      <w:r w:rsidR="008C15A7">
        <w:t xml:space="preserve"> </w:t>
      </w:r>
      <w:r>
        <w:t>to</w:t>
      </w:r>
      <w:r w:rsidR="008C15A7">
        <w:t xml:space="preserve"> </w:t>
      </w:r>
      <w:r>
        <w:t>seeing</w:t>
      </w:r>
      <w:r w:rsidR="008C15A7">
        <w:t xml:space="preserve"> </w:t>
      </w:r>
      <w:r>
        <w:t>a</w:t>
      </w:r>
      <w:r w:rsidR="008C15A7">
        <w:t xml:space="preserve"> </w:t>
      </w:r>
      <w:r>
        <w:t>therapist,</w:t>
      </w:r>
      <w:r w:rsidR="00610349">
        <w:t>”</w:t>
      </w:r>
      <w:r w:rsidR="008C15A7">
        <w:t xml:space="preserve"> </w:t>
      </w:r>
      <w:r>
        <w:t>Lara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But</w:t>
      </w:r>
      <w:r w:rsidR="008C15A7">
        <w:t xml:space="preserve"> </w:t>
      </w:r>
      <w:r>
        <w:t>he</w:t>
      </w:r>
      <w:r w:rsidR="008C15A7">
        <w:t xml:space="preserve"> </w:t>
      </w:r>
      <w:r>
        <w:t>called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later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job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Harlem</w:t>
      </w:r>
      <w:r w:rsidR="008C15A7">
        <w:t xml:space="preserve"> </w:t>
      </w:r>
      <w:r>
        <w:t>Globetrotters.</w:t>
      </w:r>
      <w:r w:rsidR="008C15A7">
        <w:t xml:space="preserve"> </w:t>
      </w:r>
      <w:r>
        <w:t>I</w:t>
      </w:r>
      <w:r w:rsidR="008C15A7">
        <w:t xml:space="preserve"> </w:t>
      </w:r>
      <w:r>
        <w:t>fumbled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baby</w:t>
      </w:r>
      <w:r w:rsidR="008C15A7">
        <w:t xml:space="preserve"> </w:t>
      </w:r>
      <w:r>
        <w:t>elephant</w:t>
      </w:r>
      <w:r w:rsidR="008C15A7">
        <w:t xml:space="preserve"> </w:t>
      </w:r>
      <w:r>
        <w:t>on</w:t>
      </w:r>
      <w:r w:rsidR="008C15A7">
        <w:t xml:space="preserve"> </w:t>
      </w:r>
      <w:r>
        <w:t>ice</w:t>
      </w:r>
      <w:r w:rsidR="008C15A7">
        <w:t xml:space="preserve"> </w:t>
      </w:r>
      <w:r>
        <w:t>skates,</w:t>
      </w:r>
      <w:r w:rsidR="008C15A7">
        <w:t xml:space="preserve"> </w:t>
      </w:r>
      <w:r>
        <w:t>shocked</w:t>
      </w:r>
      <w:r w:rsidR="008C15A7">
        <w:t xml:space="preserve"> </w:t>
      </w:r>
      <w:r>
        <w:t>how</w:t>
      </w:r>
      <w:r w:rsidR="008C15A7">
        <w:t xml:space="preserve"> </w:t>
      </w:r>
      <w:r>
        <w:t>quickly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forgotten</w:t>
      </w:r>
      <w:r w:rsidR="008C15A7">
        <w:t xml:space="preserve"> </w:t>
      </w:r>
      <w:r>
        <w:t>almost</w:t>
      </w:r>
      <w:r w:rsidR="008C15A7">
        <w:t xml:space="preserve"> </w:t>
      </w:r>
      <w:r>
        <w:t>everything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known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past</w:t>
      </w:r>
      <w:r w:rsidR="008C15A7">
        <w:t xml:space="preserve"> </w:t>
      </w:r>
      <w:r>
        <w:t>work</w:t>
      </w:r>
      <w:r w:rsidR="008C15A7">
        <w:t xml:space="preserve"> </w:t>
      </w:r>
      <w:r>
        <w:t>life.</w:t>
      </w:r>
      <w:r w:rsidR="008C15A7">
        <w:t xml:space="preserve"> </w:t>
      </w:r>
      <w:r>
        <w:t>Things</w:t>
      </w:r>
      <w:r w:rsidR="008C15A7">
        <w:t xml:space="preserve"> </w:t>
      </w:r>
      <w:r>
        <w:t>hadn</w:t>
      </w:r>
      <w:r w:rsidR="00610349">
        <w:t>’</w:t>
      </w:r>
      <w:r>
        <w:t>t</w:t>
      </w:r>
      <w:r w:rsidR="008C15A7">
        <w:t xml:space="preserve"> </w:t>
      </w:r>
      <w:r>
        <w:t>turned</w:t>
      </w:r>
      <w:r w:rsidR="008C15A7">
        <w:t xml:space="preserve"> </w:t>
      </w:r>
      <w:r>
        <w:t>out</w:t>
      </w:r>
      <w:r w:rsidR="008C15A7">
        <w:t xml:space="preserve"> </w:t>
      </w:r>
      <w:r>
        <w:t>how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planned</w:t>
      </w:r>
      <w:r w:rsidR="008C15A7">
        <w:t xml:space="preserve"> </w:t>
      </w:r>
      <w:r>
        <w:t>them,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making</w:t>
      </w:r>
      <w:r w:rsidR="008C15A7">
        <w:t xml:space="preserve"> </w:t>
      </w:r>
      <w:r>
        <w:t>progress.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around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feel</w:t>
      </w:r>
      <w:r w:rsidR="008C15A7">
        <w:t xml:space="preserve"> </w:t>
      </w:r>
      <w:r>
        <w:t>herself</w:t>
      </w:r>
      <w:r w:rsidR="008C15A7">
        <w:t xml:space="preserve"> </w:t>
      </w:r>
      <w:r>
        <w:t>accomplishing,</w:t>
      </w:r>
      <w:r w:rsidR="008C15A7">
        <w:t xml:space="preserve"> </w:t>
      </w:r>
      <w:r>
        <w:t>achieving</w:t>
      </w:r>
      <w:r w:rsidR="008C15A7">
        <w:t xml:space="preserve"> </w:t>
      </w:r>
      <w:r>
        <w:t>and</w:t>
      </w:r>
      <w:r w:rsidR="008C15A7">
        <w:t xml:space="preserve"> </w:t>
      </w:r>
      <w:r>
        <w:t>focusing</w:t>
      </w:r>
      <w:r w:rsidR="008C15A7">
        <w:t xml:space="preserve"> </w:t>
      </w:r>
      <w:r>
        <w:t>her</w:t>
      </w:r>
      <w:r w:rsidR="008C15A7">
        <w:t xml:space="preserve"> </w:t>
      </w:r>
      <w:r>
        <w:t>incredible</w:t>
      </w:r>
      <w:r w:rsidR="008C15A7">
        <w:t xml:space="preserve"> </w:t>
      </w:r>
      <w:r>
        <w:t>energy.</w:t>
      </w:r>
    </w:p>
    <w:p w14:paraId="1E936898" w14:textId="77777777" w:rsidR="00722F53" w:rsidRDefault="00E949E9" w:rsidP="008F1C01">
      <w:pPr>
        <w:pStyle w:val="Body-TextTx"/>
      </w:pPr>
      <w:r>
        <w:t>Other</w:t>
      </w:r>
      <w:r w:rsidR="008C15A7">
        <w:t xml:space="preserve"> </w:t>
      </w:r>
      <w:r>
        <w:t>friends</w:t>
      </w:r>
      <w:r w:rsidR="008C15A7">
        <w:t xml:space="preserve"> </w:t>
      </w:r>
      <w:r>
        <w:t>came</w:t>
      </w:r>
      <w:r w:rsidR="008C15A7">
        <w:t xml:space="preserve"> </w:t>
      </w:r>
      <w:r>
        <w:t>through</w:t>
      </w:r>
      <w:r w:rsidR="008C15A7">
        <w:t xml:space="preserve"> </w:t>
      </w:r>
      <w:r>
        <w:t>simply</w:t>
      </w:r>
      <w:r w:rsidR="008C15A7">
        <w:t xml:space="preserve"> </w:t>
      </w:r>
      <w:r>
        <w:t>by</w:t>
      </w:r>
      <w:r w:rsidR="008C15A7">
        <w:t xml:space="preserve"> </w:t>
      </w:r>
      <w:r>
        <w:t>listening.</w:t>
      </w:r>
      <w:r w:rsidR="008C15A7">
        <w:t xml:space="preserve"> </w:t>
      </w:r>
      <w:r>
        <w:t>One</w:t>
      </w:r>
      <w:r w:rsidR="008C15A7">
        <w:t xml:space="preserve"> </w:t>
      </w:r>
      <w:r>
        <w:t>day,</w:t>
      </w:r>
      <w:r w:rsidR="008C15A7">
        <w:t xml:space="preserve"> </w:t>
      </w:r>
      <w:r>
        <w:t>she</w:t>
      </w:r>
      <w:r w:rsidR="008C15A7">
        <w:t xml:space="preserve"> </w:t>
      </w:r>
      <w:r>
        <w:t>opened</w:t>
      </w:r>
      <w:r w:rsidR="008C15A7">
        <w:t xml:space="preserve"> </w:t>
      </w:r>
      <w:r>
        <w:t>up</w:t>
      </w:r>
      <w:r w:rsidR="008C15A7">
        <w:t xml:space="preserve"> </w:t>
      </w:r>
      <w:r>
        <w:t>about</w:t>
      </w:r>
      <w:r w:rsidR="008C15A7">
        <w:t xml:space="preserve"> </w:t>
      </w:r>
      <w:r>
        <w:t>her</w:t>
      </w:r>
      <w:r w:rsidR="008C15A7">
        <w:t xml:space="preserve"> </w:t>
      </w:r>
      <w:r>
        <w:t>fears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future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friend</w:t>
      </w:r>
      <w:r w:rsidR="008C15A7">
        <w:t xml:space="preserve"> </w:t>
      </w:r>
      <w:r>
        <w:t>Leslie.</w:t>
      </w:r>
      <w:r w:rsidR="008C15A7">
        <w:t xml:space="preserve"> </w:t>
      </w:r>
      <w:r w:rsidR="00610349">
        <w:t>“</w:t>
      </w:r>
      <w:r>
        <w:t>What</w:t>
      </w:r>
      <w:r w:rsidR="008C15A7">
        <w:t xml:space="preserve"> </w:t>
      </w:r>
      <w:r>
        <w:t>will</w:t>
      </w:r>
      <w:r w:rsidR="008C15A7">
        <w:t xml:space="preserve"> </w:t>
      </w:r>
      <w:r>
        <w:t>I</w:t>
      </w:r>
      <w:r w:rsidR="008C15A7">
        <w:t xml:space="preserve"> </w:t>
      </w:r>
      <w:r>
        <w:t>do</w:t>
      </w:r>
      <w:r w:rsidR="008C15A7">
        <w:t xml:space="preserve"> </w:t>
      </w:r>
      <w:r>
        <w:t>when</w:t>
      </w:r>
      <w:r w:rsidR="008C15A7">
        <w:t xml:space="preserve"> </w:t>
      </w:r>
      <w:r>
        <w:t>Carter</w:t>
      </w:r>
      <w:r w:rsidR="008C15A7">
        <w:t xml:space="preserve"> </w:t>
      </w:r>
      <w:r>
        <w:t>is</w:t>
      </w:r>
      <w:r w:rsidR="008C15A7">
        <w:t xml:space="preserve"> </w:t>
      </w:r>
      <w:r>
        <w:t>25-years-old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living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house</w:t>
      </w:r>
      <w:r w:rsidR="008C15A7">
        <w:t xml:space="preserve"> </w:t>
      </w:r>
      <w:r>
        <w:t>of</w:t>
      </w:r>
      <w:r w:rsidR="008C15A7">
        <w:t xml:space="preserve"> </w:t>
      </w:r>
      <w:r>
        <w:t>wheelchairs,</w:t>
      </w:r>
      <w:r w:rsidR="008C15A7">
        <w:t xml:space="preserve"> </w:t>
      </w:r>
      <w:r>
        <w:t>ramps,</w:t>
      </w:r>
      <w:r w:rsidR="008C15A7">
        <w:t xml:space="preserve"> </w:t>
      </w:r>
      <w:r>
        <w:t>and</w:t>
      </w:r>
      <w:r w:rsidR="008C15A7">
        <w:t xml:space="preserve"> </w:t>
      </w:r>
      <w:r>
        <w:t>pulleys</w:t>
      </w:r>
      <w:r w:rsidR="008C15A7">
        <w:t xml:space="preserve"> </w:t>
      </w:r>
      <w:r>
        <w:t>from</w:t>
      </w:r>
      <w:r w:rsidR="008C15A7">
        <w:t xml:space="preserve"> </w:t>
      </w:r>
      <w:r>
        <w:t>ceilings?</w:t>
      </w:r>
      <w:r w:rsidR="008C15A7">
        <w:t xml:space="preserve"> </w:t>
      </w:r>
      <w:r>
        <w:t>What</w:t>
      </w:r>
      <w:r w:rsidR="008C15A7">
        <w:t xml:space="preserve"> </w:t>
      </w:r>
      <w:r>
        <w:t>will</w:t>
      </w:r>
      <w:r w:rsidR="008C15A7">
        <w:t xml:space="preserve"> </w:t>
      </w:r>
      <w:r>
        <w:t>he</w:t>
      </w:r>
      <w:r w:rsidR="008C15A7">
        <w:t xml:space="preserve"> </w:t>
      </w:r>
      <w:r>
        <w:t>DO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610349">
        <w:t>’</w:t>
      </w:r>
      <w:r>
        <w:t>s</w:t>
      </w:r>
      <w:r w:rsidR="008C15A7">
        <w:t xml:space="preserve"> </w:t>
      </w:r>
      <w:r>
        <w:t>25?</w:t>
      </w:r>
      <w:r w:rsidR="008C15A7">
        <w:t xml:space="preserve"> </w:t>
      </w:r>
      <w:r>
        <w:t>What</w:t>
      </w:r>
      <w:r w:rsidR="008C15A7">
        <w:t xml:space="preserve"> </w:t>
      </w:r>
      <w:r>
        <w:t>happens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40?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610349">
        <w:t>’</w:t>
      </w:r>
      <w:r>
        <w:t>s</w:t>
      </w:r>
      <w:r w:rsidR="008C15A7">
        <w:t xml:space="preserve"> </w:t>
      </w:r>
      <w:r>
        <w:t>far</w:t>
      </w:r>
      <w:r w:rsidR="008C15A7">
        <w:t xml:space="preserve"> </w:t>
      </w:r>
      <w:r>
        <w:t>too</w:t>
      </w:r>
      <w:r w:rsidR="008C15A7">
        <w:t xml:space="preserve"> </w:t>
      </w:r>
      <w:r>
        <w:t>big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carry?</w:t>
      </w:r>
      <w:r w:rsidR="008C15A7">
        <w:t xml:space="preserve"> </w:t>
      </w:r>
      <w:r>
        <w:t>Where</w:t>
      </w:r>
      <w:r w:rsidR="008C15A7">
        <w:t xml:space="preserve"> </w:t>
      </w:r>
      <w:r>
        <w:t>will</w:t>
      </w:r>
      <w:r w:rsidR="008C15A7">
        <w:t xml:space="preserve"> </w:t>
      </w:r>
      <w:r>
        <w:t>we</w:t>
      </w:r>
      <w:r w:rsidR="008C15A7">
        <w:t xml:space="preserve"> </w:t>
      </w:r>
      <w:r>
        <w:t>live?</w:t>
      </w:r>
      <w:r w:rsidR="008C15A7">
        <w:t xml:space="preserve"> </w:t>
      </w: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the</w:t>
      </w:r>
      <w:r w:rsidR="008C15A7">
        <w:t xml:space="preserve"> </w:t>
      </w:r>
      <w:r>
        <w:t>liver</w:t>
      </w:r>
      <w:r w:rsidR="008C15A7">
        <w:t xml:space="preserve"> </w:t>
      </w:r>
      <w:r>
        <w:t>fails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years?</w:t>
      </w:r>
      <w:r w:rsidR="00610349">
        <w:t>”</w:t>
      </w:r>
      <w:r w:rsidR="008C15A7">
        <w:t xml:space="preserve"> </w:t>
      </w:r>
      <w:r>
        <w:t>Lara</w:t>
      </w:r>
      <w:r w:rsidR="008C15A7">
        <w:t xml:space="preserve"> </w:t>
      </w:r>
      <w:r>
        <w:t>asked</w:t>
      </w:r>
      <w:r w:rsidR="008C15A7">
        <w:t xml:space="preserve"> </w:t>
      </w:r>
      <w:r>
        <w:t>her</w:t>
      </w:r>
      <w:r w:rsidR="008C15A7">
        <w:t xml:space="preserve"> </w:t>
      </w:r>
      <w:r>
        <w:t>friend.</w:t>
      </w:r>
    </w:p>
    <w:p w14:paraId="18205DE5" w14:textId="77777777" w:rsidR="00722F53" w:rsidRDefault="00610349" w:rsidP="008F1C01">
      <w:pPr>
        <w:pStyle w:val="Body-TextTx"/>
      </w:pPr>
      <w:r>
        <w:t>“</w:t>
      </w:r>
      <w:r w:rsidR="00E949E9">
        <w:t>But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fears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true,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you?</w:t>
      </w:r>
      <w:r>
        <w:t>”</w:t>
      </w:r>
    </w:p>
    <w:p w14:paraId="2CBEE964" w14:textId="77777777" w:rsidR="00722F53" w:rsidRDefault="00610349" w:rsidP="008F1C01">
      <w:pPr>
        <w:pStyle w:val="Body-TextTx"/>
      </w:pPr>
      <w:r>
        <w:t>“</w:t>
      </w:r>
      <w:r w:rsidR="00E949E9">
        <w:t>No,</w:t>
      </w:r>
      <w:r>
        <w:t>”</w:t>
      </w:r>
      <w:r w:rsidR="008C15A7">
        <w:t xml:space="preserve"> </w:t>
      </w:r>
      <w:r w:rsidR="00E949E9">
        <w:t>Lara</w:t>
      </w:r>
      <w:r w:rsidR="008C15A7">
        <w:t xml:space="preserve"> </w:t>
      </w:r>
      <w:r w:rsidR="00E949E9">
        <w:t>replied,</w:t>
      </w:r>
      <w:r w:rsidR="008C15A7">
        <w:t xml:space="preserve"> </w:t>
      </w:r>
      <w:r w:rsidR="00E949E9">
        <w:t>convincing</w:t>
      </w:r>
      <w:r w:rsidR="008C15A7">
        <w:t xml:space="preserve"> </w:t>
      </w:r>
      <w:r w:rsidR="00E949E9">
        <w:t>herself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start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worrying</w:t>
      </w:r>
      <w:r w:rsidR="008C15A7">
        <w:t xml:space="preserve"> </w:t>
      </w:r>
      <w:r w:rsidR="00E949E9">
        <w:t>less.</w:t>
      </w:r>
    </w:p>
    <w:p w14:paraId="330C7AF2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Carter</w:t>
      </w:r>
      <w:r w:rsidR="008C15A7">
        <w:t xml:space="preserve"> </w:t>
      </w:r>
      <w:r>
        <w:t>was</w:t>
      </w:r>
      <w:r w:rsidR="008C15A7">
        <w:t xml:space="preserve"> </w:t>
      </w:r>
      <w:r>
        <w:t>fitted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first</w:t>
      </w:r>
      <w:r w:rsidR="008C15A7">
        <w:t xml:space="preserve"> </w:t>
      </w:r>
      <w:r>
        <w:t>wheelchair,</w:t>
      </w:r>
      <w:r w:rsidR="008C15A7">
        <w:t xml:space="preserve"> </w:t>
      </w:r>
      <w:r>
        <w:t>three</w:t>
      </w:r>
      <w:r w:rsidR="008C15A7">
        <w:t xml:space="preserve"> </w:t>
      </w:r>
      <w:r>
        <w:t>therapists</w:t>
      </w:r>
      <w:r w:rsidR="008C15A7">
        <w:t xml:space="preserve"> </w:t>
      </w:r>
      <w:r>
        <w:t>raced</w:t>
      </w:r>
      <w:r w:rsidR="008C15A7">
        <w:t xml:space="preserve"> </w:t>
      </w:r>
      <w:r>
        <w:t>circles</w:t>
      </w:r>
      <w:r w:rsidR="008C15A7">
        <w:t xml:space="preserve"> </w:t>
      </w:r>
      <w:r>
        <w:t>around</w:t>
      </w:r>
      <w:r w:rsidR="008C15A7">
        <w:t xml:space="preserve"> </w:t>
      </w:r>
      <w:r>
        <w:t>him</w:t>
      </w:r>
      <w:r w:rsidR="008C15A7">
        <w:t xml:space="preserve"> </w:t>
      </w:r>
      <w:r>
        <w:t>adjusting</w:t>
      </w:r>
      <w:r w:rsidR="008C15A7">
        <w:t xml:space="preserve"> </w:t>
      </w:r>
      <w:r>
        <w:t>harnesses,</w:t>
      </w:r>
      <w:r w:rsidR="008C15A7">
        <w:t xml:space="preserve"> </w:t>
      </w:r>
      <w:r>
        <w:t>straps</w:t>
      </w:r>
      <w:r w:rsidR="008C15A7">
        <w:t xml:space="preserve"> </w:t>
      </w:r>
      <w:r>
        <w:t>and</w:t>
      </w:r>
      <w:r w:rsidR="008C15A7">
        <w:t xml:space="preserve"> </w:t>
      </w:r>
      <w:r>
        <w:t>buckles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exact</w:t>
      </w:r>
      <w:r w:rsidR="008C15A7">
        <w:t xml:space="preserve"> </w:t>
      </w:r>
      <w:r>
        <w:t>height</w:t>
      </w:r>
      <w:r w:rsidR="008C15A7">
        <w:t xml:space="preserve"> </w:t>
      </w:r>
      <w:r>
        <w:t>and</w:t>
      </w:r>
      <w:r w:rsidR="008C15A7">
        <w:t xml:space="preserve"> </w:t>
      </w:r>
      <w:r>
        <w:t>positioning</w:t>
      </w:r>
      <w:r w:rsidR="008C15A7">
        <w:t xml:space="preserve"> </w:t>
      </w:r>
      <w:r>
        <w:t>needs</w:t>
      </w:r>
      <w:r w:rsidR="008C15A7">
        <w:t xml:space="preserve"> </w:t>
      </w:r>
      <w:r>
        <w:t>while</w:t>
      </w:r>
      <w:r w:rsidR="008C15A7">
        <w:t xml:space="preserve"> </w:t>
      </w:r>
      <w:r>
        <w:t>he</w:t>
      </w:r>
      <w:r w:rsidR="008C15A7">
        <w:t xml:space="preserve"> </w:t>
      </w:r>
      <w:r>
        <w:t>arched</w:t>
      </w:r>
      <w:r w:rsidR="008C15A7">
        <w:t xml:space="preserve"> </w:t>
      </w:r>
      <w:r>
        <w:t>and</w:t>
      </w:r>
      <w:r w:rsidR="008C15A7">
        <w:t xml:space="preserve"> </w:t>
      </w:r>
      <w:r>
        <w:t>screamed.</w:t>
      </w:r>
      <w:r w:rsidR="008C15A7">
        <w:t xml:space="preserve"> </w:t>
      </w:r>
      <w:r>
        <w:t>Then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moment,</w:t>
      </w:r>
      <w:r w:rsidR="008C15A7">
        <w:t xml:space="preserve"> </w:t>
      </w:r>
      <w:r>
        <w:t>he</w:t>
      </w:r>
      <w:r w:rsidR="008C15A7">
        <w:t xml:space="preserve"> </w:t>
      </w:r>
      <w:r>
        <w:t>settled.</w:t>
      </w:r>
      <w:r w:rsidR="008C15A7">
        <w:t xml:space="preserve"> </w:t>
      </w:r>
      <w:r>
        <w:t>It</w:t>
      </w:r>
      <w:r w:rsidR="008C15A7">
        <w:t xml:space="preserve"> </w:t>
      </w:r>
      <w:r>
        <w:t>was,</w:t>
      </w:r>
      <w:r w:rsidR="008C15A7">
        <w:t xml:space="preserve"> </w:t>
      </w:r>
      <w:r>
        <w:t>perhaps,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life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supported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his</w:t>
      </w:r>
      <w:r w:rsidR="008C15A7">
        <w:t xml:space="preserve"> </w:t>
      </w:r>
      <w:r>
        <w:t>little</w:t>
      </w:r>
      <w:r w:rsidR="008C15A7">
        <w:t xml:space="preserve"> </w:t>
      </w:r>
      <w:r>
        <w:t>body,</w:t>
      </w:r>
      <w:r w:rsidR="008C15A7">
        <w:t xml:space="preserve"> </w:t>
      </w:r>
      <w:r>
        <w:t>muscles</w:t>
      </w:r>
      <w:r w:rsidR="008C15A7">
        <w:t xml:space="preserve"> </w:t>
      </w:r>
      <w:r>
        <w:t>and</w:t>
      </w:r>
      <w:r w:rsidR="008C15A7">
        <w:t xml:space="preserve"> </w:t>
      </w:r>
      <w:r>
        <w:t>limbs</w:t>
      </w:r>
      <w:r w:rsidR="008C15A7">
        <w:t xml:space="preserve"> </w:t>
      </w:r>
      <w:r>
        <w:t>needed.</w:t>
      </w:r>
      <w:r w:rsidR="008C15A7">
        <w:t xml:space="preserve"> </w:t>
      </w:r>
      <w:r>
        <w:t>He</w:t>
      </w:r>
      <w:r w:rsidR="008C15A7">
        <w:t xml:space="preserve"> </w:t>
      </w:r>
      <w:r>
        <w:t>calmed</w:t>
      </w:r>
      <w:r w:rsidR="008C15A7">
        <w:t xml:space="preserve"> </w:t>
      </w:r>
      <w:r>
        <w:t>and</w:t>
      </w:r>
      <w:r w:rsidR="008C15A7">
        <w:t xml:space="preserve"> </w:t>
      </w:r>
      <w:r>
        <w:t>relaxed.</w:t>
      </w:r>
      <w:r w:rsidR="008C15A7">
        <w:t xml:space="preserve"> </w:t>
      </w:r>
      <w:r w:rsidR="00610349">
        <w:t>“</w:t>
      </w:r>
      <w:r>
        <w:t>One</w:t>
      </w:r>
      <w:r w:rsidR="008C15A7">
        <w:t xml:space="preserve"> </w:t>
      </w:r>
      <w:r>
        <w:t>half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heart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cry</w:t>
      </w:r>
      <w:r w:rsidR="008C15A7">
        <w:t xml:space="preserve"> </w:t>
      </w:r>
      <w:r>
        <w:t>tears</w:t>
      </w:r>
      <w:r w:rsidR="008C15A7">
        <w:t xml:space="preserve"> </w:t>
      </w:r>
      <w:r>
        <w:t>of</w:t>
      </w:r>
      <w:r w:rsidR="008C15A7">
        <w:t xml:space="preserve"> </w:t>
      </w:r>
      <w:r>
        <w:t>joy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my</w:t>
      </w:r>
      <w:r w:rsidR="008C15A7">
        <w:t xml:space="preserve"> </w:t>
      </w:r>
      <w:r>
        <w:t>son</w:t>
      </w:r>
      <w:r w:rsidR="008C15A7">
        <w:t xml:space="preserve"> </w:t>
      </w:r>
      <w:r>
        <w:t>supported</w:t>
      </w:r>
      <w:r w:rsidR="008C15A7">
        <w:t xml:space="preserve"> </w:t>
      </w:r>
      <w:r>
        <w:t>properly</w:t>
      </w:r>
      <w:r w:rsidR="008C15A7">
        <w:t xml:space="preserve"> </w:t>
      </w:r>
      <w:r>
        <w:t>and</w:t>
      </w:r>
      <w:r w:rsidR="008C15A7">
        <w:t xml:space="preserve"> </w:t>
      </w:r>
      <w:r>
        <w:t>sitting</w:t>
      </w:r>
      <w:r w:rsidR="008C15A7">
        <w:t xml:space="preserve"> </w:t>
      </w:r>
      <w:r>
        <w:t>quietly</w:t>
      </w:r>
      <w:r w:rsidR="008C15A7">
        <w:t xml:space="preserve"> </w:t>
      </w:r>
      <w:r>
        <w:t>observing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around</w:t>
      </w:r>
      <w:r w:rsidR="008C15A7">
        <w:t xml:space="preserve"> </w:t>
      </w:r>
      <w:r>
        <w:t>him</w:t>
      </w:r>
      <w:r w:rsidR="008C15A7">
        <w:t xml:space="preserve"> </w:t>
      </w:r>
      <w:r>
        <w:t>without</w:t>
      </w:r>
      <w:r w:rsidR="008C15A7">
        <w:t xml:space="preserve"> </w:t>
      </w:r>
      <w:r>
        <w:t>pain.</w:t>
      </w:r>
      <w:r w:rsidR="008C15A7">
        <w:t xml:space="preserve"> </w:t>
      </w:r>
      <w:r>
        <w:t>But</w:t>
      </w:r>
      <w:r w:rsidR="008C15A7">
        <w:t xml:space="preserve"> </w:t>
      </w:r>
      <w:r>
        <w:t>now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faking</w:t>
      </w:r>
      <w:r w:rsidR="008C15A7">
        <w:t xml:space="preserve"> </w:t>
      </w:r>
      <w:r>
        <w:t>it.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boy</w:t>
      </w:r>
      <w:r w:rsidR="008C15A7">
        <w:t xml:space="preserve"> </w:t>
      </w:r>
      <w:r>
        <w:t>who</w:t>
      </w:r>
      <w:r w:rsidR="008C15A7">
        <w:t xml:space="preserve"> </w:t>
      </w:r>
      <w:r w:rsidR="00610349">
        <w:t>“</w:t>
      </w:r>
      <w:r>
        <w:t>looked</w:t>
      </w:r>
      <w:r w:rsidR="008C15A7">
        <w:t xml:space="preserve"> </w:t>
      </w:r>
      <w:r>
        <w:t>tired</w:t>
      </w:r>
      <w:r w:rsidR="00610349">
        <w:t>”</w:t>
      </w:r>
      <w:r w:rsidR="008C15A7">
        <w:t xml:space="preserve"> </w:t>
      </w: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umbrella</w:t>
      </w:r>
      <w:r w:rsidR="008C15A7">
        <w:t xml:space="preserve"> </w:t>
      </w:r>
      <w:r>
        <w:t>stroller,</w:t>
      </w:r>
      <w:r w:rsidR="008C15A7">
        <w:t xml:space="preserve"> </w:t>
      </w:r>
      <w:r>
        <w:t>as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strangers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street</w:t>
      </w:r>
      <w:r w:rsidR="008C15A7">
        <w:t xml:space="preserve"> </w:t>
      </w:r>
      <w:r>
        <w:t>would</w:t>
      </w:r>
      <w:r w:rsidR="008C15A7">
        <w:t xml:space="preserve"> </w:t>
      </w:r>
      <w:r>
        <w:t>offer,</w:t>
      </w:r>
      <w:r w:rsidR="008C15A7">
        <w:t xml:space="preserve"> </w:t>
      </w:r>
      <w:r>
        <w:t>without</w:t>
      </w:r>
      <w:r w:rsidR="008C15A7">
        <w:t xml:space="preserve"> </w:t>
      </w:r>
      <w:r>
        <w:t>solicitation.</w:t>
      </w:r>
      <w:r w:rsidR="008C15A7">
        <w:t xml:space="preserve"> </w:t>
      </w:r>
      <w:r>
        <w:t>We</w:t>
      </w:r>
      <w:r w:rsidR="008C15A7">
        <w:t xml:space="preserve"> </w:t>
      </w:r>
      <w:r>
        <w:t>now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family</w:t>
      </w:r>
      <w:r w:rsidR="008C15A7">
        <w:t xml:space="preserve"> </w:t>
      </w:r>
      <w:r>
        <w:t>member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wheelchair.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his</w:t>
      </w:r>
      <w:r w:rsidR="008C15A7">
        <w:t xml:space="preserve"> </w:t>
      </w:r>
      <w:r>
        <w:t>FIRST</w:t>
      </w:r>
      <w:r w:rsidR="008C15A7">
        <w:t xml:space="preserve"> </w:t>
      </w:r>
      <w:r>
        <w:t>wheelchair,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lifetime</w:t>
      </w:r>
      <w:r w:rsidR="008C15A7">
        <w:t xml:space="preserve"> </w:t>
      </w:r>
      <w:r>
        <w:t>of</w:t>
      </w:r>
      <w:r w:rsidR="008C15A7">
        <w:t xml:space="preserve"> </w:t>
      </w:r>
      <w:r>
        <w:t>wheelchairs,</w:t>
      </w:r>
      <w:r w:rsidR="00610349">
        <w:t>”</w:t>
      </w:r>
      <w:r w:rsidR="008C15A7">
        <w:t xml:space="preserve"> </w:t>
      </w:r>
      <w:r>
        <w:t>Lara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Better</w:t>
      </w:r>
      <w:r w:rsidR="008C15A7">
        <w:t xml:space="preserve"> </w:t>
      </w:r>
      <w:r>
        <w:t>get</w:t>
      </w:r>
      <w:r w:rsidR="008C15A7">
        <w:t xml:space="preserve"> </w:t>
      </w:r>
      <w:r>
        <w:t>used</w:t>
      </w:r>
      <w:r w:rsidR="008C15A7">
        <w:t xml:space="preserve"> </w:t>
      </w:r>
      <w:r>
        <w:t>to</w:t>
      </w:r>
      <w:r w:rsidR="008C15A7">
        <w:t xml:space="preserve"> </w:t>
      </w:r>
      <w:r>
        <w:t>this,</w:t>
      </w:r>
      <w:r w:rsidR="008C15A7"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time,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like</w:t>
      </w:r>
      <w:r w:rsidR="008C15A7">
        <w:t xml:space="preserve"> </w:t>
      </w:r>
      <w:r>
        <w:t>an</w:t>
      </w:r>
      <w:r w:rsidR="008C15A7">
        <w:t xml:space="preserve"> </w:t>
      </w:r>
      <w:r>
        <w:t>induction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fraternity</w:t>
      </w:r>
      <w:r w:rsidR="008C15A7">
        <w:t xml:space="preserve"> </w:t>
      </w:r>
      <w:r>
        <w:t>with</w:t>
      </w:r>
      <w:r w:rsidR="008C15A7">
        <w:t xml:space="preserve"> </w:t>
      </w:r>
      <w:r>
        <w:t>which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nothing</w:t>
      </w:r>
      <w:r w:rsidR="008C15A7">
        <w:t xml:space="preserve"> </w:t>
      </w:r>
      <w:r>
        <w:t>to</w:t>
      </w:r>
      <w:r w:rsidR="008C15A7">
        <w:t xml:space="preserve"> </w:t>
      </w:r>
      <w:r>
        <w:t>do.</w:t>
      </w:r>
      <w:r w:rsidR="008C15A7">
        <w:t xml:space="preserve"> </w:t>
      </w:r>
      <w:r>
        <w:t>Fortunately</w:t>
      </w:r>
      <w:r w:rsidR="008C15A7">
        <w:t xml:space="preserve"> </w:t>
      </w:r>
      <w:r>
        <w:t>now,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one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beamingly</w:t>
      </w:r>
      <w:r w:rsidR="008C15A7">
        <w:t xml:space="preserve"> </w:t>
      </w:r>
      <w:r>
        <w:t>proud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of.</w:t>
      </w:r>
      <w:r w:rsidR="00610349">
        <w:t>”</w:t>
      </w:r>
    </w:p>
    <w:p w14:paraId="00D552AF" w14:textId="77777777" w:rsidR="00722F53" w:rsidRDefault="00E949E9" w:rsidP="008F1C01">
      <w:pPr>
        <w:pStyle w:val="Body-TextTx"/>
      </w:pPr>
      <w:r>
        <w:t>Lara</w:t>
      </w:r>
      <w:r w:rsidR="008C15A7">
        <w:t xml:space="preserve"> </w:t>
      </w:r>
      <w:r>
        <w:t>knows</w:t>
      </w:r>
      <w:r w:rsidR="008C15A7">
        <w:t xml:space="preserve"> </w:t>
      </w:r>
      <w:r>
        <w:t>her</w:t>
      </w:r>
      <w:r w:rsidR="008C15A7">
        <w:t xml:space="preserve"> </w:t>
      </w:r>
      <w:r>
        <w:t>son</w:t>
      </w:r>
      <w:r w:rsidR="008C15A7">
        <w:t xml:space="preserve"> </w:t>
      </w:r>
      <w:r>
        <w:t>will</w:t>
      </w:r>
      <w:r w:rsidR="008C15A7">
        <w:t xml:space="preserve"> </w:t>
      </w:r>
      <w:r>
        <w:t>never</w:t>
      </w:r>
      <w:r w:rsidR="008C15A7">
        <w:t xml:space="preserve"> </w:t>
      </w:r>
      <w:r>
        <w:t>walk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down</w:t>
      </w:r>
      <w:r w:rsidR="008C15A7">
        <w:t xml:space="preserve"> </w:t>
      </w:r>
      <w:r>
        <w:t>a</w:t>
      </w:r>
      <w:r w:rsidR="008C15A7">
        <w:t xml:space="preserve"> </w:t>
      </w:r>
      <w:r>
        <w:t>trail</w:t>
      </w:r>
      <w:r w:rsidR="008C15A7">
        <w:t xml:space="preserve"> </w:t>
      </w:r>
      <w:r>
        <w:t>in</w:t>
      </w:r>
      <w:r w:rsidR="008C15A7">
        <w:t xml:space="preserve"> </w:t>
      </w:r>
      <w:r>
        <w:t>Yosemite</w:t>
      </w:r>
      <w:r w:rsidR="008C15A7">
        <w:t xml:space="preserve"> </w:t>
      </w:r>
      <w:r>
        <w:t>National</w:t>
      </w:r>
      <w:r w:rsidR="008C15A7">
        <w:t xml:space="preserve"> </w:t>
      </w:r>
      <w:r>
        <w:t>Park.</w:t>
      </w:r>
      <w:r w:rsidR="008C15A7">
        <w:t xml:space="preserve"> </w:t>
      </w:r>
      <w:r>
        <w:t>He</w:t>
      </w:r>
      <w:r w:rsidR="008C15A7">
        <w:t xml:space="preserve"> </w:t>
      </w:r>
      <w:r>
        <w:t>will</w:t>
      </w:r>
      <w:r w:rsidR="008C15A7">
        <w:t xml:space="preserve"> </w:t>
      </w:r>
      <w:r>
        <w:t>never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prom.</w:t>
      </w:r>
      <w:r w:rsidR="008C15A7">
        <w:t xml:space="preserve"> </w:t>
      </w:r>
      <w:r>
        <w:t>He</w:t>
      </w:r>
      <w:r w:rsidR="008C15A7">
        <w:t xml:space="preserve"> </w:t>
      </w:r>
      <w:r>
        <w:t>will</w:t>
      </w:r>
      <w:r w:rsidR="008C15A7">
        <w:t xml:space="preserve"> </w:t>
      </w:r>
      <w:r>
        <w:t>never</w:t>
      </w:r>
      <w:r w:rsidR="008C15A7">
        <w:t xml:space="preserve"> </w:t>
      </w:r>
      <w:r>
        <w:t>stay</w:t>
      </w:r>
      <w:r w:rsidR="008C15A7">
        <w:t xml:space="preserve"> </w:t>
      </w:r>
      <w:r>
        <w:t>out</w:t>
      </w:r>
      <w:r w:rsidR="008C15A7">
        <w:t xml:space="preserve"> </w:t>
      </w:r>
      <w:r>
        <w:t>too</w:t>
      </w:r>
      <w:r w:rsidR="008C15A7">
        <w:t xml:space="preserve"> </w:t>
      </w:r>
      <w:r>
        <w:t>late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friends</w:t>
      </w:r>
      <w:r w:rsidR="008C15A7">
        <w:t xml:space="preserve"> </w:t>
      </w:r>
      <w:r>
        <w:t>and</w:t>
      </w:r>
      <w:r w:rsidR="008C15A7">
        <w:t xml:space="preserve"> </w:t>
      </w:r>
      <w:r>
        <w:t>get</w:t>
      </w:r>
      <w:r w:rsidR="008C15A7">
        <w:t xml:space="preserve"> </w:t>
      </w:r>
      <w:r>
        <w:t>into</w:t>
      </w:r>
      <w:r w:rsidR="008C15A7">
        <w:t xml:space="preserve"> </w:t>
      </w:r>
      <w:r>
        <w:t>harmless</w:t>
      </w:r>
      <w:r w:rsidR="008C15A7">
        <w:t xml:space="preserve"> </w:t>
      </w:r>
      <w:r>
        <w:t>and</w:t>
      </w:r>
      <w:r w:rsidR="008C15A7">
        <w:t xml:space="preserve"> </w:t>
      </w:r>
      <w:r>
        <w:t>memory-making</w:t>
      </w:r>
      <w:r w:rsidR="008C15A7">
        <w:t xml:space="preserve"> </w:t>
      </w:r>
      <w:r>
        <w:t>trouble.</w:t>
      </w:r>
      <w:r w:rsidR="008C15A7">
        <w:t xml:space="preserve"> </w:t>
      </w:r>
      <w:r>
        <w:t>He</w:t>
      </w:r>
      <w:r w:rsidR="008C15A7">
        <w:t xml:space="preserve"> </w:t>
      </w:r>
      <w:r>
        <w:t>will</w:t>
      </w:r>
      <w:r w:rsidR="008C15A7">
        <w:t xml:space="preserve"> </w:t>
      </w:r>
      <w:r>
        <w:t>never</w:t>
      </w:r>
      <w:r w:rsidR="008C15A7">
        <w:t xml:space="preserve"> </w:t>
      </w:r>
      <w:r>
        <w:t>sleep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bunk</w:t>
      </w:r>
      <w:r w:rsidR="008C15A7">
        <w:t xml:space="preserve"> </w:t>
      </w:r>
      <w:r>
        <w:t>at</w:t>
      </w:r>
      <w:r w:rsidR="008C15A7">
        <w:t xml:space="preserve"> </w:t>
      </w:r>
      <w:r>
        <w:t>camp.</w:t>
      </w:r>
      <w:r w:rsidR="008C15A7">
        <w:t xml:space="preserve"> </w:t>
      </w:r>
      <w:r>
        <w:t>Never</w:t>
      </w:r>
      <w:r w:rsidR="008C15A7">
        <w:t xml:space="preserve"> </w:t>
      </w:r>
      <w:r>
        <w:t>get</w:t>
      </w:r>
      <w:r w:rsidR="008C15A7">
        <w:t xml:space="preserve"> </w:t>
      </w:r>
      <w:r>
        <w:t>married.</w:t>
      </w:r>
      <w:r w:rsidR="008C15A7">
        <w:t xml:space="preserve"> </w:t>
      </w:r>
      <w:r>
        <w:t>But</w:t>
      </w:r>
      <w:r w:rsidR="008C15A7">
        <w:t xml:space="preserve"> </w:t>
      </w:r>
      <w:r>
        <w:t>Lara</w:t>
      </w:r>
      <w:r w:rsidR="008C15A7">
        <w:t xml:space="preserve"> </w:t>
      </w:r>
      <w:r>
        <w:t>pushes</w:t>
      </w:r>
      <w:r w:rsidR="008C15A7">
        <w:t xml:space="preserve"> </w:t>
      </w:r>
      <w:r>
        <w:t>through.</w:t>
      </w:r>
      <w:r w:rsidR="008C15A7">
        <w:t xml:space="preserve"> </w:t>
      </w:r>
      <w:r>
        <w:t>The</w:t>
      </w:r>
      <w:r w:rsidR="008C15A7">
        <w:t xml:space="preserve"> </w:t>
      </w:r>
      <w:r>
        <w:t>loss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dream</w:t>
      </w:r>
      <w:r w:rsidR="008C15A7">
        <w:t xml:space="preserve"> </w:t>
      </w:r>
      <w:r>
        <w:t>you</w:t>
      </w:r>
      <w:r w:rsidR="00610349">
        <w:t>’</w:t>
      </w:r>
      <w:r>
        <w:t>ve</w:t>
      </w:r>
      <w:r w:rsidR="008C15A7">
        <w:t xml:space="preserve"> </w:t>
      </w:r>
      <w:r>
        <w:t>carried</w:t>
      </w:r>
      <w:r w:rsidR="008C15A7">
        <w:t xml:space="preserve"> </w:t>
      </w:r>
      <w:r>
        <w:t>with</w:t>
      </w:r>
      <w:r w:rsidR="008C15A7">
        <w:t xml:space="preserve"> </w:t>
      </w:r>
      <w:r>
        <w:t>you</w:t>
      </w:r>
      <w:r w:rsidR="008C15A7">
        <w:t xml:space="preserve"> </w:t>
      </w:r>
      <w:r>
        <w:t>your</w:t>
      </w:r>
      <w:r w:rsidR="008C15A7">
        <w:t xml:space="preserve"> </w:t>
      </w:r>
      <w:r>
        <w:t>entire</w:t>
      </w:r>
      <w:r w:rsidR="008C15A7">
        <w:t xml:space="preserve"> 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very</w:t>
      </w:r>
      <w:r w:rsidR="008C15A7">
        <w:t xml:space="preserve"> </w:t>
      </w:r>
      <w:r>
        <w:t>significant.</w:t>
      </w:r>
      <w:r w:rsidR="008C15A7">
        <w:t xml:space="preserve"> </w:t>
      </w:r>
      <w:r w:rsidR="00610349">
        <w:t>“</w:t>
      </w:r>
      <w:r>
        <w:t>But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settling</w:t>
      </w:r>
      <w:r w:rsidR="008C15A7">
        <w:t xml:space="preserve"> </w:t>
      </w:r>
      <w:r>
        <w:t>for</w:t>
      </w:r>
      <w:r w:rsidR="008C15A7">
        <w:t xml:space="preserve"> </w:t>
      </w:r>
      <w:r>
        <w:t>second</w:t>
      </w:r>
      <w:r w:rsidR="008C15A7">
        <w:t xml:space="preserve"> </w:t>
      </w:r>
      <w:r>
        <w:t>place</w:t>
      </w:r>
      <w:r w:rsidR="00722F53">
        <w:t>—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just</w:t>
      </w:r>
      <w:r w:rsidR="008C15A7">
        <w:t xml:space="preserve"> </w:t>
      </w:r>
      <w:r>
        <w:t>running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different</w:t>
      </w:r>
      <w:r w:rsidR="008C15A7">
        <w:t xml:space="preserve"> </w:t>
      </w:r>
      <w:r>
        <w:t>race</w:t>
      </w:r>
      <w:r w:rsidR="008C15A7">
        <w:t xml:space="preserve"> </w:t>
      </w:r>
      <w:r>
        <w:t>and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winning.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already</w:t>
      </w:r>
      <w:r w:rsidR="008C15A7">
        <w:t xml:space="preserve"> </w:t>
      </w:r>
      <w:r>
        <w:t>spent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grey.</w:t>
      </w:r>
      <w:r w:rsidR="008C15A7">
        <w:t xml:space="preserve"> </w:t>
      </w:r>
      <w:r>
        <w:t>I</w:t>
      </w:r>
      <w:r w:rsidR="008C15A7">
        <w:t xml:space="preserve"> </w:t>
      </w:r>
      <w:r>
        <w:t>intend</w:t>
      </w:r>
      <w:r w:rsidR="008C15A7">
        <w:t xml:space="preserve"> </w:t>
      </w:r>
      <w:r>
        <w:t>to</w:t>
      </w:r>
      <w:r w:rsidR="008C15A7">
        <w:t xml:space="preserve"> </w:t>
      </w:r>
      <w:r>
        <w:t>spend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it</w:t>
      </w:r>
      <w:r w:rsidR="008C15A7">
        <w:t xml:space="preserve"> </w:t>
      </w:r>
      <w:r>
        <w:t>running,</w:t>
      </w:r>
      <w:r w:rsidR="008C15A7">
        <w:t xml:space="preserve"> </w:t>
      </w:r>
      <w:r>
        <w:t>climbing</w:t>
      </w:r>
      <w:r w:rsidR="008C15A7">
        <w:t xml:space="preserve"> </w:t>
      </w:r>
      <w:r>
        <w:t>mountains,</w:t>
      </w:r>
      <w:r w:rsidR="008C15A7">
        <w:t xml:space="preserve"> </w:t>
      </w:r>
      <w:r>
        <w:t>chasing</w:t>
      </w:r>
      <w:r w:rsidR="008C15A7">
        <w:t xml:space="preserve"> </w:t>
      </w:r>
      <w:r>
        <w:t>the</w:t>
      </w:r>
      <w:r w:rsidR="008C15A7">
        <w:t xml:space="preserve"> </w:t>
      </w:r>
      <w:r>
        <w:t>extraordinary</w:t>
      </w:r>
      <w:r w:rsidR="008C15A7">
        <w:t xml:space="preserve"> </w:t>
      </w:r>
      <w:r>
        <w:t>and</w:t>
      </w:r>
      <w:r w:rsidR="008C15A7">
        <w:t xml:space="preserve"> </w:t>
      </w:r>
      <w:r>
        <w:t>loving</w:t>
      </w:r>
      <w:r w:rsidR="008C15A7">
        <w:t xml:space="preserve"> </w:t>
      </w:r>
      <w:r>
        <w:t>HARD.</w:t>
      </w:r>
      <w:r w:rsidR="008C15A7">
        <w:t xml:space="preserve"> </w:t>
      </w:r>
      <w:r>
        <w:t>I</w:t>
      </w:r>
      <w:r w:rsidR="008C15A7">
        <w:t xml:space="preserve"> </w:t>
      </w:r>
      <w:r>
        <w:t>choose</w:t>
      </w:r>
      <w:r w:rsidR="008C15A7">
        <w:t xml:space="preserve"> </w:t>
      </w:r>
      <w:r>
        <w:t>life.</w:t>
      </w:r>
      <w:r w:rsidR="008C15A7">
        <w:t xml:space="preserve"> </w:t>
      </w:r>
      <w:r>
        <w:t>I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throw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emotion</w:t>
      </w:r>
      <w:r w:rsidR="008C15A7">
        <w:t xml:space="preserve"> </w:t>
      </w:r>
      <w:r>
        <w:t>and</w:t>
      </w:r>
      <w:r w:rsidR="008C15A7">
        <w:t xml:space="preserve"> </w:t>
      </w:r>
      <w:r>
        <w:t>soul</w:t>
      </w:r>
      <w:r w:rsidR="008C15A7">
        <w:t xml:space="preserve"> </w:t>
      </w:r>
      <w:r>
        <w:t>into</w:t>
      </w:r>
      <w:r w:rsidR="008C15A7">
        <w:t xml:space="preserve"> </w:t>
      </w:r>
      <w:r>
        <w:t>everything</w:t>
      </w:r>
      <w:r w:rsidR="008C15A7">
        <w:t xml:space="preserve"> </w:t>
      </w:r>
      <w:r>
        <w:t>I</w:t>
      </w:r>
      <w:r w:rsidR="008C15A7">
        <w:t xml:space="preserve"> </w:t>
      </w:r>
      <w:r>
        <w:t>do</w:t>
      </w:r>
      <w:r w:rsidR="008C15A7">
        <w:t xml:space="preserve"> </w:t>
      </w:r>
      <w:r>
        <w:t>because</w:t>
      </w:r>
      <w:r w:rsidR="008C15A7">
        <w:t xml:space="preserve"> </w:t>
      </w:r>
      <w:r>
        <w:t>it</w:t>
      </w:r>
      <w:r w:rsidR="008C15A7">
        <w:t xml:space="preserve"> </w:t>
      </w:r>
      <w:r>
        <w:t>should</w:t>
      </w:r>
      <w:r w:rsidR="008C15A7">
        <w:t xml:space="preserve"> </w:t>
      </w:r>
      <w:r>
        <w:t>ALL</w:t>
      </w:r>
      <w:r w:rsidR="008C15A7">
        <w:t xml:space="preserve"> </w:t>
      </w:r>
      <w:r>
        <w:t>matter.</w:t>
      </w:r>
      <w:r w:rsidR="008C15A7">
        <w:t xml:space="preserve"> </w:t>
      </w:r>
      <w:r>
        <w:t>It</w:t>
      </w:r>
      <w:r w:rsidR="008C15A7">
        <w:t xml:space="preserve"> </w:t>
      </w:r>
      <w:r>
        <w:t>should</w:t>
      </w:r>
      <w:r w:rsidR="008C15A7">
        <w:t xml:space="preserve"> </w:t>
      </w:r>
      <w:r>
        <w:t>matter</w:t>
      </w:r>
      <w:r w:rsidR="008C15A7">
        <w:t xml:space="preserve"> </w:t>
      </w:r>
      <w:r>
        <w:t>because</w:t>
      </w:r>
      <w:r w:rsidR="008C15A7">
        <w:t xml:space="preserve"> </w:t>
      </w:r>
      <w:r>
        <w:t>the</w:t>
      </w:r>
      <w:r w:rsidR="008C15A7">
        <w:t xml:space="preserve"> </w:t>
      </w:r>
      <w:r>
        <w:t>alternative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no</w:t>
      </w:r>
      <w:r w:rsidR="008C15A7">
        <w:t xml:space="preserve"> </w:t>
      </w:r>
      <w:r>
        <w:t>life</w:t>
      </w:r>
      <w:r w:rsidR="008C15A7">
        <w:t xml:space="preserve"> </w:t>
      </w:r>
      <w:r>
        <w:t>or</w:t>
      </w:r>
      <w:r w:rsidR="008C15A7">
        <w:t xml:space="preserve"> </w:t>
      </w:r>
      <w:r>
        <w:t>hope</w:t>
      </w:r>
      <w:r w:rsidR="008C15A7">
        <w:t xml:space="preserve"> </w:t>
      </w:r>
      <w:r>
        <w:t>or</w:t>
      </w:r>
      <w:r w:rsidR="008C15A7">
        <w:t xml:space="preserve"> </w:t>
      </w:r>
      <w:r>
        <w:t>joy</w:t>
      </w:r>
      <w:r w:rsidR="008C15A7">
        <w:t xml:space="preserve"> </w:t>
      </w:r>
      <w:r>
        <w:t>or</w:t>
      </w:r>
      <w:r w:rsidR="008C15A7">
        <w:t xml:space="preserve"> </w:t>
      </w:r>
      <w:r>
        <w:t>future.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there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never,</w:t>
      </w:r>
      <w:r w:rsidR="008C15A7">
        <w:t xml:space="preserve"> </w:t>
      </w:r>
      <w:r>
        <w:t>ever</w:t>
      </w:r>
      <w:r w:rsidR="008C15A7">
        <w:t xml:space="preserve"> </w:t>
      </w:r>
      <w:r>
        <w:t>going</w:t>
      </w:r>
      <w:r w:rsidR="008C15A7">
        <w:t xml:space="preserve"> </w:t>
      </w:r>
      <w:r>
        <w:t>back.</w:t>
      </w:r>
      <w:r w:rsidR="00610349">
        <w:t>”</w:t>
      </w:r>
    </w:p>
    <w:p w14:paraId="12D1C2F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4314AD6" w14:textId="77777777" w:rsidR="00722F53" w:rsidRDefault="00E949E9" w:rsidP="008F1C01">
      <w:pPr>
        <w:pStyle w:val="Body-TextTx"/>
      </w:pPr>
      <w:r>
        <w:t>Lara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sign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office</w:t>
      </w:r>
      <w:r w:rsidR="008C15A7">
        <w:t xml:space="preserve"> </w:t>
      </w:r>
      <w:r>
        <w:t>that</w:t>
      </w:r>
      <w:r w:rsidR="008C15A7">
        <w:t xml:space="preserve"> </w:t>
      </w:r>
      <w:r>
        <w:t>hangs</w:t>
      </w:r>
      <w:r w:rsidR="008C15A7">
        <w:t xml:space="preserve"> </w:t>
      </w:r>
      <w:r>
        <w:t>over</w:t>
      </w:r>
      <w:r w:rsidR="008C15A7">
        <w:t xml:space="preserve"> </w:t>
      </w:r>
      <w:r>
        <w:t>her</w:t>
      </w:r>
      <w:r w:rsidR="008C15A7">
        <w:t xml:space="preserve"> </w:t>
      </w:r>
      <w:r>
        <w:t>desk</w:t>
      </w:r>
      <w:r w:rsidR="008C15A7">
        <w:t xml:space="preserve"> </w:t>
      </w:r>
      <w:r>
        <w:t>that</w:t>
      </w:r>
      <w:r w:rsidR="008C15A7">
        <w:t xml:space="preserve"> </w:t>
      </w:r>
      <w:r>
        <w:t>reads,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have</w:t>
      </w:r>
      <w:r w:rsidR="008C15A7">
        <w:t xml:space="preserve"> </w:t>
      </w:r>
      <w:r>
        <w:t>it</w:t>
      </w:r>
      <w:r w:rsidR="008C15A7">
        <w:t xml:space="preserve"> </w:t>
      </w:r>
      <w:r>
        <w:t>all.</w:t>
      </w:r>
      <w:r w:rsidR="00610349">
        <w:t>”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in</w:t>
      </w:r>
      <w:r w:rsidR="008C15A7">
        <w:t xml:space="preserve"> </w:t>
      </w:r>
      <w:r>
        <w:t>awe</w:t>
      </w:r>
      <w:r w:rsidR="008C15A7">
        <w:t xml:space="preserve"> </w:t>
      </w:r>
      <w:r>
        <w:t>every</w:t>
      </w:r>
      <w:r w:rsidR="008C15A7">
        <w:t xml:space="preserve"> </w:t>
      </w:r>
      <w:r>
        <w:t>time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her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journey.</w:t>
      </w:r>
      <w:r w:rsidR="008C15A7">
        <w:t xml:space="preserve"> </w:t>
      </w:r>
      <w:r>
        <w:t>She</w:t>
      </w:r>
      <w:r w:rsidR="008C15A7">
        <w:t xml:space="preserve"> </w:t>
      </w:r>
      <w:r>
        <w:t>changed</w:t>
      </w:r>
      <w:r w:rsidR="008C15A7">
        <w:t xml:space="preserve"> </w:t>
      </w:r>
      <w:r>
        <w:t>her</w:t>
      </w:r>
      <w:r w:rsidR="008C15A7">
        <w:t xml:space="preserve"> </w:t>
      </w:r>
      <w:r>
        <w:t>perspective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son</w:t>
      </w:r>
      <w:r w:rsidR="00610349">
        <w:t>’</w:t>
      </w:r>
      <w:r>
        <w:t>s</w:t>
      </w:r>
      <w:r w:rsidR="008C15A7">
        <w:t xml:space="preserve"> </w:t>
      </w:r>
      <w:r>
        <w:t>diagnosis,</w:t>
      </w:r>
      <w:r w:rsidR="008C15A7">
        <w:t xml:space="preserve"> </w:t>
      </w:r>
      <w:r>
        <w:t>took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took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8C15A7">
        <w:t xml:space="preserve"> </w:t>
      </w:r>
      <w:r>
        <w:t>changed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and</w:t>
      </w:r>
      <w:r w:rsidR="008C15A7">
        <w:t xml:space="preserve"> </w:t>
      </w:r>
      <w:r>
        <w:t>moved</w:t>
      </w:r>
      <w:r w:rsidR="008C15A7">
        <w:t xml:space="preserve"> </w:t>
      </w:r>
      <w:r>
        <w:t>forward</w:t>
      </w:r>
      <w:r w:rsidR="008C15A7">
        <w:t xml:space="preserve"> </w:t>
      </w:r>
      <w:r>
        <w:t>in</w:t>
      </w:r>
      <w:r w:rsidR="008C15A7">
        <w:t xml:space="preserve"> </w:t>
      </w:r>
      <w:r>
        <w:t>life.</w:t>
      </w:r>
      <w:r w:rsidR="008C15A7">
        <w:t xml:space="preserve"> </w:t>
      </w:r>
      <w:r>
        <w:t>She</w:t>
      </w:r>
      <w:r w:rsidR="008C15A7">
        <w:t xml:space="preserve"> </w:t>
      </w:r>
      <w:r>
        <w:t>ran</w:t>
      </w:r>
      <w:r w:rsidR="008C15A7">
        <w:t xml:space="preserve"> </w:t>
      </w:r>
      <w:r>
        <w:t>towards</w:t>
      </w:r>
      <w:r w:rsidR="008C15A7">
        <w:t xml:space="preserve"> </w:t>
      </w:r>
      <w:r>
        <w:t>the</w:t>
      </w:r>
      <w:r w:rsidR="008C15A7">
        <w:t xml:space="preserve"> </w:t>
      </w:r>
      <w:r>
        <w:t>storm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it.</w:t>
      </w:r>
      <w:r w:rsidR="008C15A7">
        <w:t xml:space="preserve"> </w:t>
      </w:r>
      <w:r>
        <w:t>Lara</w:t>
      </w:r>
      <w:r w:rsidR="008C15A7">
        <w:t xml:space="preserve"> </w:t>
      </w:r>
      <w:r>
        <w:t>recognized</w:t>
      </w:r>
      <w:r w:rsidR="008C15A7">
        <w:t xml:space="preserve"> </w:t>
      </w:r>
      <w:r>
        <w:t>her</w:t>
      </w:r>
      <w:r w:rsidR="008C15A7">
        <w:t xml:space="preserve"> </w:t>
      </w:r>
      <w:r>
        <w:t>darkness</w:t>
      </w:r>
      <w:r w:rsidR="008C15A7">
        <w:t xml:space="preserve"> </w:t>
      </w:r>
      <w:r>
        <w:t>and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heal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let</w:t>
      </w:r>
      <w:r w:rsidR="008C15A7">
        <w:t xml:space="preserve"> </w:t>
      </w:r>
      <w:r>
        <w:t>people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her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once</w:t>
      </w:r>
      <w:r w:rsidR="008C15A7">
        <w:t xml:space="preserve"> </w:t>
      </w:r>
      <w:r>
        <w:t>again</w:t>
      </w:r>
      <w:r w:rsidR="008C15A7">
        <w:t xml:space="preserve"> </w:t>
      </w:r>
      <w:r>
        <w:t>fueled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energy</w:t>
      </w:r>
      <w:r w:rsidR="008C15A7">
        <w:t xml:space="preserve"> </w:t>
      </w:r>
      <w:r>
        <w:t>of</w:t>
      </w:r>
      <w:r w:rsidR="008C15A7">
        <w:t xml:space="preserve"> </w:t>
      </w:r>
      <w:r>
        <w:t>her</w:t>
      </w:r>
      <w:r w:rsidR="008C15A7">
        <w:t xml:space="preserve"> </w:t>
      </w:r>
      <w:r>
        <w:t>career.</w:t>
      </w:r>
    </w:p>
    <w:p w14:paraId="4210AF33" w14:textId="77777777" w:rsidR="00722F53" w:rsidRPr="00BC4DEA" w:rsidRDefault="00E949E9" w:rsidP="008F1C01">
      <w:pPr>
        <w:pStyle w:val="Body-TextTx"/>
      </w:pPr>
      <w:r>
        <w:rPr>
          <w:rFonts w:eastAsia="Times New Roman"/>
          <w:color w:val="000000"/>
        </w:rPr>
        <w:t>We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need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each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other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more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today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than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ever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before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as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support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systems,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sounding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boards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sometimes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</w:t>
      </w:r>
      <w:r w:rsidR="008C15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rescue.</w:t>
      </w:r>
      <w:r w:rsidR="008C15A7">
        <w:rPr>
          <w:rFonts w:eastAsia="Times New Roman"/>
          <w:color w:val="000000"/>
        </w:rPr>
        <w:t xml:space="preserve"> </w:t>
      </w:r>
      <w:r w:rsidRPr="00BC4DEA">
        <w:rPr>
          <w:rStyle w:val="boldb"/>
        </w:rPr>
        <w:t>This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experience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not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knock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down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instead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C33184" w:rsidRPr="00BC4DEA">
        <w:rPr>
          <w:rStyle w:val="boldb"/>
        </w:rPr>
        <w:t>—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everyone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blessed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enough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C33184" w:rsidRPr="00BC4DEA">
        <w:rPr>
          <w:rStyle w:val="boldb"/>
        </w:rPr>
        <w:t>—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new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perspective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means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confidence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commitment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change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race.</w:t>
      </w:r>
    </w:p>
    <w:p w14:paraId="151E033F" w14:textId="77777777" w:rsidR="00017929" w:rsidRPr="00CB40F9" w:rsidRDefault="00E949E9" w:rsidP="00F96744">
      <w:pPr>
        <w:pStyle w:val="B-HeadBhead"/>
      </w:pPr>
      <w:r w:rsidRPr="00CB40F9">
        <w:lastRenderedPageBreak/>
        <w:t>A</w:t>
      </w:r>
      <w:r w:rsidR="008C15A7" w:rsidRPr="00CB40F9">
        <w:t xml:space="preserve"> </w:t>
      </w:r>
      <w:r w:rsidRPr="00CB40F9">
        <w:t>First</w:t>
      </w:r>
      <w:r w:rsidR="008C15A7" w:rsidRPr="00CB40F9">
        <w:t xml:space="preserve"> </w:t>
      </w:r>
      <w:r w:rsidRPr="00CB40F9">
        <w:t>(But</w:t>
      </w:r>
      <w:r w:rsidR="008C15A7" w:rsidRPr="00CB40F9">
        <w:t xml:space="preserve"> </w:t>
      </w:r>
      <w:r w:rsidRPr="00CB40F9">
        <w:t>Not</w:t>
      </w:r>
      <w:r w:rsidR="008C15A7" w:rsidRPr="00CB40F9">
        <w:t xml:space="preserve"> </w:t>
      </w:r>
      <w:r w:rsidRPr="00CB40F9">
        <w:t>Last)</w:t>
      </w:r>
      <w:r w:rsidR="008C15A7" w:rsidRPr="00CB40F9">
        <w:t xml:space="preserve"> </w:t>
      </w:r>
      <w:r w:rsidRPr="00CB40F9">
        <w:t>Public</w:t>
      </w:r>
      <w:r w:rsidR="008C15A7" w:rsidRPr="00CB40F9">
        <w:t xml:space="preserve"> </w:t>
      </w:r>
      <w:r w:rsidRPr="00CB40F9">
        <w:t>Failure</w:t>
      </w:r>
    </w:p>
    <w:p w14:paraId="3B6F3D3C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mentioned</w:t>
      </w:r>
      <w:r w:rsidR="008C15A7">
        <w:t xml:space="preserve"> </w:t>
      </w:r>
      <w:r>
        <w:t>earlier,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more</w:t>
      </w:r>
      <w:r w:rsidR="008C15A7">
        <w:t xml:space="preserve"> </w:t>
      </w:r>
      <w:r>
        <w:t>public</w:t>
      </w:r>
      <w:r w:rsidR="008C15A7">
        <w:t xml:space="preserve"> </w:t>
      </w:r>
      <w:r>
        <w:t>failures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rise</w:t>
      </w:r>
      <w:r w:rsidR="008C15A7">
        <w:t xml:space="preserve"> </w:t>
      </w:r>
      <w:r>
        <w:t>and</w:t>
      </w:r>
      <w:r w:rsidR="008C15A7">
        <w:t xml:space="preserve"> </w:t>
      </w:r>
      <w:r>
        <w:t>crash,</w:t>
      </w:r>
      <w:r w:rsidR="008C15A7">
        <w:t xml:space="preserve"> </w:t>
      </w:r>
      <w:r>
        <w:t>burn</w:t>
      </w:r>
      <w:r w:rsidR="008C15A7">
        <w:t xml:space="preserve"> </w:t>
      </w:r>
      <w:r>
        <w:t>and</w:t>
      </w:r>
      <w:r w:rsidR="008C15A7">
        <w:t xml:space="preserve"> </w:t>
      </w:r>
      <w:r>
        <w:t>fall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and</w:t>
      </w:r>
      <w:r w:rsidR="008C15A7">
        <w:t xml:space="preserve"> </w:t>
      </w:r>
      <w:r>
        <w:t>short-lived</w:t>
      </w:r>
      <w:r w:rsidR="008C15A7">
        <w:t xml:space="preserve"> </w:t>
      </w:r>
      <w:r>
        <w:t>startup</w:t>
      </w:r>
      <w:r w:rsidR="008C15A7">
        <w:t xml:space="preserve"> </w:t>
      </w:r>
      <w:r>
        <w:t>called</w:t>
      </w:r>
      <w:r w:rsidR="008C15A7">
        <w:t xml:space="preserve"> </w:t>
      </w:r>
      <w:proofErr w:type="spellStart"/>
      <w:r>
        <w:t>HoopsTV</w:t>
      </w:r>
      <w:proofErr w:type="spellEnd"/>
      <w:r>
        <w:t>.</w:t>
      </w:r>
      <w:r w:rsidR="008C15A7">
        <w:t xml:space="preserve"> </w:t>
      </w:r>
      <w:r>
        <w:t>In</w:t>
      </w:r>
      <w:r w:rsidR="008C15A7">
        <w:t xml:space="preserve"> </w:t>
      </w:r>
      <w:r>
        <w:t>comparison</w:t>
      </w:r>
      <w:r w:rsidR="008C15A7">
        <w:t xml:space="preserve"> </w:t>
      </w:r>
      <w:r>
        <w:t>to</w:t>
      </w:r>
      <w:r w:rsidR="008C15A7">
        <w:t xml:space="preserve"> </w:t>
      </w:r>
      <w:r>
        <w:t>Wil</w:t>
      </w:r>
      <w:r w:rsidR="00610349">
        <w:t>’</w:t>
      </w:r>
      <w:r>
        <w:t>s</w:t>
      </w:r>
      <w:r w:rsidR="008C15A7">
        <w:t xml:space="preserve"> </w:t>
      </w:r>
      <w:r>
        <w:t>death</w:t>
      </w:r>
      <w:r w:rsidR="008C15A7">
        <w:t xml:space="preserve"> </w:t>
      </w:r>
      <w:r>
        <w:t>or</w:t>
      </w:r>
      <w:r w:rsidR="008C15A7">
        <w:t xml:space="preserve"> </w:t>
      </w:r>
      <w:r>
        <w:t>Lara</w:t>
      </w:r>
      <w:r w:rsidR="00610349">
        <w:t>’</w:t>
      </w:r>
      <w:r>
        <w:t>s</w:t>
      </w:r>
      <w:r w:rsidR="008C15A7">
        <w:t xml:space="preserve"> </w:t>
      </w:r>
      <w:r>
        <w:t>journey,</w:t>
      </w:r>
      <w:r w:rsidR="008C15A7">
        <w:t xml:space="preserve"> </w:t>
      </w:r>
      <w:r>
        <w:t>my</w:t>
      </w:r>
      <w:r w:rsidR="008C15A7">
        <w:t xml:space="preserve"> </w:t>
      </w:r>
      <w:r>
        <w:t>story</w:t>
      </w:r>
      <w:r w:rsidR="008C15A7">
        <w:t xml:space="preserve"> </w:t>
      </w:r>
      <w:r>
        <w:t>may</w:t>
      </w:r>
      <w:r w:rsidR="008C15A7">
        <w:t xml:space="preserve"> </w:t>
      </w:r>
      <w:r>
        <w:t>seem</w:t>
      </w:r>
      <w:r w:rsidR="008C15A7">
        <w:t xml:space="preserve"> </w:t>
      </w:r>
      <w:r>
        <w:t>relatively</w:t>
      </w:r>
      <w:r w:rsidR="008C15A7">
        <w:t xml:space="preserve"> </w:t>
      </w:r>
      <w:r>
        <w:t>inconsequential,</w:t>
      </w:r>
      <w:r w:rsidR="008C15A7">
        <w:t xml:space="preserve"> </w:t>
      </w:r>
      <w:r>
        <w:t>but</w:t>
      </w:r>
      <w:r w:rsidR="008C15A7">
        <w:t xml:space="preserve"> </w:t>
      </w:r>
      <w:r>
        <w:t>your</w:t>
      </w:r>
      <w:r w:rsidR="008C15A7">
        <w:t xml:space="preserve"> </w:t>
      </w:r>
      <w:r>
        <w:t>personal</w:t>
      </w:r>
      <w:r w:rsidR="008C15A7">
        <w:t xml:space="preserve"> </w:t>
      </w:r>
      <w:r>
        <w:t>storm</w:t>
      </w:r>
      <w:r w:rsidR="008C15A7">
        <w:t xml:space="preserve"> </w:t>
      </w:r>
      <w:r>
        <w:t>always</w:t>
      </w:r>
      <w:r w:rsidR="008C15A7">
        <w:t xml:space="preserve"> </w:t>
      </w:r>
      <w:r>
        <w:t>seems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bigger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eye.</w:t>
      </w:r>
    </w:p>
    <w:p w14:paraId="358D0D3A" w14:textId="77777777" w:rsidR="00017929" w:rsidRDefault="00E949E9" w:rsidP="008F1C01">
      <w:pPr>
        <w:pStyle w:val="Body-TextTx"/>
        <w:rPr>
          <w:color w:val="000000"/>
        </w:rPr>
      </w:pP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job</w:t>
      </w:r>
      <w:r w:rsidR="008C15A7"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Director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Sponsorship</w:t>
      </w:r>
      <w:r w:rsidR="008C15A7">
        <w:rPr>
          <w:color w:val="000000"/>
        </w:rPr>
        <w:t xml:space="preserve"> </w:t>
      </w:r>
      <w:r>
        <w:rPr>
          <w:color w:val="000000"/>
        </w:rPr>
        <w:t>Sales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Philadelphia</w:t>
      </w:r>
      <w:r w:rsidR="008C15A7">
        <w:rPr>
          <w:color w:val="000000"/>
        </w:rPr>
        <w:t xml:space="preserve"> </w:t>
      </w:r>
      <w:r>
        <w:rPr>
          <w:color w:val="000000"/>
        </w:rPr>
        <w:t>Eagles,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left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get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MBA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Harvard</w:t>
      </w:r>
      <w:r w:rsidR="008C15A7">
        <w:rPr>
          <w:color w:val="000000"/>
        </w:rPr>
        <w:t xml:space="preserve"> </w:t>
      </w:r>
      <w:r>
        <w:rPr>
          <w:color w:val="000000"/>
        </w:rPr>
        <w:t>Business</w:t>
      </w:r>
      <w:r w:rsidR="008C15A7">
        <w:rPr>
          <w:color w:val="000000"/>
        </w:rPr>
        <w:t xml:space="preserve"> </w:t>
      </w:r>
      <w:r>
        <w:rPr>
          <w:color w:val="000000"/>
        </w:rPr>
        <w:t>School</w:t>
      </w:r>
      <w:r>
        <w:t>.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promise</w:t>
      </w:r>
      <w:r w:rsidR="008C15A7">
        <w:t xml:space="preserve"> </w:t>
      </w:r>
      <w:r>
        <w:t>from</w:t>
      </w:r>
      <w:r w:rsidR="008C15A7">
        <w:t xml:space="preserve"> </w:t>
      </w:r>
      <w:r>
        <w:t>Jeff</w:t>
      </w:r>
      <w:r w:rsidR="008C15A7">
        <w:t xml:space="preserve"> </w:t>
      </w:r>
      <w:r>
        <w:t>Lurie,</w:t>
      </w:r>
      <w:r w:rsidR="008C15A7">
        <w:t xml:space="preserve"> </w:t>
      </w:r>
      <w:r>
        <w:t>chairman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club,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always</w:t>
      </w:r>
      <w:r w:rsidR="008C15A7">
        <w:t xml:space="preserve"> </w:t>
      </w:r>
      <w:r>
        <w:t>be</w:t>
      </w:r>
      <w:r w:rsidR="008C15A7">
        <w:t xml:space="preserve"> </w:t>
      </w:r>
      <w:r>
        <w:t>welcomed</w:t>
      </w:r>
      <w:r w:rsidR="008C15A7">
        <w:t xml:space="preserve"> </w:t>
      </w:r>
      <w:r>
        <w:t>back.</w:t>
      </w:r>
      <w:r w:rsidR="008C15A7">
        <w:t xml:space="preserve"> </w:t>
      </w:r>
      <w:r>
        <w:t>Eighteen-months</w:t>
      </w:r>
      <w:r w:rsidR="008C15A7">
        <w:t xml:space="preserve"> </w:t>
      </w:r>
      <w:r>
        <w:t>later,</w:t>
      </w:r>
      <w:r w:rsidR="008C15A7">
        <w:t xml:space="preserve"> </w:t>
      </w:r>
      <w:r>
        <w:t>I</w:t>
      </w:r>
      <w:r w:rsidR="008C15A7">
        <w:t xml:space="preserve"> </w:t>
      </w:r>
      <w:r>
        <w:t>returned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made</w:t>
      </w:r>
      <w:r w:rsidR="008C15A7">
        <w:t xml:space="preserve"> </w:t>
      </w:r>
      <w:r>
        <w:rPr>
          <w:color w:val="000000"/>
        </w:rPr>
        <w:t>Vice</w:t>
      </w:r>
      <w:r w:rsidR="008C15A7">
        <w:rPr>
          <w:color w:val="000000"/>
        </w:rPr>
        <w:t xml:space="preserve"> </w:t>
      </w:r>
      <w:r>
        <w:rPr>
          <w:color w:val="000000"/>
        </w:rPr>
        <w:t>President,</w:t>
      </w:r>
      <w:r w:rsidR="008C15A7">
        <w:rPr>
          <w:color w:val="000000"/>
        </w:rPr>
        <w:t xml:space="preserve"> </w:t>
      </w:r>
      <w:r>
        <w:rPr>
          <w:color w:val="000000"/>
        </w:rPr>
        <w:t>Sales</w:t>
      </w:r>
      <w:r w:rsidR="008C15A7">
        <w:rPr>
          <w:color w:val="000000"/>
        </w:rPr>
        <w:t xml:space="preserve"> </w:t>
      </w:r>
      <w:r>
        <w:t>working</w:t>
      </w:r>
      <w:r w:rsidR="008C15A7">
        <w:t xml:space="preserve"> </w:t>
      </w:r>
      <w:r>
        <w:t>for</w:t>
      </w:r>
      <w:r w:rsidR="008C15A7">
        <w:t xml:space="preserve"> </w:t>
      </w:r>
      <w:r>
        <w:t>Joe</w:t>
      </w:r>
      <w:r w:rsidR="008C15A7">
        <w:t xml:space="preserve"> </w:t>
      </w:r>
      <w:r>
        <w:t>Banner</w:t>
      </w:r>
      <w:r w:rsidR="008C15A7">
        <w:t xml:space="preserve"> </w:t>
      </w:r>
      <w:r>
        <w:t>and</w:t>
      </w:r>
      <w:r w:rsidR="008C15A7">
        <w:t xml:space="preserve"> </w:t>
      </w:r>
      <w:r>
        <w:t>Len</w:t>
      </w:r>
      <w:r w:rsidR="008C15A7">
        <w:t xml:space="preserve"> </w:t>
      </w:r>
      <w:proofErr w:type="spellStart"/>
      <w:r>
        <w:t>Komoroski</w:t>
      </w:r>
      <w:proofErr w:type="spellEnd"/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training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d</w:t>
      </w:r>
      <w:r w:rsidR="008C15A7">
        <w:rPr>
          <w:color w:val="000000"/>
        </w:rPr>
        <w:t xml:space="preserve"> </w:t>
      </w:r>
      <w:r>
        <w:rPr>
          <w:color w:val="000000"/>
        </w:rPr>
        <w:t>just</w:t>
      </w:r>
      <w:r w:rsidR="008C15A7">
        <w:rPr>
          <w:color w:val="000000"/>
        </w:rPr>
        <w:t xml:space="preserve"> </w:t>
      </w:r>
      <w:r>
        <w:rPr>
          <w:color w:val="000000"/>
        </w:rPr>
        <w:t>received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wholly</w:t>
      </w:r>
      <w:r w:rsidR="008C15A7">
        <w:rPr>
          <w:color w:val="000000"/>
        </w:rPr>
        <w:t xml:space="preserve"> </w:t>
      </w:r>
      <w:r>
        <w:rPr>
          <w:color w:val="000000"/>
        </w:rPr>
        <w:t>focused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preparing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CEO</w:t>
      </w:r>
      <w:r w:rsidR="008C15A7">
        <w:t xml:space="preserve"> </w:t>
      </w:r>
      <w:r>
        <w:t>so,</w:t>
      </w:r>
      <w:r w:rsidR="008C15A7">
        <w:t xml:space="preserve"> </w:t>
      </w:r>
      <w:r>
        <w:t>even</w:t>
      </w:r>
      <w:r w:rsidR="008C15A7">
        <w:t xml:space="preserve"> </w:t>
      </w:r>
      <w:r>
        <w:t>though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28-years-old,</w:t>
      </w:r>
      <w:r w:rsidR="008C15A7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pretty</w:t>
      </w:r>
      <w:r w:rsidR="008C15A7">
        <w:rPr>
          <w:color w:val="000000"/>
        </w:rPr>
        <w:t xml:space="preserve"> </w:t>
      </w:r>
      <w:r>
        <w:rPr>
          <w:color w:val="000000"/>
        </w:rPr>
        <w:t>certain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equipped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one.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reality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course,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even</w:t>
      </w:r>
      <w:r w:rsidR="008C15A7">
        <w:rPr>
          <w:color w:val="000000"/>
        </w:rPr>
        <w:t xml:space="preserve"> </w:t>
      </w:r>
      <w:r>
        <w:rPr>
          <w:color w:val="000000"/>
        </w:rPr>
        <w:t>ready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Vice</w:t>
      </w:r>
      <w:r w:rsidR="008C15A7">
        <w:rPr>
          <w:color w:val="000000"/>
        </w:rPr>
        <w:t xml:space="preserve"> </w:t>
      </w:r>
      <w:r>
        <w:rPr>
          <w:color w:val="000000"/>
        </w:rPr>
        <w:t>President.</w:t>
      </w:r>
      <w:r w:rsidR="008C15A7">
        <w:rPr>
          <w:color w:val="000000"/>
        </w:rPr>
        <w:t xml:space="preserve"> </w:t>
      </w:r>
      <w:r>
        <w:rPr>
          <w:color w:val="000000"/>
        </w:rPr>
        <w:t>While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excited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wanted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talk</w:t>
      </w:r>
      <w:r w:rsidR="008C15A7">
        <w:rPr>
          <w:color w:val="000000"/>
        </w:rPr>
        <w:t xml:space="preserve"> </w:t>
      </w:r>
      <w:r>
        <w:rPr>
          <w:color w:val="000000"/>
        </w:rPr>
        <w:t>strategy,</w:t>
      </w:r>
      <w:r w:rsidR="008C15A7">
        <w:rPr>
          <w:color w:val="000000"/>
        </w:rPr>
        <w:t xml:space="preserve"> </w:t>
      </w:r>
      <w:r>
        <w:rPr>
          <w:color w:val="000000"/>
        </w:rPr>
        <w:t>budgets,</w:t>
      </w:r>
      <w:r w:rsidR="008C15A7">
        <w:rPr>
          <w:color w:val="000000"/>
        </w:rPr>
        <w:t xml:space="preserve"> </w:t>
      </w:r>
      <w:r>
        <w:rPr>
          <w:color w:val="000000"/>
        </w:rPr>
        <w:t>business</w:t>
      </w:r>
      <w:r w:rsidR="008C15A7">
        <w:rPr>
          <w:color w:val="000000"/>
        </w:rPr>
        <w:t xml:space="preserve"> </w:t>
      </w:r>
      <w:r>
        <w:rPr>
          <w:color w:val="000000"/>
        </w:rPr>
        <w:t>planning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prepare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new</w:t>
      </w:r>
      <w:r w:rsidR="008C15A7">
        <w:rPr>
          <w:color w:val="000000"/>
        </w:rPr>
        <w:t xml:space="preserve"> </w:t>
      </w:r>
      <w:r>
        <w:rPr>
          <w:color w:val="000000"/>
        </w:rPr>
        <w:t>stadium</w:t>
      </w:r>
      <w:r w:rsidR="008C15A7">
        <w:rPr>
          <w:color w:val="000000"/>
        </w:rPr>
        <w:t xml:space="preserve"> </w:t>
      </w:r>
      <w:r>
        <w:rPr>
          <w:color w:val="000000"/>
        </w:rPr>
        <w:t>build,</w:t>
      </w:r>
      <w:r w:rsidR="008C15A7">
        <w:rPr>
          <w:color w:val="000000"/>
        </w:rPr>
        <w:t xml:space="preserve"> </w:t>
      </w:r>
      <w:r>
        <w:rPr>
          <w:color w:val="000000"/>
        </w:rPr>
        <w:t>th</w:t>
      </w:r>
      <w:r>
        <w:t>e</w:t>
      </w:r>
      <w:r w:rsidR="008C15A7">
        <w:t xml:space="preserve"> </w:t>
      </w:r>
      <w:r>
        <w:t>Eagles</w:t>
      </w:r>
      <w:r w:rsidR="008C15A7">
        <w:rPr>
          <w:color w:val="000000"/>
        </w:rPr>
        <w:t xml:space="preserve"> </w:t>
      </w:r>
      <w:r>
        <w:rPr>
          <w:color w:val="000000"/>
        </w:rPr>
        <w:t>were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interested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selling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suites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tickets.</w:t>
      </w:r>
      <w:r w:rsidR="008C15A7">
        <w:rPr>
          <w:color w:val="000000"/>
        </w:rPr>
        <w:t xml:space="preserve"> </w:t>
      </w:r>
      <w:r>
        <w:rPr>
          <w:color w:val="000000"/>
        </w:rPr>
        <w:t>Reflecting</w:t>
      </w:r>
      <w:r w:rsidR="008C15A7">
        <w:rPr>
          <w:color w:val="000000"/>
        </w:rPr>
        <w:t xml:space="preserve"> </w:t>
      </w:r>
      <w:r>
        <w:rPr>
          <w:color w:val="000000"/>
        </w:rPr>
        <w:t>back,</w:t>
      </w:r>
      <w:r w:rsidR="008C15A7">
        <w:rPr>
          <w:color w:val="000000"/>
        </w:rPr>
        <w:t xml:space="preserve"> </w:t>
      </w:r>
      <w:r>
        <w:rPr>
          <w:color w:val="000000"/>
        </w:rPr>
        <w:t>sadly,</w:t>
      </w:r>
      <w:r w:rsidR="008C15A7">
        <w:rPr>
          <w:color w:val="000000"/>
        </w:rPr>
        <w:t xml:space="preserve"> </w:t>
      </w:r>
      <w:r>
        <w:rPr>
          <w:color w:val="000000"/>
        </w:rPr>
        <w:t>th</w:t>
      </w:r>
      <w:r>
        <w:t>ose</w:t>
      </w:r>
      <w:r w:rsidR="008C15A7">
        <w:t xml:space="preserve"> </w:t>
      </w:r>
      <w:r>
        <w:t>I</w:t>
      </w:r>
      <w:r w:rsidR="008C15A7">
        <w:t xml:space="preserve"> </w:t>
      </w:r>
      <w:r>
        <w:t>worked</w:t>
      </w:r>
      <w:r w:rsidR="008C15A7">
        <w:t xml:space="preserve"> </w:t>
      </w:r>
      <w: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were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about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knew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how</w:t>
      </w:r>
      <w:r w:rsidR="008C15A7">
        <w:rPr>
          <w:color w:val="000000"/>
        </w:rPr>
        <w:t xml:space="preserve"> </w:t>
      </w:r>
      <w:r>
        <w:rPr>
          <w:color w:val="000000"/>
        </w:rPr>
        <w:t>much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contribute.</w:t>
      </w:r>
    </w:p>
    <w:p w14:paraId="7F412928" w14:textId="77777777" w:rsidR="00722F53" w:rsidRDefault="00E949E9" w:rsidP="008F1C01">
      <w:pPr>
        <w:pStyle w:val="Body-TextTx"/>
      </w:pPr>
      <w:r>
        <w:t>Around</w:t>
      </w:r>
      <w:r w:rsidR="008C15A7">
        <w:t xml:space="preserve"> </w:t>
      </w:r>
      <w:r>
        <w:t>this</w:t>
      </w:r>
      <w:r w:rsidR="008C15A7">
        <w:t xml:space="preserve"> </w:t>
      </w:r>
      <w:r>
        <w:t>time,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friend,</w:t>
      </w:r>
      <w:r w:rsidR="008C15A7">
        <w:t xml:space="preserve"> </w:t>
      </w:r>
      <w:r>
        <w:t>Seth</w:t>
      </w:r>
      <w:r w:rsidR="008C15A7">
        <w:t xml:space="preserve"> </w:t>
      </w:r>
      <w:r>
        <w:t>Berger,</w:t>
      </w:r>
      <w:r w:rsidR="008C15A7">
        <w:t xml:space="preserve"> </w:t>
      </w:r>
      <w:r>
        <w:t>founder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AND</w:t>
      </w:r>
      <w:r w:rsidR="008C15A7">
        <w:t xml:space="preserve"> </w:t>
      </w:r>
      <w:r>
        <w:t>1,</w:t>
      </w:r>
      <w:r w:rsidR="008C15A7">
        <w:t xml:space="preserve"> </w:t>
      </w:r>
      <w:r>
        <w:t>then</w:t>
      </w:r>
      <w:r w:rsidR="008C15A7">
        <w:t xml:space="preserve"> </w:t>
      </w:r>
      <w:r>
        <w:t>the</w:t>
      </w:r>
      <w:r w:rsidR="008C15A7">
        <w:t xml:space="preserve"> </w:t>
      </w:r>
      <w:r>
        <w:t>number</w:t>
      </w:r>
      <w:r w:rsidR="008C15A7">
        <w:t xml:space="preserve"> </w:t>
      </w:r>
      <w:r>
        <w:t>two</w:t>
      </w:r>
      <w:r w:rsidR="008C15A7">
        <w:t xml:space="preserve"> </w:t>
      </w:r>
      <w:r>
        <w:t>basketball</w:t>
      </w:r>
      <w:r w:rsidR="008C15A7">
        <w:t xml:space="preserve"> </w:t>
      </w:r>
      <w:r>
        <w:t>sneaker</w:t>
      </w:r>
      <w:r w:rsidR="008C15A7">
        <w:t xml:space="preserve"> </w:t>
      </w:r>
      <w:r>
        <w:t>company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United</w:t>
      </w:r>
      <w:r w:rsidR="008C15A7">
        <w:t xml:space="preserve"> </w:t>
      </w:r>
      <w:r>
        <w:t>States,</w:t>
      </w:r>
      <w:r w:rsidR="008C15A7">
        <w:t xml:space="preserve"> </w:t>
      </w:r>
      <w:r>
        <w:t>asked</w:t>
      </w:r>
      <w:r w:rsidR="008C15A7">
        <w:t xml:space="preserve"> </w:t>
      </w:r>
      <w:r>
        <w:t>me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start</w:t>
      </w:r>
      <w:r w:rsidR="008C15A7">
        <w:t xml:space="preserve"> </w:t>
      </w:r>
      <w:r>
        <w:t>a</w:t>
      </w:r>
      <w:r w:rsidR="008C15A7">
        <w:t xml:space="preserve"> </w:t>
      </w:r>
      <w:r>
        <w:t>business</w:t>
      </w:r>
      <w:r w:rsidR="008C15A7">
        <w:t xml:space="preserve"> </w:t>
      </w:r>
      <w:r>
        <w:t>with</w:t>
      </w:r>
      <w:r w:rsidR="008C15A7">
        <w:t xml:space="preserve"> </w:t>
      </w:r>
      <w:r>
        <w:t>him.</w:t>
      </w:r>
      <w:r w:rsidR="008C15A7">
        <w:t xml:space="preserve"> </w:t>
      </w:r>
      <w:r>
        <w:t>We</w:t>
      </w:r>
      <w:r w:rsidR="008C15A7">
        <w:t xml:space="preserve"> </w:t>
      </w:r>
      <w:r>
        <w:t>brainstormed</w:t>
      </w:r>
      <w:r w:rsidR="008C15A7">
        <w:t xml:space="preserve"> </w:t>
      </w:r>
      <w:r>
        <w:t>and</w:t>
      </w:r>
      <w:r w:rsidR="008C15A7">
        <w:t xml:space="preserve"> </w:t>
      </w:r>
      <w:r>
        <w:t>came</w:t>
      </w:r>
      <w:r w:rsidR="008C15A7">
        <w:t xml:space="preserve"> </w:t>
      </w:r>
      <w:r>
        <w:t>up</w:t>
      </w:r>
      <w:r w:rsidR="008C15A7">
        <w:t xml:space="preserve"> </w:t>
      </w:r>
      <w:r>
        <w:t>with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thought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billion-dollar</w:t>
      </w:r>
      <w:r w:rsidR="008C15A7">
        <w:t xml:space="preserve"> </w:t>
      </w:r>
      <w:r>
        <w:t>idea.</w:t>
      </w:r>
      <w:r w:rsidR="008C15A7">
        <w:t xml:space="preserve"> </w:t>
      </w:r>
      <w:proofErr w:type="spellStart"/>
      <w:r>
        <w:t>HoopsTV</w:t>
      </w:r>
      <w:proofErr w:type="spellEnd"/>
      <w:r w:rsidR="008C15A7">
        <w:t xml:space="preserve"> </w:t>
      </w:r>
      <w:r>
        <w:t>would</w:t>
      </w:r>
      <w:r w:rsidR="008C15A7">
        <w:t xml:space="preserve"> </w:t>
      </w:r>
      <w:r>
        <w:t>turn</w:t>
      </w:r>
      <w:r w:rsidR="008C15A7">
        <w:t xml:space="preserve"> </w:t>
      </w:r>
      <w:r>
        <w:t>your</w:t>
      </w:r>
      <w:r w:rsidR="008C15A7">
        <w:t xml:space="preserve"> </w:t>
      </w:r>
      <w:r>
        <w:t>computer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24-hour</w:t>
      </w:r>
      <w:r w:rsidR="008C15A7">
        <w:t xml:space="preserve"> </w:t>
      </w:r>
      <w:r>
        <w:t>basketball</w:t>
      </w:r>
      <w:r w:rsidR="008C15A7">
        <w:t xml:space="preserve"> </w:t>
      </w:r>
      <w:r>
        <w:t>network.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of</w:t>
      </w:r>
      <w:r w:rsidR="008C15A7">
        <w:t xml:space="preserve"> </w:t>
      </w:r>
      <w:r>
        <w:t>you</w:t>
      </w:r>
      <w:r w:rsidR="008C15A7">
        <w:t xml:space="preserve"> </w:t>
      </w:r>
      <w:r>
        <w:t>scoring</w:t>
      </w:r>
      <w:r w:rsidR="008C15A7">
        <w:t xml:space="preserve"> </w:t>
      </w:r>
      <w:r>
        <w:t>at</w:t>
      </w:r>
      <w:r w:rsidR="008C15A7">
        <w:t xml:space="preserve"> </w:t>
      </w:r>
      <w:r>
        <w:t>home,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high-flying</w:t>
      </w:r>
      <w:r w:rsidR="008C15A7">
        <w:t xml:space="preserve"> </w:t>
      </w:r>
      <w:r>
        <w:t>period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dot</w:t>
      </w:r>
      <w:r w:rsidR="008C15A7">
        <w:t xml:space="preserve"> </w:t>
      </w:r>
      <w:r>
        <w:t>com</w:t>
      </w:r>
      <w:r w:rsidR="008C15A7">
        <w:t xml:space="preserve"> </w:t>
      </w:r>
      <w:r>
        <w:t>boom</w:t>
      </w:r>
      <w:r w:rsidR="008C15A7">
        <w:t xml:space="preserve"> </w:t>
      </w:r>
      <w:r>
        <w:t>days,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actually</w:t>
      </w:r>
      <w:r w:rsidR="008C15A7">
        <w:t xml:space="preserve"> </w:t>
      </w:r>
      <w:r>
        <w:t>seemed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sound</w:t>
      </w:r>
      <w:r w:rsidR="008C15A7">
        <w:t xml:space="preserve"> </w:t>
      </w:r>
      <w:r>
        <w:t>plan</w:t>
      </w:r>
      <w:r w:rsidR="008C15A7">
        <w:t xml:space="preserve"> </w:t>
      </w:r>
      <w:r>
        <w:t>and</w:t>
      </w:r>
      <w:r w:rsidR="008C15A7">
        <w:t xml:space="preserve"> </w:t>
      </w:r>
      <w:r>
        <w:t>decision</w:t>
      </w:r>
      <w:r w:rsidR="008C15A7">
        <w:t xml:space="preserve"> </w:t>
      </w:r>
      <w:r>
        <w:t>to</w:t>
      </w:r>
      <w:r w:rsidR="008C15A7">
        <w:t xml:space="preserve"> </w:t>
      </w:r>
      <w:r>
        <w:t>leave</w:t>
      </w:r>
      <w:r w:rsidR="008C15A7">
        <w:t xml:space="preserve"> </w:t>
      </w:r>
      <w:r>
        <w:t>a</w:t>
      </w:r>
      <w:r w:rsidR="008C15A7">
        <w:t xml:space="preserve"> </w:t>
      </w:r>
      <w:r>
        <w:t>stable</w:t>
      </w:r>
      <w:r w:rsidR="008C15A7">
        <w:t xml:space="preserve"> </w:t>
      </w:r>
      <w:r>
        <w:t>environment</w:t>
      </w:r>
      <w:r w:rsidR="008C15A7">
        <w:t xml:space="preserve"> </w:t>
      </w:r>
      <w:r>
        <w:t>working</w:t>
      </w:r>
      <w:r w:rsidR="008C15A7">
        <w:t xml:space="preserve"> </w:t>
      </w:r>
      <w:r>
        <w:t>for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admired</w:t>
      </w:r>
      <w:r w:rsidR="008C15A7">
        <w:t xml:space="preserve"> </w:t>
      </w:r>
      <w:r>
        <w:t>to</w:t>
      </w:r>
      <w:r w:rsidR="008C15A7">
        <w:t xml:space="preserve"> </w:t>
      </w:r>
      <w:r>
        <w:t>chase</w:t>
      </w:r>
      <w:r w:rsidR="008C15A7">
        <w:t xml:space="preserve"> 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idea.</w:t>
      </w:r>
      <w:r w:rsidR="008C15A7">
        <w:t xml:space="preserve"> </w:t>
      </w:r>
      <w:r>
        <w:t>We</w:t>
      </w:r>
      <w:r w:rsidR="008C15A7">
        <w:t xml:space="preserve"> </w:t>
      </w:r>
      <w:r>
        <w:t>worked</w:t>
      </w:r>
      <w:r w:rsidR="008C15A7">
        <w:t xml:space="preserve"> </w:t>
      </w:r>
      <w:r>
        <w:t>nights</w:t>
      </w:r>
      <w:r w:rsidR="008C15A7">
        <w:t xml:space="preserve"> </w:t>
      </w:r>
      <w:r>
        <w:t>developing</w:t>
      </w:r>
      <w:r w:rsidR="008C15A7">
        <w:t xml:space="preserve"> </w:t>
      </w:r>
      <w:r>
        <w:t>a</w:t>
      </w:r>
      <w:r w:rsidR="008C15A7">
        <w:t xml:space="preserve"> </w:t>
      </w:r>
      <w:r>
        <w:t>business</w:t>
      </w:r>
      <w:r w:rsidR="008C15A7">
        <w:t xml:space="preserve"> </w:t>
      </w:r>
      <w:r>
        <w:t>plan.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paying</w:t>
      </w:r>
      <w:r w:rsidR="008C15A7">
        <w:t xml:space="preserve"> </w:t>
      </w:r>
      <w:r>
        <w:t>off</w:t>
      </w:r>
      <w:r w:rsidR="008C15A7">
        <w:t xml:space="preserve"> </w:t>
      </w:r>
      <w:r>
        <w:t>steep</w:t>
      </w:r>
      <w:r w:rsidR="008C15A7">
        <w:t xml:space="preserve"> </w:t>
      </w:r>
      <w:r>
        <w:t>graduate</w:t>
      </w:r>
      <w:r w:rsidR="008C15A7">
        <w:t xml:space="preserve"> </w:t>
      </w:r>
      <w:r>
        <w:t>school</w:t>
      </w:r>
      <w:r w:rsidR="008C15A7">
        <w:t xml:space="preserve"> </w:t>
      </w:r>
      <w:r>
        <w:t>loans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cent</w:t>
      </w:r>
      <w:r w:rsidR="008C15A7">
        <w:t xml:space="preserve"> </w:t>
      </w:r>
      <w:r>
        <w:t>to</w:t>
      </w:r>
      <w:r w:rsidR="008C15A7">
        <w:t xml:space="preserve"> </w:t>
      </w:r>
      <w:r>
        <w:t>contribute,</w:t>
      </w:r>
      <w:r w:rsidR="008C15A7">
        <w:t xml:space="preserve"> </w:t>
      </w:r>
      <w:r>
        <w:t>but</w:t>
      </w:r>
      <w:r w:rsidR="008C15A7">
        <w:t xml:space="preserve"> </w:t>
      </w:r>
      <w:r>
        <w:t>Seth</w:t>
      </w:r>
      <w:r w:rsidR="00610349">
        <w:t>’</w:t>
      </w:r>
      <w:r>
        <w:t>s</w:t>
      </w:r>
      <w:r w:rsidR="008C15A7">
        <w:t xml:space="preserve"> </w:t>
      </w:r>
      <w:r>
        <w:t>company,</w:t>
      </w:r>
      <w:r w:rsidR="008C15A7">
        <w:t xml:space="preserve"> </w:t>
      </w:r>
      <w:r>
        <w:t>AND1,</w:t>
      </w:r>
      <w:r w:rsidR="008C15A7">
        <w:t xml:space="preserve"> </w:t>
      </w:r>
      <w:r>
        <w:lastRenderedPageBreak/>
        <w:t>put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$1</w:t>
      </w:r>
      <w:r w:rsidR="008C15A7">
        <w:t xml:space="preserve"> </w:t>
      </w:r>
      <w:r>
        <w:t>million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raised</w:t>
      </w:r>
      <w:r w:rsidR="008C15A7">
        <w:t xml:space="preserve"> </w:t>
      </w:r>
      <w:r>
        <w:t>the</w:t>
      </w:r>
      <w:r w:rsidR="008C15A7">
        <w:t xml:space="preserve"> </w:t>
      </w:r>
      <w:r>
        <w:t>rest,</w:t>
      </w:r>
      <w:r w:rsidR="008C15A7">
        <w:t xml:space="preserve"> </w:t>
      </w:r>
      <w:r>
        <w:t>$15</w:t>
      </w:r>
      <w:r w:rsidR="008C15A7">
        <w:t xml:space="preserve"> </w:t>
      </w:r>
      <w:r>
        <w:t>million</w:t>
      </w:r>
      <w:r w:rsidR="008C15A7">
        <w:t xml:space="preserve"> </w:t>
      </w:r>
      <w:r>
        <w:t>in</w:t>
      </w:r>
      <w:r w:rsidR="008C15A7">
        <w:t xml:space="preserve"> </w:t>
      </w:r>
      <w:r>
        <w:t>total,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business</w:t>
      </w:r>
      <w:r w:rsidR="008C15A7">
        <w:t xml:space="preserve"> </w:t>
      </w:r>
      <w:r>
        <w:t>plan</w:t>
      </w:r>
      <w:r w:rsidR="008C15A7">
        <w:t xml:space="preserve"> </w:t>
      </w:r>
      <w:r>
        <w:t>and</w:t>
      </w:r>
      <w:r w:rsidR="008C15A7">
        <w:t xml:space="preserve"> </w:t>
      </w:r>
      <w:r>
        <w:t>Seth</w:t>
      </w:r>
      <w:r w:rsidR="00610349">
        <w:t>’</w:t>
      </w:r>
      <w:r>
        <w:t>s</w:t>
      </w:r>
      <w:r w:rsidR="008C15A7">
        <w:t xml:space="preserve"> </w:t>
      </w:r>
      <w:r>
        <w:t>reputation.</w:t>
      </w:r>
      <w:r w:rsidR="008C15A7">
        <w:t xml:space="preserve"> </w:t>
      </w:r>
      <w:r>
        <w:t>We</w:t>
      </w:r>
      <w:r w:rsidR="008C15A7">
        <w:t xml:space="preserve"> </w:t>
      </w:r>
      <w:r>
        <w:t>put</w:t>
      </w:r>
      <w:r w:rsidR="008C15A7">
        <w:t xml:space="preserve"> </w:t>
      </w:r>
      <w:r>
        <w:t>together</w:t>
      </w:r>
      <w:r w:rsidR="008C15A7">
        <w:t xml:space="preserve"> </w:t>
      </w:r>
      <w:r>
        <w:t>a</w:t>
      </w:r>
      <w:r w:rsidR="008C15A7">
        <w:t xml:space="preserve"> </w:t>
      </w:r>
      <w:r>
        <w:t>strong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acquired</w:t>
      </w:r>
      <w:r w:rsidR="008C15A7">
        <w:t xml:space="preserve"> </w:t>
      </w:r>
      <w:r>
        <w:t>great</w:t>
      </w:r>
      <w:r w:rsidR="008C15A7">
        <w:t xml:space="preserve"> </w:t>
      </w:r>
      <w:r>
        <w:t>content.</w:t>
      </w:r>
    </w:p>
    <w:p w14:paraId="01D4E17D" w14:textId="77777777" w:rsidR="00017929" w:rsidRDefault="00E949E9" w:rsidP="008F1C01">
      <w:pPr>
        <w:pStyle w:val="Body-TextTx"/>
      </w:pP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one</w:t>
      </w:r>
      <w:r w:rsidR="008C15A7">
        <w:t xml:space="preserve"> </w:t>
      </w:r>
      <w:r>
        <w:t>problem: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video</w:t>
      </w:r>
      <w:r w:rsidR="008C15A7">
        <w:t xml:space="preserve"> </w:t>
      </w:r>
      <w:r>
        <w:t>heavy</w:t>
      </w:r>
      <w:r w:rsidR="008C15A7">
        <w:t xml:space="preserve"> </w:t>
      </w:r>
      <w:r>
        <w:t>site</w:t>
      </w:r>
      <w:r w:rsidR="008C15A7">
        <w:t xml:space="preserve"> </w:t>
      </w:r>
      <w:r>
        <w:t>well</w:t>
      </w:r>
      <w:r w:rsidR="008C15A7">
        <w:t xml:space="preserve"> </w:t>
      </w:r>
      <w:r>
        <w:t>before</w:t>
      </w:r>
      <w:r w:rsidR="008C15A7">
        <w:t xml:space="preserve"> </w:t>
      </w:r>
      <w:proofErr w:type="spellStart"/>
      <w:r>
        <w:t>WiFi</w:t>
      </w:r>
      <w:proofErr w:type="spellEnd"/>
      <w:r w:rsidR="008C15A7">
        <w:t xml:space="preserve"> </w:t>
      </w:r>
      <w:r>
        <w:t>and</w:t>
      </w:r>
      <w:r w:rsidR="008C15A7">
        <w:t xml:space="preserve"> </w:t>
      </w:r>
      <w:r>
        <w:t>years</w:t>
      </w:r>
      <w:r w:rsidR="008C15A7">
        <w:t xml:space="preserve"> </w:t>
      </w:r>
      <w:r>
        <w:t>before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watch</w:t>
      </w:r>
      <w:r w:rsidR="008C15A7">
        <w:t xml:space="preserve"> </w:t>
      </w:r>
      <w:r>
        <w:t>video</w:t>
      </w:r>
      <w:r w:rsidR="008C15A7">
        <w:t xml:space="preserve"> </w:t>
      </w:r>
      <w:r>
        <w:t>on</w:t>
      </w:r>
      <w:r w:rsidR="008C15A7">
        <w:t xml:space="preserve"> </w:t>
      </w:r>
      <w:r>
        <w:t>your</w:t>
      </w:r>
      <w:r w:rsidR="008C15A7">
        <w:t xml:space="preserve"> </w:t>
      </w:r>
      <w:r>
        <w:t>computer.</w:t>
      </w:r>
      <w:r w:rsidR="008C15A7">
        <w:t xml:space="preserve"> </w:t>
      </w:r>
      <w:r>
        <w:t>The</w:t>
      </w:r>
      <w:r w:rsidR="008C15A7">
        <w:t xml:space="preserve"> </w:t>
      </w:r>
      <w:r>
        <w:t>iPad</w:t>
      </w:r>
      <w:r w:rsidR="008C15A7">
        <w:t xml:space="preserve"> </w:t>
      </w:r>
      <w:r>
        <w:t>was</w:t>
      </w:r>
      <w:r w:rsidR="008C15A7">
        <w:t xml:space="preserve"> </w:t>
      </w:r>
      <w:r>
        <w:t>still</w:t>
      </w:r>
      <w:r w:rsidR="008C15A7">
        <w:t xml:space="preserve"> </w:t>
      </w:r>
      <w:r>
        <w:t>10</w:t>
      </w:r>
      <w:r w:rsidR="008C15A7">
        <w:t xml:space="preserve"> </w:t>
      </w:r>
      <w:r>
        <w:t>years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future</w:t>
      </w:r>
      <w:r w:rsidR="008C15A7">
        <w:t xml:space="preserve"> </w:t>
      </w:r>
      <w:r>
        <w:t>as</w:t>
      </w:r>
      <w:r w:rsidR="008C15A7">
        <w:t xml:space="preserve"> </w:t>
      </w:r>
      <w:r>
        <w:t>were</w:t>
      </w:r>
      <w:r w:rsidR="008C15A7">
        <w:t xml:space="preserve"> </w:t>
      </w:r>
      <w:r>
        <w:t>smartphones.</w:t>
      </w:r>
      <w:r w:rsidR="008C15A7">
        <w:t xml:space="preserve"> </w:t>
      </w:r>
      <w:r>
        <w:t>In</w:t>
      </w:r>
      <w:r w:rsidR="008C15A7">
        <w:t xml:space="preserve"> </w:t>
      </w:r>
      <w:r>
        <w:t>hindsight,</w:t>
      </w:r>
      <w:r w:rsidR="008C15A7">
        <w:t xml:space="preserve"> </w:t>
      </w:r>
      <w:r>
        <w:t>nobody</w:t>
      </w:r>
      <w:r w:rsidR="008C15A7">
        <w:t xml:space="preserve"> </w:t>
      </w:r>
      <w:r>
        <w:t>being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actually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content</w:t>
      </w:r>
      <w:r w:rsidR="008C15A7">
        <w:t xml:space="preserve"> </w:t>
      </w:r>
      <w:r>
        <w:t>was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bad</w:t>
      </w:r>
      <w:r w:rsidR="008C15A7">
        <w:t xml:space="preserve"> </w:t>
      </w:r>
      <w:r>
        <w:t>break—it</w:t>
      </w:r>
      <w:r w:rsidR="008C15A7">
        <w:t xml:space="preserve"> </w:t>
      </w:r>
      <w:r>
        <w:t>probably</w:t>
      </w:r>
      <w:r w:rsidR="008C15A7">
        <w:t xml:space="preserve"> </w:t>
      </w:r>
      <w:r>
        <w:t>should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foreseen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company</w:t>
      </w:r>
      <w:r w:rsidR="008C15A7">
        <w:t xml:space="preserve"> </w:t>
      </w:r>
      <w:r>
        <w:t>(me).</w:t>
      </w:r>
      <w:r w:rsidR="008C15A7">
        <w:t xml:space="preserve"> </w:t>
      </w:r>
      <w:r>
        <w:t>Looking</w:t>
      </w:r>
      <w:r w:rsidR="008C15A7">
        <w:t xml:space="preserve"> </w:t>
      </w:r>
      <w:r>
        <w:t>back,</w:t>
      </w:r>
      <w:r w:rsidR="008C15A7">
        <w:t xml:space="preserve"> </w:t>
      </w:r>
      <w:r>
        <w:t>I</w:t>
      </w:r>
      <w:r w:rsidR="008C15A7">
        <w:t xml:space="preserve"> </w:t>
      </w:r>
      <w:r>
        <w:t>might</w:t>
      </w:r>
      <w:r w:rsidR="008C15A7">
        <w:t xml:space="preserve"> </w:t>
      </w:r>
      <w:r>
        <w:t>rephrase</w:t>
      </w:r>
      <w:r w:rsidR="008C15A7">
        <w:t xml:space="preserve"> </w:t>
      </w:r>
      <w:r>
        <w:t>the</w:t>
      </w:r>
      <w:r w:rsidR="008C15A7">
        <w:t xml:space="preserve"> </w:t>
      </w:r>
      <w:r>
        <w:t>approach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content</w:t>
      </w:r>
      <w:r w:rsidR="008C15A7">
        <w:t xml:space="preserve"> </w:t>
      </w:r>
      <w:r>
        <w:t>wins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content</w:t>
      </w:r>
      <w:r w:rsidR="008C15A7">
        <w:t xml:space="preserve"> </w:t>
      </w:r>
      <w:r>
        <w:t>that</w:t>
      </w:r>
      <w:r w:rsidR="008C15A7">
        <w:t xml:space="preserve"> </w:t>
      </w:r>
      <w:r>
        <w:t>people</w:t>
      </w:r>
      <w:r w:rsidR="008C15A7">
        <w:t xml:space="preserve"> </w:t>
      </w:r>
      <w:r>
        <w:t>can</w:t>
      </w:r>
      <w:r w:rsidR="008C15A7">
        <w:t xml:space="preserve"> </w:t>
      </w:r>
      <w:r>
        <w:t>actually</w:t>
      </w:r>
      <w:r w:rsidR="008C15A7">
        <w:t xml:space="preserve"> </w:t>
      </w:r>
      <w:r>
        <w:t>WATCH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chance</w:t>
      </w:r>
      <w:r w:rsidR="008C15A7">
        <w:t xml:space="preserve"> </w:t>
      </w:r>
      <w:r>
        <w:t>to</w:t>
      </w:r>
      <w:r w:rsidR="008C15A7">
        <w:t xml:space="preserve"> </w:t>
      </w:r>
      <w:r>
        <w:t>win.</w:t>
      </w:r>
    </w:p>
    <w:p w14:paraId="5EDB38EC" w14:textId="77777777" w:rsidR="00017929" w:rsidRDefault="00E949E9" w:rsidP="008F1C01">
      <w:pPr>
        <w:pStyle w:val="Body-TextTx"/>
      </w:pP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experience,</w:t>
      </w:r>
      <w:r w:rsidR="008C15A7">
        <w:t xml:space="preserve"> </w:t>
      </w:r>
      <w:r>
        <w:t>it</w:t>
      </w:r>
      <w:r w:rsidR="008C15A7">
        <w:t xml:space="preserve"> </w:t>
      </w:r>
      <w:r>
        <w:t>reminds</w:t>
      </w:r>
      <w:r w:rsidR="008C15A7">
        <w:t xml:space="preserve"> </w:t>
      </w:r>
      <w:r>
        <w:t>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shoe</w:t>
      </w:r>
      <w:r w:rsidR="008C15A7">
        <w:t xml:space="preserve"> </w:t>
      </w:r>
      <w:r>
        <w:t>salesmen</w:t>
      </w:r>
      <w:r w:rsidR="008C15A7">
        <w:t xml:space="preserve"> </w:t>
      </w:r>
      <w:r>
        <w:t>who</w:t>
      </w:r>
      <w:r w:rsidR="008C15A7">
        <w:t xml:space="preserve"> </w:t>
      </w:r>
      <w:r>
        <w:t>went</w:t>
      </w:r>
      <w:r w:rsidR="008C15A7">
        <w:t xml:space="preserve"> </w:t>
      </w:r>
      <w:r>
        <w:t>off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foreign</w:t>
      </w:r>
      <w:r w:rsidR="008C15A7">
        <w:t xml:space="preserve"> </w:t>
      </w:r>
      <w:r>
        <w:t>land</w:t>
      </w:r>
      <w:r w:rsidR="008C15A7">
        <w:t xml:space="preserve"> </w:t>
      </w:r>
      <w:r>
        <w:t>where</w:t>
      </w:r>
      <w:r w:rsidR="008C15A7">
        <w:t xml:space="preserve"> </w:t>
      </w:r>
      <w:r>
        <w:t>nobody</w:t>
      </w:r>
      <w:r w:rsidR="008C15A7">
        <w:t xml:space="preserve"> </w:t>
      </w:r>
      <w:r>
        <w:t>was</w:t>
      </w:r>
      <w:r w:rsidR="008C15A7">
        <w:t xml:space="preserve"> </w:t>
      </w:r>
      <w:r>
        <w:t>wearing</w:t>
      </w:r>
      <w:r w:rsidR="008C15A7">
        <w:t xml:space="preserve"> </w:t>
      </w:r>
      <w:r>
        <w:t>shoes.</w:t>
      </w:r>
    </w:p>
    <w:p w14:paraId="1B239EA4" w14:textId="77777777" w:rsidR="00017929" w:rsidRDefault="00610349" w:rsidP="008F1C01">
      <w:pPr>
        <w:pStyle w:val="Body-TextTx"/>
      </w:pPr>
      <w:r>
        <w:t>“</w:t>
      </w:r>
      <w:r w:rsidR="00E949E9">
        <w:t>No</w:t>
      </w:r>
      <w:r w:rsidR="008C15A7">
        <w:t xml:space="preserve"> </w:t>
      </w:r>
      <w:r w:rsidR="00E949E9">
        <w:t>market</w:t>
      </w:r>
      <w:r w:rsidR="008C15A7">
        <w:t xml:space="preserve"> </w:t>
      </w:r>
      <w:r w:rsidR="00E949E9">
        <w:t>here,</w:t>
      </w:r>
      <w:r w:rsidR="008C15A7">
        <w:t xml:space="preserve"> </w:t>
      </w:r>
      <w:r w:rsidR="00E949E9">
        <w:t>nobody</w:t>
      </w:r>
      <w:r w:rsidR="008C15A7">
        <w:t xml:space="preserve"> </w:t>
      </w:r>
      <w:r w:rsidR="00E949E9">
        <w:t>wears</w:t>
      </w:r>
      <w:r w:rsidR="008C15A7">
        <w:t xml:space="preserve"> </w:t>
      </w:r>
      <w:r w:rsidR="00E949E9">
        <w:t>shoes,</w:t>
      </w:r>
      <w:r>
        <w:t>”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salesman</w:t>
      </w:r>
      <w:r w:rsidR="008C15A7">
        <w:t xml:space="preserve"> </w:t>
      </w:r>
      <w:r w:rsidR="00E949E9">
        <w:t>reported</w:t>
      </w:r>
      <w:r w:rsidR="008C15A7">
        <w:t xml:space="preserve"> </w:t>
      </w:r>
      <w:r w:rsidR="00E949E9">
        <w:t>back.</w:t>
      </w:r>
    </w:p>
    <w:p w14:paraId="4089A915" w14:textId="77777777" w:rsidR="00017929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goldmine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opportunity,</w:t>
      </w:r>
      <w:r>
        <w:t>”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salesman.</w:t>
      </w:r>
      <w:r w:rsidR="008C15A7">
        <w:t xml:space="preserve"> </w:t>
      </w:r>
      <w:r>
        <w:t>“</w:t>
      </w:r>
      <w:r w:rsidR="00E949E9">
        <w:t>Everybody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needs</w:t>
      </w:r>
      <w:r w:rsidR="008C15A7">
        <w:t xml:space="preserve"> </w:t>
      </w:r>
      <w:r w:rsidR="00E949E9">
        <w:t>shoes.</w:t>
      </w:r>
      <w:r>
        <w:t>”</w:t>
      </w:r>
    </w:p>
    <w:p w14:paraId="7C286A9C" w14:textId="77777777" w:rsidR="00017929" w:rsidRDefault="00E949E9" w:rsidP="008F1C01">
      <w:pPr>
        <w:pStyle w:val="Body-TextTx"/>
      </w:pP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proofErr w:type="spellStart"/>
      <w:r>
        <w:t>HoopsTV</w:t>
      </w:r>
      <w:proofErr w:type="spellEnd"/>
      <w:r>
        <w:t>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second</w:t>
      </w:r>
      <w:r w:rsidR="008C15A7">
        <w:t xml:space="preserve"> </w:t>
      </w:r>
      <w:r>
        <w:t>guy.</w:t>
      </w:r>
      <w:r w:rsidR="008C15A7">
        <w:t xml:space="preserve"> </w:t>
      </w:r>
      <w:r>
        <w:t>Still,</w:t>
      </w:r>
      <w:r w:rsidR="008C15A7">
        <w:t xml:space="preserve"> </w:t>
      </w:r>
      <w:r>
        <w:t>the</w:t>
      </w:r>
      <w:r w:rsidR="008C15A7">
        <w:t xml:space="preserve"> </w:t>
      </w:r>
      <w:r>
        <w:t>issue</w:t>
      </w:r>
      <w:r w:rsidR="008C15A7">
        <w:t xml:space="preserve"> </w:t>
      </w:r>
      <w:r>
        <w:t>was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strategy</w:t>
      </w:r>
      <w:r w:rsidR="008C15A7">
        <w:t xml:space="preserve"> </w:t>
      </w:r>
      <w:r>
        <w:t>being</w:t>
      </w:r>
      <w:r w:rsidR="008C15A7">
        <w:t xml:space="preserve"> </w:t>
      </w:r>
      <w:r>
        <w:t>too</w:t>
      </w:r>
      <w:r w:rsidR="008C15A7">
        <w:t xml:space="preserve"> </w:t>
      </w:r>
      <w:r>
        <w:t>far</w:t>
      </w:r>
      <w:r w:rsidR="008C15A7">
        <w:t xml:space="preserve"> </w:t>
      </w:r>
      <w:r>
        <w:t>ahead</w:t>
      </w:r>
      <w:r w:rsidR="008C15A7">
        <w:t xml:space="preserve"> </w:t>
      </w:r>
      <w:r>
        <w:t>of</w:t>
      </w:r>
      <w:r w:rsidR="008C15A7">
        <w:t xml:space="preserve"> </w:t>
      </w:r>
      <w:r>
        <w:t>its</w:t>
      </w:r>
      <w:r w:rsidR="008C15A7">
        <w:t xml:space="preserve"> </w:t>
      </w:r>
      <w:r>
        <w:t>time.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this</w:t>
      </w:r>
      <w:r w:rsidR="008C15A7">
        <w:t xml:space="preserve"> </w:t>
      </w:r>
      <w:r>
        <w:t>vision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a</w:t>
      </w:r>
      <w:r w:rsidR="008C15A7">
        <w:t xml:space="preserve"> </w:t>
      </w:r>
      <w:r>
        <w:t>president</w:t>
      </w:r>
      <w:r w:rsidR="008C15A7">
        <w:t xml:space="preserve"> </w:t>
      </w:r>
      <w:r>
        <w:t>was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should</w:t>
      </w:r>
      <w:r w:rsidR="00610349">
        <w:t>”</w:t>
      </w:r>
      <w:r w:rsidR="008C15A7">
        <w:t xml:space="preserve"> </w:t>
      </w:r>
      <w:r>
        <w:t>do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list</w:t>
      </w:r>
      <w:r w:rsidR="008C15A7">
        <w:t xml:space="preserve"> </w:t>
      </w:r>
      <w:r>
        <w:t>had</w:t>
      </w:r>
      <w:r w:rsidR="008C15A7">
        <w:t xml:space="preserve"> </w:t>
      </w:r>
      <w:r>
        <w:t>30</w:t>
      </w:r>
      <w:r w:rsidR="008C15A7">
        <w:t xml:space="preserve"> </w:t>
      </w:r>
      <w:r>
        <w:t>items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three</w:t>
      </w:r>
      <w:r w:rsidR="008C15A7">
        <w:t xml:space="preserve"> </w:t>
      </w:r>
      <w:r>
        <w:t>main</w:t>
      </w:r>
      <w:r w:rsidR="008C15A7">
        <w:t xml:space="preserve"> </w:t>
      </w:r>
      <w:r>
        <w:t>priorities.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have</w:t>
      </w:r>
      <w:r w:rsidR="008C15A7">
        <w:t xml:space="preserve"> </w:t>
      </w:r>
      <w:r>
        <w:t>spent</w:t>
      </w:r>
      <w:r w:rsidR="008C15A7">
        <w:t xml:space="preserve"> </w:t>
      </w:r>
      <w:r>
        <w:t>all</w:t>
      </w:r>
      <w:r w:rsidR="008C15A7">
        <w:t xml:space="preserve"> </w:t>
      </w: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on</w:t>
      </w:r>
      <w:r w:rsidR="008C15A7">
        <w:t xml:space="preserve"> </w:t>
      </w:r>
      <w:r>
        <w:t>fundraising,</w:t>
      </w:r>
      <w:r w:rsidR="008C15A7">
        <w:t xml:space="preserve"> </w:t>
      </w:r>
      <w:r>
        <w:t>adjusting</w:t>
      </w:r>
      <w:r w:rsidR="008C15A7">
        <w:t xml:space="preserve"> </w:t>
      </w:r>
      <w:r>
        <w:t>content</w:t>
      </w:r>
      <w:r w:rsidR="008C15A7">
        <w:t xml:space="preserve"> </w:t>
      </w:r>
      <w:r>
        <w:t>to</w:t>
      </w:r>
      <w:r w:rsidR="008C15A7">
        <w:t xml:space="preserve"> </w:t>
      </w:r>
      <w:r>
        <w:t>fit</w:t>
      </w:r>
      <w:r w:rsidR="008C15A7">
        <w:t xml:space="preserve"> </w:t>
      </w:r>
      <w:r>
        <w:t>the</w:t>
      </w:r>
      <w:r w:rsidR="008C15A7">
        <w:t xml:space="preserve"> </w:t>
      </w:r>
      <w:r>
        <w:t>current</w:t>
      </w:r>
      <w:r w:rsidR="008C15A7">
        <w:t xml:space="preserve"> </w:t>
      </w:r>
      <w:r>
        <w:t>technological</w:t>
      </w:r>
      <w:r w:rsidR="008C15A7">
        <w:t xml:space="preserve"> </w:t>
      </w:r>
      <w:r>
        <w:t>reality</w:t>
      </w:r>
      <w:r w:rsidR="008C15A7">
        <w:t xml:space="preserve"> </w:t>
      </w:r>
      <w:r>
        <w:t>and</w:t>
      </w:r>
      <w:r w:rsidR="008C15A7">
        <w:t xml:space="preserve"> </w:t>
      </w:r>
      <w:r>
        <w:t>driving</w:t>
      </w:r>
      <w:r w:rsidR="008C15A7">
        <w:t xml:space="preserve"> </w:t>
      </w:r>
      <w:r>
        <w:t>revenue.</w:t>
      </w:r>
      <w:r w:rsidR="008C15A7">
        <w:t xml:space="preserve"> </w:t>
      </w:r>
      <w:r>
        <w:t>Had</w:t>
      </w:r>
      <w:r w:rsidR="008C15A7">
        <w:t xml:space="preserve"> </w:t>
      </w:r>
      <w:r>
        <w:t>my</w:t>
      </w:r>
      <w:r w:rsidR="008C15A7">
        <w:t xml:space="preserve"> </w:t>
      </w:r>
      <w:r>
        <w:t>focus</w:t>
      </w:r>
      <w:r w:rsidR="008C15A7">
        <w:t xml:space="preserve"> </w:t>
      </w:r>
      <w:r>
        <w:t>been</w:t>
      </w:r>
      <w:r w:rsidR="008C15A7">
        <w:t xml:space="preserve"> </w:t>
      </w:r>
      <w:r>
        <w:t>on</w:t>
      </w:r>
      <w:r w:rsidR="008C15A7">
        <w:t xml:space="preserve"> </w:t>
      </w:r>
      <w:r>
        <w:t>those</w:t>
      </w:r>
      <w:r w:rsidR="008C15A7">
        <w:t xml:space="preserve"> </w:t>
      </w:r>
      <w:r>
        <w:t>three</w:t>
      </w:r>
      <w:r w:rsidR="008C15A7">
        <w:t xml:space="preserve"> </w:t>
      </w:r>
      <w:r>
        <w:t>things,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might</w:t>
      </w:r>
      <w:r w:rsidR="008C15A7">
        <w:t xml:space="preserve"> </w:t>
      </w:r>
      <w:r>
        <w:t>have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fighting</w:t>
      </w:r>
      <w:r w:rsidR="008C15A7">
        <w:t xml:space="preserve"> </w:t>
      </w:r>
      <w:r>
        <w:t>chance.</w:t>
      </w:r>
      <w:r w:rsidR="008C15A7">
        <w:t xml:space="preserve"> </w:t>
      </w:r>
      <w:r>
        <w:t>Ultimately,</w:t>
      </w:r>
      <w:r w:rsidR="008C15A7">
        <w:t xml:space="preserve"> </w:t>
      </w:r>
      <w:r>
        <w:t>we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raise</w:t>
      </w:r>
      <w:r w:rsidR="008C15A7">
        <w:t xml:space="preserve"> </w:t>
      </w:r>
      <w:r>
        <w:t>money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price</w:t>
      </w:r>
      <w:r w:rsidR="008C15A7">
        <w:t xml:space="preserve"> </w:t>
      </w:r>
      <w:r>
        <w:t>worthy</w:t>
      </w:r>
      <w:r w:rsidR="008C15A7">
        <w:t xml:space="preserve"> </w:t>
      </w:r>
      <w:r>
        <w:t>of</w:t>
      </w:r>
      <w:r w:rsidR="008C15A7">
        <w:t xml:space="preserve"> </w:t>
      </w:r>
      <w:r>
        <w:t>keeping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going.</w:t>
      </w:r>
      <w:r w:rsidR="008C15A7">
        <w:t xml:space="preserve"> </w:t>
      </w:r>
      <w:r>
        <w:t>And,</w:t>
      </w:r>
      <w:r w:rsidR="008C15A7">
        <w:t xml:space="preserve"> </w:t>
      </w:r>
      <w:r>
        <w:t>then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blink</w:t>
      </w:r>
      <w:r w:rsidR="008C15A7">
        <w:t xml:space="preserve"> </w:t>
      </w:r>
      <w:r>
        <w:t>of</w:t>
      </w:r>
      <w:r w:rsidR="008C15A7">
        <w:t xml:space="preserve"> </w:t>
      </w:r>
      <w:r>
        <w:t>an</w:t>
      </w:r>
      <w:r w:rsidR="008C15A7">
        <w:t xml:space="preserve"> </w:t>
      </w:r>
      <w:r>
        <w:t>eye,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over.</w:t>
      </w:r>
      <w:r w:rsidR="008C15A7">
        <w:t xml:space="preserve"> </w:t>
      </w:r>
      <w:r>
        <w:t>We</w:t>
      </w:r>
      <w:r w:rsidR="008C15A7">
        <w:t xml:space="preserve"> </w:t>
      </w:r>
      <w:r>
        <w:t>went</w:t>
      </w:r>
      <w:r w:rsidR="008C15A7">
        <w:t xml:space="preserve"> </w:t>
      </w:r>
      <w:r>
        <w:t>from</w:t>
      </w:r>
      <w:r w:rsidR="008C15A7">
        <w:t xml:space="preserve"> </w:t>
      </w:r>
      <w:r>
        <w:t>jet-setting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meeting</w:t>
      </w:r>
      <w:r w:rsidR="008C15A7">
        <w:t xml:space="preserve"> </w:t>
      </w:r>
      <w:r>
        <w:t>with</w:t>
      </w:r>
      <w:r w:rsidR="008C15A7">
        <w:t xml:space="preserve"> </w:t>
      </w:r>
      <w:r>
        <w:t>Phil</w:t>
      </w:r>
      <w:r w:rsidR="008C15A7">
        <w:t xml:space="preserve"> </w:t>
      </w:r>
      <w:r>
        <w:t>Knight</w:t>
      </w:r>
      <w:r w:rsidR="008C15A7">
        <w:t xml:space="preserve"> </w:t>
      </w:r>
      <w:r>
        <w:t>of</w:t>
      </w:r>
      <w:r w:rsidR="008C15A7">
        <w:t xml:space="preserve"> </w:t>
      </w:r>
      <w:r>
        <w:t>Nike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Commissioner</w:t>
      </w:r>
      <w:r w:rsidR="008C15A7">
        <w:t xml:space="preserve"> </w:t>
      </w:r>
      <w:r>
        <w:t>David</w:t>
      </w:r>
      <w:r w:rsidR="008C15A7">
        <w:t xml:space="preserve"> </w:t>
      </w:r>
      <w:r>
        <w:t>Stern</w:t>
      </w:r>
      <w:r w:rsidR="008C15A7">
        <w:t xml:space="preserve"> </w:t>
      </w:r>
      <w:r>
        <w:t>to</w:t>
      </w:r>
      <w:r w:rsidR="008C15A7">
        <w:t xml:space="preserve"> </w:t>
      </w:r>
      <w:r>
        <w:t>reducing</w:t>
      </w:r>
      <w:r w:rsidR="008C15A7">
        <w:t xml:space="preserve"> </w:t>
      </w:r>
      <w:r>
        <w:t>everything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filing</w:t>
      </w:r>
      <w:r w:rsidR="008C15A7">
        <w:t xml:space="preserve"> </w:t>
      </w:r>
      <w:r>
        <w:t>cabinet.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remaining</w:t>
      </w:r>
      <w:r w:rsidR="008C15A7">
        <w:t xml:space="preserve"> </w:t>
      </w:r>
      <w:r>
        <w:t>employee</w:t>
      </w:r>
      <w:r w:rsidR="008C15A7">
        <w:t xml:space="preserve"> </w:t>
      </w:r>
      <w:r>
        <w:t>and</w:t>
      </w:r>
      <w:r w:rsidR="008C15A7">
        <w:t xml:space="preserve"> </w:t>
      </w:r>
      <w:r>
        <w:t>spent</w:t>
      </w:r>
      <w:r w:rsidR="008C15A7">
        <w:t xml:space="preserve"> </w:t>
      </w:r>
      <w:r>
        <w:t>the</w:t>
      </w:r>
      <w:r w:rsidR="008C15A7">
        <w:t xml:space="preserve"> </w:t>
      </w:r>
      <w:r>
        <w:t>final</w:t>
      </w:r>
      <w:r w:rsidR="008C15A7">
        <w:t xml:space="preserve"> </w:t>
      </w:r>
      <w:r>
        <w:t>couple</w:t>
      </w:r>
      <w:r w:rsidR="008C15A7">
        <w:t xml:space="preserve"> </w:t>
      </w:r>
      <w:r>
        <w:t>months</w:t>
      </w:r>
      <w:r w:rsidR="008C15A7">
        <w:t xml:space="preserve"> </w:t>
      </w:r>
      <w:r>
        <w:t>negotiating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agreements</w:t>
      </w:r>
      <w:r w:rsidR="008C15A7">
        <w:t xml:space="preserve"> </w:t>
      </w:r>
      <w:r>
        <w:t>and</w:t>
      </w:r>
      <w:r w:rsidR="008C15A7">
        <w:t xml:space="preserve"> </w:t>
      </w:r>
      <w:r>
        <w:t>shutting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down.</w:t>
      </w:r>
      <w:r w:rsidR="008C15A7">
        <w:t xml:space="preserve"> </w:t>
      </w:r>
      <w:r>
        <w:t>I</w:t>
      </w:r>
      <w:r w:rsidR="008C15A7">
        <w:t xml:space="preserve"> </w:t>
      </w:r>
      <w:r>
        <w:t>apologized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investors.</w:t>
      </w:r>
      <w:r w:rsidR="008C15A7">
        <w:t xml:space="preserve"> </w:t>
      </w:r>
      <w:r>
        <w:t>I</w:t>
      </w:r>
      <w:r w:rsidR="008C15A7">
        <w:t xml:space="preserve"> </w:t>
      </w:r>
      <w:r>
        <w:t>fired</w:t>
      </w:r>
      <w:r w:rsidR="008C15A7">
        <w:t xml:space="preserve"> </w:t>
      </w:r>
      <w:r>
        <w:t>over</w:t>
      </w:r>
      <w:r w:rsidR="008C15A7">
        <w:t xml:space="preserve"> </w:t>
      </w:r>
      <w:r>
        <w:t>50</w:t>
      </w:r>
      <w:r w:rsidR="008C15A7">
        <w:t xml:space="preserve"> </w:t>
      </w:r>
      <w:r>
        <w:t>people</w:t>
      </w:r>
      <w:r w:rsidR="008C15A7">
        <w:t xml:space="preserve"> </w:t>
      </w:r>
      <w:r>
        <w:t>including</w:t>
      </w:r>
      <w:r w:rsidR="008C15A7">
        <w:t xml:space="preserve"> </w:t>
      </w:r>
      <w:r>
        <w:t>good</w:t>
      </w:r>
      <w:r w:rsidR="008C15A7">
        <w:t xml:space="preserve"> </w:t>
      </w:r>
      <w:r>
        <w:t>friends</w:t>
      </w:r>
      <w:r w:rsidR="008C15A7">
        <w:t xml:space="preserve"> </w:t>
      </w:r>
      <w:r>
        <w:lastRenderedPageBreak/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Matt!</w:t>
      </w:r>
      <w:r w:rsidR="008C15A7">
        <w:t xml:space="preserve"> </w:t>
      </w:r>
      <w:r>
        <w:t>Yes,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say</w:t>
      </w:r>
      <w:r w:rsidR="00C33184">
        <w:t>—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confidence</w:t>
      </w:r>
      <w:r w:rsidR="008C15A7">
        <w:t xml:space="preserve"> </w:t>
      </w:r>
      <w:r>
        <w:t>I</w:t>
      </w:r>
      <w:r w:rsidR="008C15A7">
        <w:t xml:space="preserve"> </w:t>
      </w:r>
      <w:r>
        <w:t>left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8C15A7">
        <w:t xml:space="preserve"> </w:t>
      </w:r>
      <w:r>
        <w:t>with</w:t>
      </w:r>
      <w:r w:rsidR="00C33184">
        <w:t>—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miserable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</w:p>
    <w:p w14:paraId="358ED6A9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work,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luck</w:t>
      </w:r>
      <w:r w:rsidR="008C15A7">
        <w:t xml:space="preserve"> </w:t>
      </w:r>
      <w:r>
        <w:t>and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money</w:t>
      </w:r>
      <w:r w:rsidR="008C15A7">
        <w:t xml:space="preserve"> </w:t>
      </w:r>
      <w:r>
        <w:t>with</w:t>
      </w:r>
      <w:r w:rsidR="008C15A7">
        <w:t xml:space="preserve"> </w:t>
      </w:r>
      <w:r>
        <w:t>Lisa</w:t>
      </w:r>
      <w:r w:rsidR="008C15A7">
        <w:t xml:space="preserve"> </w:t>
      </w:r>
      <w:r>
        <w:t>at</w:t>
      </w:r>
      <w:r w:rsidR="008C15A7">
        <w:t xml:space="preserve"> </w:t>
      </w:r>
      <w:r>
        <w:t>home</w:t>
      </w:r>
      <w:r w:rsidR="008C15A7">
        <w:t xml:space="preserve"> </w:t>
      </w:r>
      <w:r>
        <w:t>raising</w:t>
      </w:r>
      <w:r w:rsidR="008C15A7">
        <w:t xml:space="preserve"> </w:t>
      </w:r>
      <w:r>
        <w:t>our</w:t>
      </w:r>
      <w:r w:rsidR="008C15A7">
        <w:t xml:space="preserve"> </w:t>
      </w:r>
      <w:r>
        <w:t>first</w:t>
      </w:r>
      <w:r w:rsidR="008C15A7">
        <w:t xml:space="preserve"> </w:t>
      </w:r>
      <w:r>
        <w:t>child,</w:t>
      </w:r>
      <w:r w:rsidR="008C15A7">
        <w:t xml:space="preserve"> </w:t>
      </w:r>
      <w:r>
        <w:t>14-month-old</w:t>
      </w:r>
      <w:r w:rsidR="008C15A7">
        <w:t xml:space="preserve"> </w:t>
      </w:r>
      <w:r>
        <w:t>Alexa.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really</w:t>
      </w:r>
      <w:r w:rsidR="008C15A7">
        <w:t xml:space="preserve"> </w:t>
      </w:r>
      <w:r>
        <w:t>sure</w:t>
      </w:r>
      <w:r w:rsidR="008C15A7">
        <w:t xml:space="preserve"> </w:t>
      </w:r>
      <w:r>
        <w:t>what</w:t>
      </w:r>
      <w:r w:rsidR="008C15A7">
        <w:t xml:space="preserve"> </w:t>
      </w:r>
      <w:r>
        <w:t>to</w:t>
      </w:r>
      <w:r w:rsidR="008C15A7">
        <w:t xml:space="preserve"> </w:t>
      </w:r>
      <w:r>
        <w:t>do,</w:t>
      </w:r>
      <w:r w:rsidR="008C15A7">
        <w:t xml:space="preserve"> </w:t>
      </w:r>
      <w:r>
        <w:t>who</w:t>
      </w:r>
      <w:r w:rsidR="008C15A7">
        <w:t xml:space="preserve"> </w:t>
      </w:r>
      <w:r>
        <w:t>to</w:t>
      </w:r>
      <w:r w:rsidR="008C15A7">
        <w:t xml:space="preserve"> </w:t>
      </w:r>
      <w:r>
        <w:t>call</w:t>
      </w:r>
      <w:r w:rsidR="008C15A7">
        <w:t xml:space="preserve"> </w:t>
      </w:r>
      <w:r>
        <w:t>or</w:t>
      </w:r>
      <w:r w:rsidR="008C15A7">
        <w:t xml:space="preserve"> </w:t>
      </w:r>
      <w:r>
        <w:t>where</w:t>
      </w:r>
      <w:r w:rsidR="008C15A7">
        <w:t xml:space="preserve"> </w:t>
      </w:r>
      <w:r>
        <w:t>to</w:t>
      </w:r>
      <w:r w:rsidR="008C15A7">
        <w:t xml:space="preserve"> </w:t>
      </w:r>
      <w:r>
        <w:t>go.</w:t>
      </w:r>
      <w:r w:rsidR="008C15A7">
        <w:t xml:space="preserve"> </w:t>
      </w:r>
      <w:r>
        <w:t>We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any</w:t>
      </w:r>
      <w:r w:rsidR="008C15A7">
        <w:t xml:space="preserve"> </w:t>
      </w:r>
      <w:r>
        <w:t>money</w:t>
      </w:r>
      <w:r w:rsidR="008C15A7">
        <w:t xml:space="preserve"> </w:t>
      </w:r>
      <w:r>
        <w:t>and</w:t>
      </w:r>
      <w:r w:rsidR="008C15A7">
        <w:t xml:space="preserve"> </w:t>
      </w:r>
      <w:r>
        <w:t>on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loan</w:t>
      </w:r>
      <w:r w:rsidR="008C15A7">
        <w:t xml:space="preserve"> </w:t>
      </w:r>
      <w:r>
        <w:t>payments</w:t>
      </w:r>
      <w:r w:rsidR="008C15A7">
        <w:t xml:space="preserve"> </w:t>
      </w:r>
      <w:r>
        <w:t>for</w:t>
      </w:r>
      <w:r w:rsidR="008C15A7">
        <w:t xml:space="preserve"> </w:t>
      </w:r>
      <w:r>
        <w:t>business</w:t>
      </w:r>
      <w:r w:rsidR="008C15A7">
        <w:t xml:space="preserve"> </w:t>
      </w:r>
      <w:r>
        <w:t>school,</w:t>
      </w:r>
      <w:r w:rsidR="008C15A7">
        <w:t xml:space="preserve"> </w:t>
      </w:r>
      <w:r>
        <w:t>the</w:t>
      </w:r>
      <w:r w:rsidR="008C15A7">
        <w:t xml:space="preserve"> </w:t>
      </w:r>
      <w:r>
        <w:t>bills</w:t>
      </w:r>
      <w:r w:rsidR="008C15A7">
        <w:t xml:space="preserve"> </w:t>
      </w:r>
      <w:r>
        <w:t>were</w:t>
      </w:r>
      <w:r w:rsidR="008C15A7">
        <w:t xml:space="preserve"> </w:t>
      </w:r>
      <w:r>
        <w:t>piling</w:t>
      </w:r>
      <w:r w:rsidR="008C15A7">
        <w:t xml:space="preserve"> </w:t>
      </w:r>
      <w:r>
        <w:t>up.</w:t>
      </w:r>
      <w:r w:rsidR="008C15A7">
        <w:t xml:space="preserve"> </w:t>
      </w:r>
      <w:r>
        <w:t>A</w:t>
      </w:r>
      <w:r w:rsidR="008C15A7">
        <w:t xml:space="preserve"> </w:t>
      </w:r>
      <w:r>
        <w:t>foreclosure</w:t>
      </w:r>
      <w:r w:rsidR="008C15A7">
        <w:t xml:space="preserve"> </w:t>
      </w:r>
      <w:r>
        <w:t>notice</w:t>
      </w:r>
      <w:r w:rsidR="008C15A7">
        <w:t xml:space="preserve"> </w:t>
      </w:r>
      <w:r>
        <w:t>(or</w:t>
      </w:r>
      <w:r w:rsidR="008C15A7">
        <w:t xml:space="preserve"> </w:t>
      </w:r>
      <w:r>
        <w:t>two)</w:t>
      </w:r>
      <w:r w:rsidR="008C15A7">
        <w:t xml:space="preserve"> </w:t>
      </w:r>
      <w:r>
        <w:t>came,</w:t>
      </w:r>
      <w:r w:rsidR="008C15A7">
        <w:t xml:space="preserve"> </w:t>
      </w:r>
      <w:r>
        <w:t>which</w:t>
      </w:r>
      <w:r w:rsidR="008C15A7">
        <w:t xml:space="preserve"> </w:t>
      </w:r>
      <w:r>
        <w:t>Lisa</w:t>
      </w:r>
      <w:r w:rsidR="008C15A7">
        <w:t xml:space="preserve"> </w:t>
      </w:r>
      <w:r>
        <w:t>hid</w:t>
      </w:r>
      <w:r w:rsidR="008C15A7">
        <w:t xml:space="preserve"> </w:t>
      </w:r>
      <w:r>
        <w:t>from</w:t>
      </w:r>
      <w:r w:rsidR="008C15A7">
        <w:t xml:space="preserve"> </w:t>
      </w:r>
      <w:r>
        <w:t>me</w:t>
      </w:r>
      <w:r w:rsidR="008C15A7">
        <w:t xml:space="preserve"> </w:t>
      </w:r>
      <w:r>
        <w:t>along</w:t>
      </w:r>
      <w:r w:rsidR="008C15A7">
        <w:t xml:space="preserve"> </w:t>
      </w:r>
      <w:r>
        <w:t>with</w:t>
      </w:r>
      <w:r w:rsidR="008C15A7">
        <w:t xml:space="preserve"> </w:t>
      </w:r>
      <w:r>
        <w:t>anything</w:t>
      </w:r>
      <w:r w:rsidR="008C15A7">
        <w:t xml:space="preserve"> </w:t>
      </w:r>
      <w:r>
        <w:t>else</w:t>
      </w:r>
      <w:r w:rsidR="008C15A7">
        <w:t xml:space="preserve"> </w:t>
      </w:r>
      <w:r>
        <w:t>she</w:t>
      </w:r>
      <w:r w:rsidR="008C15A7">
        <w:t xml:space="preserve"> </w:t>
      </w:r>
      <w:r>
        <w:t>thought</w:t>
      </w:r>
      <w:r w:rsidR="008C15A7">
        <w:t xml:space="preserve"> </w:t>
      </w:r>
      <w:r>
        <w:t>might</w:t>
      </w:r>
      <w:r w:rsidR="008C15A7">
        <w:t xml:space="preserve"> </w:t>
      </w:r>
      <w:r>
        <w:t>cause</w:t>
      </w:r>
      <w:r w:rsidR="008C15A7">
        <w:t xml:space="preserve"> </w:t>
      </w:r>
      <w:r>
        <w:t>added</w:t>
      </w:r>
      <w:r w:rsidR="008C15A7">
        <w:t xml:space="preserve"> </w:t>
      </w:r>
      <w:r>
        <w:t>stress.</w:t>
      </w:r>
      <w:r w:rsidR="008C15A7">
        <w:t xml:space="preserve"> </w:t>
      </w:r>
      <w:r>
        <w:t>She</w:t>
      </w:r>
      <w:r w:rsidR="008C15A7">
        <w:t xml:space="preserve"> </w:t>
      </w:r>
      <w:r>
        <w:t>would</w:t>
      </w:r>
      <w:r w:rsidR="008C15A7">
        <w:t xml:space="preserve"> </w:t>
      </w:r>
      <w:r>
        <w:t>tell</w:t>
      </w:r>
      <w:r w:rsidR="008C15A7">
        <w:t xml:space="preserve"> </w:t>
      </w:r>
      <w:r>
        <w:t>me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bills</w:t>
      </w:r>
      <w:r w:rsidR="008C15A7">
        <w:t xml:space="preserve"> </w:t>
      </w:r>
      <w:r>
        <w:t>and</w:t>
      </w:r>
      <w:r w:rsidR="008C15A7">
        <w:t xml:space="preserve"> </w:t>
      </w:r>
      <w:r>
        <w:t>notices</w:t>
      </w:r>
      <w:r w:rsidR="008C15A7">
        <w:t xml:space="preserve"> </w:t>
      </w:r>
      <w:r>
        <w:t>once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job.</w:t>
      </w:r>
      <w:r w:rsidR="008C15A7">
        <w:t xml:space="preserve"> </w:t>
      </w:r>
      <w:r>
        <w:t>(She</w:t>
      </w:r>
      <w:r w:rsidR="008C15A7">
        <w:t xml:space="preserve"> </w:t>
      </w:r>
      <w:r>
        <w:t>did</w:t>
      </w:r>
      <w:r w:rsidR="008C15A7">
        <w:t xml:space="preserve"> </w:t>
      </w:r>
      <w:r>
        <w:t>what</w:t>
      </w:r>
      <w:r w:rsidR="008C15A7">
        <w:t xml:space="preserve"> </w:t>
      </w:r>
      <w:r>
        <w:t>she</w:t>
      </w:r>
      <w:r w:rsidR="008C15A7">
        <w:t xml:space="preserve"> </w:t>
      </w:r>
      <w:r>
        <w:t>thought</w:t>
      </w:r>
      <w:r w:rsidR="008C15A7">
        <w:t xml:space="preserve"> </w:t>
      </w:r>
      <w:r>
        <w:t>best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my</w:t>
      </w:r>
      <w:r w:rsidR="008C15A7">
        <w:t xml:space="preserve"> </w:t>
      </w:r>
      <w:r>
        <w:t>head</w:t>
      </w:r>
      <w:r w:rsidR="008C15A7">
        <w:t xml:space="preserve"> </w:t>
      </w:r>
      <w:r>
        <w:t>right</w:t>
      </w:r>
      <w:r w:rsidR="008C15A7">
        <w:t xml:space="preserve"> </w:t>
      </w:r>
      <w:r>
        <w:t>and</w:t>
      </w:r>
      <w:r w:rsidR="008C15A7">
        <w:t xml:space="preserve"> </w:t>
      </w:r>
      <w:r>
        <w:t>help</w:t>
      </w:r>
      <w:r w:rsidR="008C15A7">
        <w:t xml:space="preserve"> </w:t>
      </w:r>
      <w:r>
        <w:t>me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feet,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great</w:t>
      </w:r>
      <w:r w:rsidR="008C15A7">
        <w:t xml:space="preserve"> </w:t>
      </w:r>
      <w:r>
        <w:t>digging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that</w:t>
      </w:r>
      <w:r w:rsidR="008C15A7">
        <w:t xml:space="preserve"> </w:t>
      </w:r>
      <w:r>
        <w:t>mess.</w:t>
      </w:r>
      <w:r w:rsidR="008C15A7">
        <w:t xml:space="preserve"> </w:t>
      </w:r>
      <w:r>
        <w:t>We</w:t>
      </w:r>
      <w:r w:rsidR="008C15A7">
        <w:t xml:space="preserve"> </w:t>
      </w:r>
      <w:r>
        <w:t>ended</w:t>
      </w:r>
      <w:r w:rsidR="008C15A7">
        <w:t xml:space="preserve"> </w:t>
      </w:r>
      <w:r>
        <w:t>up</w:t>
      </w:r>
      <w:r w:rsidR="008C15A7">
        <w:t xml:space="preserve"> </w:t>
      </w:r>
      <w:r>
        <w:t>using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debt</w:t>
      </w:r>
      <w:r w:rsidR="008C15A7">
        <w:t xml:space="preserve"> </w:t>
      </w:r>
      <w:r>
        <w:t>consolidation</w:t>
      </w:r>
      <w:r w:rsidR="008C15A7">
        <w:t xml:space="preserve"> </w:t>
      </w:r>
      <w:r>
        <w:t>companies</w:t>
      </w:r>
      <w:r w:rsidR="008C15A7">
        <w:t xml:space="preserve"> </w:t>
      </w:r>
      <w:r>
        <w:t>you</w:t>
      </w:r>
      <w:r w:rsidR="008C15A7">
        <w:t xml:space="preserve"> </w:t>
      </w:r>
      <w:r>
        <w:t>see</w:t>
      </w:r>
      <w:r w:rsidR="008C15A7">
        <w:t xml:space="preserve"> </w:t>
      </w:r>
      <w:r>
        <w:t>on</w:t>
      </w:r>
      <w:r w:rsidR="008C15A7">
        <w:t xml:space="preserve"> </w:t>
      </w:r>
      <w:r>
        <w:t>late</w:t>
      </w:r>
      <w:r w:rsidR="008C15A7">
        <w:t xml:space="preserve"> </w:t>
      </w:r>
      <w:r>
        <w:t>night</w:t>
      </w:r>
      <w:r w:rsidR="008C15A7">
        <w:t xml:space="preserve"> </w:t>
      </w:r>
      <w:r>
        <w:t>TV</w:t>
      </w:r>
      <w:r w:rsidR="008C15A7">
        <w:t xml:space="preserve"> </w:t>
      </w:r>
      <w:r>
        <w:t>called</w:t>
      </w:r>
      <w:r w:rsidR="008C15A7">
        <w:t xml:space="preserve"> </w:t>
      </w:r>
      <w:proofErr w:type="spellStart"/>
      <w:r>
        <w:t>AmeriDebt</w:t>
      </w:r>
      <w:proofErr w:type="spellEnd"/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shredded</w:t>
      </w:r>
      <w:r w:rsidR="008C15A7">
        <w:t xml:space="preserve"> </w:t>
      </w:r>
      <w:r>
        <w:t>our</w:t>
      </w:r>
      <w:r w:rsidR="008C15A7">
        <w:t xml:space="preserve"> </w:t>
      </w:r>
      <w:r>
        <w:t>credit</w:t>
      </w:r>
      <w:r w:rsidR="008C15A7">
        <w:t xml:space="preserve"> </w:t>
      </w:r>
      <w:r>
        <w:t>for</w:t>
      </w:r>
      <w:r w:rsidR="008C15A7">
        <w:t xml:space="preserve"> </w:t>
      </w:r>
      <w:r>
        <w:t>seven</w:t>
      </w:r>
      <w:r w:rsidR="008C15A7">
        <w:t xml:space="preserve"> </w:t>
      </w:r>
      <w:r>
        <w:t>years</w:t>
      </w:r>
      <w:r w:rsidR="008C15A7">
        <w:t xml:space="preserve"> </w:t>
      </w:r>
      <w:r>
        <w:t>making</w:t>
      </w:r>
      <w:r w:rsidR="008C15A7">
        <w:t xml:space="preserve"> </w:t>
      </w:r>
      <w:r>
        <w:t>everything</w:t>
      </w:r>
      <w:r w:rsidR="008C15A7">
        <w:t xml:space="preserve"> </w:t>
      </w:r>
      <w:r>
        <w:t>more</w:t>
      </w:r>
      <w:r w:rsidR="008C15A7">
        <w:t xml:space="preserve"> </w:t>
      </w:r>
      <w:r>
        <w:t>expensive.</w:t>
      </w:r>
      <w:r w:rsidR="008C15A7">
        <w:t xml:space="preserve"> </w:t>
      </w:r>
      <w:r>
        <w:t>Brutal,</w:t>
      </w:r>
      <w:r w:rsidR="008C15A7">
        <w:t xml:space="preserve"> </w:t>
      </w:r>
      <w:r>
        <w:t>but</w:t>
      </w:r>
      <w:r w:rsidR="008C15A7">
        <w:t xml:space="preserve"> </w:t>
      </w:r>
      <w:r>
        <w:t>lesson</w:t>
      </w:r>
      <w:r w:rsidR="008C15A7">
        <w:t xml:space="preserve"> </w:t>
      </w:r>
      <w:r>
        <w:t>learned.)</w:t>
      </w:r>
    </w:p>
    <w:p w14:paraId="43CDF221" w14:textId="77777777" w:rsidR="00722F53" w:rsidRDefault="00E949E9" w:rsidP="008F1C01">
      <w:pPr>
        <w:pStyle w:val="Body-TextTx"/>
      </w:pPr>
      <w:r>
        <w:t>Have</w:t>
      </w:r>
      <w:r w:rsidR="008C15A7">
        <w:t xml:space="preserve"> </w:t>
      </w:r>
      <w:r>
        <w:t>you</w:t>
      </w:r>
      <w:r w:rsidR="008C15A7">
        <w:t xml:space="preserve"> </w:t>
      </w:r>
      <w:r>
        <w:t>ever</w:t>
      </w:r>
      <w:r w:rsidR="008C15A7">
        <w:t xml:space="preserve"> </w:t>
      </w:r>
      <w:r>
        <w:t>been</w:t>
      </w:r>
      <w:r w:rsidR="008C15A7">
        <w:t xml:space="preserve"> </w:t>
      </w:r>
      <w:r>
        <w:t>in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places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feel</w:t>
      </w:r>
      <w:r w:rsidR="008C15A7">
        <w:t xml:space="preserve"> </w:t>
      </w:r>
      <w:r>
        <w:t>stuck?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find</w:t>
      </w:r>
      <w:r w:rsidR="008C15A7">
        <w:t xml:space="preserve"> </w:t>
      </w:r>
      <w:r>
        <w:t>me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>
        <w:t>I</w:t>
      </w:r>
      <w:r w:rsidR="008C15A7">
        <w:t xml:space="preserve"> </w:t>
      </w:r>
      <w:r>
        <w:t>slept</w:t>
      </w:r>
      <w:r w:rsidR="008C15A7">
        <w:t xml:space="preserve"> </w:t>
      </w:r>
      <w:r>
        <w:t>a</w:t>
      </w:r>
      <w:r w:rsidR="008C15A7">
        <w:t xml:space="preserve"> </w:t>
      </w:r>
      <w:r>
        <w:t>lot,</w:t>
      </w:r>
      <w:r w:rsidR="008C15A7">
        <w:t xml:space="preserve"> </w:t>
      </w:r>
      <w:r>
        <w:t>watched</w:t>
      </w:r>
      <w:r w:rsidR="008C15A7">
        <w:t xml:space="preserve"> </w:t>
      </w:r>
      <w:r>
        <w:t>movies</w:t>
      </w:r>
      <w:r w:rsidR="008C15A7">
        <w:t xml:space="preserve"> </w:t>
      </w:r>
      <w:r>
        <w:t>and</w:t>
      </w:r>
      <w:r w:rsidR="008C15A7">
        <w:t xml:space="preserve"> </w:t>
      </w:r>
      <w:r>
        <w:t>ran</w:t>
      </w:r>
      <w:r w:rsidR="008C15A7">
        <w:t xml:space="preserve"> </w:t>
      </w:r>
      <w:r>
        <w:t>mindless</w:t>
      </w:r>
      <w:r w:rsidR="008C15A7">
        <w:t xml:space="preserve"> </w:t>
      </w:r>
      <w:r>
        <w:t>errands.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and</w:t>
      </w:r>
      <w:r w:rsidR="008C15A7">
        <w:t xml:space="preserve"> </w:t>
      </w:r>
      <w:r>
        <w:t>fortunately</w:t>
      </w:r>
      <w:r w:rsidR="008C15A7">
        <w:t xml:space="preserve"> </w:t>
      </w:r>
      <w:r>
        <w:t>for</w:t>
      </w:r>
      <w:r w:rsidR="008C15A7">
        <w:t xml:space="preserve"> </w:t>
      </w:r>
      <w:r>
        <w:t>me,</w:t>
      </w:r>
      <w:r w:rsidR="008C15A7">
        <w:t xml:space="preserve"> </w:t>
      </w:r>
      <w:r>
        <w:t>I</w:t>
      </w:r>
      <w:r w:rsidR="008C15A7">
        <w:t xml:space="preserve"> </w:t>
      </w:r>
      <w:r>
        <w:t>married</w:t>
      </w:r>
      <w:r w:rsidR="008C15A7">
        <w:t xml:space="preserve"> </w:t>
      </w:r>
      <w:r>
        <w:t>a</w:t>
      </w:r>
      <w:r w:rsidR="008C15A7">
        <w:t xml:space="preserve"> </w:t>
      </w:r>
      <w:r>
        <w:t>strong,</w:t>
      </w:r>
      <w:r w:rsidR="008C15A7">
        <w:t xml:space="preserve"> </w:t>
      </w:r>
      <w:r>
        <w:t>compassionate,</w:t>
      </w:r>
      <w:r w:rsidR="008C15A7">
        <w:t xml:space="preserve"> </w:t>
      </w:r>
      <w:r>
        <w:t>understanding</w:t>
      </w:r>
      <w:r w:rsidR="008C15A7">
        <w:t xml:space="preserve"> </w:t>
      </w:r>
      <w:r>
        <w:t>and</w:t>
      </w:r>
      <w:r w:rsidR="008C15A7">
        <w:t xml:space="preserve"> </w:t>
      </w:r>
      <w:r>
        <w:t>intuitive</w:t>
      </w:r>
      <w:r w:rsidR="008C15A7">
        <w:t xml:space="preserve"> </w:t>
      </w:r>
      <w:r>
        <w:t>woman.</w:t>
      </w:r>
      <w:r w:rsidR="008C15A7">
        <w:t xml:space="preserve"> </w:t>
      </w:r>
      <w:r>
        <w:t>Lisa</w:t>
      </w:r>
      <w:r w:rsidR="008C15A7">
        <w:t xml:space="preserve"> </w:t>
      </w:r>
      <w:r>
        <w:t>used</w:t>
      </w:r>
      <w:r w:rsidR="008C15A7">
        <w:t xml:space="preserve"> </w:t>
      </w:r>
      <w:r>
        <w:t>a</w:t>
      </w:r>
      <w:r w:rsidR="008C15A7">
        <w:t xml:space="preserve"> </w:t>
      </w:r>
      <w:r>
        <w:t>delicate</w:t>
      </w:r>
      <w:r w:rsidR="008C15A7">
        <w:t xml:space="preserve"> </w:t>
      </w:r>
      <w:r>
        <w:t>mix</w:t>
      </w:r>
      <w:r w:rsidR="008C15A7">
        <w:t xml:space="preserve"> </w:t>
      </w:r>
      <w:r>
        <w:t>of</w:t>
      </w:r>
      <w:r w:rsidR="008C15A7">
        <w:t xml:space="preserve"> </w:t>
      </w:r>
      <w:r>
        <w:t>just</w:t>
      </w:r>
      <w:r w:rsidR="008C15A7">
        <w:t xml:space="preserve"> </w:t>
      </w:r>
      <w:r>
        <w:t>letting</w:t>
      </w:r>
      <w:r w:rsidR="008C15A7">
        <w:t xml:space="preserve"> </w:t>
      </w:r>
      <w:r>
        <w:t>me</w:t>
      </w:r>
      <w:r w:rsidR="008C15A7">
        <w:t xml:space="preserve"> </w:t>
      </w:r>
      <w:r>
        <w:t>be,</w:t>
      </w:r>
      <w:r w:rsidR="008C15A7">
        <w:t xml:space="preserve"> </w:t>
      </w:r>
      <w:r>
        <w:t>loving</w:t>
      </w:r>
      <w:r w:rsidR="008C15A7">
        <w:t xml:space="preserve"> </w:t>
      </w:r>
      <w:r>
        <w:t>comfort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so</w:t>
      </w:r>
      <w:r w:rsidR="008C15A7">
        <w:t xml:space="preserve"> </w:t>
      </w:r>
      <w:r>
        <w:t>subtle</w:t>
      </w:r>
      <w:r w:rsidR="008C15A7">
        <w:t xml:space="preserve"> </w:t>
      </w:r>
      <w:r>
        <w:t>pushes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find</w:t>
      </w:r>
      <w:r w:rsidR="008C15A7">
        <w:t xml:space="preserve"> </w:t>
      </w:r>
      <w:r>
        <w:t>some</w:t>
      </w:r>
      <w:r w:rsidR="008C15A7">
        <w:t xml:space="preserve"> </w:t>
      </w:r>
      <w:r>
        <w:t>basketball</w:t>
      </w:r>
      <w:r w:rsidR="008C15A7">
        <w:t xml:space="preserve"> </w:t>
      </w:r>
      <w:r>
        <w:t>pick-up</w:t>
      </w:r>
      <w:r w:rsidR="008C15A7">
        <w:t xml:space="preserve"> </w:t>
      </w:r>
      <w:r>
        <w:t>games</w:t>
      </w:r>
      <w:r w:rsidR="008C15A7">
        <w:t xml:space="preserve"> </w:t>
      </w:r>
      <w:r>
        <w:t>(my</w:t>
      </w:r>
      <w:r w:rsidR="008C15A7">
        <w:t xml:space="preserve"> </w:t>
      </w:r>
      <w:r>
        <w:t>escape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and</w:t>
      </w:r>
      <w:r w:rsidR="008C15A7">
        <w:t xml:space="preserve"> </w:t>
      </w:r>
      <w:r>
        <w:t>head</w:t>
      </w:r>
      <w:r w:rsidR="008C15A7">
        <w:t xml:space="preserve"> </w:t>
      </w:r>
      <w:r>
        <w:t>clearing)</w:t>
      </w:r>
      <w:r w:rsidR="008C15A7">
        <w:t xml:space="preserve"> </w:t>
      </w:r>
      <w:r>
        <w:t>to</w:t>
      </w:r>
      <w:r w:rsidR="008C15A7">
        <w:t xml:space="preserve"> </w:t>
      </w:r>
      <w:r>
        <w:t>experience</w:t>
      </w:r>
      <w:r w:rsidR="008C15A7">
        <w:t xml:space="preserve"> </w:t>
      </w:r>
      <w:r>
        <w:t>more</w:t>
      </w:r>
      <w:r w:rsidR="008C15A7">
        <w:t xml:space="preserve"> </w:t>
      </w:r>
      <w:r>
        <w:t>human</w:t>
      </w:r>
      <w:r w:rsidR="008C15A7">
        <w:t xml:space="preserve"> </w:t>
      </w:r>
      <w:r>
        <w:t>connection.</w:t>
      </w:r>
      <w:r w:rsidR="008C15A7">
        <w:t xml:space="preserve"> </w:t>
      </w:r>
      <w:r>
        <w:t>She</w:t>
      </w:r>
      <w:r w:rsidR="008C15A7">
        <w:t xml:space="preserve"> </w:t>
      </w:r>
      <w:r>
        <w:t>pushed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read</w:t>
      </w:r>
      <w:r w:rsidR="008C15A7">
        <w:t xml:space="preserve"> </w:t>
      </w:r>
      <w:r>
        <w:t>more</w:t>
      </w:r>
      <w:r w:rsidR="008C15A7">
        <w:t xml:space="preserve"> </w:t>
      </w:r>
      <w:r>
        <w:t>(because</w:t>
      </w:r>
      <w:r w:rsidR="008C15A7">
        <w:t xml:space="preserve"> </w:t>
      </w:r>
      <w:r>
        <w:t>learning</w:t>
      </w:r>
      <w:r w:rsidR="008C15A7">
        <w:t xml:space="preserve"> </w:t>
      </w:r>
      <w:r>
        <w:t>helps</w:t>
      </w:r>
      <w:r w:rsidR="008C15A7">
        <w:t xml:space="preserve"> </w:t>
      </w:r>
      <w:r>
        <w:t>shape</w:t>
      </w:r>
      <w:r w:rsidR="008C15A7">
        <w:t xml:space="preserve"> </w:t>
      </w:r>
      <w:r>
        <w:t>and</w:t>
      </w:r>
      <w:r w:rsidR="008C15A7">
        <w:t xml:space="preserve"> </w:t>
      </w:r>
      <w:r>
        <w:t>refocus</w:t>
      </w:r>
      <w:r w:rsidR="008C15A7">
        <w:t xml:space="preserve"> </w:t>
      </w:r>
      <w:r>
        <w:t>the</w:t>
      </w:r>
      <w:r w:rsidR="008C15A7">
        <w:t xml:space="preserve"> </w:t>
      </w:r>
      <w:r>
        <w:t>mind)</w:t>
      </w:r>
      <w:r w:rsidR="008C15A7">
        <w:t xml:space="preserve"> </w:t>
      </w:r>
      <w:r>
        <w:t>and</w:t>
      </w:r>
      <w:r w:rsidR="008C15A7">
        <w:t xml:space="preserve"> </w:t>
      </w:r>
      <w:r>
        <w:t>spend</w:t>
      </w:r>
      <w:r w:rsidR="008C15A7">
        <w:t xml:space="preserve"> </w:t>
      </w:r>
      <w:r>
        <w:t>extra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Alexa,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just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walk</w:t>
      </w:r>
      <w:r w:rsidR="008C15A7">
        <w:t xml:space="preserve"> </w:t>
      </w:r>
      <w:r>
        <w:t>(because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child</w:t>
      </w:r>
      <w:r w:rsidR="008C15A7">
        <w:t xml:space="preserve"> </w:t>
      </w:r>
      <w:r>
        <w:t>is</w:t>
      </w:r>
      <w:r w:rsidR="008C15A7">
        <w:t xml:space="preserve"> </w:t>
      </w:r>
      <w:r>
        <w:t>centering</w:t>
      </w:r>
      <w:r w:rsidR="008C15A7">
        <w:t xml:space="preserve"> </w:t>
      </w:r>
      <w:r>
        <w:t>and</w:t>
      </w:r>
      <w:r w:rsidR="008C15A7">
        <w:t xml:space="preserve"> </w:t>
      </w:r>
      <w:r>
        <w:t>healing).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while,</w:t>
      </w:r>
      <w:r w:rsidR="008C15A7">
        <w:t xml:space="preserve"> </w:t>
      </w:r>
      <w:r>
        <w:t>it</w:t>
      </w:r>
      <w:r w:rsidR="008C15A7">
        <w:t xml:space="preserve"> </w:t>
      </w:r>
      <w:r>
        <w:t>took</w:t>
      </w:r>
      <w:r w:rsidR="008C15A7">
        <w:t xml:space="preserve"> </w:t>
      </w:r>
      <w:r>
        <w:t>hold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head</w:t>
      </w:r>
      <w:r w:rsidR="008C15A7">
        <w:t xml:space="preserve"> </w:t>
      </w:r>
      <w:r>
        <w:t>was</w:t>
      </w:r>
      <w:r w:rsidR="008C15A7">
        <w:t xml:space="preserve"> </w:t>
      </w:r>
      <w:r>
        <w:t>clear.</w:t>
      </w:r>
      <w:r w:rsidR="008C15A7">
        <w:t xml:space="preserve"> </w:t>
      </w:r>
      <w:r>
        <w:t>I</w:t>
      </w:r>
      <w:r w:rsidR="008C15A7">
        <w:t xml:space="preserve"> </w:t>
      </w:r>
      <w:r>
        <w:t>came</w:t>
      </w:r>
      <w:r w:rsidR="008C15A7">
        <w:t xml:space="preserve"> </w:t>
      </w:r>
      <w:r>
        <w:t>home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stroll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rain</w:t>
      </w:r>
      <w:r w:rsidR="008C15A7">
        <w:t xml:space="preserve"> </w:t>
      </w:r>
      <w:r>
        <w:t>with</w:t>
      </w:r>
      <w:r w:rsidR="008C15A7">
        <w:t xml:space="preserve"> </w:t>
      </w:r>
      <w:r>
        <w:t>Alexa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door,</w:t>
      </w:r>
      <w:r w:rsidR="008C15A7">
        <w:t xml:space="preserve"> </w:t>
      </w:r>
      <w:r>
        <w:t>I</w:t>
      </w:r>
      <w:r w:rsidR="008C15A7">
        <w:t xml:space="preserve"> </w:t>
      </w:r>
      <w:r>
        <w:t>proclaimed,</w:t>
      </w:r>
      <w:r w:rsidR="008C15A7">
        <w:t xml:space="preserve"> </w:t>
      </w:r>
      <w:r w:rsidR="00610349">
        <w:t>“</w:t>
      </w:r>
      <w:r>
        <w:t>Okay,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ready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work.</w:t>
      </w:r>
      <w:r w:rsidR="00610349">
        <w:t>”</w:t>
      </w:r>
      <w:r w:rsidR="008C15A7">
        <w:t xml:space="preserve"> </w:t>
      </w:r>
      <w:r>
        <w:t>Lisa</w:t>
      </w:r>
      <w:r w:rsidR="008C15A7">
        <w:t xml:space="preserve"> </w:t>
      </w:r>
      <w:r>
        <w:t>smiled</w:t>
      </w:r>
      <w:r w:rsidR="008C15A7">
        <w:t xml:space="preserve"> </w:t>
      </w:r>
      <w:r>
        <w:t>and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great!</w:t>
      </w:r>
      <w:r w:rsidR="008C15A7">
        <w:t xml:space="preserve"> </w:t>
      </w:r>
      <w:r>
        <w:t>What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plan?</w:t>
      </w:r>
      <w:r w:rsidR="00610349">
        <w:t>”</w:t>
      </w:r>
    </w:p>
    <w:p w14:paraId="4ECEA292" w14:textId="77777777" w:rsidR="00722F53" w:rsidRDefault="00E949E9" w:rsidP="008F1C01">
      <w:pPr>
        <w:pStyle w:val="Body-TextTx"/>
      </w:pPr>
      <w:r>
        <w:t>For</w:t>
      </w:r>
      <w:r w:rsidR="008C15A7">
        <w:t xml:space="preserve"> </w:t>
      </w:r>
      <w:r>
        <w:t>three</w:t>
      </w:r>
      <w:r w:rsidR="008C15A7">
        <w:t xml:space="preserve"> </w:t>
      </w:r>
      <w:r>
        <w:t>months,</w:t>
      </w:r>
      <w:r w:rsidR="008C15A7">
        <w:t xml:space="preserve"> </w:t>
      </w:r>
      <w:r>
        <w:t>I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pick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single</w:t>
      </w:r>
      <w:r w:rsidR="008C15A7">
        <w:t xml:space="preserve"> </w:t>
      </w:r>
      <w:r>
        <w:t>phone</w:t>
      </w:r>
      <w:r w:rsidR="008C15A7">
        <w:t xml:space="preserve"> </w:t>
      </w:r>
      <w:r>
        <w:t>call,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day</w:t>
      </w:r>
      <w:r w:rsidR="008C15A7">
        <w:t xml:space="preserve"> </w:t>
      </w:r>
      <w:r>
        <w:lastRenderedPageBreak/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ready,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dialing</w:t>
      </w:r>
      <w:r w:rsidR="008C15A7">
        <w:t xml:space="preserve"> </w:t>
      </w:r>
      <w:r>
        <w:t>and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few</w:t>
      </w:r>
      <w:r w:rsidR="008C15A7">
        <w:t xml:space="preserve"> </w:t>
      </w:r>
      <w:r>
        <w:t>days</w:t>
      </w:r>
      <w:r w:rsidR="008C15A7">
        <w:t xml:space="preserve"> </w:t>
      </w:r>
      <w:r>
        <w:t>made</w:t>
      </w:r>
      <w:r w:rsidR="008C15A7">
        <w:t xml:space="preserve"> </w:t>
      </w:r>
      <w:r>
        <w:t>over</w:t>
      </w:r>
      <w:r w:rsidR="008C15A7">
        <w:t xml:space="preserve"> </w:t>
      </w:r>
      <w:r>
        <w:t>200</w:t>
      </w:r>
      <w:r w:rsidR="008C15A7">
        <w:t xml:space="preserve"> </w:t>
      </w:r>
      <w:r>
        <w:t>phone</w:t>
      </w:r>
      <w:r w:rsidR="008C15A7">
        <w:t xml:space="preserve"> </w:t>
      </w:r>
      <w:r>
        <w:t>calls</w:t>
      </w:r>
      <w:r w:rsidR="008C15A7">
        <w:t xml:space="preserve"> </w:t>
      </w:r>
      <w:r>
        <w:t>to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business.</w:t>
      </w:r>
      <w:r w:rsidR="008C15A7">
        <w:t xml:space="preserve"> </w:t>
      </w:r>
      <w:r>
        <w:t>Within</w:t>
      </w:r>
      <w:r w:rsidR="008C15A7">
        <w:t xml:space="preserve"> </w:t>
      </w:r>
      <w:r>
        <w:t>a</w:t>
      </w:r>
      <w:r w:rsidR="008C15A7">
        <w:t xml:space="preserve"> </w:t>
      </w:r>
      <w:r>
        <w:t>week,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four</w:t>
      </w:r>
      <w:r w:rsidR="008C15A7">
        <w:t xml:space="preserve"> </w:t>
      </w:r>
      <w:r>
        <w:t>interviews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premier</w:t>
      </w:r>
      <w:r w:rsidR="008C15A7">
        <w:t xml:space="preserve"> </w:t>
      </w:r>
      <w:r>
        <w:t>brands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business:</w:t>
      </w:r>
      <w:r w:rsidR="008C15A7">
        <w:t xml:space="preserve"> </w:t>
      </w:r>
      <w:r>
        <w:t>the</w:t>
      </w:r>
      <w:r w:rsidR="008C15A7">
        <w:t xml:space="preserve"> </w:t>
      </w:r>
      <w:r>
        <w:t>National</w:t>
      </w:r>
      <w:r w:rsidR="008C15A7">
        <w:t xml:space="preserve"> </w:t>
      </w:r>
      <w:r>
        <w:t>Football</w:t>
      </w:r>
      <w:r w:rsidR="008C15A7">
        <w:t xml:space="preserve"> </w:t>
      </w:r>
      <w:r>
        <w:t>League,</w:t>
      </w:r>
      <w:r w:rsidR="008C15A7">
        <w:t xml:space="preserve"> </w:t>
      </w:r>
      <w:r>
        <w:t>Reebok,</w:t>
      </w:r>
      <w:r w:rsidR="008C15A7">
        <w:t xml:space="preserve"> </w:t>
      </w:r>
      <w:proofErr w:type="spellStart"/>
      <w:r>
        <w:t>Anshutz</w:t>
      </w:r>
      <w:proofErr w:type="spellEnd"/>
      <w:r w:rsidR="008C15A7">
        <w:t xml:space="preserve"> </w:t>
      </w:r>
      <w:r>
        <w:t>Entertainment</w:t>
      </w:r>
      <w:r w:rsidR="008C15A7">
        <w:t xml:space="preserve"> </w:t>
      </w:r>
      <w:r>
        <w:t>Group</w:t>
      </w:r>
      <w:r w:rsidR="008C15A7">
        <w:t xml:space="preserve"> </w:t>
      </w:r>
      <w:r>
        <w:t>and</w:t>
      </w:r>
      <w:r w:rsidR="008C15A7">
        <w:t xml:space="preserve"> </w:t>
      </w:r>
      <w:r>
        <w:t>National</w:t>
      </w:r>
      <w:r w:rsidR="008C15A7">
        <w:t xml:space="preserve"> </w:t>
      </w:r>
      <w:r>
        <w:t>Basketball</w:t>
      </w:r>
      <w:r w:rsidR="008C15A7">
        <w:t xml:space="preserve"> </w:t>
      </w:r>
      <w:r>
        <w:t>Association.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rousing</w:t>
      </w:r>
      <w:r w:rsidR="008C15A7">
        <w:t xml:space="preserve"> </w:t>
      </w:r>
      <w:r>
        <w:t>endorsement</w:t>
      </w:r>
      <w:r w:rsidR="008C15A7">
        <w:t xml:space="preserve"> </w:t>
      </w:r>
      <w:r>
        <w:t>from</w:t>
      </w:r>
      <w:r w:rsidR="008C15A7">
        <w:t xml:space="preserve"> </w:t>
      </w:r>
      <w:r>
        <w:t>Seth</w:t>
      </w:r>
      <w:r w:rsidR="008C15A7">
        <w:t xml:space="preserve"> </w:t>
      </w:r>
      <w:r>
        <w:t>Berger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current</w:t>
      </w:r>
      <w:r w:rsidR="008C15A7">
        <w:t xml:space="preserve"> </w:t>
      </w:r>
      <w:r>
        <w:t>NBA</w:t>
      </w:r>
      <w:r w:rsidR="008C15A7">
        <w:t xml:space="preserve"> </w:t>
      </w:r>
      <w:r>
        <w:t>Commissioner,</w:t>
      </w:r>
      <w:r w:rsidR="008C15A7">
        <w:t xml:space="preserve"> </w:t>
      </w:r>
      <w:r>
        <w:t>Adam</w:t>
      </w:r>
      <w:r w:rsidR="008C15A7">
        <w:t xml:space="preserve"> </w:t>
      </w:r>
      <w:r>
        <w:t>Silver,</w:t>
      </w:r>
      <w:r w:rsidR="008C15A7">
        <w:t xml:space="preserve"> </w:t>
      </w:r>
      <w:r>
        <w:t>within</w:t>
      </w:r>
      <w:r w:rsidR="008C15A7">
        <w:t xml:space="preserve"> </w:t>
      </w:r>
      <w:r>
        <w:t>a</w:t>
      </w:r>
      <w:r w:rsidR="008C15A7">
        <w:t xml:space="preserve"> </w:t>
      </w:r>
      <w:r>
        <w:t>month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hired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accomplished</w:t>
      </w:r>
      <w:r w:rsidR="008C15A7">
        <w:t xml:space="preserve"> </w:t>
      </w:r>
      <w:r>
        <w:t>Dr.</w:t>
      </w:r>
      <w:r w:rsidR="008C15A7">
        <w:t xml:space="preserve"> </w:t>
      </w:r>
      <w:r>
        <w:t>Bernie</w:t>
      </w:r>
      <w:r w:rsidR="008C15A7">
        <w:t xml:space="preserve"> </w:t>
      </w:r>
      <w:r>
        <w:t>Mullin</w:t>
      </w:r>
      <w:r w:rsidR="008C15A7">
        <w:t xml:space="preserve"> </w:t>
      </w:r>
      <w:r>
        <w:t>and</w:t>
      </w:r>
      <w:r w:rsidR="008C15A7">
        <w:t xml:space="preserve"> </w:t>
      </w:r>
      <w:r>
        <w:t>alongside</w:t>
      </w:r>
      <w:r w:rsidR="008C15A7">
        <w:t xml:space="preserve"> </w:t>
      </w:r>
      <w:r>
        <w:t>the</w:t>
      </w:r>
      <w:r w:rsidR="008C15A7">
        <w:t xml:space="preserve"> </w:t>
      </w:r>
      <w:r>
        <w:t>legendary</w:t>
      </w:r>
      <w:r w:rsidR="008C15A7">
        <w:t xml:space="preserve"> </w:t>
      </w:r>
      <w:r>
        <w:t>Dr.</w:t>
      </w:r>
      <w:r w:rsidR="008C15A7">
        <w:t xml:space="preserve"> </w:t>
      </w:r>
      <w:r>
        <w:t>Bill</w:t>
      </w:r>
      <w:r w:rsidR="008C15A7">
        <w:t xml:space="preserve"> </w:t>
      </w:r>
      <w:r>
        <w:t>Sutton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National</w:t>
      </w:r>
      <w:r w:rsidR="008C15A7">
        <w:t xml:space="preserve"> </w:t>
      </w:r>
      <w:r>
        <w:t>Basketball</w:t>
      </w:r>
      <w:r w:rsidR="008C15A7">
        <w:t xml:space="preserve"> </w:t>
      </w:r>
      <w:r>
        <w:t>Association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newly</w:t>
      </w:r>
      <w:r w:rsidR="008C15A7">
        <w:t xml:space="preserve"> </w:t>
      </w:r>
      <w:r>
        <w:t>formed</w:t>
      </w:r>
      <w:r w:rsidR="008C15A7">
        <w:t xml:space="preserve"> </w:t>
      </w:r>
      <w:r>
        <w:t>group</w:t>
      </w:r>
      <w:r w:rsidR="008C15A7">
        <w:t xml:space="preserve"> </w:t>
      </w:r>
      <w:r>
        <w:t>called</w:t>
      </w:r>
      <w:r w:rsidR="008C15A7">
        <w:t xml:space="preserve"> </w:t>
      </w:r>
      <w:r>
        <w:t>Team</w:t>
      </w:r>
      <w:r w:rsidR="008C15A7">
        <w:t xml:space="preserve"> </w:t>
      </w:r>
      <w:r>
        <w:t>Marketing</w:t>
      </w:r>
      <w:r w:rsidR="008C15A7">
        <w:t xml:space="preserve"> </w:t>
      </w:r>
      <w:r>
        <w:t>and</w:t>
      </w:r>
      <w:r w:rsidR="008C15A7">
        <w:t xml:space="preserve"> </w:t>
      </w:r>
      <w:r>
        <w:t>Business</w:t>
      </w:r>
      <w:r w:rsidR="008C15A7">
        <w:t xml:space="preserve"> </w:t>
      </w:r>
      <w:r>
        <w:t>Operations</w:t>
      </w:r>
      <w:r w:rsidR="008C15A7">
        <w:t xml:space="preserve"> </w:t>
      </w:r>
      <w:r>
        <w:t>which</w:t>
      </w:r>
      <w:r w:rsidR="008C15A7">
        <w:t xml:space="preserve"> </w:t>
      </w:r>
      <w:r>
        <w:t>would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trajectory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career,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approach</w:t>
      </w:r>
      <w:r w:rsidR="008C15A7">
        <w:t xml:space="preserve"> </w:t>
      </w:r>
      <w:r>
        <w:t>to</w:t>
      </w:r>
      <w:r w:rsidR="008C15A7">
        <w:t xml:space="preserve"> </w:t>
      </w:r>
      <w:r>
        <w:t>both</w:t>
      </w:r>
      <w:r w:rsidR="008C15A7">
        <w:t xml:space="preserve"> </w:t>
      </w:r>
      <w:r>
        <w:t>going</w:t>
      </w:r>
      <w:r w:rsidR="008C15A7">
        <w:t xml:space="preserve"> </w:t>
      </w:r>
      <w:r>
        <w:t>forward.</w:t>
      </w:r>
    </w:p>
    <w:p w14:paraId="683F98EC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6ADA866D" w14:textId="77777777" w:rsidR="00722F53" w:rsidRDefault="00E949E9" w:rsidP="008F1C01">
      <w:pPr>
        <w:pStyle w:val="Body-TextTx"/>
      </w:pP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am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different,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better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evolved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because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learned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during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work,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luck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money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period.</w:t>
      </w:r>
      <w:r w:rsidR="008C15A7">
        <w:t xml:space="preserve"> </w:t>
      </w:r>
      <w:r>
        <w:t>As</w:t>
      </w:r>
      <w:r w:rsidR="008C15A7">
        <w:t xml:space="preserve"> </w:t>
      </w:r>
      <w:r>
        <w:t>scary</w:t>
      </w:r>
      <w:r w:rsidR="008C15A7">
        <w:t xml:space="preserve"> </w:t>
      </w:r>
      <w:r>
        <w:t>and</w:t>
      </w:r>
      <w:r w:rsidR="008C15A7">
        <w:t xml:space="preserve"> </w:t>
      </w:r>
      <w:r>
        <w:t>confusing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was,</w:t>
      </w:r>
      <w:r w:rsidR="008C15A7">
        <w:t xml:space="preserve"> </w:t>
      </w:r>
      <w:r>
        <w:t>it</w:t>
      </w:r>
      <w:r w:rsidR="008C15A7">
        <w:t xml:space="preserve"> </w:t>
      </w:r>
      <w:r>
        <w:t>brought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it</w:t>
      </w:r>
      <w:r w:rsidR="008C15A7">
        <w:t xml:space="preserve"> </w:t>
      </w:r>
      <w:r>
        <w:t>meant</w:t>
      </w:r>
      <w:r w:rsidR="008C15A7">
        <w:t xml:space="preserve"> </w:t>
      </w:r>
      <w:r>
        <w:t>to</w:t>
      </w:r>
      <w:r w:rsidR="008C15A7">
        <w:t xml:space="preserve"> </w:t>
      </w:r>
      <w:r>
        <w:t>run</w:t>
      </w:r>
      <w:r w:rsidR="008C15A7">
        <w:t xml:space="preserve"> </w:t>
      </w:r>
      <w:r>
        <w:t>a</w:t>
      </w:r>
      <w:r w:rsidR="008C15A7">
        <w:t xml:space="preserve"> </w:t>
      </w:r>
      <w:r>
        <w:t>business,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some</w:t>
      </w:r>
      <w:r w:rsidR="008C15A7">
        <w:t xml:space="preserve"> </w:t>
      </w:r>
      <w:r>
        <w:t>humility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reset</w:t>
      </w:r>
      <w:r w:rsidR="008C15A7">
        <w:t xml:space="preserve"> </w:t>
      </w:r>
      <w:r>
        <w:t>and</w:t>
      </w:r>
      <w:r w:rsidR="008C15A7">
        <w:t xml:space="preserve"> </w:t>
      </w:r>
      <w:r>
        <w:t>reshape</w:t>
      </w:r>
      <w:r w:rsidR="008C15A7">
        <w:t xml:space="preserve"> </w:t>
      </w:r>
      <w:r>
        <w:t>my</w:t>
      </w:r>
      <w:r w:rsidR="008C15A7">
        <w:t xml:space="preserve"> </w:t>
      </w:r>
      <w:r>
        <w:t>approach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and</w:t>
      </w:r>
      <w:r w:rsidR="008C15A7">
        <w:t xml:space="preserve"> </w:t>
      </w:r>
      <w:r>
        <w:t>life.</w:t>
      </w:r>
      <w:r w:rsidR="008C15A7">
        <w:t xml:space="preserve"> </w:t>
      </w:r>
      <w:r>
        <w:t>My</w:t>
      </w:r>
      <w:r w:rsidR="008C15A7">
        <w:t xml:space="preserve"> </w:t>
      </w:r>
      <w:r>
        <w:t>deep</w:t>
      </w:r>
      <w:r w:rsidR="008C15A7">
        <w:t xml:space="preserve"> </w:t>
      </w:r>
      <w:r>
        <w:t>funk</w:t>
      </w:r>
      <w:r w:rsidR="008C15A7">
        <w:t xml:space="preserve"> </w:t>
      </w:r>
      <w:r>
        <w:t>was</w:t>
      </w:r>
      <w:r w:rsidR="008C15A7">
        <w:t xml:space="preserve"> </w:t>
      </w:r>
      <w:r>
        <w:t>lifted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changed</w:t>
      </w:r>
      <w:r w:rsidR="008C15A7">
        <w:t xml:space="preserve"> </w:t>
      </w:r>
      <w:r>
        <w:t>the</w:t>
      </w:r>
      <w:r w:rsidR="008C15A7">
        <w:t xml:space="preserve"> </w:t>
      </w:r>
      <w:r>
        <w:t>race:</w:t>
      </w:r>
      <w:r w:rsidR="008C15A7">
        <w:t xml:space="preserve"> </w:t>
      </w:r>
      <w:r>
        <w:t>I</w:t>
      </w:r>
      <w:r w:rsidR="008C15A7">
        <w:t xml:space="preserve"> </w:t>
      </w:r>
      <w:r>
        <w:t>read,</w:t>
      </w:r>
      <w:r w:rsidR="008C15A7">
        <w:t xml:space="preserve"> </w:t>
      </w:r>
      <w:r>
        <w:t>exercised,</w:t>
      </w:r>
      <w:r w:rsidR="008C15A7">
        <w:t xml:space="preserve"> </w:t>
      </w:r>
      <w:r>
        <w:t>and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finding</w:t>
      </w:r>
      <w:r w:rsidR="008C15A7">
        <w:t xml:space="preserve"> </w:t>
      </w:r>
      <w:r>
        <w:t>my</w:t>
      </w:r>
      <w:r w:rsidR="008C15A7">
        <w:t xml:space="preserve"> </w:t>
      </w:r>
      <w:r>
        <w:t>authenticity.</w:t>
      </w:r>
      <w:r w:rsidR="008C15A7">
        <w:t xml:space="preserve"> </w:t>
      </w:r>
      <w:r>
        <w:t>Intellectual</w:t>
      </w:r>
      <w:r w:rsidR="008C15A7">
        <w:t xml:space="preserve"> </w:t>
      </w:r>
      <w:r>
        <w:t>curiosity</w:t>
      </w:r>
      <w:r w:rsidR="008C15A7">
        <w:t xml:space="preserve"> </w:t>
      </w:r>
      <w:r>
        <w:t>through</w:t>
      </w:r>
      <w:r w:rsidR="008C15A7">
        <w:t xml:space="preserve"> </w:t>
      </w:r>
      <w:r>
        <w:t>reading</w:t>
      </w:r>
      <w:r w:rsidR="008C15A7">
        <w:t xml:space="preserve"> </w:t>
      </w:r>
      <w:r>
        <w:t>and</w:t>
      </w:r>
      <w:r w:rsidR="008C15A7">
        <w:t xml:space="preserve"> </w:t>
      </w:r>
      <w:r>
        <w:t>learning</w:t>
      </w:r>
      <w:r w:rsidR="008C15A7">
        <w:t xml:space="preserve"> </w:t>
      </w:r>
      <w:r>
        <w:t>brought</w:t>
      </w:r>
      <w:r w:rsidR="008C15A7">
        <w:t xml:space="preserve"> </w:t>
      </w:r>
      <w:r>
        <w:t>me</w:t>
      </w:r>
      <w:r w:rsidR="008C15A7">
        <w:t xml:space="preserve"> </w:t>
      </w:r>
      <w:r>
        <w:t>clarity</w:t>
      </w:r>
      <w:r w:rsidR="008C15A7">
        <w:t xml:space="preserve"> </w:t>
      </w:r>
      <w:r>
        <w:t>and</w:t>
      </w:r>
      <w:r w:rsidR="008C15A7">
        <w:t xml:space="preserve"> </w:t>
      </w:r>
      <w:r>
        <w:t>opened</w:t>
      </w:r>
      <w:r w:rsidR="008C15A7">
        <w:t xml:space="preserve"> </w:t>
      </w:r>
      <w:r>
        <w:t>my</w:t>
      </w:r>
      <w:r w:rsidR="008C15A7">
        <w:t xml:space="preserve"> </w:t>
      </w:r>
      <w:r>
        <w:t>mind.</w:t>
      </w:r>
      <w:r w:rsidR="008C15A7">
        <w:t xml:space="preserve"> </w:t>
      </w:r>
      <w:r>
        <w:t>One</w:t>
      </w:r>
      <w:r w:rsidR="008C15A7">
        <w:t xml:space="preserve"> </w:t>
      </w:r>
      <w:r>
        <w:t>book</w:t>
      </w:r>
      <w:r w:rsidR="008C15A7">
        <w:t xml:space="preserve"> </w:t>
      </w:r>
      <w:r>
        <w:t>Lisa</w:t>
      </w:r>
      <w:r w:rsidR="008C15A7">
        <w:t xml:space="preserve"> </w:t>
      </w:r>
      <w:r>
        <w:t>suggested</w:t>
      </w:r>
      <w:r w:rsidR="008C15A7">
        <w:t xml:space="preserve"> </w:t>
      </w:r>
      <w:r>
        <w:t>during</w:t>
      </w:r>
      <w:r w:rsidR="008C15A7">
        <w:t xml:space="preserve"> </w:t>
      </w:r>
      <w:r>
        <w:t>that</w:t>
      </w:r>
      <w:r w:rsidR="008C15A7">
        <w:t xml:space="preserve"> </w:t>
      </w:r>
      <w:r>
        <w:t>period</w:t>
      </w:r>
      <w:r w:rsidR="008C15A7">
        <w:t xml:space="preserve"> </w:t>
      </w:r>
      <w:r>
        <w:t>was</w:t>
      </w:r>
      <w:r w:rsidR="008C15A7">
        <w:t xml:space="preserve"> </w:t>
      </w:r>
      <w:r w:rsidRPr="00BC4DEA">
        <w:rPr>
          <w:rStyle w:val="itali"/>
        </w:rPr>
        <w:t>Leadership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Self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Deception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Arbinger</w:t>
      </w:r>
      <w:r w:rsidR="008C15A7">
        <w:t xml:space="preserve"> </w:t>
      </w:r>
      <w:r>
        <w:t>Group.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transformational</w:t>
      </w:r>
      <w:r w:rsidR="008C15A7">
        <w:t xml:space="preserve"> </w:t>
      </w:r>
      <w:r>
        <w:t>in</w:t>
      </w:r>
      <w:r w:rsidR="008C15A7">
        <w:t xml:space="preserve"> </w:t>
      </w:r>
      <w:r>
        <w:t>helping</w:t>
      </w:r>
      <w:r w:rsidR="008C15A7">
        <w:t xml:space="preserve"> </w:t>
      </w:r>
      <w:r>
        <w:t>me</w:t>
      </w:r>
      <w:r w:rsidR="008C15A7">
        <w:t xml:space="preserve"> </w:t>
      </w:r>
      <w:r>
        <w:t>clear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that</w:t>
      </w:r>
      <w:r w:rsidR="008C15A7">
        <w:t xml:space="preserve"> </w:t>
      </w:r>
      <w:r>
        <w:t>funk</w:t>
      </w:r>
      <w:r w:rsidR="008C15A7">
        <w:t xml:space="preserve"> </w:t>
      </w:r>
      <w:r>
        <w:t>that</w:t>
      </w:r>
      <w:r w:rsidR="008C15A7">
        <w:t xml:space="preserve"> </w:t>
      </w:r>
      <w:r>
        <w:t>everyone</w:t>
      </w:r>
      <w:r w:rsidR="008C15A7">
        <w:t xml:space="preserve"> </w:t>
      </w:r>
      <w:r>
        <w:t>who</w:t>
      </w:r>
      <w:r w:rsidR="008C15A7">
        <w:t xml:space="preserve"> </w:t>
      </w:r>
      <w:r>
        <w:t>has</w:t>
      </w:r>
      <w:r w:rsidR="008C15A7">
        <w:t xml:space="preserve"> </w:t>
      </w:r>
      <w:r>
        <w:t>worked</w:t>
      </w:r>
      <w:r w:rsidR="008C15A7">
        <w:t xml:space="preserve"> </w:t>
      </w:r>
      <w:r>
        <w:t>with</w:t>
      </w:r>
      <w:r w:rsidR="008C15A7">
        <w:t xml:space="preserve"> </w:t>
      </w:r>
      <w:r>
        <w:t>me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NBA,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and</w:t>
      </w:r>
      <w:r w:rsidR="008C15A7">
        <w:t xml:space="preserve"> </w:t>
      </w:r>
      <w:r>
        <w:t>HBSE</w:t>
      </w:r>
      <w:r w:rsidR="008C15A7">
        <w:t xml:space="preserve"> </w:t>
      </w:r>
      <w:r>
        <w:t>has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read</w:t>
      </w:r>
      <w:r w:rsidR="008C15A7">
        <w:t xml:space="preserve"> </w:t>
      </w:r>
      <w:r>
        <w:t>it</w:t>
      </w:r>
      <w:r w:rsidR="008C15A7">
        <w:t xml:space="preserve"> </w:t>
      </w:r>
      <w:r>
        <w:t>before</w:t>
      </w:r>
      <w:r w:rsidR="008C15A7">
        <w:t xml:space="preserve"> </w:t>
      </w:r>
      <w:r>
        <w:t>they</w:t>
      </w:r>
      <w:r w:rsidR="008C15A7">
        <w:t xml:space="preserve"> </w:t>
      </w:r>
      <w:r>
        <w:t>start.</w:t>
      </w:r>
    </w:p>
    <w:p w14:paraId="5C63E4A1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pick-up</w:t>
      </w:r>
      <w:r w:rsidR="008C15A7">
        <w:t xml:space="preserve"> </w:t>
      </w:r>
      <w:r>
        <w:t>hoop</w:t>
      </w:r>
      <w:r w:rsidR="008C15A7">
        <w:t xml:space="preserve"> </w:t>
      </w:r>
      <w:r>
        <w:t>run</w:t>
      </w:r>
      <w:r w:rsidR="008C15A7">
        <w:t xml:space="preserve"> </w:t>
      </w:r>
      <w:r>
        <w:t>is</w:t>
      </w:r>
      <w:r w:rsidR="008C15A7">
        <w:t xml:space="preserve"> </w:t>
      </w:r>
      <w:r>
        <w:t>still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escape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I</w:t>
      </w:r>
      <w:r w:rsidR="008C15A7">
        <w:t xml:space="preserve"> </w:t>
      </w:r>
      <w:r>
        <w:t>need</w:t>
      </w:r>
      <w:r w:rsidR="008C15A7">
        <w:t xml:space="preserve"> </w:t>
      </w:r>
      <w:r>
        <w:t>that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something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sound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bouncing</w:t>
      </w:r>
      <w:r w:rsidR="008C15A7">
        <w:t xml:space="preserve"> </w:t>
      </w:r>
      <w:r>
        <w:t>ball,</w:t>
      </w:r>
      <w:r w:rsidR="008C15A7">
        <w:t xml:space="preserve"> </w:t>
      </w:r>
      <w:r>
        <w:t>the</w:t>
      </w:r>
      <w:r w:rsidR="008C15A7">
        <w:t xml:space="preserve"> </w:t>
      </w:r>
      <w:r>
        <w:t>anxiety</w:t>
      </w:r>
      <w:r w:rsidR="008C15A7">
        <w:t xml:space="preserve"> </w:t>
      </w:r>
      <w:r>
        <w:t>before</w:t>
      </w:r>
      <w:r w:rsidR="008C15A7">
        <w:t xml:space="preserve"> </w:t>
      </w:r>
      <w:r>
        <w:t>we</w:t>
      </w:r>
      <w:r w:rsidR="008C15A7">
        <w:t xml:space="preserve"> </w:t>
      </w:r>
      <w:r>
        <w:t>shoot</w:t>
      </w:r>
      <w:r w:rsidR="008C15A7">
        <w:t xml:space="preserve"> </w:t>
      </w:r>
      <w:r>
        <w:t>for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competitive</w:t>
      </w:r>
      <w:r w:rsidR="008C15A7">
        <w:t xml:space="preserve"> </w:t>
      </w:r>
      <w:r>
        <w:t>fight</w:t>
      </w:r>
      <w:r w:rsidR="008C15A7">
        <w:t xml:space="preserve"> </w:t>
      </w:r>
      <w:r>
        <w:t>to</w:t>
      </w:r>
      <w:r w:rsidR="008C15A7">
        <w:t xml:space="preserve"> </w:t>
      </w:r>
      <w:r>
        <w:t>hold</w:t>
      </w:r>
      <w:r w:rsidR="008C15A7">
        <w:t xml:space="preserve"> </w:t>
      </w:r>
      <w:r>
        <w:t>the</w:t>
      </w:r>
      <w:r w:rsidR="008C15A7">
        <w:t xml:space="preserve"> </w:t>
      </w:r>
      <w:r>
        <w:t>court</w:t>
      </w:r>
      <w:r w:rsidR="008C15A7">
        <w:t xml:space="preserve"> </w:t>
      </w:r>
      <w:r>
        <w:t>that</w:t>
      </w:r>
      <w:r w:rsidR="008C15A7">
        <w:t xml:space="preserve"> </w:t>
      </w:r>
      <w:r>
        <w:t>stays</w:t>
      </w:r>
      <w:r w:rsidR="008C15A7">
        <w:t xml:space="preserve"> </w:t>
      </w:r>
      <w:r>
        <w:t>with</w:t>
      </w:r>
      <w:r w:rsidR="008C15A7">
        <w:t xml:space="preserve"> </w:t>
      </w:r>
      <w:r>
        <w:t>me</w:t>
      </w:r>
      <w:r w:rsidR="008C15A7">
        <w:t xml:space="preserve"> </w:t>
      </w:r>
      <w:r>
        <w:t>today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find</w:t>
      </w:r>
      <w:r w:rsidR="008C15A7">
        <w:t xml:space="preserve"> </w:t>
      </w:r>
      <w:r>
        <w:t>me</w:t>
      </w:r>
      <w:r w:rsidR="008C15A7">
        <w:t xml:space="preserve"> </w:t>
      </w:r>
      <w:r>
        <w:t>dribbling,</w:t>
      </w:r>
      <w:r w:rsidR="008C15A7">
        <w:t xml:space="preserve"> </w:t>
      </w:r>
      <w:r>
        <w:t>passing,</w:t>
      </w:r>
      <w:r w:rsidR="008C15A7">
        <w:t xml:space="preserve"> </w:t>
      </w:r>
      <w:r>
        <w:t>shooting</w:t>
      </w:r>
      <w:r w:rsidR="008C15A7">
        <w:t xml:space="preserve"> </w:t>
      </w:r>
      <w:r>
        <w:t>and</w:t>
      </w:r>
      <w:r w:rsidR="008C15A7">
        <w:t xml:space="preserve"> </w:t>
      </w:r>
      <w:r>
        <w:t>talking</w:t>
      </w:r>
      <w:r w:rsidR="008C15A7">
        <w:t xml:space="preserve"> </w:t>
      </w:r>
      <w:r>
        <w:t>trash</w:t>
      </w:r>
      <w:r w:rsidR="008C15A7">
        <w:t xml:space="preserve"> </w:t>
      </w:r>
      <w:r>
        <w:t>before</w:t>
      </w:r>
      <w:r w:rsidR="008C15A7">
        <w:t xml:space="preserve"> </w:t>
      </w:r>
      <w:r>
        <w:t>every</w:t>
      </w:r>
      <w:r w:rsidR="008C15A7">
        <w:t xml:space="preserve"> </w:t>
      </w:r>
      <w:r>
        <w:t>76ers</w:t>
      </w:r>
      <w:r w:rsidR="008C15A7">
        <w:t xml:space="preserve"> </w:t>
      </w:r>
      <w:r>
        <w:t>game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training</w:t>
      </w:r>
      <w:r w:rsidR="008C15A7">
        <w:t xml:space="preserve"> </w:t>
      </w:r>
      <w:r>
        <w:t>complex</w:t>
      </w:r>
      <w:r w:rsidR="008C15A7">
        <w:t xml:space="preserve"> </w:t>
      </w:r>
      <w:r>
        <w:t>in</w:t>
      </w:r>
      <w:r w:rsidR="008C15A7">
        <w:t xml:space="preserve"> </w:t>
      </w:r>
      <w:r>
        <w:lastRenderedPageBreak/>
        <w:t>Camden,</w:t>
      </w:r>
      <w:r w:rsidR="008C15A7">
        <w:t xml:space="preserve"> </w:t>
      </w:r>
      <w:r>
        <w:t>NJ.</w:t>
      </w:r>
      <w:r w:rsidR="008C15A7">
        <w:t xml:space="preserve"> </w:t>
      </w:r>
      <w:r>
        <w:t>While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not</w:t>
      </w:r>
      <w:r w:rsidR="008C15A7">
        <w:t xml:space="preserve"> </w:t>
      </w:r>
      <w:r>
        <w:t>be</w:t>
      </w:r>
      <w:r w:rsidR="008C15A7">
        <w:t xml:space="preserve"> </w:t>
      </w:r>
      <w:r>
        <w:t>much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court,</w:t>
      </w:r>
      <w:r w:rsidR="008C15A7">
        <w:t xml:space="preserve"> </w:t>
      </w:r>
      <w:r>
        <w:t>it</w:t>
      </w:r>
      <w:r w:rsidR="008C15A7">
        <w:t xml:space="preserve"> </w:t>
      </w:r>
      <w:r>
        <w:t>could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spin</w:t>
      </w:r>
      <w:r w:rsidR="008C15A7">
        <w:t xml:space="preserve"> </w:t>
      </w:r>
      <w:r>
        <w:t>class,</w:t>
      </w:r>
      <w:r w:rsidR="008C15A7">
        <w:t xml:space="preserve"> </w:t>
      </w:r>
      <w:r>
        <w:t>yoga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run,</w:t>
      </w:r>
      <w:r w:rsidR="008C15A7">
        <w:t xml:space="preserve"> </w:t>
      </w:r>
      <w:r>
        <w:t>but</w:t>
      </w:r>
      <w:r w:rsidR="008C15A7">
        <w:t xml:space="preserve"> </w:t>
      </w:r>
      <w:r>
        <w:t>physical</w:t>
      </w:r>
      <w:r w:rsidR="008C15A7">
        <w:t xml:space="preserve"> </w:t>
      </w:r>
      <w:r>
        <w:t>health</w:t>
      </w:r>
      <w:r w:rsidR="008C15A7">
        <w:t xml:space="preserve"> </w:t>
      </w:r>
      <w:r>
        <w:t>drives</w:t>
      </w:r>
      <w:r w:rsidR="008C15A7">
        <w:t xml:space="preserve"> </w:t>
      </w:r>
      <w:r>
        <w:t>well-being.</w:t>
      </w:r>
      <w:r w:rsidR="008C15A7">
        <w:t xml:space="preserve"> </w:t>
      </w:r>
      <w:r>
        <w:t>Lastly,</w:t>
      </w:r>
      <w:r w:rsidR="008C15A7">
        <w:t xml:space="preserve"> </w:t>
      </w:r>
      <w:r>
        <w:t>that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Alexa</w:t>
      </w:r>
      <w:r w:rsidR="008C15A7">
        <w:t xml:space="preserve"> </w:t>
      </w:r>
      <w:r>
        <w:t>taking</w:t>
      </w:r>
      <w:r w:rsidR="008C15A7">
        <w:t xml:space="preserve"> </w:t>
      </w:r>
      <w:r>
        <w:t>long</w:t>
      </w:r>
      <w:r w:rsidR="008C15A7">
        <w:t xml:space="preserve"> </w:t>
      </w:r>
      <w:r>
        <w:t>walks</w:t>
      </w:r>
      <w:r w:rsidR="008C15A7">
        <w:t xml:space="preserve"> </w:t>
      </w:r>
      <w:r>
        <w:t>and</w:t>
      </w:r>
      <w:r w:rsidR="008C15A7">
        <w:t xml:space="preserve"> </w:t>
      </w:r>
      <w:r>
        <w:t>runs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grocery</w:t>
      </w:r>
      <w:r w:rsidR="008C15A7">
        <w:t xml:space="preserve"> </w:t>
      </w:r>
      <w:r>
        <w:t>store</w:t>
      </w:r>
      <w:r w:rsidR="008C15A7">
        <w:t xml:space="preserve"> </w:t>
      </w:r>
      <w:r>
        <w:t>together,</w:t>
      </w:r>
      <w:r w:rsidR="008C15A7">
        <w:t xml:space="preserve"> </w:t>
      </w:r>
      <w:r>
        <w:t>buckling</w:t>
      </w:r>
      <w:r w:rsidR="008C15A7">
        <w:t xml:space="preserve"> </w:t>
      </w:r>
      <w:r>
        <w:t>her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car</w:t>
      </w:r>
      <w:r w:rsidR="008C15A7">
        <w:t xml:space="preserve"> </w:t>
      </w:r>
      <w:r>
        <w:t>seat,</w:t>
      </w:r>
      <w:r w:rsidR="008C15A7">
        <w:t xml:space="preserve"> </w:t>
      </w:r>
      <w:r>
        <w:t>making</w:t>
      </w:r>
      <w:r w:rsidR="008C15A7">
        <w:t xml:space="preserve"> </w:t>
      </w:r>
      <w:r>
        <w:t>her</w:t>
      </w:r>
      <w:r w:rsidR="008C15A7">
        <w:t xml:space="preserve"> </w:t>
      </w:r>
      <w:r>
        <w:t>lunch</w:t>
      </w:r>
      <w:r w:rsidR="008C15A7">
        <w:t xml:space="preserve"> </w:t>
      </w:r>
      <w:r>
        <w:t>and</w:t>
      </w:r>
      <w:r w:rsidR="008C15A7">
        <w:t xml:space="preserve"> </w:t>
      </w:r>
      <w:r>
        <w:t>reading</w:t>
      </w:r>
      <w:r w:rsidR="008C15A7">
        <w:t xml:space="preserve"> </w:t>
      </w:r>
      <w:r>
        <w:t>her</w:t>
      </w:r>
      <w:r w:rsidR="008C15A7">
        <w:t xml:space="preserve"> </w:t>
      </w:r>
      <w:r>
        <w:t>bedtime</w:t>
      </w:r>
      <w:r w:rsidR="008C15A7">
        <w:t xml:space="preserve"> </w:t>
      </w:r>
      <w:r>
        <w:t>stories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better</w:t>
      </w:r>
      <w:r w:rsidR="008C15A7">
        <w:t xml:space="preserve"> </w:t>
      </w:r>
      <w:r>
        <w:t>understand</w:t>
      </w:r>
      <w:r w:rsidR="008C15A7">
        <w:t xml:space="preserve"> </w:t>
      </w:r>
      <w:r>
        <w:t>the</w:t>
      </w:r>
      <w:r w:rsidR="008C15A7">
        <w:t xml:space="preserve"> </w:t>
      </w:r>
      <w:r>
        <w:t>foundation</w:t>
      </w:r>
      <w:r w:rsidR="008C15A7">
        <w:t xml:space="preserve"> </w:t>
      </w:r>
      <w:r>
        <w:t>of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life.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with</w:t>
      </w:r>
      <w:r w:rsidR="008C15A7">
        <w:t xml:space="preserve"> </w:t>
      </w:r>
      <w:r>
        <w:t>our</w:t>
      </w:r>
      <w:r w:rsidR="008C15A7">
        <w:t xml:space="preserve"> </w:t>
      </w:r>
      <w:r>
        <w:t>children</w:t>
      </w:r>
      <w:r w:rsidR="008C15A7">
        <w:t xml:space="preserve"> </w:t>
      </w:r>
      <w:r>
        <w:t>is</w:t>
      </w:r>
      <w:r w:rsidR="008C15A7">
        <w:t xml:space="preserve"> </w:t>
      </w:r>
      <w:r>
        <w:t>precious</w:t>
      </w:r>
      <w:r w:rsidR="008C15A7">
        <w:t xml:space="preserve"> </w:t>
      </w:r>
      <w:r>
        <w:t>and</w:t>
      </w:r>
      <w:r w:rsidR="008C15A7">
        <w:t xml:space="preserve"> </w:t>
      </w:r>
      <w:r>
        <w:t>being</w:t>
      </w:r>
      <w:r w:rsidR="008C15A7">
        <w:t xml:space="preserve"> </w:t>
      </w:r>
      <w:r>
        <w:t>and</w:t>
      </w:r>
      <w:r w:rsidR="008C15A7">
        <w:t xml:space="preserve"> </w:t>
      </w:r>
      <w:r>
        <w:t>staying</w:t>
      </w:r>
      <w:r w:rsidR="008C15A7">
        <w:t xml:space="preserve"> </w:t>
      </w:r>
      <w:r>
        <w:t>connected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three</w:t>
      </w:r>
      <w:r w:rsidR="008C15A7">
        <w:t xml:space="preserve"> </w:t>
      </w:r>
      <w:r>
        <w:t>daughters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gift</w:t>
      </w:r>
      <w:r w:rsidR="008C15A7">
        <w:t xml:space="preserve"> </w:t>
      </w:r>
      <w:r>
        <w:t>that</w:t>
      </w:r>
      <w:r w:rsidR="008C15A7">
        <w:t xml:space="preserve"> </w:t>
      </w:r>
      <w:r>
        <w:t>keeps</w:t>
      </w:r>
      <w:r w:rsidR="008C15A7">
        <w:t xml:space="preserve"> </w:t>
      </w:r>
      <w:r>
        <w:t>on</w:t>
      </w:r>
      <w:r w:rsidR="008C15A7">
        <w:t xml:space="preserve"> </w:t>
      </w:r>
      <w:r>
        <w:t>giving</w:t>
      </w:r>
      <w:r w:rsidR="008C15A7">
        <w:t xml:space="preserve"> </w:t>
      </w:r>
      <w:r>
        <w:t>(except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teenagers,</w:t>
      </w:r>
      <w:r w:rsidR="008C15A7">
        <w:t xml:space="preserve"> </w:t>
      </w:r>
      <w:r>
        <w:t>kidding,</w:t>
      </w:r>
      <w:r w:rsidR="008C15A7">
        <w:t xml:space="preserve"> </w:t>
      </w:r>
      <w:r>
        <w:t>not</w:t>
      </w:r>
      <w:r w:rsidR="008C15A7">
        <w:t xml:space="preserve"> </w:t>
      </w:r>
      <w:r>
        <w:t>really,</w:t>
      </w:r>
      <w:r w:rsidR="008C15A7">
        <w:t xml:space="preserve"> </w:t>
      </w:r>
      <w:r>
        <w:t>no</w:t>
      </w:r>
      <w:r w:rsidR="008C15A7">
        <w:t xml:space="preserve"> </w:t>
      </w:r>
      <w:r>
        <w:t>seriously</w:t>
      </w:r>
      <w:r w:rsidR="008C15A7">
        <w:t xml:space="preserve"> </w:t>
      </w:r>
      <w:r>
        <w:t>just</w:t>
      </w:r>
      <w:r w:rsidR="008C15A7">
        <w:t xml:space="preserve"> </w:t>
      </w:r>
      <w:r>
        <w:t>kidding.)</w:t>
      </w:r>
    </w:p>
    <w:p w14:paraId="7F46D704" w14:textId="77777777" w:rsidR="00017929" w:rsidRPr="00CB40F9" w:rsidRDefault="00E949E9" w:rsidP="00F96744">
      <w:pPr>
        <w:pStyle w:val="B-HeadBhead"/>
      </w:pPr>
      <w:r w:rsidRPr="00CB40F9">
        <w:t>The</w:t>
      </w:r>
      <w:r w:rsidR="008C15A7" w:rsidRPr="00CB40F9">
        <w:t xml:space="preserve"> </w:t>
      </w:r>
      <w:r w:rsidRPr="00CB40F9">
        <w:t>Bottom</w:t>
      </w:r>
      <w:r w:rsidR="008C15A7" w:rsidRPr="00CB40F9">
        <w:t xml:space="preserve"> </w:t>
      </w:r>
      <w:r w:rsidRPr="00CB40F9">
        <w:t>Line</w:t>
      </w:r>
    </w:p>
    <w:p w14:paraId="5BB3AF2F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bottom</w:t>
      </w:r>
      <w:r w:rsidR="008C15A7">
        <w:t xml:space="preserve"> </w:t>
      </w:r>
      <w:r>
        <w:t>line</w:t>
      </w:r>
      <w:r w:rsidR="008C15A7">
        <w:t xml:space="preserve"> </w:t>
      </w:r>
      <w:r>
        <w:t>is</w:t>
      </w:r>
      <w:r w:rsidR="008C15A7">
        <w:t xml:space="preserve"> </w:t>
      </w:r>
      <w:r>
        <w:t>this: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have</w:t>
      </w:r>
      <w:r w:rsidR="008C15A7">
        <w:t xml:space="preserve"> </w:t>
      </w:r>
      <w:r>
        <w:t>our</w:t>
      </w:r>
      <w:r w:rsidR="008C15A7">
        <w:t xml:space="preserve"> </w:t>
      </w:r>
      <w:r>
        <w:t>time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aren</w:t>
      </w:r>
      <w:r w:rsidR="00610349">
        <w:t>’</w:t>
      </w:r>
      <w:r>
        <w:t>t</w:t>
      </w:r>
      <w:r w:rsidR="008C15A7">
        <w:t xml:space="preserve"> </w:t>
      </w:r>
      <w:r>
        <w:t>going</w:t>
      </w:r>
      <w:r w:rsidR="008C15A7">
        <w:t xml:space="preserve"> </w:t>
      </w:r>
      <w:r>
        <w:t>well</w:t>
      </w:r>
      <w:r w:rsidR="00C33184">
        <w:t>—</w:t>
      </w:r>
      <w:r>
        <w:t>family,</w:t>
      </w:r>
      <w:r w:rsidR="008C15A7">
        <w:t xml:space="preserve"> </w:t>
      </w:r>
      <w:r>
        <w:t>work,</w:t>
      </w:r>
      <w:r w:rsidR="008C15A7">
        <w:t xml:space="preserve"> </w:t>
      </w:r>
      <w:r>
        <w:t>life,</w:t>
      </w:r>
      <w:r w:rsidR="008C15A7">
        <w:t xml:space="preserve"> </w:t>
      </w:r>
      <w:r>
        <w:t>money</w:t>
      </w:r>
      <w:r w:rsidR="00C33184">
        <w:t>—</w:t>
      </w:r>
      <w:r>
        <w:t>it</w:t>
      </w:r>
      <w:r w:rsidR="008C15A7">
        <w:t xml:space="preserve"> </w:t>
      </w:r>
      <w:r>
        <w:t>happens.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these</w:t>
      </w:r>
      <w:r w:rsidR="008C15A7">
        <w:t xml:space="preserve"> </w:t>
      </w:r>
      <w:r>
        <w:t>experiences</w:t>
      </w:r>
      <w:r w:rsidR="008C15A7">
        <w:t xml:space="preserve"> </w:t>
      </w:r>
      <w:r>
        <w:t>are</w:t>
      </w:r>
      <w:r w:rsidR="008C15A7">
        <w:t xml:space="preserve"> </w:t>
      </w:r>
      <w:r>
        <w:t>so</w:t>
      </w:r>
      <w:r w:rsidR="008C15A7">
        <w:t xml:space="preserve"> </w:t>
      </w:r>
      <w:r>
        <w:t>bad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engulf</w:t>
      </w:r>
      <w:r w:rsidR="008C15A7">
        <w:t xml:space="preserve"> </w:t>
      </w:r>
      <w:r>
        <w:t>every</w:t>
      </w:r>
      <w:r w:rsidR="008C15A7">
        <w:t xml:space="preserve"> </w:t>
      </w:r>
      <w:r>
        <w:t>waking</w:t>
      </w:r>
      <w:r w:rsidR="008C15A7">
        <w:t xml:space="preserve"> </w:t>
      </w:r>
      <w:r>
        <w:t>moment</w:t>
      </w:r>
      <w:r w:rsidR="008C15A7">
        <w:t xml:space="preserve"> </w:t>
      </w:r>
      <w:r>
        <w:t>for</w:t>
      </w:r>
      <w:r w:rsidR="008C15A7">
        <w:t xml:space="preserve"> </w:t>
      </w:r>
      <w:r>
        <w:t>weeks,</w:t>
      </w:r>
      <w:r w:rsidR="008C15A7">
        <w:t xml:space="preserve"> </w:t>
      </w:r>
      <w:r>
        <w:t>months,</w:t>
      </w:r>
      <w:r w:rsidR="008C15A7">
        <w:t xml:space="preserve"> </w:t>
      </w:r>
      <w:r>
        <w:t>even</w:t>
      </w:r>
      <w:r w:rsidR="008C15A7">
        <w:t xml:space="preserve"> </w:t>
      </w:r>
      <w:r>
        <w:t>years</w:t>
      </w:r>
      <w:r w:rsidR="00C33184">
        <w:t>—</w:t>
      </w:r>
      <w:r>
        <w:t>a</w:t>
      </w:r>
      <w:r w:rsidR="008C15A7">
        <w:t xml:space="preserve"> </w:t>
      </w:r>
      <w:r>
        <w:t>death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family,</w:t>
      </w:r>
      <w:r w:rsidR="008C15A7">
        <w:t xml:space="preserve"> </w:t>
      </w:r>
      <w:r>
        <w:t>divorce,</w:t>
      </w:r>
      <w:r w:rsidR="008C15A7">
        <w:t xml:space="preserve"> </w:t>
      </w:r>
      <w:r>
        <w:t>miscarriage,</w:t>
      </w:r>
      <w:r w:rsidR="008C15A7">
        <w:t xml:space="preserve"> </w:t>
      </w:r>
      <w:r>
        <w:t>cancer,</w:t>
      </w:r>
      <w:r w:rsidR="008C15A7">
        <w:t xml:space="preserve"> </w:t>
      </w:r>
      <w:r>
        <w:t>depression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leaky</w:t>
      </w:r>
      <w:r w:rsidR="008C15A7">
        <w:t xml:space="preserve"> </w:t>
      </w:r>
      <w:r>
        <w:t>liver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newborn</w:t>
      </w:r>
      <w:r w:rsidR="008C15A7">
        <w:t xml:space="preserve"> </w:t>
      </w:r>
      <w:r>
        <w:t>son.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critical</w:t>
      </w:r>
      <w:r w:rsidR="008C15A7">
        <w:t xml:space="preserve"> </w:t>
      </w:r>
      <w:r>
        <w:t>steps</w:t>
      </w:r>
      <w:r w:rsidR="008C15A7">
        <w:t xml:space="preserve"> </w:t>
      </w:r>
      <w:r>
        <w:t>to</w:t>
      </w:r>
      <w:r w:rsidR="008C15A7">
        <w:t xml:space="preserve"> </w:t>
      </w:r>
      <w:r>
        <w:t>consider</w:t>
      </w:r>
      <w:r w:rsidR="008C15A7">
        <w:t xml:space="preserve"> </w:t>
      </w:r>
      <w:r>
        <w:t>are:</w:t>
      </w:r>
      <w:r w:rsidR="008C15A7">
        <w:t xml:space="preserve"> </w:t>
      </w:r>
      <w:r>
        <w:t>knowing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the</w:t>
      </w:r>
      <w:r w:rsidR="008C15A7">
        <w:t xml:space="preserve"> </w:t>
      </w:r>
      <w:r>
        <w:t>race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running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shut</w:t>
      </w:r>
      <w:r w:rsidR="008C15A7">
        <w:t xml:space="preserve"> </w:t>
      </w:r>
      <w:r>
        <w:t>down</w:t>
      </w:r>
      <w:r w:rsidR="00C33184">
        <w:t>—</w:t>
      </w:r>
      <w:r>
        <w:t>remember</w:t>
      </w:r>
      <w:r w:rsidR="008C15A7">
        <w:t xml:space="preserve"> </w:t>
      </w:r>
      <w:r>
        <w:t>that</w:t>
      </w:r>
      <w:r w:rsidR="008C15A7">
        <w:t xml:space="preserve"> </w:t>
      </w:r>
      <w:r>
        <w:t>isolation</w:t>
      </w:r>
      <w:r w:rsidR="008C15A7">
        <w:t xml:space="preserve"> </w:t>
      </w:r>
      <w:r>
        <w:t>is</w:t>
      </w:r>
      <w:r w:rsidR="008C15A7">
        <w:t xml:space="preserve"> </w:t>
      </w:r>
      <w:r>
        <w:t>your</w:t>
      </w:r>
      <w:r w:rsidR="008C15A7">
        <w:t xml:space="preserve"> </w:t>
      </w:r>
      <w:r>
        <w:t>kryptonite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badly.</w:t>
      </w:r>
      <w:r w:rsidR="008C15A7">
        <w:t xml:space="preserve"> </w:t>
      </w:r>
      <w:r>
        <w:t>Engage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let</w:t>
      </w:r>
      <w:r w:rsidR="008C15A7">
        <w:t xml:space="preserve"> </w:t>
      </w:r>
      <w:r>
        <w:t>ego</w:t>
      </w:r>
      <w:r w:rsidR="008C15A7">
        <w:t xml:space="preserve"> </w:t>
      </w:r>
      <w:r>
        <w:t>or</w:t>
      </w:r>
      <w:r w:rsidR="008C15A7">
        <w:t xml:space="preserve"> </w:t>
      </w:r>
      <w:r>
        <w:t>pride</w:t>
      </w:r>
      <w:r w:rsidR="008C15A7">
        <w:t xml:space="preserve"> </w:t>
      </w:r>
      <w:r>
        <w:t>get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of</w:t>
      </w:r>
      <w:r w:rsidR="008C15A7">
        <w:t xml:space="preserve"> </w:t>
      </w:r>
      <w:r>
        <w:t>good</w:t>
      </w:r>
      <w:r w:rsidR="008C15A7">
        <w:t xml:space="preserve"> </w:t>
      </w:r>
      <w:r>
        <w:t>decision-making</w:t>
      </w:r>
      <w:r w:rsidR="008C15A7">
        <w:t xml:space="preserve"> </w:t>
      </w:r>
      <w:r>
        <w:t>or</w:t>
      </w:r>
      <w:r w:rsidR="008C15A7">
        <w:t xml:space="preserve"> </w:t>
      </w:r>
      <w:r>
        <w:t>getting</w:t>
      </w:r>
      <w:r w:rsidR="008C15A7">
        <w:t xml:space="preserve"> </w:t>
      </w:r>
      <w:r>
        <w:t>help.</w:t>
      </w:r>
    </w:p>
    <w:p w14:paraId="17548C4C" w14:textId="77777777" w:rsidR="00017929" w:rsidRPr="00F5595D" w:rsidRDefault="00E949E9" w:rsidP="00F5595D">
      <w:pPr>
        <w:pStyle w:val="Body-TextTx"/>
        <w:rPr>
          <w:rStyle w:val="boldb"/>
        </w:rPr>
      </w:pPr>
      <w:r w:rsidRPr="00F5595D">
        <w:rPr>
          <w:rStyle w:val="boldb"/>
        </w:rPr>
        <w:t>Your</w:t>
      </w:r>
      <w:r w:rsidR="008C15A7" w:rsidRPr="00F5595D">
        <w:rPr>
          <w:rStyle w:val="boldb"/>
        </w:rPr>
        <w:t xml:space="preserve"> </w:t>
      </w:r>
      <w:r w:rsidRPr="00F5595D">
        <w:rPr>
          <w:rStyle w:val="boldb"/>
        </w:rPr>
        <w:t>Turn!</w:t>
      </w:r>
    </w:p>
    <w:p w14:paraId="2196FA81" w14:textId="77777777" w:rsidR="00017929" w:rsidRPr="00BC4DEA" w:rsidRDefault="00E949E9" w:rsidP="00F5595D">
      <w:pPr>
        <w:pStyle w:val="Body-TextTx"/>
      </w:pPr>
      <w:r w:rsidRPr="00BC4DEA">
        <w:rPr>
          <w:rStyle w:val="boldb"/>
        </w:rPr>
        <w:t>Exercise</w:t>
      </w:r>
    </w:p>
    <w:p w14:paraId="3814F7DD" w14:textId="77777777" w:rsidR="00017929" w:rsidRDefault="00E949E9" w:rsidP="008F1C01">
      <w:pPr>
        <w:pStyle w:val="Body-TextTx"/>
      </w:pP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Moments</w:t>
      </w:r>
      <w:r w:rsidR="008C15A7">
        <w:t xml:space="preserve"> </w:t>
      </w:r>
      <w:r>
        <w:t>That</w:t>
      </w:r>
      <w:r w:rsidR="008C15A7">
        <w:t xml:space="preserve"> </w:t>
      </w:r>
      <w:r>
        <w:t>Matter</w:t>
      </w:r>
    </w:p>
    <w:p w14:paraId="17759A53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received</w:t>
      </w:r>
      <w:r w:rsidR="008C15A7">
        <w:t xml:space="preserve"> </w:t>
      </w:r>
      <w:r>
        <w:t>this</w:t>
      </w:r>
      <w:r w:rsidR="008C15A7">
        <w:t xml:space="preserve"> </w:t>
      </w:r>
      <w:r>
        <w:t>email</w:t>
      </w:r>
      <w:r w:rsidR="008C15A7">
        <w:t xml:space="preserve"> </w:t>
      </w:r>
      <w:r>
        <w:t>from</w:t>
      </w:r>
      <w:r w:rsidR="008C15A7">
        <w:t xml:space="preserve"> </w:t>
      </w:r>
      <w:r>
        <w:t>Jim</w:t>
      </w:r>
      <w:r w:rsidR="008C15A7">
        <w:t xml:space="preserve"> </w:t>
      </w:r>
      <w:r>
        <w:t>Leonard,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when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passed</w:t>
      </w:r>
      <w:r w:rsidR="008C15A7">
        <w:t xml:space="preserve"> </w:t>
      </w:r>
      <w:r>
        <w:t>away:</w:t>
      </w:r>
    </w:p>
    <w:p w14:paraId="7AF2156B" w14:textId="3A1E2392" w:rsidR="001559BF" w:rsidRPr="001559BF" w:rsidRDefault="003A0B0F" w:rsidP="003A0B0F">
      <w:pPr>
        <w:pStyle w:val="LETTER-ALTR-A"/>
      </w:pPr>
      <w:r>
        <w:t>LETTER</w:t>
      </w:r>
      <w:r w:rsidR="001559BF" w:rsidRPr="001559BF">
        <w:t>-A</w:t>
      </w:r>
    </w:p>
    <w:p w14:paraId="15AE2F1B" w14:textId="1E31E385" w:rsidR="00722F53" w:rsidRPr="00BF5750" w:rsidRDefault="00E949E9" w:rsidP="001559BF">
      <w:pPr>
        <w:pStyle w:val="Body-TextTx"/>
      </w:pPr>
      <w:r w:rsidRPr="00BF5750">
        <w:t>It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heavy</w:t>
      </w:r>
      <w:r w:rsidR="008C15A7" w:rsidRPr="00BF5750">
        <w:t xml:space="preserve"> </w:t>
      </w:r>
      <w:r w:rsidRPr="00BF5750">
        <w:t>heart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write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tell</w:t>
      </w:r>
      <w:r w:rsidR="008C15A7" w:rsidRPr="00BF5750">
        <w:t xml:space="preserve"> </w:t>
      </w:r>
      <w:r w:rsidRPr="00BF5750">
        <w:t>you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Dad</w:t>
      </w:r>
      <w:r w:rsidR="008C15A7" w:rsidRPr="00BF5750">
        <w:t xml:space="preserve"> </w:t>
      </w:r>
      <w:r w:rsidRPr="00BF5750">
        <w:t>passed</w:t>
      </w:r>
      <w:r w:rsidR="008C15A7" w:rsidRPr="00BF5750">
        <w:t xml:space="preserve"> </w:t>
      </w:r>
      <w:r w:rsidRPr="00BF5750">
        <w:t>away</w:t>
      </w:r>
      <w:r w:rsidR="008C15A7" w:rsidRPr="00BF5750">
        <w:t xml:space="preserve"> </w:t>
      </w:r>
      <w:r w:rsidRPr="00BF5750">
        <w:t>around</w:t>
      </w:r>
      <w:r w:rsidR="008C15A7" w:rsidRPr="00BF5750">
        <w:t xml:space="preserve"> </w:t>
      </w:r>
      <w:r w:rsidRPr="00BF5750">
        <w:t>7:30</w:t>
      </w:r>
      <w:r w:rsidR="008C15A7" w:rsidRPr="00BF5750">
        <w:t xml:space="preserve"> </w:t>
      </w:r>
      <w:r w:rsidRPr="00BF5750">
        <w:t>pm</w:t>
      </w:r>
      <w:r w:rsidR="008C15A7" w:rsidRPr="00BF5750">
        <w:t xml:space="preserve"> </w:t>
      </w:r>
      <w:r w:rsidRPr="00BF5750">
        <w:t>this</w:t>
      </w:r>
      <w:r w:rsidR="008C15A7" w:rsidRPr="00BF5750">
        <w:t xml:space="preserve"> </w:t>
      </w:r>
      <w:r w:rsidRPr="00BF5750">
        <w:t>evening.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was</w:t>
      </w:r>
      <w:r w:rsidR="008C15A7" w:rsidRPr="00BF5750">
        <w:t xml:space="preserve"> </w:t>
      </w:r>
      <w:r w:rsidRPr="00BF5750">
        <w:t>holding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hand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died,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passing</w:t>
      </w:r>
      <w:r w:rsidR="008C15A7" w:rsidRPr="00BF5750">
        <w:t xml:space="preserve"> </w:t>
      </w:r>
      <w:r w:rsidRPr="00BF5750">
        <w:t>was</w:t>
      </w:r>
      <w:r w:rsidR="008C15A7" w:rsidRPr="00BF5750">
        <w:t xml:space="preserve"> </w:t>
      </w:r>
      <w:r w:rsidRPr="00BF5750">
        <w:t>very</w:t>
      </w:r>
      <w:r w:rsidR="008C15A7" w:rsidRPr="00BF5750">
        <w:t xml:space="preserve"> </w:t>
      </w:r>
      <w:r w:rsidRPr="00BF5750">
        <w:t>peaceful.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did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lastRenderedPageBreak/>
        <w:t>best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could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find</w:t>
      </w:r>
      <w:r w:rsidR="008C15A7" w:rsidRPr="00BF5750">
        <w:t xml:space="preserve"> </w:t>
      </w:r>
      <w:r w:rsidRPr="00BF5750">
        <w:t>joy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life</w:t>
      </w:r>
      <w:r w:rsidR="008C15A7" w:rsidRPr="00BF5750">
        <w:t xml:space="preserve"> </w:t>
      </w:r>
      <w:r w:rsidRPr="00BF5750">
        <w:t>after</w:t>
      </w:r>
      <w:r w:rsidR="008C15A7" w:rsidRPr="00BF5750">
        <w:t xml:space="preserve"> </w:t>
      </w:r>
      <w:r w:rsidRPr="00BF5750">
        <w:t>tragically</w:t>
      </w:r>
      <w:r w:rsidR="008C15A7" w:rsidRPr="00BF5750">
        <w:t xml:space="preserve"> </w:t>
      </w:r>
      <w:r w:rsidRPr="00BF5750">
        <w:t>losing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wife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year</w:t>
      </w:r>
      <w:r w:rsidR="008C15A7" w:rsidRPr="00BF5750">
        <w:t xml:space="preserve"> </w:t>
      </w:r>
      <w:r w:rsidRPr="00BF5750">
        <w:t>ago,</w:t>
      </w:r>
      <w:r w:rsidR="008C15A7" w:rsidRPr="00BF5750">
        <w:t xml:space="preserve"> </w:t>
      </w:r>
      <w:r w:rsidRPr="00BF5750">
        <w:t>but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end</w:t>
      </w:r>
      <w:r w:rsidR="008C15A7" w:rsidRPr="00BF5750">
        <w:t xml:space="preserve"> </w:t>
      </w:r>
      <w:r w:rsidRPr="00BF5750">
        <w:t>it</w:t>
      </w:r>
      <w:r w:rsidR="008C15A7" w:rsidRPr="00BF5750">
        <w:t xml:space="preserve"> </w:t>
      </w:r>
      <w:r w:rsidRPr="00BF5750">
        <w:t>was</w:t>
      </w:r>
      <w:r w:rsidR="008C15A7" w:rsidRPr="00BF5750">
        <w:t xml:space="preserve"> </w:t>
      </w:r>
      <w:r w:rsidRPr="00BF5750">
        <w:t>time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them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reunited.</w:t>
      </w:r>
    </w:p>
    <w:p w14:paraId="5651E730" w14:textId="77777777" w:rsidR="00722F53" w:rsidRPr="00BF5750" w:rsidRDefault="00E949E9" w:rsidP="001559BF">
      <w:pPr>
        <w:pStyle w:val="Body-TextTx"/>
      </w:pPr>
      <w:r w:rsidRPr="00BF5750">
        <w:t>This</w:t>
      </w:r>
      <w:r w:rsidR="008C15A7" w:rsidRPr="00BF5750">
        <w:t xml:space="preserve"> </w:t>
      </w:r>
      <w:r w:rsidRPr="00BF5750">
        <w:t>past</w:t>
      </w:r>
      <w:r w:rsidR="008C15A7" w:rsidRPr="00BF5750">
        <w:t xml:space="preserve"> </w:t>
      </w:r>
      <w:r w:rsidRPr="00BF5750">
        <w:t>year</w:t>
      </w:r>
      <w:r w:rsidR="008C15A7" w:rsidRPr="00BF5750">
        <w:t xml:space="preserve"> </w:t>
      </w:r>
      <w:r w:rsidRPr="00BF5750">
        <w:t>has</w:t>
      </w:r>
      <w:r w:rsidR="008C15A7" w:rsidRPr="00BF5750">
        <w:t xml:space="preserve"> </w:t>
      </w:r>
      <w:r w:rsidRPr="00BF5750">
        <w:t>been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emotional</w:t>
      </w:r>
      <w:r w:rsidR="008C15A7" w:rsidRPr="00BF5750">
        <w:t xml:space="preserve"> </w:t>
      </w:r>
      <w:r w:rsidRPr="00BF5750">
        <w:t>nightmare,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can</w:t>
      </w:r>
      <w:r w:rsidR="00610349" w:rsidRPr="00BF5750">
        <w:t>’</w:t>
      </w:r>
      <w:r w:rsidRPr="00BF5750">
        <w:t>t</w:t>
      </w:r>
      <w:r w:rsidR="008C15A7" w:rsidRPr="00BF5750">
        <w:t xml:space="preserve"> </w:t>
      </w:r>
      <w:r w:rsidRPr="00BF5750">
        <w:t>thank</w:t>
      </w:r>
      <w:r w:rsidR="008C15A7" w:rsidRPr="00BF5750">
        <w:t xml:space="preserve"> </w:t>
      </w:r>
      <w:r w:rsidRPr="00BF5750">
        <w:t>you</w:t>
      </w:r>
      <w:r w:rsidR="008C15A7" w:rsidRPr="00BF5750">
        <w:t xml:space="preserve"> </w:t>
      </w:r>
      <w:r w:rsidRPr="00BF5750">
        <w:t>enough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being</w:t>
      </w:r>
      <w:r w:rsidR="008C15A7" w:rsidRPr="00BF5750">
        <w:t xml:space="preserve"> </w:t>
      </w:r>
      <w:r w:rsidRPr="00BF5750">
        <w:t>there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me.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forever</w:t>
      </w:r>
      <w:r w:rsidR="008C15A7" w:rsidRPr="00BF5750">
        <w:t xml:space="preserve"> </w:t>
      </w:r>
      <w:r w:rsidRPr="00BF5750">
        <w:t>grateful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your</w:t>
      </w:r>
      <w:r w:rsidR="008C15A7" w:rsidRPr="00BF5750">
        <w:t xml:space="preserve"> </w:t>
      </w:r>
      <w:r w:rsidRPr="00BF5750">
        <w:t>thoughts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prayers</w:t>
      </w:r>
      <w:r w:rsidR="008C15A7" w:rsidRPr="00BF5750">
        <w:t xml:space="preserve"> </w:t>
      </w:r>
      <w:r w:rsidRPr="00BF5750">
        <w:t>during</w:t>
      </w:r>
      <w:r w:rsidR="008C15A7" w:rsidRPr="00BF5750">
        <w:t xml:space="preserve"> </w:t>
      </w:r>
      <w:r w:rsidRPr="00BF5750">
        <w:t>these</w:t>
      </w:r>
      <w:r w:rsidR="008C15A7" w:rsidRPr="00BF5750">
        <w:t xml:space="preserve"> </w:t>
      </w:r>
      <w:r w:rsidRPr="00BF5750">
        <w:t>past</w:t>
      </w:r>
      <w:r w:rsidR="008C15A7" w:rsidRPr="00BF5750">
        <w:t xml:space="preserve"> </w:t>
      </w:r>
      <w:r w:rsidRPr="00BF5750">
        <w:t>12</w:t>
      </w:r>
      <w:r w:rsidR="008C15A7" w:rsidRPr="00BF5750">
        <w:t xml:space="preserve"> </w:t>
      </w:r>
      <w:r w:rsidRPr="00BF5750">
        <w:t>months.</w:t>
      </w:r>
    </w:p>
    <w:p w14:paraId="1F1F081D" w14:textId="77777777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am</w:t>
      </w:r>
      <w:r w:rsidR="008C15A7" w:rsidRPr="00BF5750">
        <w:t xml:space="preserve"> </w:t>
      </w:r>
      <w:r w:rsidRPr="00BF5750">
        <w:t>so</w:t>
      </w:r>
      <w:r w:rsidR="008C15A7" w:rsidRPr="00BF5750">
        <w:t xml:space="preserve"> </w:t>
      </w:r>
      <w:r w:rsidRPr="00BF5750">
        <w:t>thankful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waited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get</w:t>
      </w:r>
      <w:r w:rsidR="008C15A7" w:rsidRPr="00BF5750">
        <w:t xml:space="preserve"> </w:t>
      </w:r>
      <w:r w:rsidRPr="00BF5750">
        <w:t>here</w:t>
      </w:r>
      <w:r w:rsidR="008C15A7" w:rsidRPr="00BF5750">
        <w:t xml:space="preserve"> </w:t>
      </w:r>
      <w:r w:rsidRPr="00BF5750">
        <w:t>today</w:t>
      </w:r>
      <w:r w:rsidR="008C15A7" w:rsidRPr="00BF5750">
        <w:t xml:space="preserve"> </w:t>
      </w:r>
      <w:r w:rsidRPr="00BF5750">
        <w:t>before</w:t>
      </w:r>
      <w:r w:rsidR="008C15A7" w:rsidRPr="00BF5750">
        <w:t xml:space="preserve"> </w:t>
      </w:r>
      <w:r w:rsidRPr="00BF5750">
        <w:t>passing.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usually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case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Dad,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walked</w:t>
      </w:r>
      <w:r w:rsidR="008C15A7" w:rsidRPr="00BF5750">
        <w:t xml:space="preserve"> </w:t>
      </w:r>
      <w:r w:rsidRPr="00BF5750">
        <w:t>into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85</w:t>
      </w:r>
      <w:r w:rsidR="008C15A7" w:rsidRPr="00BF5750">
        <w:t xml:space="preserve"> </w:t>
      </w:r>
      <w:r w:rsidRPr="00BF5750">
        <w:t>degree</w:t>
      </w:r>
      <w:r w:rsidR="008C15A7" w:rsidRPr="00BF5750">
        <w:t xml:space="preserve"> </w:t>
      </w:r>
      <w:r w:rsidRPr="00BF5750">
        <w:t>room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immediately</w:t>
      </w:r>
      <w:r w:rsidR="008C15A7" w:rsidRPr="00BF5750">
        <w:t xml:space="preserve"> </w:t>
      </w:r>
      <w:r w:rsidRPr="00BF5750">
        <w:t>chirped</w:t>
      </w:r>
      <w:r w:rsidR="008C15A7" w:rsidRPr="00BF5750">
        <w:t xml:space="preserve"> </w:t>
      </w:r>
      <w:r w:rsidRPr="00BF5750">
        <w:t>at</w:t>
      </w:r>
      <w:r w:rsidR="008C15A7" w:rsidRPr="00BF5750">
        <w:t xml:space="preserve"> </w:t>
      </w:r>
      <w:r w:rsidRPr="00BF5750">
        <w:t>him</w:t>
      </w:r>
      <w:r w:rsidR="008C15A7" w:rsidRPr="00BF5750">
        <w:t xml:space="preserve"> </w:t>
      </w:r>
      <w:r w:rsidRPr="00BF5750">
        <w:t>about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tropical</w:t>
      </w:r>
      <w:r w:rsidR="008C15A7" w:rsidRPr="00BF5750">
        <w:t xml:space="preserve"> </w:t>
      </w:r>
      <w:r w:rsidRPr="00BF5750">
        <w:t>climate.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then</w:t>
      </w:r>
      <w:r w:rsidR="008C15A7" w:rsidRPr="00BF5750">
        <w:t xml:space="preserve"> </w:t>
      </w:r>
      <w:r w:rsidRPr="00BF5750">
        <w:t>turned</w:t>
      </w:r>
      <w:r w:rsidR="008C15A7" w:rsidRPr="00BF5750">
        <w:t xml:space="preserve"> </w:t>
      </w:r>
      <w:r w:rsidRPr="00BF5750">
        <w:t>off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heat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opened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window.</w:t>
      </w:r>
      <w:r w:rsidR="008C15A7" w:rsidRPr="00BF5750">
        <w:t xml:space="preserve"> </w:t>
      </w:r>
      <w:r w:rsidRPr="00BF5750">
        <w:t>After</w:t>
      </w:r>
      <w:r w:rsidR="008C15A7" w:rsidRPr="00BF5750">
        <w:t xml:space="preserve"> </w:t>
      </w:r>
      <w:r w:rsidRPr="00BF5750">
        <w:t>Dad</w:t>
      </w:r>
      <w:r w:rsidR="008C15A7" w:rsidRPr="00BF5750">
        <w:t xml:space="preserve"> </w:t>
      </w:r>
      <w:r w:rsidRPr="00BF5750">
        <w:t>died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wife</w:t>
      </w:r>
      <w:r w:rsidR="008C15A7" w:rsidRPr="00BF5750">
        <w:t xml:space="preserve"> </w:t>
      </w:r>
      <w:r w:rsidRPr="00BF5750">
        <w:t>(Patty</w:t>
      </w:r>
      <w:r w:rsidR="008C15A7" w:rsidRPr="00BF5750">
        <w:t xml:space="preserve"> </w:t>
      </w:r>
      <w:r w:rsidRPr="00BF5750">
        <w:t>O</w:t>
      </w:r>
      <w:r w:rsidR="00610349" w:rsidRPr="00BF5750">
        <w:t>’</w:t>
      </w:r>
      <w:r w:rsidRPr="00BF5750">
        <w:t>Shaughnessy)</w:t>
      </w:r>
      <w:r w:rsidR="008C15A7" w:rsidRPr="00BF5750">
        <w:t xml:space="preserve"> </w:t>
      </w:r>
      <w:r w:rsidRPr="00BF5750">
        <w:t>told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Irish</w:t>
      </w:r>
      <w:r w:rsidR="008C15A7" w:rsidRPr="00BF5750">
        <w:t xml:space="preserve"> </w:t>
      </w:r>
      <w:r w:rsidRPr="00BF5750">
        <w:t>wives</w:t>
      </w:r>
      <w:r w:rsidR="008C15A7" w:rsidRPr="00BF5750">
        <w:t xml:space="preserve"> </w:t>
      </w:r>
      <w:r w:rsidRPr="00BF5750">
        <w:t>tale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says</w:t>
      </w:r>
      <w:r w:rsidR="008C15A7" w:rsidRPr="00BF5750">
        <w:t xml:space="preserve"> </w:t>
      </w:r>
      <w:r w:rsidRPr="00BF5750">
        <w:t>you</w:t>
      </w:r>
      <w:r w:rsidR="008C15A7" w:rsidRPr="00BF5750">
        <w:t xml:space="preserve"> </w:t>
      </w:r>
      <w:r w:rsidRPr="00BF5750">
        <w:t>open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window</w:t>
      </w:r>
      <w:r w:rsidR="008C15A7" w:rsidRPr="00BF5750">
        <w:t xml:space="preserve"> </w:t>
      </w:r>
      <w:r w:rsidRPr="00BF5750">
        <w:t>so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person</w:t>
      </w:r>
      <w:r w:rsidR="00610349" w:rsidRPr="00BF5750">
        <w:t>’</w:t>
      </w:r>
      <w:r w:rsidRPr="00BF5750">
        <w:t>s</w:t>
      </w:r>
      <w:r w:rsidR="008C15A7" w:rsidRPr="00BF5750">
        <w:t xml:space="preserve"> </w:t>
      </w:r>
      <w:r w:rsidRPr="00BF5750">
        <w:t>soul</w:t>
      </w:r>
      <w:r w:rsidR="008C15A7" w:rsidRPr="00BF5750">
        <w:t xml:space="preserve"> </w:t>
      </w:r>
      <w:r w:rsidRPr="00BF5750">
        <w:t>can</w:t>
      </w:r>
      <w:r w:rsidR="008C15A7" w:rsidRPr="00BF5750">
        <w:t xml:space="preserve"> </w:t>
      </w:r>
      <w:r w:rsidRPr="00BF5750">
        <w:t>peacefully</w:t>
      </w:r>
      <w:r w:rsidR="008C15A7" w:rsidRPr="00BF5750">
        <w:t xml:space="preserve"> </w:t>
      </w:r>
      <w:r w:rsidRPr="00BF5750">
        <w:t>depart.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guess</w:t>
      </w:r>
      <w:r w:rsidR="008C15A7" w:rsidRPr="00BF5750">
        <w:t xml:space="preserve"> </w:t>
      </w:r>
      <w:r w:rsidRPr="00BF5750">
        <w:t>he</w:t>
      </w:r>
      <w:r w:rsidR="008C15A7" w:rsidRPr="00BF5750">
        <w:t xml:space="preserve"> </w:t>
      </w:r>
      <w:r w:rsidRPr="00BF5750">
        <w:t>just</w:t>
      </w:r>
      <w:r w:rsidR="008C15A7" w:rsidRPr="00BF5750">
        <w:t xml:space="preserve"> </w:t>
      </w:r>
      <w:r w:rsidRPr="00BF5750">
        <w:t>needed</w:t>
      </w:r>
      <w:r w:rsidR="008C15A7" w:rsidRPr="00BF5750">
        <w:t xml:space="preserve"> </w:t>
      </w:r>
      <w:r w:rsidRPr="00BF5750">
        <w:t>me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open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window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him.</w:t>
      </w:r>
    </w:p>
    <w:p w14:paraId="0486F4B0" w14:textId="77777777" w:rsidR="00722F53" w:rsidRPr="00BF5750" w:rsidRDefault="00E949E9" w:rsidP="001559BF">
      <w:pPr>
        <w:pStyle w:val="Body-TextTx"/>
      </w:pPr>
      <w:r w:rsidRPr="00BF5750">
        <w:t>I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share</w:t>
      </w:r>
      <w:r w:rsidR="008C15A7" w:rsidRPr="00BF5750">
        <w:t xml:space="preserve"> </w:t>
      </w:r>
      <w:r w:rsidRPr="00BF5750">
        <w:t>arrangements</w:t>
      </w:r>
      <w:r w:rsidR="008C15A7" w:rsidRPr="00BF5750">
        <w:t xml:space="preserve"> </w:t>
      </w:r>
      <w:r w:rsidRPr="00BF5750">
        <w:t>when</w:t>
      </w:r>
      <w:r w:rsidR="008C15A7" w:rsidRPr="00BF5750">
        <w:t xml:space="preserve"> </w:t>
      </w:r>
      <w:r w:rsidRPr="00BF5750">
        <w:t>we</w:t>
      </w:r>
      <w:r w:rsidR="008C15A7" w:rsidRPr="00BF5750">
        <w:t xml:space="preserve"> </w:t>
      </w:r>
      <w:r w:rsidRPr="00BF5750">
        <w:t>have</w:t>
      </w:r>
      <w:r w:rsidR="008C15A7" w:rsidRPr="00BF5750">
        <w:t xml:space="preserve"> </w:t>
      </w:r>
      <w:r w:rsidRPr="00BF5750">
        <w:t>them</w:t>
      </w:r>
      <w:r w:rsidR="008C15A7" w:rsidRPr="00BF5750">
        <w:t xml:space="preserve"> </w:t>
      </w:r>
      <w:r w:rsidRPr="00BF5750">
        <w:t>finalized.</w:t>
      </w:r>
      <w:r w:rsidR="008C15A7" w:rsidRPr="00BF5750">
        <w:t xml:space="preserve"> </w:t>
      </w:r>
      <w:r w:rsidRPr="00BF5750">
        <w:t>Your</w:t>
      </w:r>
      <w:r w:rsidR="008C15A7" w:rsidRPr="00BF5750">
        <w:t xml:space="preserve"> </w:t>
      </w:r>
      <w:r w:rsidRPr="00BF5750">
        <w:t>continued</w:t>
      </w:r>
      <w:r w:rsidR="008C15A7" w:rsidRPr="00BF5750">
        <w:t xml:space="preserve"> </w:t>
      </w:r>
      <w:r w:rsidRPr="00BF5750">
        <w:t>support</w:t>
      </w:r>
      <w:r w:rsidR="008C15A7" w:rsidRPr="00BF5750">
        <w:t xml:space="preserve"> </w:t>
      </w:r>
      <w:r w:rsidRPr="00BF5750">
        <w:t>is</w:t>
      </w:r>
      <w:r w:rsidR="008C15A7" w:rsidRPr="00BF5750">
        <w:t xml:space="preserve"> </w:t>
      </w:r>
      <w:r w:rsidRPr="00BF5750">
        <w:t>truly</w:t>
      </w:r>
      <w:r w:rsidR="008C15A7" w:rsidRPr="00BF5750">
        <w:t xml:space="preserve"> </w:t>
      </w:r>
      <w:r w:rsidRPr="00BF5750">
        <w:t>appreciated.</w:t>
      </w:r>
      <w:r w:rsidR="008C15A7" w:rsidRPr="00BF5750">
        <w:t xml:space="preserve"> </w:t>
      </w:r>
      <w:r w:rsidRPr="00BF5750">
        <w:t>Please</w:t>
      </w:r>
      <w:r w:rsidR="008C15A7" w:rsidRPr="00BF5750">
        <w:t xml:space="preserve"> </w:t>
      </w:r>
      <w:r w:rsidRPr="00BF5750">
        <w:t>share</w:t>
      </w:r>
      <w:r w:rsidR="008C15A7" w:rsidRPr="00BF5750">
        <w:t xml:space="preserve"> </w:t>
      </w:r>
      <w:r w:rsidRPr="00BF5750">
        <w:t>this</w:t>
      </w:r>
      <w:r w:rsidR="008C15A7" w:rsidRPr="00BF5750">
        <w:t xml:space="preserve"> </w:t>
      </w:r>
      <w:r w:rsidRPr="00BF5750">
        <w:t>news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others</w:t>
      </w:r>
      <w:r w:rsidR="008C15A7" w:rsidRPr="00BF5750">
        <w:t xml:space="preserve"> </w:t>
      </w:r>
      <w:r w:rsidRPr="00BF5750">
        <w:t>who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might</w:t>
      </w:r>
      <w:r w:rsidR="008C15A7" w:rsidRPr="00BF5750">
        <w:t xml:space="preserve"> </w:t>
      </w:r>
      <w:r w:rsidRPr="00BF5750">
        <w:t>miss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try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get</w:t>
      </w:r>
      <w:r w:rsidR="008C15A7" w:rsidRPr="00BF5750">
        <w:t xml:space="preserve"> </w:t>
      </w:r>
      <w:r w:rsidRPr="00BF5750">
        <w:t>things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order.</w:t>
      </w:r>
    </w:p>
    <w:p w14:paraId="4865C799" w14:textId="77777777" w:rsidR="00722F53" w:rsidRPr="00BC4DEA" w:rsidRDefault="00E949E9" w:rsidP="00A7653B">
      <w:pPr>
        <w:pStyle w:val="SignatureSig"/>
      </w:pPr>
      <w:r w:rsidRPr="00A7653B">
        <w:rPr>
          <w:rStyle w:val="itali"/>
        </w:rPr>
        <w:t>Jim</w:t>
      </w:r>
    </w:p>
    <w:p w14:paraId="3F301650" w14:textId="51BCB093" w:rsidR="001559BF" w:rsidRPr="001559BF" w:rsidRDefault="001559BF" w:rsidP="001559BF">
      <w:pPr>
        <w:pStyle w:val="ENDEND"/>
      </w:pPr>
      <w:r w:rsidRPr="001559BF">
        <w:t xml:space="preserve">END </w:t>
      </w:r>
      <w:r w:rsidR="003A0B0F">
        <w:t>LETTER</w:t>
      </w:r>
      <w:r w:rsidRPr="001559BF">
        <w:t>-A</w:t>
      </w:r>
    </w:p>
    <w:p w14:paraId="03A71340" w14:textId="2E4C4642" w:rsidR="00722F53" w:rsidRDefault="00E949E9" w:rsidP="008F1C01">
      <w:pPr>
        <w:pStyle w:val="Body-TextTx"/>
      </w:pPr>
      <w:r>
        <w:t>Three</w:t>
      </w:r>
      <w:r w:rsidR="008C15A7">
        <w:t xml:space="preserve"> </w:t>
      </w:r>
      <w:r>
        <w:t>days</w:t>
      </w:r>
      <w:r w:rsidR="008C15A7">
        <w:t xml:space="preserve"> </w:t>
      </w:r>
      <w:r>
        <w:t>later,</w:t>
      </w:r>
      <w:r w:rsidR="008C15A7">
        <w:t xml:space="preserve"> </w:t>
      </w:r>
      <w:r>
        <w:t>he</w:t>
      </w:r>
      <w:r w:rsidR="008C15A7">
        <w:t xml:space="preserve"> </w:t>
      </w:r>
      <w:r>
        <w:t>sent</w:t>
      </w:r>
      <w:r w:rsidR="008C15A7">
        <w:t xml:space="preserve"> </w:t>
      </w:r>
      <w:r>
        <w:t>a</w:t>
      </w:r>
      <w:r w:rsidR="008C15A7">
        <w:t xml:space="preserve"> </w:t>
      </w:r>
      <w:r>
        <w:t>follow-up</w:t>
      </w:r>
      <w:r w:rsidR="008C15A7">
        <w:t xml:space="preserve"> </w:t>
      </w:r>
      <w:r>
        <w:t>email</w:t>
      </w:r>
      <w:r w:rsidR="008C15A7">
        <w:t xml:space="preserve"> </w:t>
      </w:r>
      <w:r>
        <w:t>that</w:t>
      </w:r>
      <w:r w:rsidR="008C15A7">
        <w:t xml:space="preserve"> </w:t>
      </w:r>
      <w:r>
        <w:t>stopped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tracks:</w:t>
      </w:r>
    </w:p>
    <w:p w14:paraId="6B0E747C" w14:textId="2757D6C5" w:rsidR="001559BF" w:rsidRPr="001559BF" w:rsidRDefault="003A0B0F" w:rsidP="003A0B0F">
      <w:pPr>
        <w:pStyle w:val="LETTER-ALTR-A"/>
      </w:pPr>
      <w:r>
        <w:t>LETTER</w:t>
      </w:r>
      <w:r w:rsidR="001559BF" w:rsidRPr="001559BF">
        <w:t>-A</w:t>
      </w:r>
    </w:p>
    <w:p w14:paraId="3B9A297C" w14:textId="27FE8A5A" w:rsidR="00722F53" w:rsidRPr="00BF5750" w:rsidRDefault="00E949E9" w:rsidP="001559BF">
      <w:pPr>
        <w:pStyle w:val="Body-TextTx"/>
      </w:pPr>
      <w:r w:rsidRPr="00BF5750">
        <w:t>Over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weekend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challenged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wife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daughter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do</w:t>
      </w:r>
      <w:r w:rsidR="008C15A7" w:rsidRPr="00BF5750">
        <w:t xml:space="preserve"> </w:t>
      </w:r>
      <w:r w:rsidRPr="00BF5750">
        <w:t>one</w:t>
      </w:r>
      <w:r w:rsidR="008C15A7" w:rsidRPr="00BF5750">
        <w:t xml:space="preserve"> </w:t>
      </w:r>
      <w:r w:rsidRPr="00BF5750">
        <w:t>thing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month</w:t>
      </w:r>
      <w:r w:rsidR="008C15A7" w:rsidRPr="00BF5750">
        <w:t xml:space="preserve"> </w:t>
      </w:r>
      <w:r w:rsidRPr="00BF5750">
        <w:t>that</w:t>
      </w:r>
      <w:r w:rsidR="008C15A7" w:rsidRPr="00BF5750">
        <w:t xml:space="preserve"> </w:t>
      </w:r>
      <w:r w:rsidRPr="00BF5750">
        <w:t>Dad</w:t>
      </w:r>
      <w:r w:rsidR="008C15A7" w:rsidRPr="00BF5750">
        <w:t xml:space="preserve"> </w:t>
      </w:r>
      <w:r w:rsidRPr="00BF5750">
        <w:t>loved</w:t>
      </w:r>
      <w:r w:rsidR="008C15A7" w:rsidRPr="00BF5750">
        <w:t xml:space="preserve"> </w:t>
      </w:r>
      <w:r w:rsidRPr="00BF5750">
        <w:t>order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keep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legacy</w:t>
      </w:r>
      <w:r w:rsidR="008C15A7" w:rsidRPr="00BF5750">
        <w:t xml:space="preserve"> </w:t>
      </w:r>
      <w:r w:rsidRPr="00BF5750">
        <w:t>fresh.</w:t>
      </w:r>
      <w:r w:rsidR="008C15A7" w:rsidRPr="00BF5750">
        <w:t xml:space="preserve"> </w:t>
      </w:r>
      <w:r w:rsidRPr="00BF5750">
        <w:t>Some</w:t>
      </w:r>
      <w:r w:rsidR="008C15A7" w:rsidRPr="00BF5750">
        <w:t xml:space="preserve"> </w:t>
      </w:r>
      <w:r w:rsidRPr="00BF5750">
        <w:t>I</w:t>
      </w:r>
      <w:r w:rsidR="008C15A7" w:rsidRPr="00BF5750">
        <w:t xml:space="preserve"> </w:t>
      </w:r>
      <w:r w:rsidRPr="00BF5750">
        <w:t>think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fairly</w:t>
      </w:r>
      <w:r w:rsidR="008C15A7" w:rsidRPr="00BF5750">
        <w:t xml:space="preserve"> </w:t>
      </w:r>
      <w:r w:rsidRPr="00BF5750">
        <w:t>easy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them</w:t>
      </w:r>
      <w:r w:rsidR="008C15A7" w:rsidRPr="00BF5750">
        <w:t xml:space="preserve"> </w:t>
      </w:r>
      <w:r w:rsidRPr="00BF5750">
        <w:t>(grab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pizza,</w:t>
      </w:r>
      <w:r w:rsidR="008C15A7" w:rsidRPr="00BF5750">
        <w:t xml:space="preserve"> </w:t>
      </w:r>
      <w:r w:rsidRPr="00BF5750">
        <w:t>eat</w:t>
      </w:r>
      <w:r w:rsidR="008C15A7" w:rsidRPr="00BF5750">
        <w:t xml:space="preserve"> </w:t>
      </w:r>
      <w:r w:rsidRPr="00BF5750">
        <w:t>ice</w:t>
      </w:r>
      <w:r w:rsidR="008C15A7" w:rsidRPr="00BF5750">
        <w:t xml:space="preserve"> </w:t>
      </w:r>
      <w:r w:rsidRPr="00BF5750">
        <w:t>cream</w:t>
      </w:r>
      <w:r w:rsidR="008C15A7" w:rsidRPr="00BF5750">
        <w:t xml:space="preserve"> </w:t>
      </w:r>
      <w:r w:rsidRPr="00BF5750">
        <w:t>with</w:t>
      </w:r>
      <w:r w:rsidR="008C15A7" w:rsidRPr="00BF5750">
        <w:t xml:space="preserve"> </w:t>
      </w:r>
      <w:r w:rsidRPr="00BF5750">
        <w:t>chocolate</w:t>
      </w:r>
      <w:r w:rsidR="008C15A7" w:rsidRPr="00BF5750">
        <w:t xml:space="preserve"> </w:t>
      </w:r>
      <w:r w:rsidRPr="00BF5750">
        <w:t>sauce,</w:t>
      </w:r>
      <w:r w:rsidR="008C15A7" w:rsidRPr="00BF5750">
        <w:t xml:space="preserve"> </w:t>
      </w:r>
      <w:r w:rsidRPr="00BF5750">
        <w:t>watch</w:t>
      </w:r>
      <w:r w:rsidR="008C15A7" w:rsidRPr="00BF5750">
        <w:t xml:space="preserve"> </w:t>
      </w:r>
      <w:r w:rsidRPr="00BF5750">
        <w:t>birds).</w:t>
      </w:r>
      <w:r w:rsidR="008C15A7" w:rsidRPr="00BF5750">
        <w:t xml:space="preserve"> </w:t>
      </w:r>
      <w:r w:rsidRPr="00BF5750">
        <w:t>Others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little</w:t>
      </w:r>
      <w:r w:rsidR="008C15A7" w:rsidRPr="00BF5750">
        <w:t xml:space="preserve"> </w:t>
      </w:r>
      <w:r w:rsidRPr="00BF5750">
        <w:t>more</w:t>
      </w:r>
      <w:r w:rsidR="008C15A7" w:rsidRPr="00BF5750">
        <w:t xml:space="preserve"> </w:t>
      </w:r>
      <w:r w:rsidRPr="00BF5750">
        <w:t>time</w:t>
      </w:r>
      <w:r w:rsidR="008C15A7" w:rsidRPr="00BF5750">
        <w:t xml:space="preserve"> </w:t>
      </w:r>
      <w:r w:rsidRPr="00BF5750">
        <w:t>consuming</w:t>
      </w:r>
      <w:r w:rsidR="008C15A7" w:rsidRPr="00BF5750">
        <w:t xml:space="preserve"> </w:t>
      </w:r>
      <w:r w:rsidRPr="00BF5750">
        <w:t>but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provide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opportunity</w:t>
      </w:r>
      <w:r w:rsidR="008C15A7" w:rsidRPr="00BF5750">
        <w:t xml:space="preserve"> </w:t>
      </w:r>
      <w:r w:rsidRPr="00BF5750">
        <w:t>to</w:t>
      </w:r>
      <w:r w:rsidR="008C15A7" w:rsidRPr="00BF5750">
        <w:t xml:space="preserve"> </w:t>
      </w:r>
      <w:r w:rsidRPr="00BF5750">
        <w:t>reflect</w:t>
      </w:r>
      <w:r w:rsidR="008C15A7" w:rsidRPr="00BF5750">
        <w:t xml:space="preserve"> </w:t>
      </w:r>
      <w:r w:rsidRPr="00BF5750">
        <w:t>on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man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his</w:t>
      </w:r>
      <w:r w:rsidR="008C15A7" w:rsidRPr="00BF5750">
        <w:t xml:space="preserve"> </w:t>
      </w:r>
      <w:r w:rsidRPr="00BF5750">
        <w:t>life</w:t>
      </w:r>
      <w:r w:rsidR="008C15A7" w:rsidRPr="00BF5750">
        <w:t xml:space="preserve"> </w:t>
      </w:r>
      <w:r w:rsidRPr="00BF5750">
        <w:t>(go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hike,</w:t>
      </w:r>
      <w:r w:rsidR="008C15A7" w:rsidRPr="00BF5750">
        <w:t xml:space="preserve"> </w:t>
      </w:r>
      <w:r w:rsidRPr="00BF5750">
        <w:t>volunteer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cause).</w:t>
      </w:r>
      <w:r w:rsidR="008C15A7" w:rsidRPr="00BF5750">
        <w:t xml:space="preserve"> </w:t>
      </w:r>
      <w:r w:rsidRPr="00BF5750">
        <w:t>And</w:t>
      </w:r>
      <w:r w:rsidR="008C15A7" w:rsidRPr="00BF5750">
        <w:t xml:space="preserve"> </w:t>
      </w:r>
      <w:r w:rsidRPr="00BF5750">
        <w:t>one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be</w:t>
      </w:r>
      <w:r w:rsidR="008C15A7" w:rsidRPr="00BF5750">
        <w:t xml:space="preserve"> </w:t>
      </w:r>
      <w:r w:rsidRPr="00BF5750">
        <w:t>an</w:t>
      </w:r>
      <w:r w:rsidR="008C15A7" w:rsidRPr="00BF5750">
        <w:t xml:space="preserve"> </w:t>
      </w:r>
      <w:r w:rsidRPr="00BF5750">
        <w:t>experience</w:t>
      </w:r>
      <w:r w:rsidR="008C15A7" w:rsidRPr="00BF5750">
        <w:t xml:space="preserve"> </w:t>
      </w:r>
      <w:r w:rsidRPr="00BF5750">
        <w:t>the</w:t>
      </w:r>
      <w:r w:rsidR="008C15A7" w:rsidRPr="00BF5750">
        <w:t xml:space="preserve"> </w:t>
      </w:r>
      <w:r w:rsidRPr="00BF5750">
        <w:t>three</w:t>
      </w:r>
      <w:r w:rsidR="008C15A7" w:rsidRPr="00BF5750">
        <w:t xml:space="preserve"> </w:t>
      </w:r>
      <w:r w:rsidRPr="00BF5750">
        <w:t>of</w:t>
      </w:r>
      <w:r w:rsidR="008C15A7" w:rsidRPr="00BF5750">
        <w:t xml:space="preserve"> </w:t>
      </w:r>
      <w:r w:rsidRPr="00BF5750">
        <w:t>us</w:t>
      </w:r>
      <w:r w:rsidR="008C15A7" w:rsidRPr="00BF5750">
        <w:t xml:space="preserve"> </w:t>
      </w:r>
      <w:r w:rsidRPr="00BF5750">
        <w:t>will</w:t>
      </w:r>
      <w:r w:rsidR="008C15A7" w:rsidRPr="00BF5750">
        <w:t xml:space="preserve"> </w:t>
      </w:r>
      <w:r w:rsidRPr="00BF5750">
        <w:t>do</w:t>
      </w:r>
      <w:r w:rsidR="008C15A7" w:rsidRPr="00BF5750">
        <w:t xml:space="preserve"> </w:t>
      </w:r>
      <w:r w:rsidRPr="00BF5750">
        <w:t>together</w:t>
      </w:r>
      <w:r w:rsidR="00722F53" w:rsidRPr="00BF5750">
        <w:t>—</w:t>
      </w:r>
      <w:r w:rsidRPr="00BF5750">
        <w:t>visit</w:t>
      </w:r>
      <w:r w:rsidR="008C15A7" w:rsidRPr="00BF5750">
        <w:t xml:space="preserve"> </w:t>
      </w:r>
      <w:r w:rsidRPr="00BF5750">
        <w:t>Glacier</w:t>
      </w:r>
      <w:r w:rsidR="008C15A7" w:rsidRPr="00BF5750">
        <w:t xml:space="preserve"> </w:t>
      </w:r>
      <w:r w:rsidRPr="00BF5750">
        <w:t>National</w:t>
      </w:r>
      <w:r w:rsidR="008C15A7" w:rsidRPr="00BF5750">
        <w:t xml:space="preserve"> </w:t>
      </w:r>
      <w:r w:rsidRPr="00BF5750">
        <w:lastRenderedPageBreak/>
        <w:t>Park,</w:t>
      </w:r>
      <w:r w:rsidR="008C15A7" w:rsidRPr="00BF5750">
        <w:t xml:space="preserve"> </w:t>
      </w:r>
      <w:r w:rsidRPr="00BF5750">
        <w:t>where</w:t>
      </w:r>
      <w:r w:rsidR="008C15A7" w:rsidRPr="00BF5750">
        <w:t xml:space="preserve"> </w:t>
      </w:r>
      <w:r w:rsidRPr="00BF5750">
        <w:t>Dad</w:t>
      </w:r>
      <w:r w:rsidR="008C15A7" w:rsidRPr="00BF5750">
        <w:t xml:space="preserve"> </w:t>
      </w:r>
      <w:r w:rsidRPr="00BF5750">
        <w:t>served</w:t>
      </w:r>
      <w:r w:rsidR="008C15A7" w:rsidRPr="00BF5750">
        <w:t xml:space="preserve"> </w:t>
      </w:r>
      <w:r w:rsidRPr="00BF5750">
        <w:t>for</w:t>
      </w:r>
      <w:r w:rsidR="008C15A7" w:rsidRPr="00BF5750">
        <w:t xml:space="preserve"> </w:t>
      </w:r>
      <w:r w:rsidRPr="00BF5750">
        <w:t>two</w:t>
      </w:r>
      <w:r w:rsidR="008C15A7" w:rsidRPr="00BF5750">
        <w:t xml:space="preserve"> </w:t>
      </w:r>
      <w:r w:rsidRPr="00BF5750">
        <w:t>years</w:t>
      </w:r>
      <w:r w:rsidR="008C15A7" w:rsidRPr="00BF5750">
        <w:t xml:space="preserve"> </w:t>
      </w:r>
      <w:r w:rsidRPr="00BF5750">
        <w:t>as</w:t>
      </w:r>
      <w:r w:rsidR="008C15A7" w:rsidRPr="00BF5750">
        <w:t xml:space="preserve"> </w:t>
      </w:r>
      <w:r w:rsidRPr="00BF5750">
        <w:t>a</w:t>
      </w:r>
      <w:r w:rsidR="008C15A7" w:rsidRPr="00BF5750">
        <w:t xml:space="preserve"> </w:t>
      </w:r>
      <w:r w:rsidRPr="00BF5750">
        <w:t>ranger</w:t>
      </w:r>
      <w:r w:rsidR="008C15A7" w:rsidRPr="00BF5750">
        <w:t xml:space="preserve"> </w:t>
      </w:r>
      <w:r w:rsidRPr="00BF5750">
        <w:t>naturalist</w:t>
      </w:r>
      <w:r w:rsidR="008C15A7" w:rsidRPr="00BF5750">
        <w:t xml:space="preserve"> </w:t>
      </w:r>
      <w:r w:rsidRPr="00BF5750">
        <w:t>(well</w:t>
      </w:r>
      <w:r w:rsidR="008C15A7" w:rsidRPr="00BF5750">
        <w:t xml:space="preserve"> </w:t>
      </w:r>
      <w:r w:rsidRPr="00BF5750">
        <w:t>it</w:t>
      </w:r>
      <w:r w:rsidR="008C15A7" w:rsidRPr="00BF5750">
        <w:t xml:space="preserve"> </w:t>
      </w:r>
      <w:r w:rsidRPr="00BF5750">
        <w:t>was</w:t>
      </w:r>
      <w:r w:rsidR="008C15A7" w:rsidRPr="00BF5750">
        <w:t xml:space="preserve"> </w:t>
      </w:r>
      <w:r w:rsidRPr="00BF5750">
        <w:t>either</w:t>
      </w:r>
      <w:r w:rsidR="008C15A7" w:rsidRPr="00BF5750">
        <w:t xml:space="preserve"> </w:t>
      </w:r>
      <w:r w:rsidRPr="00BF5750">
        <w:t>Montana</w:t>
      </w:r>
      <w:r w:rsidR="008C15A7" w:rsidRPr="00BF5750">
        <w:t xml:space="preserve"> </w:t>
      </w:r>
      <w:r w:rsidRPr="00BF5750">
        <w:t>or</w:t>
      </w:r>
      <w:r w:rsidR="008C15A7" w:rsidRPr="00BF5750">
        <w:t xml:space="preserve"> </w:t>
      </w:r>
      <w:r w:rsidRPr="00BF5750">
        <w:t>visiting</w:t>
      </w:r>
      <w:r w:rsidR="008C15A7" w:rsidRPr="00BF5750">
        <w:t xml:space="preserve"> </w:t>
      </w:r>
      <w:r w:rsidRPr="00BF5750">
        <w:t>Kessler</w:t>
      </w:r>
      <w:r w:rsidR="008C15A7" w:rsidRPr="00BF5750">
        <w:t xml:space="preserve"> </w:t>
      </w:r>
      <w:r w:rsidRPr="00BF5750">
        <w:t>Air</w:t>
      </w:r>
      <w:r w:rsidR="008C15A7" w:rsidRPr="00BF5750">
        <w:t xml:space="preserve"> </w:t>
      </w:r>
      <w:r w:rsidRPr="00BF5750">
        <w:t>Force</w:t>
      </w:r>
      <w:r w:rsidR="008C15A7" w:rsidRPr="00BF5750">
        <w:t xml:space="preserve"> </w:t>
      </w:r>
      <w:r w:rsidRPr="00BF5750">
        <w:t>Base.</w:t>
      </w:r>
      <w:r w:rsidR="008C15A7" w:rsidRPr="00BF5750">
        <w:t xml:space="preserve"> </w:t>
      </w:r>
      <w:r w:rsidRPr="00BF5750">
        <w:t>in</w:t>
      </w:r>
      <w:r w:rsidR="008C15A7" w:rsidRPr="00BF5750">
        <w:t xml:space="preserve"> </w:t>
      </w:r>
      <w:r w:rsidRPr="00BF5750">
        <w:t>Mississippi.</w:t>
      </w:r>
      <w:r w:rsidR="008C15A7" w:rsidRPr="00BF5750">
        <w:t xml:space="preserve"> </w:t>
      </w:r>
      <w:r w:rsidRPr="00BF5750">
        <w:t>Guess</w:t>
      </w:r>
      <w:r w:rsidR="008C15A7" w:rsidRPr="00BF5750">
        <w:t xml:space="preserve"> </w:t>
      </w:r>
      <w:r w:rsidRPr="00BF5750">
        <w:t>which</w:t>
      </w:r>
      <w:r w:rsidR="008C15A7" w:rsidRPr="00BF5750">
        <w:t xml:space="preserve"> </w:t>
      </w:r>
      <w:r w:rsidRPr="00BF5750">
        <w:t>my</w:t>
      </w:r>
      <w:r w:rsidR="008C15A7" w:rsidRPr="00BF5750">
        <w:t xml:space="preserve"> </w:t>
      </w:r>
      <w:r w:rsidRPr="00BF5750">
        <w:t>family</w:t>
      </w:r>
      <w:r w:rsidR="008C15A7" w:rsidRPr="00BF5750">
        <w:t xml:space="preserve"> </w:t>
      </w:r>
      <w:r w:rsidRPr="00BF5750">
        <w:t>picked?).</w:t>
      </w:r>
    </w:p>
    <w:p w14:paraId="4E72B353" w14:textId="43CDE064" w:rsidR="001559BF" w:rsidRPr="001559BF" w:rsidRDefault="001559BF" w:rsidP="001559BF">
      <w:pPr>
        <w:pStyle w:val="ENDEND"/>
      </w:pPr>
      <w:r w:rsidRPr="001559BF">
        <w:t xml:space="preserve">END </w:t>
      </w:r>
      <w:r w:rsidR="003A0B0F">
        <w:t>LETTER</w:t>
      </w:r>
      <w:r w:rsidRPr="001559BF">
        <w:t>-A</w:t>
      </w:r>
    </w:p>
    <w:p w14:paraId="24364C78" w14:textId="6B8AFF58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hoping</w:t>
      </w:r>
      <w:r w:rsidR="008C15A7">
        <w:t xml:space="preserve"> </w:t>
      </w:r>
      <w:r>
        <w:t>that</w:t>
      </w:r>
      <w:r w:rsidR="008C15A7">
        <w:t xml:space="preserve"> </w:t>
      </w:r>
      <w:r>
        <w:t>when</w:t>
      </w:r>
      <w:r w:rsidR="008C15A7">
        <w:t xml:space="preserve"> </w:t>
      </w:r>
      <w:r>
        <w:t>someone</w:t>
      </w:r>
      <w:r w:rsidR="008C15A7">
        <w:t xml:space="preserve"> </w:t>
      </w:r>
      <w:r>
        <w:t>passes</w:t>
      </w:r>
      <w:r w:rsidR="008C15A7">
        <w:t xml:space="preserve"> </w:t>
      </w:r>
      <w:r>
        <w:t>away</w:t>
      </w:r>
      <w:r w:rsidR="008C15A7">
        <w:t xml:space="preserve"> </w:t>
      </w:r>
      <w:r>
        <w:t>who</w:t>
      </w:r>
      <w:r w:rsidR="008C15A7">
        <w:t xml:space="preserve"> </w:t>
      </w:r>
      <w:r>
        <w:t>matters</w:t>
      </w:r>
      <w:r w:rsidR="008C15A7">
        <w:t xml:space="preserve"> </w:t>
      </w:r>
      <w:r>
        <w:t>to</w:t>
      </w:r>
      <w:r w:rsidR="008C15A7">
        <w:t xml:space="preserve"> </w:t>
      </w:r>
      <w:r>
        <w:t>you</w:t>
      </w:r>
      <w:r w:rsidR="008C15A7">
        <w:t xml:space="preserve"> </w:t>
      </w:r>
      <w:r>
        <w:t>and</w:t>
      </w:r>
      <w:r w:rsidR="008C15A7">
        <w:t xml:space="preserve"> </w:t>
      </w:r>
      <w:r>
        <w:t>impacted</w:t>
      </w:r>
      <w:r w:rsidR="008C15A7">
        <w:t xml:space="preserve"> </w:t>
      </w:r>
      <w:r>
        <w:t>your</w:t>
      </w:r>
      <w:r w:rsidR="008C15A7">
        <w:t xml:space="preserve"> </w:t>
      </w:r>
      <w:r>
        <w:t>life,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keep</w:t>
      </w:r>
      <w:r w:rsidR="008C15A7">
        <w:t xml:space="preserve"> </w:t>
      </w:r>
      <w:r>
        <w:t>his</w:t>
      </w:r>
      <w:r w:rsidR="008C15A7">
        <w:t xml:space="preserve"> </w:t>
      </w:r>
      <w:r>
        <w:t>or</w:t>
      </w:r>
      <w:r w:rsidR="008C15A7">
        <w:t xml:space="preserve"> </w:t>
      </w:r>
      <w:r>
        <w:t>her</w:t>
      </w:r>
      <w:r w:rsidR="008C15A7">
        <w:t xml:space="preserve"> </w:t>
      </w:r>
      <w:r>
        <w:t>memory</w:t>
      </w:r>
      <w:r w:rsidR="008C15A7">
        <w:t xml:space="preserve"> </w:t>
      </w:r>
      <w:r>
        <w:t>going</w:t>
      </w:r>
      <w:r w:rsidR="008C15A7">
        <w:t xml:space="preserve"> </w:t>
      </w:r>
      <w:r>
        <w:t>by</w:t>
      </w:r>
      <w:r w:rsidR="008C15A7">
        <w:t xml:space="preserve"> </w:t>
      </w:r>
      <w:r>
        <w:t>creating</w:t>
      </w:r>
      <w:r w:rsidR="008C15A7">
        <w:t xml:space="preserve"> </w:t>
      </w:r>
      <w:r>
        <w:t>monthly</w:t>
      </w:r>
      <w:r w:rsidR="008C15A7">
        <w:t xml:space="preserve"> </w:t>
      </w:r>
      <w:r>
        <w:t>moments</w:t>
      </w:r>
      <w:r w:rsidR="008C15A7">
        <w:t xml:space="preserve"> </w:t>
      </w:r>
      <w:r>
        <w:t>that</w:t>
      </w:r>
      <w:r w:rsidR="008C15A7">
        <w:t xml:space="preserve"> </w:t>
      </w:r>
      <w:r>
        <w:t>matter.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meantime,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month,</w:t>
      </w:r>
      <w:r w:rsidR="008C15A7">
        <w:t xml:space="preserve"> </w:t>
      </w:r>
      <w:r>
        <w:t>identify</w:t>
      </w:r>
      <w:r w:rsidR="008C15A7">
        <w:t xml:space="preserve"> </w:t>
      </w:r>
      <w:r>
        <w:t>and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moment</w:t>
      </w:r>
      <w:r w:rsidR="008C15A7">
        <w:t xml:space="preserve"> </w:t>
      </w:r>
      <w:r>
        <w:t>that</w:t>
      </w:r>
      <w:r w:rsidR="008C15A7">
        <w:t xml:space="preserve"> </w:t>
      </w:r>
      <w:r>
        <w:t>matters.</w:t>
      </w:r>
      <w:r w:rsidR="008C15A7">
        <w:t xml:space="preserve"> </w:t>
      </w:r>
      <w:r>
        <w:t>Some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small</w:t>
      </w:r>
      <w:r w:rsidR="008C15A7">
        <w:t xml:space="preserve"> </w:t>
      </w:r>
      <w:r>
        <w:t>acts</w:t>
      </w:r>
      <w:r w:rsidR="008C15A7">
        <w:t xml:space="preserve"> </w:t>
      </w:r>
      <w:r>
        <w:t>like</w:t>
      </w:r>
      <w:r w:rsidR="008C15A7">
        <w:t xml:space="preserve"> </w:t>
      </w:r>
      <w:r>
        <w:t>writing</w:t>
      </w:r>
      <w:r w:rsidR="008C15A7">
        <w:t xml:space="preserve"> </w:t>
      </w:r>
      <w:r>
        <w:t>a</w:t>
      </w:r>
      <w:r w:rsidR="008C15A7">
        <w:t xml:space="preserve"> </w:t>
      </w:r>
      <w:r>
        <w:t>birthday</w:t>
      </w:r>
      <w:r w:rsidR="008C15A7">
        <w:t xml:space="preserve"> </w:t>
      </w:r>
      <w:r>
        <w:t>card</w:t>
      </w:r>
      <w:r w:rsidR="008C15A7">
        <w:t xml:space="preserve"> </w:t>
      </w:r>
      <w:r>
        <w:t>to</w:t>
      </w:r>
      <w:r w:rsidR="008C15A7">
        <w:t xml:space="preserve"> </w:t>
      </w:r>
      <w:r>
        <w:t>your</w:t>
      </w:r>
      <w:r w:rsidR="008C15A7">
        <w:t xml:space="preserve"> </w:t>
      </w:r>
      <w:r>
        <w:t>mother</w:t>
      </w:r>
      <w:r w:rsidR="008C15A7">
        <w:t xml:space="preserve"> </w:t>
      </w:r>
      <w:r>
        <w:t>or</w:t>
      </w:r>
      <w:r w:rsidR="008C15A7">
        <w:t xml:space="preserve"> </w:t>
      </w:r>
      <w:r>
        <w:t>larger</w:t>
      </w:r>
      <w:r w:rsidR="008C15A7">
        <w:t xml:space="preserve"> </w:t>
      </w:r>
      <w:r>
        <w:t>like</w:t>
      </w:r>
      <w:r w:rsidR="008C15A7">
        <w:t xml:space="preserve"> </w:t>
      </w:r>
      <w:r>
        <w:t>volunteering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charity.</w:t>
      </w:r>
    </w:p>
    <w:tbl>
      <w:tblPr>
        <w:tblStyle w:val="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17929" w14:paraId="7100726B" w14:textId="77777777">
        <w:tc>
          <w:tcPr>
            <w:tcW w:w="3116" w:type="dxa"/>
          </w:tcPr>
          <w:p w14:paraId="522069F0" w14:textId="77777777" w:rsidR="00017929" w:rsidRDefault="00E949E9" w:rsidP="00A7653B">
            <w:pPr>
              <w:pStyle w:val="Table-HeadTbhd"/>
            </w:pPr>
            <w:r>
              <w:t>Month</w:t>
            </w:r>
          </w:p>
        </w:tc>
        <w:tc>
          <w:tcPr>
            <w:tcW w:w="3117" w:type="dxa"/>
          </w:tcPr>
          <w:p w14:paraId="408D0DEE" w14:textId="77777777" w:rsidR="00017929" w:rsidRDefault="00E949E9" w:rsidP="00A7653B">
            <w:pPr>
              <w:pStyle w:val="Table-HeadTbhd"/>
            </w:pPr>
            <w:r>
              <w:rPr>
                <w:color w:val="000000"/>
              </w:rPr>
              <w:t>Person</w:t>
            </w:r>
            <w:r w:rsidR="008C15A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8C15A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Connect</w:t>
            </w:r>
          </w:p>
        </w:tc>
        <w:tc>
          <w:tcPr>
            <w:tcW w:w="3117" w:type="dxa"/>
          </w:tcPr>
          <w:p w14:paraId="7E5C32F5" w14:textId="77777777" w:rsidR="00017929" w:rsidRPr="00BC4DEA" w:rsidRDefault="00E949E9" w:rsidP="00A7653B">
            <w:pPr>
              <w:pStyle w:val="Table-HeadTbhd"/>
            </w:pPr>
            <w:r>
              <w:rPr>
                <w:color w:val="000000"/>
              </w:rPr>
              <w:t>Activity/Commitment</w:t>
            </w:r>
          </w:p>
          <w:p w14:paraId="321BD67E" w14:textId="77777777" w:rsidR="00017929" w:rsidRDefault="00017929" w:rsidP="00A7653B">
            <w:pPr>
              <w:pStyle w:val="Table-HeadTbhd"/>
            </w:pPr>
          </w:p>
        </w:tc>
      </w:tr>
      <w:tr w:rsidR="00017929" w14:paraId="2D01D33C" w14:textId="77777777">
        <w:tc>
          <w:tcPr>
            <w:tcW w:w="3116" w:type="dxa"/>
          </w:tcPr>
          <w:p w14:paraId="39325A1F" w14:textId="77777777" w:rsidR="00017929" w:rsidRDefault="00E949E9" w:rsidP="00A7653B">
            <w:pPr>
              <w:pStyle w:val="Table-TextTbtx"/>
            </w:pPr>
            <w:r>
              <w:t>January</w:t>
            </w:r>
          </w:p>
        </w:tc>
        <w:tc>
          <w:tcPr>
            <w:tcW w:w="3117" w:type="dxa"/>
          </w:tcPr>
          <w:p w14:paraId="5BB83CCA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4600EFF1" w14:textId="77777777" w:rsidR="00017929" w:rsidRDefault="00017929" w:rsidP="00A7653B">
            <w:pPr>
              <w:pStyle w:val="Table-TextTbtx"/>
            </w:pPr>
          </w:p>
        </w:tc>
      </w:tr>
      <w:tr w:rsidR="00017929" w14:paraId="03DC0BE2" w14:textId="77777777">
        <w:tc>
          <w:tcPr>
            <w:tcW w:w="3116" w:type="dxa"/>
          </w:tcPr>
          <w:p w14:paraId="3A1160BD" w14:textId="77777777" w:rsidR="00017929" w:rsidRDefault="00E949E9" w:rsidP="00A7653B">
            <w:pPr>
              <w:pStyle w:val="Table-TextTbtx"/>
            </w:pPr>
            <w:r>
              <w:t>February</w:t>
            </w:r>
          </w:p>
        </w:tc>
        <w:tc>
          <w:tcPr>
            <w:tcW w:w="3117" w:type="dxa"/>
          </w:tcPr>
          <w:p w14:paraId="47B9187D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22ED477B" w14:textId="77777777" w:rsidR="00017929" w:rsidRDefault="00017929" w:rsidP="00A7653B">
            <w:pPr>
              <w:pStyle w:val="Table-TextTbtx"/>
            </w:pPr>
          </w:p>
        </w:tc>
      </w:tr>
      <w:tr w:rsidR="00017929" w14:paraId="72855975" w14:textId="77777777">
        <w:tc>
          <w:tcPr>
            <w:tcW w:w="3116" w:type="dxa"/>
          </w:tcPr>
          <w:p w14:paraId="2BC09A8B" w14:textId="77777777" w:rsidR="00017929" w:rsidRDefault="00E949E9" w:rsidP="00A7653B">
            <w:pPr>
              <w:pStyle w:val="Table-TextTbtx"/>
            </w:pPr>
            <w:r>
              <w:t>March</w:t>
            </w:r>
          </w:p>
        </w:tc>
        <w:tc>
          <w:tcPr>
            <w:tcW w:w="3117" w:type="dxa"/>
          </w:tcPr>
          <w:p w14:paraId="16F59E3D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67C45888" w14:textId="77777777" w:rsidR="00017929" w:rsidRDefault="00017929" w:rsidP="00A7653B">
            <w:pPr>
              <w:pStyle w:val="Table-TextTbtx"/>
            </w:pPr>
          </w:p>
        </w:tc>
      </w:tr>
      <w:tr w:rsidR="00017929" w14:paraId="5A7E97C8" w14:textId="77777777">
        <w:tc>
          <w:tcPr>
            <w:tcW w:w="3116" w:type="dxa"/>
          </w:tcPr>
          <w:p w14:paraId="00C5C79B" w14:textId="77777777" w:rsidR="00017929" w:rsidRDefault="00E949E9" w:rsidP="00A7653B">
            <w:pPr>
              <w:pStyle w:val="Table-TextTbtx"/>
            </w:pPr>
            <w:r>
              <w:t>April</w:t>
            </w:r>
          </w:p>
        </w:tc>
        <w:tc>
          <w:tcPr>
            <w:tcW w:w="3117" w:type="dxa"/>
          </w:tcPr>
          <w:p w14:paraId="3E874094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65C53B3E" w14:textId="77777777" w:rsidR="00017929" w:rsidRDefault="00017929" w:rsidP="00A7653B">
            <w:pPr>
              <w:pStyle w:val="Table-TextTbtx"/>
            </w:pPr>
          </w:p>
        </w:tc>
      </w:tr>
      <w:tr w:rsidR="00017929" w14:paraId="4826AB65" w14:textId="77777777">
        <w:tc>
          <w:tcPr>
            <w:tcW w:w="3116" w:type="dxa"/>
          </w:tcPr>
          <w:p w14:paraId="4591C0D4" w14:textId="77777777" w:rsidR="00017929" w:rsidRDefault="00E949E9" w:rsidP="00A7653B">
            <w:pPr>
              <w:pStyle w:val="Table-TextTbtx"/>
            </w:pPr>
            <w:r>
              <w:t>May</w:t>
            </w:r>
          </w:p>
        </w:tc>
        <w:tc>
          <w:tcPr>
            <w:tcW w:w="3117" w:type="dxa"/>
          </w:tcPr>
          <w:p w14:paraId="039F5172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12044062" w14:textId="77777777" w:rsidR="00017929" w:rsidRDefault="00017929" w:rsidP="00A7653B">
            <w:pPr>
              <w:pStyle w:val="Table-TextTbtx"/>
            </w:pPr>
          </w:p>
        </w:tc>
      </w:tr>
      <w:tr w:rsidR="00017929" w14:paraId="3FB9DFFC" w14:textId="77777777">
        <w:tc>
          <w:tcPr>
            <w:tcW w:w="3116" w:type="dxa"/>
          </w:tcPr>
          <w:p w14:paraId="0E8A1996" w14:textId="77777777" w:rsidR="00017929" w:rsidRDefault="00E949E9" w:rsidP="00A7653B">
            <w:pPr>
              <w:pStyle w:val="Table-TextTbtx"/>
            </w:pPr>
            <w:r>
              <w:t>June</w:t>
            </w:r>
          </w:p>
        </w:tc>
        <w:tc>
          <w:tcPr>
            <w:tcW w:w="3117" w:type="dxa"/>
          </w:tcPr>
          <w:p w14:paraId="63044570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35E8D180" w14:textId="77777777" w:rsidR="00017929" w:rsidRDefault="00017929" w:rsidP="00A7653B">
            <w:pPr>
              <w:pStyle w:val="Table-TextTbtx"/>
            </w:pPr>
          </w:p>
        </w:tc>
      </w:tr>
      <w:tr w:rsidR="00017929" w14:paraId="162BD790" w14:textId="77777777">
        <w:tc>
          <w:tcPr>
            <w:tcW w:w="3116" w:type="dxa"/>
          </w:tcPr>
          <w:p w14:paraId="58D2A122" w14:textId="77777777" w:rsidR="00017929" w:rsidRDefault="00E949E9" w:rsidP="00A7653B">
            <w:pPr>
              <w:pStyle w:val="Table-TextTbtx"/>
            </w:pPr>
            <w:r>
              <w:t>July</w:t>
            </w:r>
          </w:p>
        </w:tc>
        <w:tc>
          <w:tcPr>
            <w:tcW w:w="3117" w:type="dxa"/>
          </w:tcPr>
          <w:p w14:paraId="237C8658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7B3AB482" w14:textId="77777777" w:rsidR="00017929" w:rsidRDefault="00017929" w:rsidP="00A7653B">
            <w:pPr>
              <w:pStyle w:val="Table-TextTbtx"/>
            </w:pPr>
          </w:p>
        </w:tc>
      </w:tr>
      <w:tr w:rsidR="00017929" w14:paraId="246B442A" w14:textId="77777777">
        <w:tc>
          <w:tcPr>
            <w:tcW w:w="3116" w:type="dxa"/>
          </w:tcPr>
          <w:p w14:paraId="2AF97E5D" w14:textId="77777777" w:rsidR="00017929" w:rsidRDefault="00E949E9" w:rsidP="00A7653B">
            <w:pPr>
              <w:pStyle w:val="Table-TextTbtx"/>
            </w:pPr>
            <w:r>
              <w:t>August</w:t>
            </w:r>
          </w:p>
        </w:tc>
        <w:tc>
          <w:tcPr>
            <w:tcW w:w="3117" w:type="dxa"/>
          </w:tcPr>
          <w:p w14:paraId="40718177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5D80773D" w14:textId="77777777" w:rsidR="00017929" w:rsidRDefault="00017929" w:rsidP="00A7653B">
            <w:pPr>
              <w:pStyle w:val="Table-TextTbtx"/>
            </w:pPr>
          </w:p>
        </w:tc>
      </w:tr>
      <w:tr w:rsidR="00017929" w14:paraId="7B6A31AD" w14:textId="77777777">
        <w:tc>
          <w:tcPr>
            <w:tcW w:w="3116" w:type="dxa"/>
          </w:tcPr>
          <w:p w14:paraId="4222D367" w14:textId="77777777" w:rsidR="00017929" w:rsidRDefault="00E949E9" w:rsidP="00A7653B">
            <w:pPr>
              <w:pStyle w:val="Table-TextTbtx"/>
            </w:pPr>
            <w:r>
              <w:t>September</w:t>
            </w:r>
          </w:p>
        </w:tc>
        <w:tc>
          <w:tcPr>
            <w:tcW w:w="3117" w:type="dxa"/>
          </w:tcPr>
          <w:p w14:paraId="4D14EF95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373806D0" w14:textId="77777777" w:rsidR="00017929" w:rsidRDefault="00017929" w:rsidP="00A7653B">
            <w:pPr>
              <w:pStyle w:val="Table-TextTbtx"/>
            </w:pPr>
          </w:p>
        </w:tc>
      </w:tr>
      <w:tr w:rsidR="00017929" w14:paraId="3AE9C731" w14:textId="77777777">
        <w:tc>
          <w:tcPr>
            <w:tcW w:w="3116" w:type="dxa"/>
          </w:tcPr>
          <w:p w14:paraId="3400AB11" w14:textId="77777777" w:rsidR="00017929" w:rsidRDefault="00E949E9" w:rsidP="00A7653B">
            <w:pPr>
              <w:pStyle w:val="Table-TextTbtx"/>
            </w:pPr>
            <w:r>
              <w:t>October</w:t>
            </w:r>
          </w:p>
        </w:tc>
        <w:tc>
          <w:tcPr>
            <w:tcW w:w="3117" w:type="dxa"/>
          </w:tcPr>
          <w:p w14:paraId="18AF7056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1D755FD2" w14:textId="77777777" w:rsidR="00017929" w:rsidRDefault="00017929" w:rsidP="00A7653B">
            <w:pPr>
              <w:pStyle w:val="Table-TextTbtx"/>
            </w:pPr>
          </w:p>
        </w:tc>
      </w:tr>
      <w:tr w:rsidR="00017929" w14:paraId="49BF1B01" w14:textId="77777777">
        <w:tc>
          <w:tcPr>
            <w:tcW w:w="3116" w:type="dxa"/>
          </w:tcPr>
          <w:p w14:paraId="358B7CB7" w14:textId="77777777" w:rsidR="00017929" w:rsidRDefault="00E949E9" w:rsidP="00A7653B">
            <w:pPr>
              <w:pStyle w:val="Table-TextTbtx"/>
            </w:pPr>
            <w:r>
              <w:t>November</w:t>
            </w:r>
          </w:p>
        </w:tc>
        <w:tc>
          <w:tcPr>
            <w:tcW w:w="3117" w:type="dxa"/>
          </w:tcPr>
          <w:p w14:paraId="433C511F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7C00E787" w14:textId="77777777" w:rsidR="00017929" w:rsidRDefault="00017929" w:rsidP="00A7653B">
            <w:pPr>
              <w:pStyle w:val="Table-TextTbtx"/>
            </w:pPr>
          </w:p>
        </w:tc>
      </w:tr>
      <w:tr w:rsidR="00017929" w14:paraId="2E33FFFD" w14:textId="77777777">
        <w:tc>
          <w:tcPr>
            <w:tcW w:w="3116" w:type="dxa"/>
          </w:tcPr>
          <w:p w14:paraId="437BE408" w14:textId="77777777" w:rsidR="00017929" w:rsidRDefault="00E949E9" w:rsidP="00A7653B">
            <w:pPr>
              <w:pStyle w:val="Table-TextTbtx"/>
            </w:pPr>
            <w:r>
              <w:lastRenderedPageBreak/>
              <w:t>December</w:t>
            </w:r>
          </w:p>
        </w:tc>
        <w:tc>
          <w:tcPr>
            <w:tcW w:w="3117" w:type="dxa"/>
          </w:tcPr>
          <w:p w14:paraId="02E7EB9D" w14:textId="77777777" w:rsidR="00017929" w:rsidRDefault="00017929" w:rsidP="00A7653B">
            <w:pPr>
              <w:pStyle w:val="Table-TextTbtx"/>
            </w:pPr>
          </w:p>
        </w:tc>
        <w:tc>
          <w:tcPr>
            <w:tcW w:w="3117" w:type="dxa"/>
          </w:tcPr>
          <w:p w14:paraId="16469E4F" w14:textId="77777777" w:rsidR="00017929" w:rsidRDefault="00017929" w:rsidP="00A7653B">
            <w:pPr>
              <w:pStyle w:val="Table-TextTbtx"/>
            </w:pPr>
          </w:p>
        </w:tc>
      </w:tr>
    </w:tbl>
    <w:p w14:paraId="1BF05BBD" w14:textId="77777777" w:rsidR="007218DC" w:rsidRPr="007218DC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3: </w:t>
      </w:r>
      <w:r w:rsidR="00023BE3" w:rsidRPr="00B773B5">
        <w:t>WMI</w:t>
      </w:r>
    </w:p>
    <w:p w14:paraId="6EFC186E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3</w:t>
      </w:r>
    </w:p>
    <w:p w14:paraId="58422BB2" w14:textId="77777777" w:rsidR="00722F53" w:rsidRPr="00B773B5" w:rsidRDefault="00023BE3" w:rsidP="00F96744">
      <w:pPr>
        <w:pStyle w:val="TitleTtl"/>
      </w:pPr>
      <w:r w:rsidRPr="00B773B5">
        <w:t>WMI</w:t>
      </w:r>
    </w:p>
    <w:p w14:paraId="7D932FB1" w14:textId="77777777" w:rsidR="00017929" w:rsidRPr="007D4D1D" w:rsidRDefault="00E949E9" w:rsidP="00F96744">
      <w:pPr>
        <w:pStyle w:val="Epigraph-Non-VerseEpi"/>
      </w:pPr>
      <w:r w:rsidRPr="007D4D1D">
        <w:t>The</w:t>
      </w:r>
      <w:r w:rsidR="008C15A7" w:rsidRPr="007D4D1D">
        <w:t xml:space="preserve"> </w:t>
      </w:r>
      <w:r w:rsidRPr="007D4D1D">
        <w:t>Main</w:t>
      </w:r>
      <w:r w:rsidR="008C15A7" w:rsidRPr="007D4D1D">
        <w:t xml:space="preserve"> </w:t>
      </w:r>
      <w:r w:rsidRPr="007D4D1D">
        <w:t>Thing</w:t>
      </w:r>
      <w:r w:rsidR="008C15A7" w:rsidRPr="007D4D1D">
        <w:t xml:space="preserve"> </w:t>
      </w:r>
      <w:r w:rsidRPr="007D4D1D">
        <w:t>is</w:t>
      </w:r>
      <w:r w:rsidR="008C15A7" w:rsidRPr="007D4D1D">
        <w:t xml:space="preserve"> </w:t>
      </w:r>
      <w:r w:rsidRPr="007D4D1D">
        <w:t>to</w:t>
      </w:r>
      <w:r w:rsidR="008C15A7" w:rsidRPr="007D4D1D">
        <w:t xml:space="preserve"> </w:t>
      </w:r>
      <w:r w:rsidRPr="007D4D1D">
        <w:t>keep</w:t>
      </w:r>
      <w:r w:rsidR="008C15A7" w:rsidRPr="007D4D1D">
        <w:t xml:space="preserve"> </w:t>
      </w:r>
      <w:r w:rsidRPr="007D4D1D">
        <w:t>the</w:t>
      </w:r>
      <w:r w:rsidR="008C15A7" w:rsidRPr="007D4D1D">
        <w:t xml:space="preserve"> </w:t>
      </w:r>
      <w:r w:rsidRPr="007D4D1D">
        <w:t>Main</w:t>
      </w:r>
      <w:r w:rsidR="008C15A7" w:rsidRPr="007D4D1D">
        <w:t xml:space="preserve"> </w:t>
      </w:r>
      <w:r w:rsidRPr="007D4D1D">
        <w:t>Thing</w:t>
      </w:r>
      <w:r w:rsidR="008C15A7" w:rsidRPr="007D4D1D">
        <w:t xml:space="preserve"> </w:t>
      </w:r>
      <w:r w:rsidRPr="007D4D1D">
        <w:t>the</w:t>
      </w:r>
      <w:r w:rsidR="008C15A7" w:rsidRPr="007D4D1D">
        <w:t xml:space="preserve"> </w:t>
      </w:r>
      <w:r w:rsidRPr="007D4D1D">
        <w:t>Main</w:t>
      </w:r>
      <w:r w:rsidR="008C15A7" w:rsidRPr="007D4D1D">
        <w:t xml:space="preserve"> </w:t>
      </w:r>
      <w:r w:rsidRPr="007D4D1D">
        <w:t>Thing.</w:t>
      </w:r>
    </w:p>
    <w:p w14:paraId="129985F3" w14:textId="77777777" w:rsidR="00722F53" w:rsidRDefault="00722F53" w:rsidP="00F96744">
      <w:pPr>
        <w:pStyle w:val="Epigraph-SourceEpisrc"/>
      </w:pPr>
      <w:r>
        <w:t>-</w:t>
      </w:r>
      <w:r w:rsidR="00E949E9">
        <w:t>Steven</w:t>
      </w:r>
      <w:r w:rsidR="008C15A7">
        <w:t xml:space="preserve"> </w:t>
      </w:r>
      <w:r w:rsidR="00E949E9">
        <w:t>Covey</w:t>
      </w:r>
    </w:p>
    <w:p w14:paraId="26B47D71" w14:textId="77777777" w:rsidR="00017929" w:rsidRPr="00CB40F9" w:rsidRDefault="00E949E9" w:rsidP="00F96744">
      <w:pPr>
        <w:pStyle w:val="B-HeadBhead"/>
      </w:pPr>
      <w:r w:rsidRPr="00CB40F9">
        <w:t>The</w:t>
      </w:r>
      <w:r w:rsidR="008C15A7" w:rsidRPr="00CB40F9">
        <w:t xml:space="preserve"> </w:t>
      </w:r>
      <w:r w:rsidRPr="00CB40F9">
        <w:t>Secret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Life</w:t>
      </w:r>
    </w:p>
    <w:p w14:paraId="753D1A6F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Harris</w:t>
      </w:r>
      <w:r w:rsidR="008C15A7">
        <w:t xml:space="preserve"> </w:t>
      </w:r>
      <w:r>
        <w:t>Blitzer</w:t>
      </w:r>
      <w:r w:rsidR="008C15A7">
        <w:t xml:space="preserve"> </w:t>
      </w:r>
      <w:r>
        <w:t>Sports</w:t>
      </w:r>
      <w:r w:rsidR="008C15A7">
        <w:t xml:space="preserve"> </w:t>
      </w:r>
      <w:r>
        <w:t>&amp;</w:t>
      </w:r>
      <w:r w:rsidR="008C15A7">
        <w:t xml:space="preserve"> </w:t>
      </w:r>
      <w:r>
        <w:t>Entertainment</w:t>
      </w:r>
      <w:r w:rsidR="008C15A7">
        <w:t xml:space="preserve"> </w:t>
      </w:r>
      <w:r>
        <w:t>(HBSE)</w:t>
      </w:r>
      <w:r w:rsidR="008C15A7">
        <w:t xml:space="preserve"> </w:t>
      </w:r>
      <w:r>
        <w:t>acquired</w:t>
      </w:r>
      <w:r w:rsidR="008C15A7">
        <w:t xml:space="preserve"> </w:t>
      </w:r>
      <w:r>
        <w:t>the</w:t>
      </w:r>
      <w:r w:rsidR="008C15A7">
        <w:t xml:space="preserve"> </w:t>
      </w:r>
      <w:r>
        <w:t>Prudential</w:t>
      </w:r>
      <w:r w:rsidR="008C15A7">
        <w:t xml:space="preserve"> </w:t>
      </w:r>
      <w:r>
        <w:t>Center</w:t>
      </w:r>
      <w:r w:rsidR="008C15A7">
        <w:t xml:space="preserve"> </w:t>
      </w:r>
      <w:r>
        <w:t>in</w:t>
      </w:r>
      <w:r w:rsidR="008C15A7">
        <w:t xml:space="preserve"> </w:t>
      </w:r>
      <w:r>
        <w:t>Newark,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excited</w:t>
      </w:r>
      <w:r w:rsidR="008C15A7">
        <w:t xml:space="preserve"> </w:t>
      </w:r>
      <w:r>
        <w:t>to</w:t>
      </w:r>
      <w:r w:rsidR="008C15A7">
        <w:t xml:space="preserve"> </w:t>
      </w:r>
      <w:r>
        <w:t>dive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new</w:t>
      </w:r>
      <w:r w:rsidR="008C15A7">
        <w:t xml:space="preserve"> </w:t>
      </w:r>
      <w:r>
        <w:t>to</w:t>
      </w:r>
      <w:r w:rsidR="008C15A7">
        <w:t xml:space="preserve"> </w:t>
      </w:r>
      <w:r>
        <w:t>me:</w:t>
      </w:r>
      <w:r w:rsidR="008C15A7">
        <w:t xml:space="preserve"> </w:t>
      </w:r>
      <w:r>
        <w:t>the</w:t>
      </w:r>
      <w:r w:rsidR="008C15A7">
        <w:t xml:space="preserve"> </w:t>
      </w:r>
      <w:r>
        <w:t>entertainment</w:t>
      </w:r>
      <w:r w:rsidR="008C15A7">
        <w:t xml:space="preserve"> </w:t>
      </w:r>
      <w:r>
        <w:t>business</w:t>
      </w:r>
      <w:r w:rsidR="008C15A7">
        <w:t xml:space="preserve"> </w:t>
      </w:r>
      <w:r>
        <w:t>beyond</w:t>
      </w:r>
      <w:r w:rsidR="008C15A7">
        <w:t xml:space="preserve"> </w:t>
      </w:r>
      <w:r>
        <w:t>sports.</w:t>
      </w:r>
      <w:r w:rsidR="008C15A7">
        <w:t xml:space="preserve"> </w:t>
      </w:r>
      <w:r>
        <w:t>This</w:t>
      </w:r>
      <w:r w:rsidR="008C15A7">
        <w:t xml:space="preserve"> </w:t>
      </w:r>
      <w:r>
        <w:t>involves</w:t>
      </w:r>
      <w:r w:rsidR="008C15A7">
        <w:t xml:space="preserve"> </w:t>
      </w:r>
      <w:r>
        <w:t>booking</w:t>
      </w:r>
      <w:r w:rsidR="008C15A7">
        <w:t xml:space="preserve"> </w:t>
      </w:r>
      <w:r>
        <w:t>concerts,</w:t>
      </w:r>
      <w:r w:rsidR="008C15A7">
        <w:t xml:space="preserve"> </w:t>
      </w:r>
      <w:r>
        <w:t>family</w:t>
      </w:r>
      <w:r w:rsidR="008C15A7">
        <w:t xml:space="preserve"> </w:t>
      </w:r>
      <w:r>
        <w:t>shows</w:t>
      </w:r>
      <w:r w:rsidR="008C15A7">
        <w:t xml:space="preserve"> </w:t>
      </w:r>
      <w:r>
        <w:t>like</w:t>
      </w:r>
      <w:r w:rsidR="008C15A7">
        <w:t xml:space="preserve"> </w:t>
      </w:r>
      <w:r>
        <w:t>Disney</w:t>
      </w:r>
      <w:r w:rsidR="008C15A7">
        <w:t xml:space="preserve"> </w:t>
      </w:r>
      <w:r>
        <w:t>on</w:t>
      </w:r>
      <w:r w:rsidR="008C15A7">
        <w:t xml:space="preserve"> </w:t>
      </w:r>
      <w:r>
        <w:t>Ice</w:t>
      </w:r>
      <w:r w:rsidR="008C15A7">
        <w:t xml:space="preserve"> </w:t>
      </w:r>
      <w:r>
        <w:t>and</w:t>
      </w:r>
      <w:r w:rsidR="008C15A7">
        <w:t xml:space="preserve"> </w:t>
      </w:r>
      <w:r>
        <w:t>sporting</w:t>
      </w:r>
      <w:r w:rsidR="008C15A7">
        <w:t xml:space="preserve"> </w:t>
      </w:r>
      <w:r>
        <w:t>events</w:t>
      </w:r>
      <w:r w:rsidR="008C15A7">
        <w:t xml:space="preserve"> </w:t>
      </w:r>
      <w:r>
        <w:t>like</w:t>
      </w:r>
      <w:r w:rsidR="008C15A7">
        <w:t xml:space="preserve"> </w:t>
      </w:r>
      <w:r>
        <w:t>college</w:t>
      </w:r>
      <w:r w:rsidR="008C15A7">
        <w:t xml:space="preserve"> </w:t>
      </w:r>
      <w:r>
        <w:t>basketball,</w:t>
      </w:r>
      <w:r w:rsidR="008C15A7">
        <w:t xml:space="preserve"> </w:t>
      </w:r>
      <w:r>
        <w:t>UFC</w:t>
      </w:r>
      <w:r w:rsidR="008C15A7">
        <w:t xml:space="preserve"> </w:t>
      </w:r>
      <w:r>
        <w:t>and</w:t>
      </w:r>
      <w:r w:rsidR="008C15A7">
        <w:t xml:space="preserve"> </w:t>
      </w:r>
      <w:r>
        <w:t>boxing.</w:t>
      </w:r>
      <w:r w:rsidR="008C15A7">
        <w:t xml:space="preserve"> </w:t>
      </w:r>
      <w:r>
        <w:t>Today,</w:t>
      </w:r>
      <w:r w:rsidR="008C15A7">
        <w:t xml:space="preserve"> </w:t>
      </w:r>
      <w:r>
        <w:t>the</w:t>
      </w:r>
      <w:r w:rsidR="008C15A7">
        <w:t xml:space="preserve"> </w:t>
      </w:r>
      <w:r>
        <w:t>Prudential</w:t>
      </w:r>
      <w:r w:rsidR="008C15A7">
        <w:t xml:space="preserve"> </w:t>
      </w:r>
      <w:r>
        <w:t>Center</w:t>
      </w:r>
      <w:r w:rsidR="008C15A7">
        <w:t xml:space="preserve"> </w:t>
      </w:r>
      <w:r>
        <w:t>is</w:t>
      </w:r>
      <w:r w:rsidR="008C15A7">
        <w:t xml:space="preserve"> </w:t>
      </w:r>
      <w:r>
        <w:t>consistently</w:t>
      </w:r>
      <w:r w:rsidR="008C15A7">
        <w:t xml:space="preserve"> </w:t>
      </w:r>
      <w:r>
        <w:t>ranked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top</w:t>
      </w:r>
      <w:r w:rsidR="008C15A7">
        <w:t xml:space="preserve"> </w:t>
      </w:r>
      <w:r>
        <w:t>10</w:t>
      </w:r>
      <w:r w:rsidR="008C15A7">
        <w:t xml:space="preserve"> </w:t>
      </w:r>
      <w:r>
        <w:t>booked</w:t>
      </w:r>
      <w:r w:rsidR="008C15A7">
        <w:t xml:space="preserve"> </w:t>
      </w:r>
      <w:r>
        <w:t>building</w:t>
      </w:r>
      <w:r w:rsidR="008C15A7">
        <w:t xml:space="preserve"> </w:t>
      </w:r>
      <w:r>
        <w:t>in</w:t>
      </w:r>
      <w:r w:rsidR="008C15A7">
        <w:t xml:space="preserve"> </w:t>
      </w:r>
      <w:r>
        <w:t>North</w:t>
      </w:r>
      <w:r w:rsidR="008C15A7">
        <w:t xml:space="preserve"> </w:t>
      </w:r>
      <w:r>
        <w:t>America</w:t>
      </w:r>
      <w:r w:rsidR="008C15A7">
        <w:t xml:space="preserve"> </w:t>
      </w:r>
      <w:r>
        <w:t>by</w:t>
      </w:r>
      <w:r w:rsidR="008C15A7">
        <w:t xml:space="preserve"> </w:t>
      </w:r>
      <w:r>
        <w:t>Billboard</w:t>
      </w:r>
      <w:r w:rsidR="008C15A7">
        <w:t xml:space="preserve"> </w:t>
      </w:r>
      <w:r>
        <w:t>Magazine,</w:t>
      </w:r>
      <w:r w:rsidR="008C15A7">
        <w:t xml:space="preserve"> </w:t>
      </w:r>
      <w:r>
        <w:t>but</w:t>
      </w:r>
      <w:r w:rsidR="008C15A7">
        <w:t xml:space="preserve"> </w:t>
      </w:r>
      <w:r>
        <w:t>shortly</w:t>
      </w:r>
      <w:r w:rsidR="008C15A7">
        <w:t xml:space="preserve"> </w:t>
      </w:r>
      <w:r>
        <w:t>after</w:t>
      </w:r>
      <w:r w:rsidR="008C15A7">
        <w:t xml:space="preserve"> </w:t>
      </w:r>
      <w:r>
        <w:t>acquiring</w:t>
      </w:r>
      <w:r w:rsidR="008C15A7">
        <w:t xml:space="preserve"> </w:t>
      </w:r>
      <w:r>
        <w:t>it,</w:t>
      </w:r>
      <w:r w:rsidR="008C15A7">
        <w:t xml:space="preserve"> </w:t>
      </w:r>
      <w:r>
        <w:t>that</w:t>
      </w:r>
      <w:r w:rsidR="008C15A7">
        <w:t xml:space="preserve"> </w:t>
      </w:r>
      <w:r>
        <w:t>ranking</w:t>
      </w:r>
      <w:r w:rsidR="008C15A7">
        <w:t xml:space="preserve"> </w:t>
      </w:r>
      <w:r>
        <w:t>was</w:t>
      </w:r>
      <w:r w:rsidR="008C15A7">
        <w:t xml:space="preserve"> </w:t>
      </w:r>
      <w:r>
        <w:t>hovering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</w:t>
      </w:r>
      <w:r w:rsidR="008C15A7">
        <w:t xml:space="preserve"> </w:t>
      </w:r>
      <w:r>
        <w:t>20s.</w:t>
      </w:r>
      <w:r w:rsidR="008C15A7">
        <w:t xml:space="preserve"> </w:t>
      </w:r>
      <w:r>
        <w:t>Sean</w:t>
      </w:r>
      <w:r w:rsidR="008C15A7">
        <w:t xml:space="preserve"> </w:t>
      </w:r>
      <w:r>
        <w:t>Saadeh,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previously</w:t>
      </w:r>
      <w:r w:rsidR="008C15A7">
        <w:t xml:space="preserve"> </w:t>
      </w:r>
      <w:r>
        <w:t>opened</w:t>
      </w:r>
      <w:r w:rsidR="008C15A7">
        <w:t xml:space="preserve"> </w:t>
      </w:r>
      <w:r>
        <w:t>the</w:t>
      </w:r>
      <w:r w:rsidR="008C15A7">
        <w:t xml:space="preserve"> </w:t>
      </w:r>
      <w:r>
        <w:t>Barclays</w:t>
      </w:r>
      <w:r w:rsidR="008C15A7">
        <w:t xml:space="preserve"> </w:t>
      </w:r>
      <w:r>
        <w:t>Center</w:t>
      </w:r>
      <w:r w:rsidR="008C15A7">
        <w:t xml:space="preserve"> </w:t>
      </w:r>
      <w:r>
        <w:t>in</w:t>
      </w:r>
      <w:r w:rsidR="008C15A7">
        <w:t xml:space="preserve"> </w:t>
      </w:r>
      <w:r>
        <w:t>Brooklyn</w:t>
      </w:r>
      <w:r w:rsidR="008C15A7">
        <w:t xml:space="preserve"> </w:t>
      </w:r>
      <w:r>
        <w:t>to</w:t>
      </w:r>
      <w:r w:rsidR="008C15A7">
        <w:t xml:space="preserve"> </w:t>
      </w:r>
      <w:r>
        <w:t>rave</w:t>
      </w:r>
      <w:r w:rsidR="008C15A7">
        <w:t xml:space="preserve"> </w:t>
      </w:r>
      <w:r>
        <w:t>reviews,</w:t>
      </w:r>
      <w:r w:rsidR="008C15A7">
        <w:t xml:space="preserve"> </w:t>
      </w:r>
      <w:r>
        <w:t>was</w:t>
      </w:r>
      <w:r w:rsidR="008C15A7">
        <w:t xml:space="preserve"> </w:t>
      </w:r>
      <w:r>
        <w:t>hired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our</w:t>
      </w:r>
      <w:r w:rsidR="008C15A7">
        <w:t xml:space="preserve"> </w:t>
      </w:r>
      <w:r>
        <w:t>strategy.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all</w:t>
      </w:r>
      <w:r w:rsidR="008C15A7">
        <w:t xml:space="preserve"> </w:t>
      </w:r>
      <w:r>
        <w:t>music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>
        <w:t>He</w:t>
      </w:r>
      <w:r w:rsidR="008C15A7">
        <w:t xml:space="preserve"> </w:t>
      </w:r>
      <w:r>
        <w:t>even</w:t>
      </w:r>
      <w:r w:rsidR="008C15A7">
        <w:t xml:space="preserve"> </w:t>
      </w:r>
      <w:r>
        <w:t>dresses</w:t>
      </w:r>
      <w:r w:rsidR="008C15A7">
        <w:t xml:space="preserve"> </w:t>
      </w:r>
      <w:r>
        <w:t>the</w:t>
      </w:r>
      <w:r w:rsidR="008C15A7">
        <w:t xml:space="preserve"> </w:t>
      </w:r>
      <w:r>
        <w:t>part:</w:t>
      </w:r>
      <w:r w:rsidR="008C15A7">
        <w:t xml:space="preserve"> </w:t>
      </w:r>
      <w:r>
        <w:t>dark</w:t>
      </w:r>
      <w:r w:rsidR="008C15A7">
        <w:t xml:space="preserve"> </w:t>
      </w:r>
      <w:r>
        <w:t>jeans,</w:t>
      </w:r>
      <w:r w:rsidR="008C15A7">
        <w:t xml:space="preserve"> </w:t>
      </w:r>
      <w:r>
        <w:t>black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and</w:t>
      </w:r>
      <w:r w:rsidR="008C15A7">
        <w:t xml:space="preserve"> </w:t>
      </w:r>
      <w:r>
        <w:t>Converse</w:t>
      </w:r>
      <w:r w:rsidR="008C15A7">
        <w:t xml:space="preserve"> </w:t>
      </w:r>
      <w:r>
        <w:t>kicks.</w:t>
      </w:r>
      <w:r w:rsidR="008C15A7">
        <w:t xml:space="preserve"> </w:t>
      </w:r>
      <w:r>
        <w:t>One</w:t>
      </w:r>
      <w:r w:rsidR="008C15A7">
        <w:t xml:space="preserve"> </w:t>
      </w:r>
      <w:r>
        <w:t>month</w:t>
      </w:r>
      <w:r w:rsidR="008C15A7">
        <w:t xml:space="preserve"> </w:t>
      </w:r>
      <w:r>
        <w:t>into</w:t>
      </w:r>
      <w:r w:rsidR="008C15A7">
        <w:t xml:space="preserve"> </w:t>
      </w:r>
      <w:r>
        <w:t>his</w:t>
      </w:r>
      <w:r w:rsidR="008C15A7">
        <w:t xml:space="preserve"> </w:t>
      </w:r>
      <w:r>
        <w:t>tenure</w:t>
      </w:r>
      <w:r w:rsidR="008C15A7">
        <w:t xml:space="preserve"> </w:t>
      </w:r>
      <w:r>
        <w:t>at</w:t>
      </w:r>
      <w:r w:rsidR="008C15A7">
        <w:t xml:space="preserve"> </w:t>
      </w:r>
      <w:r>
        <w:t>HBSE,</w:t>
      </w:r>
      <w:r w:rsidR="008C15A7">
        <w:t xml:space="preserve"> </w:t>
      </w:r>
      <w:r>
        <w:t>Sean</w:t>
      </w:r>
      <w:r w:rsidR="008C15A7">
        <w:t xml:space="preserve"> </w:t>
      </w:r>
      <w:r>
        <w:t>set</w:t>
      </w:r>
      <w:r w:rsidR="008C15A7">
        <w:t xml:space="preserve"> </w:t>
      </w:r>
      <w:r>
        <w:t>meetings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in</w:t>
      </w:r>
      <w:r w:rsidR="008C15A7">
        <w:t xml:space="preserve"> </w:t>
      </w:r>
      <w:r>
        <w:t>L.A.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influential</w:t>
      </w:r>
      <w:r w:rsidR="008C15A7">
        <w:t xml:space="preserve"> </w:t>
      </w:r>
      <w:r>
        <w:t>and</w:t>
      </w:r>
      <w:r w:rsidR="008C15A7">
        <w:t xml:space="preserve"> </w:t>
      </w:r>
      <w:r>
        <w:t>connected</w:t>
      </w:r>
      <w:r w:rsidR="008C15A7">
        <w:t xml:space="preserve"> </w:t>
      </w:r>
      <w:r>
        <w:t>music</w:t>
      </w:r>
      <w:r w:rsidR="008C15A7">
        <w:t xml:space="preserve"> </w:t>
      </w:r>
      <w:r>
        <w:t>executives.</w:t>
      </w:r>
      <w:r w:rsidR="008C15A7">
        <w:t xml:space="preserve"> </w:t>
      </w:r>
      <w:r>
        <w:t>Our</w:t>
      </w:r>
      <w:r w:rsidR="008C15A7">
        <w:t xml:space="preserve"> </w:t>
      </w:r>
      <w:r>
        <w:t>itinerary</w:t>
      </w:r>
      <w:r w:rsidR="008C15A7">
        <w:t xml:space="preserve"> </w:t>
      </w:r>
      <w:r>
        <w:t>included</w:t>
      </w:r>
      <w:r w:rsidR="008C15A7">
        <w:t xml:space="preserve"> </w:t>
      </w:r>
      <w:r>
        <w:t>powerhouse</w:t>
      </w:r>
      <w:r w:rsidR="008C15A7">
        <w:t xml:space="preserve"> </w:t>
      </w:r>
      <w:r>
        <w:t>CEOs</w:t>
      </w:r>
      <w:r w:rsidR="008C15A7">
        <w:t xml:space="preserve"> </w:t>
      </w:r>
      <w:r>
        <w:t>like</w:t>
      </w:r>
      <w:r w:rsidR="008C15A7">
        <w:t xml:space="preserve"> </w:t>
      </w:r>
      <w:r>
        <w:t>Michael</w:t>
      </w:r>
      <w:r w:rsidR="008C15A7">
        <w:t xml:space="preserve"> </w:t>
      </w:r>
      <w:proofErr w:type="spellStart"/>
      <w:r>
        <w:t>Rapino</w:t>
      </w:r>
      <w:proofErr w:type="spellEnd"/>
      <w:r w:rsidR="008C15A7">
        <w:t xml:space="preserve"> </w:t>
      </w:r>
      <w:r>
        <w:t>of</w:t>
      </w:r>
      <w:r w:rsidR="008C15A7">
        <w:t xml:space="preserve"> </w:t>
      </w:r>
      <w:r>
        <w:t>Live</w:t>
      </w:r>
      <w:r w:rsidR="008C15A7">
        <w:t xml:space="preserve"> </w:t>
      </w:r>
      <w:r>
        <w:t>Nation,</w:t>
      </w:r>
      <w:r w:rsidR="008C15A7">
        <w:t xml:space="preserve"> </w:t>
      </w:r>
      <w:r>
        <w:t>Irving</w:t>
      </w:r>
      <w:r w:rsidR="008C15A7">
        <w:t xml:space="preserve"> </w:t>
      </w:r>
      <w:r>
        <w:t>Azoff</w:t>
      </w:r>
      <w:r w:rsidR="008C15A7">
        <w:t xml:space="preserve"> </w:t>
      </w:r>
      <w:r>
        <w:t>of</w:t>
      </w:r>
      <w:r w:rsidR="008C15A7">
        <w:t xml:space="preserve"> </w:t>
      </w:r>
      <w:r>
        <w:t>Azoff</w:t>
      </w:r>
      <w:r w:rsidR="008C15A7">
        <w:t xml:space="preserve"> </w:t>
      </w:r>
      <w:r>
        <w:t>Entertainment,</w:t>
      </w:r>
      <w:r w:rsidR="008C15A7">
        <w:t xml:space="preserve"> </w:t>
      </w:r>
      <w:r>
        <w:t>Tim</w:t>
      </w:r>
      <w:r w:rsidR="008C15A7">
        <w:t xml:space="preserve"> </w:t>
      </w:r>
      <w:r>
        <w:t>Leiweke</w:t>
      </w:r>
      <w:r w:rsidR="008C15A7">
        <w:t xml:space="preserve"> </w:t>
      </w:r>
      <w:r>
        <w:t>of</w:t>
      </w:r>
      <w:r w:rsidR="008C15A7">
        <w:t xml:space="preserve"> </w:t>
      </w:r>
      <w:r>
        <w:t>Oak</w:t>
      </w:r>
      <w:r w:rsidR="008C15A7">
        <w:t xml:space="preserve"> </w:t>
      </w:r>
      <w:r>
        <w:t>View</w:t>
      </w:r>
      <w:r w:rsidR="008C15A7">
        <w:t xml:space="preserve"> </w:t>
      </w:r>
      <w:r>
        <w:t>Group</w:t>
      </w:r>
      <w:r w:rsidR="008C15A7">
        <w:t xml:space="preserve"> </w:t>
      </w:r>
      <w:r>
        <w:t>and</w:t>
      </w:r>
      <w:r w:rsidR="008C15A7">
        <w:t xml:space="preserve"> </w:t>
      </w:r>
      <w:r>
        <w:t>Jay</w:t>
      </w:r>
      <w:r w:rsidR="008C15A7">
        <w:t xml:space="preserve"> </w:t>
      </w:r>
      <w:r>
        <w:t>Marciano</w:t>
      </w:r>
      <w:r w:rsidR="008C15A7">
        <w:t xml:space="preserve"> </w:t>
      </w:r>
      <w:r>
        <w:t>of</w:t>
      </w:r>
      <w:r w:rsidR="008C15A7">
        <w:t xml:space="preserve"> </w:t>
      </w:r>
      <w:r>
        <w:t>AEG</w:t>
      </w:r>
      <w:r w:rsidR="008C15A7">
        <w:t xml:space="preserve"> </w:t>
      </w:r>
      <w:r>
        <w:t>Productions</w:t>
      </w:r>
      <w:r w:rsidR="00722F53">
        <w:t>—</w:t>
      </w:r>
      <w:r>
        <w:t>who</w:t>
      </w:r>
      <w:r w:rsidR="008C15A7">
        <w:t xml:space="preserve"> </w:t>
      </w:r>
      <w:r>
        <w:t>bring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incredible</w:t>
      </w:r>
      <w:r w:rsidR="008C15A7">
        <w:t xml:space="preserve"> </w:t>
      </w:r>
      <w:r>
        <w:t>artists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biggest</w:t>
      </w:r>
      <w:r w:rsidR="008C15A7">
        <w:t xml:space="preserve"> </w:t>
      </w:r>
      <w:r>
        <w:t>stages.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also</w:t>
      </w:r>
      <w:r w:rsidR="008C15A7">
        <w:t xml:space="preserve"> </w:t>
      </w:r>
      <w:r>
        <w:t>agents</w:t>
      </w:r>
      <w:r w:rsidR="008C15A7">
        <w:t xml:space="preserve"> </w:t>
      </w:r>
      <w:r>
        <w:t>and</w:t>
      </w:r>
      <w:r w:rsidR="008C15A7">
        <w:t xml:space="preserve"> </w:t>
      </w:r>
      <w:r>
        <w:t>managers</w:t>
      </w:r>
      <w:r w:rsidR="008C15A7">
        <w:t xml:space="preserve"> </w:t>
      </w:r>
      <w:r>
        <w:t>from</w:t>
      </w:r>
      <w:r w:rsidR="008C15A7">
        <w:t xml:space="preserve"> </w:t>
      </w:r>
      <w:r>
        <w:t>CAA,</w:t>
      </w:r>
      <w:r w:rsidR="008C15A7">
        <w:t xml:space="preserve"> </w:t>
      </w:r>
      <w:r>
        <w:t>WME</w:t>
      </w:r>
      <w:r w:rsidR="008C15A7">
        <w:t xml:space="preserve"> </w:t>
      </w:r>
      <w:r>
        <w:t>and</w:t>
      </w:r>
      <w:r w:rsidR="008C15A7">
        <w:t xml:space="preserve"> </w:t>
      </w:r>
      <w:r>
        <w:t>UTA.</w:t>
      </w:r>
      <w:r w:rsidR="008C15A7">
        <w:t xml:space="preserve"> </w:t>
      </w:r>
      <w:r>
        <w:t>Sean</w:t>
      </w:r>
      <w:r w:rsidR="008C15A7">
        <w:t xml:space="preserve"> </w:t>
      </w:r>
      <w:r>
        <w:t>then</w:t>
      </w:r>
      <w:r w:rsidR="008C15A7">
        <w:t xml:space="preserve"> </w:t>
      </w:r>
      <w:r>
        <w:t>added</w:t>
      </w:r>
      <w:r w:rsidR="008C15A7">
        <w:t xml:space="preserve"> </w:t>
      </w:r>
      <w:r>
        <w:t>an</w:t>
      </w:r>
      <w:r w:rsidR="008C15A7">
        <w:t xml:space="preserve"> </w:t>
      </w:r>
      <w:r>
        <w:t>unfamiliar</w:t>
      </w:r>
      <w:r w:rsidR="008C15A7">
        <w:t xml:space="preserve"> </w:t>
      </w:r>
      <w:r>
        <w:t>name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schedule:</w:t>
      </w:r>
      <w:r w:rsidR="008C15A7">
        <w:t xml:space="preserve"> </w:t>
      </w:r>
      <w:r>
        <w:t>Marty</w:t>
      </w:r>
      <w:r w:rsidR="008C15A7">
        <w:t xml:space="preserve"> </w:t>
      </w:r>
      <w:proofErr w:type="spellStart"/>
      <w:r>
        <w:t>Erlichman</w:t>
      </w:r>
      <w:proofErr w:type="spellEnd"/>
      <w:r>
        <w:t>.</w:t>
      </w:r>
    </w:p>
    <w:p w14:paraId="442C11FB" w14:textId="77777777" w:rsidR="00722F53" w:rsidRDefault="00610349" w:rsidP="008F1C01">
      <w:pPr>
        <w:pStyle w:val="Body-TextTx"/>
      </w:pPr>
      <w:r>
        <w:lastRenderedPageBreak/>
        <w:t>“</w:t>
      </w:r>
      <w:r w:rsidR="00E949E9">
        <w:t>Who?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reviewing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wall-to-wall</w:t>
      </w:r>
      <w:r w:rsidR="008C15A7">
        <w:t xml:space="preserve"> </w:t>
      </w:r>
      <w:r w:rsidR="00E949E9">
        <w:t>schedule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plane.</w:t>
      </w:r>
    </w:p>
    <w:p w14:paraId="69BA952F" w14:textId="77777777" w:rsidR="00017929" w:rsidRDefault="00610349" w:rsidP="008F1C01">
      <w:pPr>
        <w:pStyle w:val="Body-TextTx"/>
      </w:pPr>
      <w:r>
        <w:t>“</w:t>
      </w:r>
      <w:r w:rsidR="00E949E9">
        <w:t>Marty</w:t>
      </w:r>
      <w:r>
        <w:t>’</w:t>
      </w:r>
      <w:r w:rsidR="00E949E9">
        <w:t>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major</w:t>
      </w:r>
      <w:r w:rsidR="008C15A7">
        <w:t xml:space="preserve"> </w:t>
      </w:r>
      <w:r w:rsidR="00E949E9">
        <w:t>player,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friend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music-industry</w:t>
      </w:r>
      <w:r w:rsidR="008C15A7">
        <w:t xml:space="preserve"> </w:t>
      </w:r>
      <w:r w:rsidR="00E949E9">
        <w:t>icon,</w:t>
      </w:r>
      <w:r>
        <w:t>”</w:t>
      </w:r>
      <w:r w:rsidR="008C15A7">
        <w:t xml:space="preserve"> </w:t>
      </w:r>
      <w:r w:rsidR="00E949E9">
        <w:t>Sean</w:t>
      </w:r>
      <w:r w:rsidR="008C15A7">
        <w:t xml:space="preserve"> </w:t>
      </w:r>
      <w:r w:rsidR="00E949E9">
        <w:t>explained.</w:t>
      </w:r>
      <w:r w:rsidR="008C15A7">
        <w:t xml:space="preserve"> </w:t>
      </w:r>
      <w:r>
        <w:t>“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Barbra</w:t>
      </w:r>
      <w:r w:rsidR="008C15A7">
        <w:t xml:space="preserve"> </w:t>
      </w:r>
      <w:r w:rsidR="00E949E9">
        <w:t>Streisand</w:t>
      </w:r>
      <w:r>
        <w:t>’</w:t>
      </w:r>
      <w:r w:rsidR="00E949E9">
        <w:t>s</w:t>
      </w:r>
      <w:r w:rsidR="008C15A7">
        <w:t xml:space="preserve"> </w:t>
      </w:r>
      <w:r w:rsidR="00E949E9">
        <w:t>manager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40</w:t>
      </w:r>
      <w:r w:rsidR="008C15A7">
        <w:t xml:space="preserve"> </w:t>
      </w:r>
      <w:r w:rsidR="00E949E9">
        <w:t>years.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important.</w:t>
      </w:r>
      <w:r>
        <w:t>”</w:t>
      </w:r>
    </w:p>
    <w:p w14:paraId="35FA2576" w14:textId="77777777" w:rsidR="00017929" w:rsidRDefault="00610349" w:rsidP="008F1C01">
      <w:pPr>
        <w:pStyle w:val="Body-TextTx"/>
      </w:pPr>
      <w:r>
        <w:t>“</w:t>
      </w:r>
      <w:r w:rsidR="00E949E9">
        <w:t>Great.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wait.</w:t>
      </w:r>
      <w:r>
        <w:t>”</w:t>
      </w:r>
    </w:p>
    <w:p w14:paraId="587BDD3B" w14:textId="77777777" w:rsidR="00017929" w:rsidRDefault="00610349" w:rsidP="008F1C01">
      <w:pPr>
        <w:pStyle w:val="Body-TextTx"/>
      </w:pPr>
      <w:r>
        <w:t>“</w:t>
      </w:r>
      <w:r w:rsidR="00E949E9">
        <w:t>The</w:t>
      </w:r>
      <w:r w:rsidR="008C15A7">
        <w:t xml:space="preserve"> </w:t>
      </w:r>
      <w:r w:rsidR="00E949E9">
        <w:t>thing</w:t>
      </w:r>
      <w:r w:rsidR="008C15A7">
        <w:t xml:space="preserve"> </w:t>
      </w:r>
      <w:r w:rsidR="00E949E9">
        <w:t>is</w:t>
      </w:r>
      <w:r>
        <w:t> . . .</w:t>
      </w:r>
      <w:r w:rsidR="00722F53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probably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much,</w:t>
      </w:r>
      <w:r>
        <w:t>”</w:t>
      </w:r>
      <w:r w:rsidR="008C15A7">
        <w:t xml:space="preserve"> </w:t>
      </w:r>
      <w:r w:rsidR="00E949E9">
        <w:t>Sean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not-so-optimistic</w:t>
      </w:r>
      <w:r w:rsidR="008C15A7">
        <w:t xml:space="preserve"> </w:t>
      </w:r>
      <w:r w:rsidR="00E949E9">
        <w:t>tone.</w:t>
      </w:r>
    </w:p>
    <w:p w14:paraId="22E31792" w14:textId="77777777" w:rsidR="00722F53" w:rsidRDefault="00610349" w:rsidP="008F1C01">
      <w:pPr>
        <w:pStyle w:val="Body-TextTx"/>
      </w:pPr>
      <w:r>
        <w:t>“</w:t>
      </w:r>
      <w:r w:rsidR="00E949E9">
        <w:t>What?</w:t>
      </w:r>
      <w:r>
        <w:t> . . .</w:t>
      </w:r>
      <w:r w:rsidR="00722F53">
        <w:t xml:space="preserve"> </w:t>
      </w:r>
      <w:r w:rsidR="00E949E9">
        <w:t>Me?</w:t>
      </w:r>
      <w:r>
        <w:t> . . .</w:t>
      </w:r>
      <w:r w:rsidR="00722F53">
        <w:t xml:space="preserve"> </w:t>
      </w:r>
      <w:r w:rsidR="00E949E9">
        <w:t>C</w:t>
      </w:r>
      <w:r>
        <w:t>’</w:t>
      </w:r>
      <w:r w:rsidR="00E949E9">
        <w:t>mon?</w:t>
      </w:r>
      <w:r>
        <w:t> . . .</w:t>
      </w:r>
      <w:r w:rsidR="00722F53">
        <w:t xml:space="preserve"> </w:t>
      </w:r>
      <w:r w:rsidR="00E949E9">
        <w:t>Why</w:t>
      </w:r>
      <w:r w:rsidR="008C15A7">
        <w:t xml:space="preserve"> </w:t>
      </w:r>
      <w:r w:rsidR="00E949E9">
        <w:t>not?</w:t>
      </w:r>
      <w:r>
        <w:t> . . .</w:t>
      </w:r>
      <w:r w:rsidR="00722F53">
        <w:t xml:space="preserve"> </w:t>
      </w:r>
      <w:r w:rsidR="00E949E9">
        <w:t>Really?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replied,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less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less</w:t>
      </w:r>
      <w:r w:rsidR="008C15A7">
        <w:t xml:space="preserve"> </w:t>
      </w:r>
      <w:r w:rsidR="00E949E9">
        <w:t>certain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longer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spoke.</w:t>
      </w:r>
    </w:p>
    <w:p w14:paraId="7D0C0E88" w14:textId="77777777" w:rsidR="00017929" w:rsidRDefault="00610349" w:rsidP="008F1C01">
      <w:pPr>
        <w:pStyle w:val="Body-TextTx"/>
      </w:pPr>
      <w:r>
        <w:t>“</w:t>
      </w:r>
      <w:r w:rsidR="00E949E9">
        <w:t>Yeah,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whole</w:t>
      </w:r>
      <w:r w:rsidR="008C15A7">
        <w:t xml:space="preserve"> </w:t>
      </w:r>
      <w:r w:rsidR="00E949E9">
        <w:t>THING</w:t>
      </w:r>
      <w:r w:rsidR="008C15A7">
        <w:t xml:space="preserve"> </w:t>
      </w:r>
      <w:r w:rsidR="00E949E9">
        <w:t>you</w:t>
      </w:r>
      <w:r>
        <w:t>’</w:t>
      </w:r>
      <w:r w:rsidR="00E949E9">
        <w:t>ve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on,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gesturing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corporate</w:t>
      </w:r>
      <w:r w:rsidR="008C15A7">
        <w:t xml:space="preserve"> </w:t>
      </w:r>
      <w:r w:rsidR="00E949E9">
        <w:t>looking</w:t>
      </w:r>
      <w:r w:rsidR="008C15A7">
        <w:t xml:space="preserve"> </w:t>
      </w:r>
      <w:r w:rsidR="00E949E9">
        <w:t>suit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tie.</w:t>
      </w:r>
    </w:p>
    <w:p w14:paraId="52967715" w14:textId="77777777" w:rsidR="00017929" w:rsidRDefault="00610349" w:rsidP="008F1C01">
      <w:pPr>
        <w:pStyle w:val="Body-TextTx"/>
      </w:pPr>
      <w:r>
        <w:t>“</w:t>
      </w:r>
      <w:r w:rsidR="00E949E9">
        <w:t>So,</w:t>
      </w:r>
      <w:r w:rsidR="008C15A7">
        <w:t xml:space="preserve"> </w:t>
      </w:r>
      <w:r w:rsidR="00E949E9">
        <w:t>maybe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shouldn</w:t>
      </w:r>
      <w:r>
        <w:t>’</w:t>
      </w:r>
      <w:r w:rsidR="00E949E9">
        <w:t>t</w:t>
      </w:r>
      <w:r w:rsidR="008C15A7">
        <w:t xml:space="preserve"> </w:t>
      </w:r>
      <w:r w:rsidR="00E949E9">
        <w:t>meet</w:t>
      </w:r>
      <w:r w:rsidR="008C15A7">
        <w:t xml:space="preserve"> </w:t>
      </w:r>
      <w:r w:rsidR="00E949E9">
        <w:t>him?</w:t>
      </w:r>
      <w:r>
        <w:t>”</w:t>
      </w:r>
    </w:p>
    <w:p w14:paraId="71634E3F" w14:textId="77777777" w:rsidR="00722F53" w:rsidRDefault="00610349" w:rsidP="008F1C01">
      <w:pPr>
        <w:pStyle w:val="Body-TextTx"/>
      </w:pPr>
      <w:r>
        <w:t>“</w:t>
      </w:r>
      <w:r w:rsidR="00E949E9">
        <w:t>No,</w:t>
      </w:r>
      <w:r w:rsidR="008C15A7">
        <w:t xml:space="preserve"> </w:t>
      </w:r>
      <w:r w:rsidR="00E949E9">
        <w:t>no,</w:t>
      </w:r>
      <w:r w:rsidR="008C15A7">
        <w:t xml:space="preserve"> </w:t>
      </w:r>
      <w:r w:rsidR="00E949E9">
        <w:t>no.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should.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happen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bring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pair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jeans?</w:t>
      </w:r>
      <w:r>
        <w:t>”</w:t>
      </w:r>
    </w:p>
    <w:p w14:paraId="09BDBD21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hadn</w:t>
      </w:r>
      <w:r w:rsidR="00610349">
        <w:t>’</w:t>
      </w:r>
      <w:r>
        <w:t>t.</w:t>
      </w:r>
    </w:p>
    <w:p w14:paraId="4F0D4060" w14:textId="77777777" w:rsidR="00017929" w:rsidRDefault="00E949E9" w:rsidP="008F1C01">
      <w:pPr>
        <w:pStyle w:val="Body-TextTx"/>
      </w:pPr>
      <w:r>
        <w:t>We</w:t>
      </w:r>
      <w:r w:rsidR="008C15A7">
        <w:t xml:space="preserve"> </w:t>
      </w:r>
      <w:r>
        <w:t>landed</w:t>
      </w:r>
      <w:r w:rsidR="008C15A7">
        <w:t xml:space="preserve"> </w:t>
      </w:r>
      <w:r>
        <w:t>and</w:t>
      </w:r>
      <w:r w:rsidR="008C15A7">
        <w:t xml:space="preserve"> </w:t>
      </w:r>
      <w:r>
        <w:t>headed</w:t>
      </w:r>
      <w:r w:rsidR="008C15A7">
        <w:t xml:space="preserve"> </w:t>
      </w:r>
      <w:r>
        <w:t>straight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airport</w:t>
      </w:r>
      <w:r w:rsidR="008C15A7">
        <w:t xml:space="preserve"> </w:t>
      </w:r>
      <w:r>
        <w:t>to</w:t>
      </w:r>
      <w:r w:rsidR="008C15A7">
        <w:t xml:space="preserve"> </w:t>
      </w:r>
      <w:r>
        <w:t>meet</w:t>
      </w:r>
      <w:r w:rsidR="008C15A7">
        <w:t xml:space="preserve"> </w:t>
      </w:r>
      <w:r>
        <w:t>Marty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lobby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old-Hollywood</w:t>
      </w:r>
      <w:r w:rsidR="008C15A7">
        <w:t xml:space="preserve"> </w:t>
      </w:r>
      <w:r>
        <w:t>styled</w:t>
      </w:r>
      <w:r w:rsidR="008C15A7">
        <w:t xml:space="preserve"> </w:t>
      </w:r>
      <w:r>
        <w:t>Beverly</w:t>
      </w:r>
      <w:r w:rsidR="008C15A7">
        <w:t xml:space="preserve"> </w:t>
      </w:r>
      <w:r>
        <w:t>Hills</w:t>
      </w:r>
      <w:r w:rsidR="008C15A7">
        <w:t xml:space="preserve"> </w:t>
      </w:r>
      <w:r>
        <w:t>Hotel.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right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central</w:t>
      </w:r>
      <w:r w:rsidR="008C15A7">
        <w:t xml:space="preserve"> </w:t>
      </w:r>
      <w:r>
        <w:t>casting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chunky,</w:t>
      </w:r>
      <w:r w:rsidR="008C15A7">
        <w:t xml:space="preserve"> </w:t>
      </w:r>
      <w:r>
        <w:t>brown</w:t>
      </w:r>
      <w:r w:rsidR="008C15A7">
        <w:t xml:space="preserve"> </w:t>
      </w:r>
      <w:r>
        <w:t>leather</w:t>
      </w:r>
      <w:r w:rsidR="008C15A7">
        <w:t xml:space="preserve"> </w:t>
      </w:r>
      <w:r>
        <w:t>chair</w:t>
      </w:r>
      <w:r w:rsidR="008C15A7">
        <w:t xml:space="preserve"> </w:t>
      </w:r>
      <w:r>
        <w:t>already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drink</w:t>
      </w:r>
      <w:r w:rsidR="008C15A7">
        <w:t xml:space="preserve"> </w:t>
      </w:r>
      <w:r>
        <w:t>in</w:t>
      </w:r>
      <w:r w:rsidR="008C15A7">
        <w:t xml:space="preserve"> </w:t>
      </w:r>
      <w:r>
        <w:t>hand.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picture</w:t>
      </w:r>
      <w:r w:rsidR="008C15A7">
        <w:t xml:space="preserve"> </w:t>
      </w:r>
      <w:r>
        <w:t>him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exact</w:t>
      </w:r>
      <w:r w:rsidR="008C15A7">
        <w:t xml:space="preserve"> </w:t>
      </w:r>
      <w:r>
        <w:t>spot</w:t>
      </w:r>
      <w:r w:rsidR="008C15A7">
        <w:t xml:space="preserve"> </w:t>
      </w:r>
      <w:r>
        <w:t>30</w:t>
      </w:r>
      <w:r w:rsidR="008C15A7">
        <w:t xml:space="preserve"> </w:t>
      </w:r>
      <w:r>
        <w:t>years</w:t>
      </w:r>
      <w:r w:rsidR="008C15A7">
        <w:t xml:space="preserve"> </w:t>
      </w:r>
      <w:r>
        <w:t>earlier</w:t>
      </w:r>
      <w:r w:rsidR="008C15A7">
        <w:t xml:space="preserve"> </w:t>
      </w:r>
      <w:r>
        <w:t>smoking</w:t>
      </w:r>
      <w:r w:rsidR="008C15A7">
        <w:t xml:space="preserve"> </w:t>
      </w:r>
      <w:r>
        <w:t>a</w:t>
      </w:r>
      <w:r w:rsidR="008C15A7">
        <w:t xml:space="preserve"> </w:t>
      </w:r>
      <w:r>
        <w:t>cigar</w:t>
      </w:r>
      <w:r w:rsidR="008C15A7">
        <w:t xml:space="preserve"> </w:t>
      </w:r>
      <w:r>
        <w:t>and</w:t>
      </w:r>
      <w:r w:rsidR="008C15A7">
        <w:t xml:space="preserve"> </w:t>
      </w:r>
      <w:r>
        <w:t>telling</w:t>
      </w:r>
      <w:r w:rsidR="008C15A7">
        <w:t xml:space="preserve"> </w:t>
      </w:r>
      <w:r>
        <w:t>stories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wry</w:t>
      </w:r>
      <w:r w:rsidR="008C15A7">
        <w:t xml:space="preserve"> </w:t>
      </w:r>
      <w:r>
        <w:t>smile</w:t>
      </w:r>
      <w:r w:rsidR="008C15A7">
        <w:t xml:space="preserve"> </w:t>
      </w:r>
      <w:r>
        <w:t>and</w:t>
      </w:r>
      <w:r w:rsidR="008C15A7">
        <w:t xml:space="preserve"> </w:t>
      </w:r>
      <w:r>
        <w:t>twinkle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eyes.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instantly</w:t>
      </w:r>
      <w:r w:rsidR="008C15A7">
        <w:t xml:space="preserve"> </w:t>
      </w:r>
      <w:r>
        <w:t>pulled</w:t>
      </w:r>
      <w:r w:rsidR="008C15A7">
        <w:t xml:space="preserve"> </w:t>
      </w:r>
      <w:r>
        <w:t>in</w:t>
      </w:r>
      <w:r w:rsidR="008C15A7">
        <w:t xml:space="preserve"> </w:t>
      </w:r>
      <w:r>
        <w:t>by</w:t>
      </w:r>
      <w:r w:rsidR="008C15A7">
        <w:t xml:space="preserve"> </w:t>
      </w:r>
      <w:r>
        <w:t>this</w:t>
      </w:r>
      <w:r w:rsidR="008C15A7">
        <w:t xml:space="preserve"> </w:t>
      </w:r>
      <w:r>
        <w:t>force</w:t>
      </w:r>
      <w:r w:rsidR="008C15A7">
        <w:t xml:space="preserve"> </w:t>
      </w:r>
      <w:r>
        <w:t>of</w:t>
      </w:r>
      <w:r w:rsidR="008C15A7">
        <w:t xml:space="preserve"> </w:t>
      </w:r>
      <w:r>
        <w:t>nature.</w:t>
      </w:r>
      <w:r w:rsidR="008C15A7">
        <w:t xml:space="preserve"> </w:t>
      </w:r>
      <w:r>
        <w:t>About</w:t>
      </w:r>
      <w:r w:rsidR="008C15A7">
        <w:t xml:space="preserve"> </w:t>
      </w:r>
      <w:r>
        <w:t>an</w:t>
      </w:r>
      <w:r w:rsidR="008C15A7">
        <w:t xml:space="preserve"> </w:t>
      </w:r>
      <w:r>
        <w:t>hour</w:t>
      </w:r>
      <w:r w:rsidR="008C15A7">
        <w:t xml:space="preserve"> </w:t>
      </w:r>
      <w:r>
        <w:t>into</w:t>
      </w:r>
      <w:r w:rsidR="008C15A7">
        <w:t xml:space="preserve"> </w:t>
      </w:r>
      <w:r>
        <w:t>our</w:t>
      </w:r>
      <w:r w:rsidR="008C15A7">
        <w:t xml:space="preserve"> </w:t>
      </w:r>
      <w:r>
        <w:t>meeting,</w:t>
      </w:r>
      <w:r w:rsidR="008C15A7">
        <w:t xml:space="preserve"> </w:t>
      </w:r>
      <w:r>
        <w:t>Marty</w:t>
      </w:r>
      <w:r w:rsidR="008C15A7">
        <w:t xml:space="preserve"> </w:t>
      </w:r>
      <w:r>
        <w:t>leaned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table.</w:t>
      </w:r>
      <w:r w:rsidR="008C15A7">
        <w:t xml:space="preserve"> </w:t>
      </w:r>
      <w:r>
        <w:t>His</w:t>
      </w:r>
      <w:r w:rsidR="008C15A7">
        <w:t xml:space="preserve"> </w:t>
      </w:r>
      <w:r>
        <w:t>eyes</w:t>
      </w:r>
      <w:r w:rsidR="008C15A7">
        <w:t xml:space="preserve"> </w:t>
      </w:r>
      <w:r>
        <w:t>widened</w:t>
      </w:r>
      <w:r w:rsidR="008C15A7">
        <w:t xml:space="preserve"> </w:t>
      </w:r>
      <w:r>
        <w:t>beneath</w:t>
      </w:r>
      <w:r w:rsidR="008C15A7">
        <w:t xml:space="preserve"> </w:t>
      </w:r>
      <w:r>
        <w:t>his</w:t>
      </w:r>
      <w:r w:rsidR="008C15A7">
        <w:t xml:space="preserve"> </w:t>
      </w:r>
      <w:r>
        <w:t>dark-rimmed</w:t>
      </w:r>
      <w:r w:rsidR="008C15A7">
        <w:t xml:space="preserve"> </w:t>
      </w:r>
      <w:r>
        <w:t>glasses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the</w:t>
      </w:r>
      <w:r w:rsidR="008C15A7">
        <w:t xml:space="preserve"> </w:t>
      </w:r>
      <w:r>
        <w:t>secret</w:t>
      </w:r>
      <w:r w:rsidR="008C15A7">
        <w:t xml:space="preserve"> </w:t>
      </w:r>
      <w:r>
        <w:t>to</w:t>
      </w:r>
      <w:r w:rsidR="008C15A7">
        <w:t xml:space="preserve"> </w:t>
      </w:r>
      <w:r>
        <w:t>life.</w:t>
      </w:r>
    </w:p>
    <w:p w14:paraId="4A6B9537" w14:textId="77777777" w:rsidR="00017929" w:rsidRDefault="00610349" w:rsidP="008F1C01">
      <w:pPr>
        <w:pStyle w:val="Body-TextTx"/>
      </w:pPr>
      <w:r>
        <w:t>“</w:t>
      </w:r>
      <w:r w:rsidR="00E949E9">
        <w:t>Of</w:t>
      </w:r>
      <w:r w:rsidR="008C15A7">
        <w:t xml:space="preserve"> </w:t>
      </w:r>
      <w:r w:rsidR="00E949E9">
        <w:t>course,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opportunity</w:t>
      </w:r>
      <w:r w:rsidR="00E949E9">
        <w:t>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whipped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inside,</w:t>
      </w:r>
      <w:r w:rsidR="008C15A7">
        <w:t xml:space="preserve"> </w:t>
      </w:r>
      <w:r w:rsidR="00E949E9">
        <w:t>suit</w:t>
      </w:r>
      <w:r w:rsidR="008C15A7">
        <w:t xml:space="preserve"> </w:t>
      </w:r>
      <w:r w:rsidR="00E949E9">
        <w:t>jacket</w:t>
      </w:r>
      <w:r w:rsidR="008C15A7">
        <w:t xml:space="preserve"> </w:t>
      </w:r>
      <w:r w:rsidR="00E949E9">
        <w:t>pocket.</w:t>
      </w:r>
    </w:p>
    <w:p w14:paraId="1C483FDE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doing?</w:t>
      </w:r>
      <w:r>
        <w:t>”</w:t>
      </w:r>
      <w:r w:rsidR="008C15A7">
        <w:t xml:space="preserve"> </w:t>
      </w:r>
      <w:r w:rsidR="00E949E9">
        <w:t>Marty</w:t>
      </w:r>
      <w:r w:rsidR="008C15A7">
        <w:t xml:space="preserve"> </w:t>
      </w:r>
      <w:r w:rsidR="00E949E9">
        <w:t>asked.</w:t>
      </w:r>
    </w:p>
    <w:p w14:paraId="1AC6D5CF" w14:textId="77777777" w:rsidR="00722F53" w:rsidRDefault="00610349" w:rsidP="008F1C01">
      <w:pPr>
        <w:pStyle w:val="Body-TextTx"/>
      </w:pPr>
      <w:r>
        <w:lastRenderedPageBreak/>
        <w:t>“</w:t>
      </w:r>
      <w:r w:rsidR="00E949E9">
        <w:t>If</w:t>
      </w:r>
      <w:r w:rsidR="008C15A7">
        <w:t xml:space="preserve"> 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tell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secret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life,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capture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share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daughters,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laughed,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parent</w:t>
      </w:r>
      <w:r w:rsidR="008C15A7">
        <w:t xml:space="preserve"> </w:t>
      </w:r>
      <w:r w:rsidR="00E949E9">
        <w:t>might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child</w:t>
      </w:r>
      <w:r w:rsidR="008C15A7">
        <w:t xml:space="preserve"> </w:t>
      </w:r>
      <w:r w:rsidR="00E949E9">
        <w:t>saying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foolish.</w:t>
      </w:r>
      <w:r w:rsidR="008C15A7">
        <w:t xml:space="preserve"> </w:t>
      </w:r>
      <w:r w:rsidR="00E949E9">
        <w:t>Recognizing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made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smile</w:t>
      </w:r>
      <w:r>
        <w:t> . . .</w:t>
      </w:r>
      <w:r w:rsidR="00722F53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hit</w:t>
      </w:r>
      <w:r w:rsidR="008C15A7">
        <w:t xml:space="preserve"> </w:t>
      </w:r>
      <w:r w:rsidR="00E949E9">
        <w:t>record.</w:t>
      </w:r>
    </w:p>
    <w:p w14:paraId="5905157A" w14:textId="77777777" w:rsidR="00017929" w:rsidRDefault="00610349" w:rsidP="008F1C01">
      <w:pPr>
        <w:pStyle w:val="Body-TextTx"/>
      </w:pPr>
      <w:r>
        <w:t>“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serious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phone?</w:t>
      </w:r>
      <w:r>
        <w:t>”</w:t>
      </w:r>
      <w:r w:rsidR="008C15A7">
        <w:t xml:space="preserve"> </w:t>
      </w:r>
      <w:r w:rsidR="00E949E9">
        <w:t>Marty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video</w:t>
      </w:r>
      <w:r w:rsidR="008C15A7">
        <w:t xml:space="preserve"> </w:t>
      </w:r>
      <w:r w:rsidR="00E949E9">
        <w:t>continued</w:t>
      </w:r>
      <w:r w:rsidR="008C15A7">
        <w:t xml:space="preserve"> </w:t>
      </w:r>
      <w:r w:rsidR="00E949E9">
        <w:t>rolling.</w:t>
      </w:r>
    </w:p>
    <w:p w14:paraId="3315DAC3" w14:textId="77777777" w:rsidR="00017929" w:rsidRDefault="00610349" w:rsidP="008F1C01">
      <w:pPr>
        <w:pStyle w:val="Body-TextTx"/>
      </w:pPr>
      <w:r>
        <w:t>“</w:t>
      </w:r>
      <w:r w:rsidR="00E949E9">
        <w:t>Yes.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serious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teaching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secret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life?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replied.</w:t>
      </w:r>
    </w:p>
    <w:p w14:paraId="687644D4" w14:textId="77777777" w:rsidR="00017929" w:rsidRDefault="00610349" w:rsidP="008F1C01">
      <w:pPr>
        <w:pStyle w:val="Body-TextTx"/>
      </w:pPr>
      <w:r>
        <w:t>“</w:t>
      </w:r>
      <w:r w:rsidR="00E949E9">
        <w:t>Yes,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serious.</w:t>
      </w:r>
      <w:r>
        <w:t>”</w:t>
      </w:r>
    </w:p>
    <w:p w14:paraId="1C3B58A0" w14:textId="77777777" w:rsidR="00722F53" w:rsidRDefault="00610349" w:rsidP="008F1C01">
      <w:pPr>
        <w:pStyle w:val="Body-TextTx"/>
      </w:pPr>
      <w:r>
        <w:t>“</w:t>
      </w:r>
      <w:r w:rsidR="00E949E9">
        <w:t>Let</w:t>
      </w:r>
      <w:r>
        <w:t>’</w:t>
      </w:r>
      <w:r w:rsidR="00E949E9">
        <w:t>s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then,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life-defining</w:t>
      </w:r>
      <w:r w:rsidR="008C15A7">
        <w:t xml:space="preserve"> </w:t>
      </w:r>
      <w:r w:rsidR="00E949E9">
        <w:t>lessons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universe</w:t>
      </w:r>
      <w:r w:rsidR="008C15A7">
        <w:t xml:space="preserve"> </w:t>
      </w:r>
      <w:r w:rsidR="00E949E9">
        <w:t>occasionally</w:t>
      </w:r>
      <w:r w:rsidR="008C15A7">
        <w:t xml:space="preserve"> </w:t>
      </w:r>
      <w:r w:rsidR="00E949E9">
        <w:t>drops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laps.</w:t>
      </w:r>
    </w:p>
    <w:p w14:paraId="2BC3C346" w14:textId="77777777" w:rsidR="00722F53" w:rsidRDefault="00610349" w:rsidP="008F1C01">
      <w:pPr>
        <w:pStyle w:val="Body-TextTx"/>
      </w:pPr>
      <w:r>
        <w:t>“</w:t>
      </w:r>
      <w:r w:rsidR="00E949E9">
        <w:t>Number</w:t>
      </w:r>
      <w:r w:rsidR="008C15A7">
        <w:t xml:space="preserve"> </w:t>
      </w:r>
      <w:r w:rsidR="00E949E9">
        <w:t>one:</w:t>
      </w:r>
      <w:r w:rsidR="008C15A7">
        <w:t xml:space="preserve"> </w:t>
      </w:r>
      <w:r w:rsidR="00E949E9">
        <w:t>Wake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morning,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feet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ground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passionate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sprint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office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day.</w:t>
      </w:r>
      <w:r>
        <w:t>”</w:t>
      </w:r>
      <w:r w:rsidR="008C15A7"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can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live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that</w:t>
      </w:r>
      <w:r w:rsidR="00E949E9">
        <w:t>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thought.</w:t>
      </w:r>
      <w:r w:rsidR="008C15A7">
        <w:t xml:space="preserve"> </w:t>
      </w:r>
      <w:r w:rsidR="00E949E9" w:rsidRPr="00BC4DEA">
        <w:rPr>
          <w:rStyle w:val="itali"/>
        </w:rPr>
        <w:t>That</w:t>
      </w:r>
      <w:r>
        <w:rPr>
          <w:rStyle w:val="itali"/>
        </w:rPr>
        <w:t>’</w:t>
      </w:r>
      <w:r w:rsidR="00E949E9" w:rsidRPr="00BC4DEA">
        <w:rPr>
          <w:rStyle w:val="itali"/>
        </w:rPr>
        <w:t>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me.</w:t>
      </w:r>
      <w:r w:rsidR="008C15A7" w:rsidRPr="00BC4DEA">
        <w:rPr>
          <w:rStyle w:val="itali"/>
        </w:rPr>
        <w:t xml:space="preserve"> </w:t>
      </w:r>
      <w:r w:rsidR="00E949E9">
        <w:t>My</w:t>
      </w:r>
      <w:r w:rsidR="008C15A7">
        <w:t xml:space="preserve"> </w:t>
      </w:r>
      <w:r w:rsidR="00E949E9">
        <w:t>excitement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WMI,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stands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important.</w:t>
      </w:r>
    </w:p>
    <w:p w14:paraId="10272368" w14:textId="77777777" w:rsidR="00722F53" w:rsidRDefault="00610349" w:rsidP="008F1C01">
      <w:pPr>
        <w:pStyle w:val="Body-TextTx"/>
      </w:pPr>
      <w:r>
        <w:t>“</w:t>
      </w:r>
      <w:r w:rsidR="00E949E9">
        <w:t>Number</w:t>
      </w:r>
      <w:r w:rsidR="008C15A7">
        <w:t xml:space="preserve"> </w:t>
      </w:r>
      <w:r w:rsidR="00E949E9">
        <w:t>two: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night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hard-charging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work,</w:t>
      </w:r>
      <w:r w:rsidR="008C15A7">
        <w:t xml:space="preserve"> </w:t>
      </w:r>
      <w:r w:rsidR="00E949E9">
        <w:t>sprint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equal</w:t>
      </w:r>
      <w:r w:rsidR="008C15A7">
        <w:t xml:space="preserve"> </w:t>
      </w:r>
      <w:r w:rsidR="00E949E9">
        <w:t>passion.</w:t>
      </w:r>
      <w:r>
        <w:t>”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second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critical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WMI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family.</w:t>
      </w:r>
      <w:r w:rsidR="008C15A7">
        <w:t xml:space="preserve"> </w:t>
      </w:r>
      <w:r w:rsidR="00E949E9">
        <w:t>Both</w:t>
      </w:r>
      <w:r w:rsidR="008C15A7">
        <w:t xml:space="preserve"> </w:t>
      </w:r>
      <w:r w:rsidR="00E949E9">
        <w:t>secrets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simple,</w:t>
      </w:r>
      <w:r w:rsidR="008C15A7">
        <w:t xml:space="preserve"> </w:t>
      </w:r>
      <w:r w:rsidR="00E949E9">
        <w:t>poignant</w:t>
      </w:r>
      <w:r w:rsidR="008C15A7">
        <w:t xml:space="preserve"> </w:t>
      </w:r>
      <w:r w:rsidR="00E949E9">
        <w:t>reminders:</w:t>
      </w:r>
      <w:r w:rsidR="008C15A7">
        <w:t xml:space="preserve"> </w:t>
      </w:r>
      <w:r w:rsidR="00E949E9">
        <w:t>truly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important.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clearly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Marty,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includes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passion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joy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home.</w:t>
      </w:r>
      <w:r w:rsidR="008C15A7">
        <w:t xml:space="preserve"> </w:t>
      </w:r>
      <w:r w:rsidR="00E949E9">
        <w:t>Shared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chapter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stories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identify,</w:t>
      </w:r>
      <w:r w:rsidR="008C15A7">
        <w:t xml:space="preserve"> </w:t>
      </w:r>
      <w:r w:rsidR="00E949E9">
        <w:t>prioritize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WMI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hopefully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figure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own.</w:t>
      </w:r>
    </w:p>
    <w:p w14:paraId="4886117E" w14:textId="77777777" w:rsidR="00017929" w:rsidRPr="00CB40F9" w:rsidRDefault="00E949E9" w:rsidP="00F96744">
      <w:pPr>
        <w:pStyle w:val="B-HeadBhead"/>
      </w:pPr>
      <w:r w:rsidRPr="00CB40F9"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Sprinting</w:t>
      </w:r>
      <w:r w:rsidR="008C15A7" w:rsidRPr="00CB40F9">
        <w:t xml:space="preserve"> </w:t>
      </w:r>
      <w:r w:rsidRPr="00CB40F9">
        <w:t>Home</w:t>
      </w:r>
    </w:p>
    <w:p w14:paraId="5A59D7E7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sprinted</w:t>
      </w:r>
      <w:r w:rsidR="008C15A7">
        <w:t xml:space="preserve"> </w:t>
      </w:r>
      <w:r>
        <w:t>home.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sprinted</w:t>
      </w:r>
      <w:r w:rsidR="008C15A7">
        <w:t xml:space="preserve"> </w:t>
      </w:r>
      <w:r>
        <w:t>home,</w:t>
      </w:r>
      <w:r w:rsidR="008C15A7">
        <w:t xml:space="preserve"> </w:t>
      </w:r>
      <w:r>
        <w:t>too.</w:t>
      </w:r>
      <w:r w:rsidR="008C15A7">
        <w:t xml:space="preserve"> </w:t>
      </w:r>
      <w:r>
        <w:t>As</w:t>
      </w:r>
      <w:r w:rsidR="008C15A7">
        <w:t xml:space="preserve"> </w:t>
      </w:r>
      <w:r>
        <w:t>leadership,</w:t>
      </w:r>
      <w:r w:rsidR="008C15A7">
        <w:t xml:space="preserve"> </w:t>
      </w:r>
      <w:r>
        <w:t>training</w:t>
      </w:r>
      <w:r w:rsidR="008C15A7">
        <w:t xml:space="preserve"> </w:t>
      </w:r>
      <w:r>
        <w:t>and</w:t>
      </w:r>
      <w:r w:rsidR="008C15A7">
        <w:t xml:space="preserve"> </w:t>
      </w:r>
      <w:r>
        <w:t>development</w:t>
      </w:r>
      <w:r w:rsidR="008C15A7">
        <w:t xml:space="preserve"> </w:t>
      </w:r>
      <w:r>
        <w:t>consultants</w:t>
      </w:r>
      <w:r w:rsidR="008C15A7">
        <w:t xml:space="preserve"> </w:t>
      </w:r>
      <w:r>
        <w:t>with</w:t>
      </w:r>
      <w:r w:rsidR="008C15A7">
        <w:t xml:space="preserve"> </w:t>
      </w:r>
      <w:r>
        <w:t>their</w:t>
      </w:r>
      <w:r w:rsidR="008C15A7">
        <w:t xml:space="preserve"> </w:t>
      </w:r>
      <w:r>
        <w:t>own</w:t>
      </w:r>
      <w:r w:rsidR="008C15A7">
        <w:t xml:space="preserve"> </w:t>
      </w:r>
      <w:r>
        <w:t>small</w:t>
      </w:r>
      <w:r w:rsidR="008C15A7">
        <w:t xml:space="preserve"> </w:t>
      </w:r>
      <w:r>
        <w:t>company,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and</w:t>
      </w:r>
      <w:r w:rsidR="008C15A7">
        <w:t xml:space="preserve"> </w:t>
      </w:r>
      <w:r>
        <w:t>dad,</w:t>
      </w:r>
      <w:r w:rsidR="008C15A7">
        <w:t xml:space="preserve"> </w:t>
      </w:r>
      <w:r>
        <w:t>at</w:t>
      </w:r>
      <w:r w:rsidR="008C15A7">
        <w:t xml:space="preserve"> </w:t>
      </w:r>
      <w:r>
        <w:t>various</w:t>
      </w:r>
      <w:r w:rsidR="008C15A7">
        <w:t xml:space="preserve"> </w:t>
      </w:r>
      <w:r>
        <w:t>points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young</w:t>
      </w:r>
      <w:r w:rsidR="008C15A7">
        <w:t xml:space="preserve"> </w:t>
      </w:r>
      <w:r>
        <w:t>life,</w:t>
      </w:r>
      <w:r w:rsidR="008C15A7">
        <w:t xml:space="preserve"> </w:t>
      </w:r>
      <w:r>
        <w:t>traveled</w:t>
      </w:r>
      <w:r w:rsidR="008C15A7">
        <w:t xml:space="preserve"> </w:t>
      </w:r>
      <w:r>
        <w:t>Monday</w:t>
      </w:r>
      <w:r w:rsidR="008C15A7">
        <w:t xml:space="preserve"> </w:t>
      </w:r>
      <w:r>
        <w:t>through</w:t>
      </w:r>
      <w:r w:rsidR="008C15A7">
        <w:t xml:space="preserve"> </w:t>
      </w:r>
      <w:r>
        <w:t>Friday</w:t>
      </w:r>
      <w:r w:rsidR="008C15A7">
        <w:t xml:space="preserve"> </w:t>
      </w:r>
      <w:r>
        <w:t>every</w:t>
      </w:r>
      <w:r w:rsidR="008C15A7">
        <w:t xml:space="preserve"> </w:t>
      </w:r>
      <w:r>
        <w:t>week.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field,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road,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earning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earning,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eating.</w:t>
      </w:r>
      <w:r w:rsidR="008C15A7">
        <w:t xml:space="preserve"> </w:t>
      </w:r>
      <w:r>
        <w:t>And,</w:t>
      </w:r>
      <w:r w:rsidR="008C15A7">
        <w:t xml:space="preserve"> </w:t>
      </w:r>
      <w:r>
        <w:t>while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lastRenderedPageBreak/>
        <w:t>some</w:t>
      </w:r>
      <w:r w:rsidR="008C15A7">
        <w:t xml:space="preserve"> </w:t>
      </w:r>
      <w:r>
        <w:t>early</w:t>
      </w:r>
      <w:r w:rsidR="008C15A7">
        <w:t xml:space="preserve"> </w:t>
      </w:r>
      <w:r>
        <w:t>years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boxed</w:t>
      </w:r>
      <w:r w:rsidR="008C15A7">
        <w:t xml:space="preserve"> </w:t>
      </w:r>
      <w:r>
        <w:t>mac</w:t>
      </w:r>
      <w:r w:rsidR="008C15A7">
        <w:t xml:space="preserve"> </w:t>
      </w:r>
      <w:r>
        <w:t>and</w:t>
      </w:r>
      <w:r w:rsidR="008C15A7">
        <w:t xml:space="preserve"> </w:t>
      </w:r>
      <w:r>
        <w:t>cheese,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and</w:t>
      </w:r>
      <w:r w:rsidR="008C15A7">
        <w:t xml:space="preserve"> </w:t>
      </w:r>
      <w:r>
        <w:t>mother</w:t>
      </w:r>
      <w:r w:rsidR="008C15A7">
        <w:t xml:space="preserve"> </w:t>
      </w:r>
      <w:r>
        <w:t>worked</w:t>
      </w:r>
      <w:r w:rsidR="008C15A7">
        <w:t xml:space="preserve"> </w:t>
      </w:r>
      <w:r>
        <w:t>extremely</w:t>
      </w:r>
      <w:r w:rsidR="008C15A7">
        <w:t xml:space="preserve"> </w:t>
      </w:r>
      <w:r>
        <w:t>hard</w:t>
      </w:r>
      <w:r w:rsidR="008C15A7">
        <w:t xml:space="preserve"> </w:t>
      </w:r>
      <w:r>
        <w:t>and,</w:t>
      </w:r>
      <w:r w:rsidR="008C15A7">
        <w:t xml:space="preserve"> </w:t>
      </w:r>
      <w:r>
        <w:t>over</w:t>
      </w:r>
      <w:r w:rsidR="008C15A7">
        <w:t xml:space="preserve"> </w:t>
      </w:r>
      <w:r>
        <w:t>time,</w:t>
      </w:r>
      <w:r w:rsidR="008C15A7">
        <w:t xml:space="preserve"> </w:t>
      </w:r>
      <w:r>
        <w:t>built</w:t>
      </w:r>
      <w:r w:rsidR="008C15A7">
        <w:t xml:space="preserve"> </w:t>
      </w:r>
      <w:r>
        <w:t>a</w:t>
      </w:r>
      <w:r w:rsidR="008C15A7">
        <w:t xml:space="preserve"> </w:t>
      </w:r>
      <w:r>
        <w:t>healthy</w:t>
      </w:r>
      <w:r w:rsidR="008C15A7">
        <w:t xml:space="preserve"> </w:t>
      </w:r>
      <w:r>
        <w:t>business.</w:t>
      </w:r>
      <w:r w:rsidR="008C15A7">
        <w:t xml:space="preserve"> </w:t>
      </w:r>
      <w:r>
        <w:t>Amazingly,</w:t>
      </w:r>
      <w:r w:rsidR="008C15A7">
        <w:t xml:space="preserve"> </w:t>
      </w:r>
      <w:r>
        <w:t>though,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WMI</w:t>
      </w:r>
      <w:r w:rsidR="008C15A7">
        <w:t xml:space="preserve"> </w:t>
      </w:r>
      <w:r>
        <w:t>which</w:t>
      </w:r>
      <w:r w:rsidR="008C15A7">
        <w:t xml:space="preserve"> </w:t>
      </w:r>
      <w:r>
        <w:t>meant</w:t>
      </w:r>
      <w:r w:rsidR="008C15A7">
        <w:t xml:space="preserve"> </w:t>
      </w:r>
      <w:r>
        <w:t>they</w:t>
      </w:r>
      <w:r w:rsidR="008C15A7">
        <w:t xml:space="preserve"> </w:t>
      </w:r>
      <w:r>
        <w:t>rarely</w:t>
      </w:r>
      <w:r w:rsidR="008C15A7">
        <w:t xml:space="preserve"> </w:t>
      </w:r>
      <w:r>
        <w:t>missed</w:t>
      </w:r>
      <w:r w:rsidR="008C15A7">
        <w:t xml:space="preserve"> </w:t>
      </w:r>
      <w:r>
        <w:t>a</w:t>
      </w:r>
      <w:r w:rsidR="008C15A7">
        <w:t xml:space="preserve"> </w:t>
      </w:r>
      <w:r>
        <w:t>sporting</w:t>
      </w:r>
      <w:r w:rsidR="008C15A7">
        <w:t xml:space="preserve"> </w:t>
      </w:r>
      <w:r>
        <w:t>event</w:t>
      </w:r>
      <w:r w:rsidR="008C15A7">
        <w:t xml:space="preserve"> </w:t>
      </w:r>
      <w:r>
        <w:t>that</w:t>
      </w:r>
      <w:r w:rsidR="008C15A7">
        <w:t xml:space="preserve"> </w:t>
      </w:r>
      <w:r>
        <w:t>included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five</w:t>
      </w:r>
      <w:r w:rsidR="008C15A7">
        <w:t xml:space="preserve"> </w:t>
      </w:r>
      <w:r>
        <w:t>children.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cross-country</w:t>
      </w:r>
      <w:r w:rsidR="008C15A7">
        <w:t xml:space="preserve"> </w:t>
      </w:r>
      <w:r>
        <w:t>race,</w:t>
      </w:r>
      <w:r w:rsidR="008C15A7">
        <w:t xml:space="preserve"> </w:t>
      </w:r>
      <w:r>
        <w:t>soccer,</w:t>
      </w:r>
      <w:r w:rsidR="008C15A7">
        <w:t xml:space="preserve"> </w:t>
      </w:r>
      <w:r>
        <w:t>lacrosse,</w:t>
      </w:r>
      <w:r w:rsidR="008C15A7">
        <w:t xml:space="preserve"> </w:t>
      </w:r>
      <w:r>
        <w:t>or</w:t>
      </w:r>
      <w:r w:rsidR="008C15A7">
        <w:t xml:space="preserve"> </w:t>
      </w:r>
      <w:r>
        <w:t>basketball</w:t>
      </w:r>
      <w:r w:rsidR="008C15A7">
        <w:t xml:space="preserve"> </w:t>
      </w:r>
      <w:r>
        <w:t>game</w:t>
      </w:r>
      <w:r w:rsidR="008C15A7">
        <w:t xml:space="preserve"> </w:t>
      </w:r>
      <w:r>
        <w:t>or</w:t>
      </w:r>
      <w:r w:rsidR="008C15A7">
        <w:t xml:space="preserve"> </w:t>
      </w:r>
      <w:r>
        <w:t>tennis</w:t>
      </w:r>
      <w:r w:rsidR="008C15A7">
        <w:t xml:space="preserve"> </w:t>
      </w:r>
      <w:r>
        <w:t>match</w:t>
      </w:r>
      <w:r w:rsidR="00722F53">
        <w:t>-</w:t>
      </w:r>
      <w:r>
        <w:t>one</w:t>
      </w:r>
      <w:r w:rsidR="008C15A7">
        <w:t xml:space="preserve"> </w:t>
      </w:r>
      <w:r>
        <w:t>or</w:t>
      </w:r>
      <w:r w:rsidR="008C15A7">
        <w:t xml:space="preserve"> </w:t>
      </w:r>
      <w:r>
        <w:t>both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would</w:t>
      </w:r>
      <w:r w:rsidR="008C15A7">
        <w:t xml:space="preserve"> </w:t>
      </w:r>
      <w:r>
        <w:t>fly</w:t>
      </w:r>
      <w:r w:rsidR="008C15A7">
        <w:t xml:space="preserve"> </w:t>
      </w:r>
      <w:r>
        <w:t>home,</w:t>
      </w:r>
      <w:r w:rsidR="008C15A7">
        <w:t xml:space="preserve"> </w:t>
      </w:r>
      <w:r>
        <w:t>hustle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airport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gym,</w:t>
      </w:r>
      <w:r w:rsidR="008C15A7">
        <w:t xml:space="preserve"> </w:t>
      </w:r>
      <w:r>
        <w:t>court</w:t>
      </w:r>
      <w:r w:rsidR="008C15A7">
        <w:t xml:space="preserve"> </w:t>
      </w:r>
      <w:r>
        <w:t>or</w:t>
      </w:r>
      <w:r w:rsidR="008C15A7">
        <w:t xml:space="preserve"> </w:t>
      </w:r>
      <w:r>
        <w:t>field,</w:t>
      </w:r>
      <w:r w:rsidR="008C15A7">
        <w:t xml:space="preserve"> </w:t>
      </w:r>
      <w:r>
        <w:t>most</w:t>
      </w:r>
      <w:r w:rsidR="008C15A7">
        <w:t xml:space="preserve"> </w:t>
      </w:r>
      <w:r>
        <w:t>times</w:t>
      </w:r>
      <w:r w:rsidR="008C15A7">
        <w:t xml:space="preserve"> </w:t>
      </w:r>
      <w:r>
        <w:t>arriving</w:t>
      </w:r>
      <w:r w:rsidR="008C15A7">
        <w:t xml:space="preserve"> </w:t>
      </w:r>
      <w:r>
        <w:t>seconds</w:t>
      </w:r>
      <w:r w:rsidR="008C15A7">
        <w:t xml:space="preserve"> </w:t>
      </w:r>
      <w:r>
        <w:t>before</w:t>
      </w:r>
      <w:r w:rsidR="008C15A7">
        <w:t xml:space="preserve"> </w:t>
      </w:r>
      <w:r>
        <w:t>the</w:t>
      </w:r>
      <w:r w:rsidR="008C15A7">
        <w:t xml:space="preserve"> </w:t>
      </w:r>
      <w:r>
        <w:t>tipoff</w:t>
      </w:r>
      <w:r w:rsidR="008C15A7">
        <w:t xml:space="preserve"> </w:t>
      </w:r>
      <w:r>
        <w:t>only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6:00</w:t>
      </w:r>
      <w:r w:rsidR="008C15A7">
        <w:t xml:space="preserve"> </w:t>
      </w:r>
      <w:r>
        <w:t>AM</w:t>
      </w:r>
      <w:r w:rsidR="008C15A7">
        <w:t xml:space="preserve"> </w:t>
      </w:r>
      <w:r>
        <w:t>flight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morning.</w:t>
      </w:r>
      <w:r w:rsidR="008C15A7">
        <w:t xml:space="preserve"> </w:t>
      </w:r>
      <w:r>
        <w:t>The</w:t>
      </w:r>
      <w:r w:rsidR="008C15A7">
        <w:t xml:space="preserve"> </w:t>
      </w:r>
      <w:r>
        <w:t>sacrifice</w:t>
      </w:r>
      <w:r w:rsidR="008C15A7">
        <w:t xml:space="preserve"> </w:t>
      </w:r>
      <w:r>
        <w:t>mattered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because</w:t>
      </w:r>
      <w:r w:rsidR="008C15A7">
        <w:t xml:space="preserve"> </w:t>
      </w:r>
      <w:r>
        <w:t>it</w:t>
      </w:r>
      <w:r w:rsidR="008C15A7">
        <w:t xml:space="preserve"> </w:t>
      </w:r>
      <w:r>
        <w:t>made</w:t>
      </w:r>
      <w:r w:rsidR="008C15A7">
        <w:t xml:space="preserve"> </w:t>
      </w:r>
      <w:r>
        <w:t>me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mattered</w:t>
      </w:r>
      <w:r w:rsidR="008C15A7">
        <w:t xml:space="preserve"> </w:t>
      </w:r>
      <w:r>
        <w:t>to</w:t>
      </w:r>
      <w:r w:rsidR="008C15A7">
        <w:t xml:space="preserve"> </w:t>
      </w:r>
      <w:r>
        <w:t>them.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sat</w:t>
      </w:r>
      <w:r w:rsidR="008C15A7">
        <w:t xml:space="preserve"> </w:t>
      </w:r>
      <w:r>
        <w:t>relatively</w:t>
      </w:r>
      <w:r w:rsidR="008C15A7">
        <w:t xml:space="preserve"> </w:t>
      </w:r>
      <w:r>
        <w:t>quietly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stands,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occasional</w:t>
      </w:r>
      <w:r w:rsidR="008C15A7">
        <w:t xml:space="preserve"> </w:t>
      </w:r>
      <w:r>
        <w:t>outburst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referee</w:t>
      </w:r>
      <w:r w:rsidR="00610349">
        <w:t>’</w:t>
      </w:r>
      <w:r>
        <w:t>s</w:t>
      </w:r>
      <w:r w:rsidR="008C15A7">
        <w:t xml:space="preserve"> </w:t>
      </w:r>
      <w:r>
        <w:t>call,</w:t>
      </w:r>
      <w:r w:rsidR="008C15A7">
        <w:t xml:space="preserve"> </w:t>
      </w:r>
      <w:r>
        <w:t>but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was,</w:t>
      </w:r>
      <w:r w:rsidR="008C15A7">
        <w:t xml:space="preserve"> </w:t>
      </w:r>
      <w:r>
        <w:t>well</w:t>
      </w:r>
      <w:r w:rsidR="00610349">
        <w:t> . . .</w:t>
      </w:r>
      <w:r w:rsidR="00722F53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more</w:t>
      </w:r>
      <w:r w:rsidR="008C15A7">
        <w:t xml:space="preserve"> </w:t>
      </w:r>
      <w:r>
        <w:t>enthusiastic.</w:t>
      </w:r>
      <w:r w:rsidR="008C15A7">
        <w:t xml:space="preserve"> </w:t>
      </w:r>
      <w:r>
        <w:t>She</w:t>
      </w:r>
      <w:r w:rsidR="008C15A7">
        <w:t xml:space="preserve"> </w:t>
      </w:r>
      <w:r>
        <w:t>could</w:t>
      </w:r>
      <w:r w:rsidR="008C15A7">
        <w:t xml:space="preserve"> </w:t>
      </w:r>
      <w:r>
        <w:t>be</w:t>
      </w:r>
      <w:r w:rsidR="008C15A7">
        <w:t xml:space="preserve"> </w:t>
      </w:r>
      <w:r>
        <w:t>heard</w:t>
      </w:r>
      <w:r w:rsidR="008C15A7">
        <w:t xml:space="preserve"> </w:t>
      </w:r>
      <w:r>
        <w:t>screaming</w:t>
      </w:r>
      <w:r w:rsidR="008C15A7">
        <w:t xml:space="preserve"> </w:t>
      </w:r>
      <w:r>
        <w:t>at</w:t>
      </w:r>
      <w:r w:rsidR="008C15A7">
        <w:t xml:space="preserve"> </w:t>
      </w:r>
      <w:r>
        <w:t>me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her</w:t>
      </w:r>
      <w:r w:rsidR="008C15A7">
        <w:t xml:space="preserve"> </w:t>
      </w:r>
      <w:r>
        <w:t>lungs</w:t>
      </w:r>
      <w:r w:rsidR="008C15A7">
        <w:t xml:space="preserve"> </w:t>
      </w:r>
      <w:r>
        <w:t>any</w:t>
      </w:r>
      <w:r w:rsidR="008C15A7">
        <w:t xml:space="preserve"> </w:t>
      </w:r>
      <w:r>
        <w:t>time</w:t>
      </w:r>
      <w:r w:rsidR="008C15A7">
        <w:t xml:space="preserve"> </w:t>
      </w:r>
      <w:r>
        <w:t>I</w:t>
      </w:r>
      <w:r w:rsidR="008C15A7">
        <w:t xml:space="preserve"> </w:t>
      </w:r>
      <w:r>
        <w:t>touched</w:t>
      </w:r>
      <w:r w:rsidR="008C15A7">
        <w:t xml:space="preserve"> </w:t>
      </w:r>
      <w:r>
        <w:t>the</w:t>
      </w:r>
      <w:r w:rsidR="008C15A7">
        <w:t xml:space="preserve"> </w:t>
      </w:r>
      <w:r>
        <w:t>ball.</w:t>
      </w:r>
      <w:r w:rsidR="008C15A7">
        <w:t xml:space="preserve"> </w:t>
      </w:r>
      <w:r w:rsidR="00610349">
        <w:t>“</w:t>
      </w:r>
      <w:r>
        <w:t>Great</w:t>
      </w:r>
      <w:r w:rsidR="008C15A7">
        <w:t xml:space="preserve"> </w:t>
      </w:r>
      <w:r>
        <w:t>job</w:t>
      </w:r>
      <w:r w:rsidR="008C15A7">
        <w:t xml:space="preserve"> </w:t>
      </w:r>
      <w:r>
        <w:t>honey</w:t>
      </w:r>
      <w:r w:rsidR="00610349">
        <w:t>”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standard</w:t>
      </w:r>
      <w:r w:rsidR="008C15A7">
        <w:t xml:space="preserve"> </w:t>
      </w:r>
      <w:r>
        <w:t>shout</w:t>
      </w:r>
      <w:r w:rsidR="008C15A7">
        <w:t xml:space="preserve"> </w:t>
      </w:r>
      <w:r>
        <w:t>out.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freshman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who</w:t>
      </w:r>
      <w:r w:rsidR="008C15A7">
        <w:t xml:space="preserve"> </w:t>
      </w:r>
      <w:r>
        <w:t>I</w:t>
      </w:r>
      <w:r w:rsidR="008C15A7">
        <w:t xml:space="preserve"> </w:t>
      </w:r>
      <w:r>
        <w:t>was,</w:t>
      </w:r>
      <w:r w:rsidR="008C15A7">
        <w:t xml:space="preserve"> </w:t>
      </w:r>
      <w:r>
        <w:t>adjust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friends,</w:t>
      </w:r>
      <w:r w:rsidR="008C15A7">
        <w:t xml:space="preserve"> </w:t>
      </w:r>
      <w:r>
        <w:t>my</w:t>
      </w:r>
      <w:r w:rsidR="008C15A7">
        <w:t xml:space="preserve"> </w:t>
      </w:r>
      <w:r>
        <w:t>less</w:t>
      </w:r>
      <w:r w:rsidR="008C15A7">
        <w:t xml:space="preserve"> </w:t>
      </w:r>
      <w:r>
        <w:t>than</w:t>
      </w:r>
      <w:r w:rsidR="008C15A7">
        <w:t xml:space="preserve"> </w:t>
      </w:r>
      <w:r>
        <w:t>helpful</w:t>
      </w:r>
      <w:r w:rsidR="008C15A7">
        <w:t xml:space="preserve"> </w:t>
      </w:r>
      <w:r>
        <w:t>nickname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hallowed</w:t>
      </w:r>
      <w:r w:rsidR="008C15A7">
        <w:t xml:space="preserve"> </w:t>
      </w:r>
      <w:r>
        <w:t>halls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Lady</w:t>
      </w:r>
      <w:r w:rsidR="008C15A7">
        <w:t xml:space="preserve"> </w:t>
      </w:r>
      <w:r>
        <w:t>of</w:t>
      </w:r>
      <w:r w:rsidR="008C15A7">
        <w:t xml:space="preserve"> </w:t>
      </w:r>
      <w:r>
        <w:t>Lourdes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in</w:t>
      </w:r>
      <w:r w:rsidR="008C15A7">
        <w:t xml:space="preserve"> </w:t>
      </w:r>
      <w:r>
        <w:t>Poughkeepsie,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became</w:t>
      </w:r>
      <w:r w:rsidR="008C15A7">
        <w:t xml:space="preserve"> </w:t>
      </w:r>
      <w:r w:rsidR="00610349">
        <w:t>“</w:t>
      </w:r>
      <w:r>
        <w:t>honey.</w:t>
      </w:r>
      <w:r w:rsidR="00610349">
        <w:t>”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price</w:t>
      </w:r>
      <w:r w:rsidR="008C15A7">
        <w:t xml:space="preserve"> </w:t>
      </w:r>
      <w:r>
        <w:t>to</w:t>
      </w:r>
      <w:r w:rsidR="008C15A7">
        <w:t xml:space="preserve"> </w:t>
      </w:r>
      <w:r>
        <w:t>pay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support</w:t>
      </w:r>
      <w:r w:rsidR="008C15A7">
        <w:t xml:space="preserve"> </w:t>
      </w:r>
      <w:r>
        <w:t>I</w:t>
      </w:r>
      <w:r w:rsidR="008C15A7">
        <w:t xml:space="preserve"> </w:t>
      </w:r>
      <w:r>
        <w:t>needed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period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The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their</w:t>
      </w:r>
      <w:r w:rsidR="008C15A7">
        <w:t xml:space="preserve"> </w:t>
      </w:r>
      <w:r>
        <w:t>feet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place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time</w:t>
      </w:r>
      <w:r w:rsidR="008C15A7">
        <w:t xml:space="preserve"> </w:t>
      </w:r>
      <w:r>
        <w:t>was</w:t>
      </w:r>
      <w:r w:rsidR="008C15A7">
        <w:t xml:space="preserve"> </w:t>
      </w:r>
      <w:r>
        <w:t>never</w:t>
      </w:r>
      <w:r w:rsidR="008C15A7">
        <w:t xml:space="preserve"> </w:t>
      </w:r>
      <w:r>
        <w:t>lost</w:t>
      </w:r>
      <w:r w:rsidR="008C15A7">
        <w:t xml:space="preserve"> </w:t>
      </w:r>
      <w:r>
        <w:t>on</w:t>
      </w:r>
      <w:r w:rsidR="008C15A7">
        <w:t xml:space="preserve"> </w:t>
      </w:r>
      <w:r>
        <w:t>me,</w:t>
      </w:r>
      <w:r w:rsidR="008C15A7">
        <w:t xml:space="preserve"> </w:t>
      </w:r>
      <w:r>
        <w:t>even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teenager,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later</w:t>
      </w:r>
      <w:r w:rsidR="008C15A7">
        <w:t xml:space="preserve"> </w:t>
      </w:r>
      <w:r>
        <w:t>guided</w:t>
      </w:r>
      <w:r w:rsidR="008C15A7">
        <w:t xml:space="preserve"> </w:t>
      </w:r>
      <w:r>
        <w:t>me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Cats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Cradle</w:t>
      </w:r>
      <w:r w:rsidR="008C15A7">
        <w:t xml:space="preserve"> </w:t>
      </w:r>
      <w:r>
        <w:t>song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</w:p>
    <w:p w14:paraId="43BC9D8C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five-year</w:t>
      </w:r>
      <w:r w:rsidR="008C15A7">
        <w:t xml:space="preserve"> </w:t>
      </w:r>
      <w:r>
        <w:t>period</w:t>
      </w:r>
      <w:r w:rsidR="008C15A7">
        <w:t xml:space="preserve"> </w:t>
      </w:r>
      <w:r>
        <w:t>while</w:t>
      </w:r>
      <w:r w:rsidR="008C15A7">
        <w:t xml:space="preserve"> </w:t>
      </w:r>
      <w:r>
        <w:t>working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where,</w:t>
      </w:r>
      <w:r w:rsidR="008C15A7">
        <w:t xml:space="preserve"> </w:t>
      </w:r>
      <w:r>
        <w:t>like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before</w:t>
      </w:r>
      <w:r w:rsidR="008C15A7">
        <w:t xml:space="preserve"> </w:t>
      </w:r>
      <w:r>
        <w:t>me,</w:t>
      </w:r>
      <w:r w:rsidR="008C15A7">
        <w:t xml:space="preserve"> </w:t>
      </w:r>
      <w:r>
        <w:t>I</w:t>
      </w:r>
      <w:r w:rsidR="008C15A7">
        <w:t xml:space="preserve"> </w:t>
      </w:r>
      <w:r>
        <w:t>traveled</w:t>
      </w:r>
      <w:r w:rsidR="008C15A7">
        <w:t xml:space="preserve"> </w:t>
      </w:r>
      <w:r>
        <w:t>Monday</w:t>
      </w:r>
      <w:r w:rsidR="008C15A7">
        <w:t xml:space="preserve"> </w:t>
      </w:r>
      <w:r>
        <w:t>through</w:t>
      </w:r>
      <w:r w:rsidR="008C15A7">
        <w:t xml:space="preserve"> </w:t>
      </w:r>
      <w:r>
        <w:t>Friday.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Team</w:t>
      </w:r>
      <w:r w:rsidR="008C15A7">
        <w:t xml:space="preserve"> </w:t>
      </w:r>
      <w:r>
        <w:t>Marketing</w:t>
      </w:r>
      <w:r w:rsidR="008C15A7">
        <w:t xml:space="preserve"> </w:t>
      </w:r>
      <w:r>
        <w:t>and</w:t>
      </w:r>
      <w:r w:rsidR="008C15A7">
        <w:t xml:space="preserve"> </w:t>
      </w:r>
      <w:r>
        <w:t>Business</w:t>
      </w:r>
      <w:r w:rsidR="008C15A7">
        <w:t xml:space="preserve"> </w:t>
      </w:r>
      <w:r>
        <w:t>Operations</w:t>
      </w:r>
      <w:r w:rsidR="008C15A7">
        <w:t xml:space="preserve"> </w:t>
      </w:r>
      <w:r>
        <w:t>(</w:t>
      </w:r>
      <w:proofErr w:type="spellStart"/>
      <w:r>
        <w:t>TeamBo</w:t>
      </w:r>
      <w:proofErr w:type="spellEnd"/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known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industry).</w:t>
      </w:r>
      <w:r w:rsidR="008C15A7">
        <w:t xml:space="preserve"> </w:t>
      </w:r>
      <w:r>
        <w:t>Dr.</w:t>
      </w:r>
      <w:r w:rsidR="008C15A7">
        <w:t xml:space="preserve"> </w:t>
      </w:r>
      <w:r>
        <w:t>Bill</w:t>
      </w:r>
      <w:r w:rsidR="008C15A7">
        <w:t xml:space="preserve"> </w:t>
      </w:r>
      <w:r>
        <w:t>Sutton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were</w:t>
      </w:r>
      <w:r w:rsidR="008C15A7">
        <w:t xml:space="preserve"> </w:t>
      </w:r>
      <w:r>
        <w:t>each</w:t>
      </w:r>
      <w:r w:rsidR="008C15A7">
        <w:t xml:space="preserve"> </w:t>
      </w:r>
      <w:r>
        <w:t>assigned</w:t>
      </w:r>
      <w:r w:rsidR="008C15A7">
        <w:t xml:space="preserve"> </w:t>
      </w:r>
      <w:r>
        <w:t>15</w:t>
      </w:r>
      <w:r w:rsidR="008C15A7">
        <w:t xml:space="preserve"> </w:t>
      </w:r>
      <w:r>
        <w:t>teams,</w:t>
      </w:r>
      <w:r w:rsidR="008C15A7">
        <w:t xml:space="preserve"> </w:t>
      </w:r>
      <w:r>
        <w:t>to</w:t>
      </w:r>
      <w:r w:rsidR="008C15A7">
        <w:t xml:space="preserve"> </w:t>
      </w:r>
      <w:r>
        <w:t>cover</w:t>
      </w:r>
      <w:r w:rsidR="008C15A7">
        <w:t xml:space="preserve"> </w:t>
      </w:r>
      <w:r>
        <w:t>the</w:t>
      </w:r>
      <w:r w:rsidR="008C15A7">
        <w:t xml:space="preserve"> </w:t>
      </w:r>
      <w:r>
        <w:t>entire</w:t>
      </w:r>
      <w:r w:rsidR="008C15A7">
        <w:t xml:space="preserve"> </w:t>
      </w:r>
      <w:r>
        <w:t>league.</w:t>
      </w:r>
      <w:r w:rsidR="008C15A7">
        <w:t xml:space="preserve"> </w:t>
      </w:r>
      <w:r>
        <w:t>Our</w:t>
      </w:r>
      <w:r w:rsidR="008C15A7">
        <w:t xml:space="preserve"> </w:t>
      </w:r>
      <w:r>
        <w:t>jobs</w:t>
      </w:r>
      <w:r w:rsidR="008C15A7">
        <w:t xml:space="preserve"> </w:t>
      </w:r>
      <w:r>
        <w:t>were</w:t>
      </w:r>
      <w:r w:rsidR="008C15A7">
        <w:t xml:space="preserve"> </w:t>
      </w:r>
      <w:r>
        <w:t>to</w:t>
      </w:r>
      <w:r w:rsidR="008C15A7">
        <w:t xml:space="preserve"> </w:t>
      </w:r>
      <w:r>
        <w:t>travel</w:t>
      </w:r>
      <w:r w:rsidR="008C15A7">
        <w:t xml:space="preserve"> </w:t>
      </w:r>
      <w:r>
        <w:t>to</w:t>
      </w:r>
      <w:r w:rsidR="008C15A7">
        <w:t xml:space="preserve"> </w:t>
      </w:r>
      <w:r>
        <w:t>each</w:t>
      </w:r>
      <w:r w:rsidR="008C15A7">
        <w:t xml:space="preserve"> </w:t>
      </w:r>
      <w:r>
        <w:t>team,</w:t>
      </w:r>
      <w:r w:rsidR="008C15A7">
        <w:t xml:space="preserve"> </w:t>
      </w:r>
      <w:r>
        <w:t>find</w:t>
      </w:r>
      <w:r w:rsidR="008C15A7">
        <w:t xml:space="preserve"> </w:t>
      </w:r>
      <w:r>
        <w:t>best</w:t>
      </w:r>
      <w:r w:rsidR="008C15A7">
        <w:t xml:space="preserve"> </w:t>
      </w:r>
      <w:r>
        <w:t>practices,</w:t>
      </w:r>
      <w:r w:rsidR="008C15A7">
        <w:t xml:space="preserve"> </w:t>
      </w:r>
      <w:r>
        <w:t>catalog</w:t>
      </w:r>
      <w:r w:rsidR="008C15A7">
        <w:t xml:space="preserve"> </w:t>
      </w:r>
      <w:r>
        <w:t>them</w:t>
      </w:r>
      <w:r w:rsidR="008C15A7">
        <w:t xml:space="preserve"> </w:t>
      </w:r>
      <w:r>
        <w:t>and</w:t>
      </w:r>
      <w:r w:rsidR="008C15A7">
        <w:t xml:space="preserve"> </w:t>
      </w:r>
      <w:r>
        <w:t>share</w:t>
      </w:r>
      <w:r w:rsidR="008C15A7">
        <w:t xml:space="preserve"> </w:t>
      </w:r>
      <w:r>
        <w:t>them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could</w:t>
      </w:r>
      <w:r w:rsidR="008C15A7">
        <w:t xml:space="preserve"> </w:t>
      </w:r>
      <w:r>
        <w:t>help</w:t>
      </w:r>
      <w:r w:rsidR="008C15A7">
        <w:t xml:space="preserve"> </w:t>
      </w:r>
      <w:r>
        <w:t>speed</w:t>
      </w:r>
      <w:r w:rsidR="008C15A7">
        <w:t xml:space="preserve"> </w:t>
      </w:r>
      <w:r>
        <w:t>the</w:t>
      </w:r>
      <w:r w:rsidR="008C15A7">
        <w:t xml:space="preserve"> </w:t>
      </w:r>
      <w:r>
        <w:t>rate</w:t>
      </w:r>
      <w:r w:rsidR="008C15A7">
        <w:t xml:space="preserve"> </w:t>
      </w:r>
      <w:r>
        <w:t>of</w:t>
      </w:r>
      <w:r w:rsidR="008C15A7">
        <w:t xml:space="preserve"> </w:t>
      </w:r>
      <w:r>
        <w:t>innovation</w:t>
      </w:r>
      <w:r w:rsidR="008C15A7">
        <w:t xml:space="preserve"> </w:t>
      </w:r>
      <w:r>
        <w:t>and</w:t>
      </w:r>
      <w:r w:rsidR="008C15A7">
        <w:t xml:space="preserve"> </w:t>
      </w:r>
      <w:r>
        <w:t>success.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long</w:t>
      </w:r>
      <w:r w:rsidR="008C15A7">
        <w:t xml:space="preserve"> </w:t>
      </w:r>
      <w:r>
        <w:t>before</w:t>
      </w:r>
      <w:r w:rsidR="008C15A7">
        <w:t xml:space="preserve"> </w:t>
      </w:r>
      <w:r>
        <w:t>FaceTime</w:t>
      </w:r>
      <w:r w:rsidR="008C15A7">
        <w:t xml:space="preserve"> </w:t>
      </w:r>
      <w:r>
        <w:t>existed,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politely</w:t>
      </w:r>
      <w:r w:rsidR="008C15A7">
        <w:t xml:space="preserve"> </w:t>
      </w:r>
      <w:r>
        <w:t>excused</w:t>
      </w:r>
      <w:r w:rsidR="008C15A7">
        <w:t xml:space="preserve"> </w:t>
      </w:r>
      <w:r>
        <w:t>myself</w:t>
      </w:r>
      <w:r w:rsidR="008C15A7">
        <w:t xml:space="preserve"> </w:t>
      </w:r>
      <w:r>
        <w:t>from</w:t>
      </w:r>
      <w:r w:rsidR="008C15A7">
        <w:t xml:space="preserve"> </w:t>
      </w:r>
      <w:r>
        <w:t>business</w:t>
      </w:r>
      <w:r w:rsidR="008C15A7">
        <w:t xml:space="preserve"> </w:t>
      </w:r>
      <w:r>
        <w:t>dinners</w:t>
      </w:r>
      <w:r w:rsidR="008C15A7">
        <w:t xml:space="preserve"> </w:t>
      </w:r>
      <w:r>
        <w:t>and</w:t>
      </w:r>
      <w:r w:rsidR="008C15A7">
        <w:t xml:space="preserve"> </w:t>
      </w:r>
      <w:r>
        <w:t>press</w:t>
      </w:r>
      <w:r w:rsidR="008C15A7">
        <w:t xml:space="preserve"> </w:t>
      </w:r>
      <w:r>
        <w:t>conferences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quiet</w:t>
      </w:r>
      <w:r w:rsidR="008C15A7">
        <w:t xml:space="preserve"> </w:t>
      </w:r>
      <w:r>
        <w:t>corner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hallway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whisper</w:t>
      </w:r>
      <w:r w:rsidR="008C15A7">
        <w:t xml:space="preserve"> </w:t>
      </w:r>
      <w:r>
        <w:t>goodnight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then</w:t>
      </w:r>
      <w:r w:rsidR="008C15A7">
        <w:t xml:space="preserve"> </w:t>
      </w:r>
      <w:r>
        <w:t>ten,</w:t>
      </w:r>
      <w:r w:rsidR="008C15A7">
        <w:t xml:space="preserve"> </w:t>
      </w:r>
      <w:r>
        <w:t>six</w:t>
      </w:r>
      <w:r w:rsidR="008C15A7">
        <w:t xml:space="preserve"> </w:t>
      </w:r>
      <w:r>
        <w:t>and</w:t>
      </w:r>
      <w:r w:rsidR="008C15A7">
        <w:t xml:space="preserve"> </w:t>
      </w:r>
      <w:r>
        <w:t>two-year-old</w:t>
      </w:r>
      <w:r w:rsidR="008C15A7">
        <w:t xml:space="preserve"> </w:t>
      </w:r>
      <w:r>
        <w:t>princesses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phone.</w:t>
      </w:r>
      <w:r w:rsidR="008C15A7">
        <w:t xml:space="preserve"> </w:t>
      </w:r>
      <w:r>
        <w:t>I</w:t>
      </w:r>
      <w:r w:rsidR="008C15A7">
        <w:t xml:space="preserve"> </w:t>
      </w:r>
      <w:r>
        <w:t>also</w:t>
      </w:r>
      <w:r w:rsidR="008C15A7">
        <w:t xml:space="preserve"> </w:t>
      </w:r>
      <w:r>
        <w:t>made</w:t>
      </w:r>
      <w:r w:rsidR="008C15A7">
        <w:t xml:space="preserve"> </w:t>
      </w:r>
      <w:r>
        <w:lastRenderedPageBreak/>
        <w:t>sure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parent</w:t>
      </w:r>
      <w:r w:rsidR="008C15A7">
        <w:t xml:space="preserve"> </w:t>
      </w:r>
      <w:r>
        <w:t>teacher</w:t>
      </w:r>
      <w:r w:rsidR="008C15A7">
        <w:t xml:space="preserve"> </w:t>
      </w:r>
      <w:r>
        <w:t>conferences,</w:t>
      </w:r>
      <w:r w:rsidR="008C15A7">
        <w:t xml:space="preserve"> </w:t>
      </w:r>
      <w:r>
        <w:t>the</w:t>
      </w:r>
      <w:r w:rsidR="008C15A7">
        <w:t xml:space="preserve"> </w:t>
      </w:r>
      <w:r>
        <w:t>holiday</w:t>
      </w:r>
      <w:r w:rsidR="008C15A7">
        <w:t xml:space="preserve"> </w:t>
      </w:r>
      <w:r>
        <w:t>chorus</w:t>
      </w:r>
      <w:r w:rsidR="008C15A7">
        <w:t xml:space="preserve"> </w:t>
      </w:r>
      <w:r>
        <w:t>concert</w:t>
      </w:r>
      <w:r w:rsidR="008C15A7">
        <w:t xml:space="preserve"> </w:t>
      </w:r>
      <w:r>
        <w:t>and</w:t>
      </w:r>
      <w:r w:rsidR="008C15A7">
        <w:t xml:space="preserve"> </w:t>
      </w:r>
      <w:r>
        <w:t>anything</w:t>
      </w:r>
      <w:r w:rsidR="008C15A7">
        <w:t xml:space="preserve"> </w:t>
      </w:r>
      <w:r>
        <w:t>else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docket.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  <w:r w:rsidR="008C15A7">
        <w:t xml:space="preserve"> </w:t>
      </w:r>
      <w:r>
        <w:t>is</w:t>
      </w:r>
      <w:r w:rsidR="008C15A7">
        <w:t xml:space="preserve"> </w:t>
      </w:r>
      <w:r>
        <w:t>being</w:t>
      </w:r>
      <w:r w:rsidR="008C15A7">
        <w:t xml:space="preserve"> </w:t>
      </w:r>
      <w:r>
        <w:t>there</w:t>
      </w:r>
      <w:r w:rsidR="008C15A7">
        <w:t xml:space="preserve"> </w:t>
      </w:r>
      <w:r>
        <w:t>for</w:t>
      </w:r>
      <w:r w:rsidR="008C15A7">
        <w:t xml:space="preserve"> </w:t>
      </w:r>
      <w:r>
        <w:t>moments</w:t>
      </w:r>
      <w:r w:rsidR="008C15A7">
        <w:t xml:space="preserve"> </w:t>
      </w:r>
      <w:r>
        <w:t>that</w:t>
      </w:r>
      <w:r w:rsidR="008C15A7">
        <w:t xml:space="preserve"> </w:t>
      </w:r>
      <w:r>
        <w:t>matter.</w:t>
      </w:r>
    </w:p>
    <w:p w14:paraId="35F4DB87" w14:textId="77777777" w:rsidR="00722F53" w:rsidRDefault="00E949E9" w:rsidP="008F1C01">
      <w:pPr>
        <w:pStyle w:val="Body-TextTx"/>
      </w:pPr>
      <w:r>
        <w:t>Interviewing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position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76ers,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for</w:t>
      </w:r>
      <w:r w:rsidR="008C15A7">
        <w:t xml:space="preserve"> </w:t>
      </w:r>
      <w:r>
        <w:t>two</w:t>
      </w:r>
      <w:r w:rsidR="008C15A7">
        <w:t xml:space="preserve"> </w:t>
      </w:r>
      <w:r>
        <w:t>fathers</w:t>
      </w:r>
      <w:r w:rsidR="008C15A7">
        <w:t xml:space="preserve"> </w:t>
      </w:r>
      <w:r>
        <w:t>(Josh</w:t>
      </w:r>
      <w:r w:rsidR="008C15A7">
        <w:t xml:space="preserve"> </w:t>
      </w:r>
      <w:r>
        <w:t>Harris</w:t>
      </w:r>
      <w:r w:rsidR="008C15A7">
        <w:t xml:space="preserve"> </w:t>
      </w:r>
      <w:r>
        <w:t>and</w:t>
      </w:r>
      <w:r w:rsidR="008C15A7">
        <w:t xml:space="preserve"> </w:t>
      </w:r>
      <w:r>
        <w:t>David</w:t>
      </w:r>
      <w:r w:rsidR="008C15A7">
        <w:t xml:space="preserve"> </w:t>
      </w:r>
      <w:r>
        <w:t>Blitzer)</w:t>
      </w:r>
      <w:r w:rsidR="008C15A7">
        <w:t xml:space="preserve"> </w:t>
      </w:r>
      <w:r>
        <w:t>with</w:t>
      </w:r>
      <w:r w:rsidR="008C15A7">
        <w:t xml:space="preserve"> </w:t>
      </w:r>
      <w:r>
        <w:t>ten</w:t>
      </w:r>
      <w:r w:rsidR="008C15A7">
        <w:t xml:space="preserve"> </w:t>
      </w:r>
      <w:r>
        <w:t>children</w:t>
      </w:r>
      <w:r w:rsidR="008C15A7">
        <w:t xml:space="preserve"> </w:t>
      </w:r>
      <w:r>
        <w:t>between.</w:t>
      </w:r>
      <w:r w:rsidR="008C15A7">
        <w:t xml:space="preserve"> </w:t>
      </w:r>
      <w:r>
        <w:t>They</w:t>
      </w:r>
      <w:r w:rsidR="008C15A7">
        <w:t xml:space="preserve"> </w:t>
      </w:r>
      <w:r>
        <w:t>too</w:t>
      </w:r>
      <w:r w:rsidR="008C15A7">
        <w:t xml:space="preserve"> </w:t>
      </w:r>
      <w:r>
        <w:t>make</w:t>
      </w:r>
      <w:r w:rsidR="008C15A7">
        <w:t xml:space="preserve"> </w:t>
      </w:r>
      <w:r>
        <w:t>their</w:t>
      </w:r>
      <w:r w:rsidR="008C15A7">
        <w:t xml:space="preserve"> </w:t>
      </w:r>
      <w:r>
        <w:t>kids</w:t>
      </w:r>
      <w:r w:rsidR="00610349">
        <w:t>’</w:t>
      </w:r>
      <w:r w:rsidR="008C15A7">
        <w:t xml:space="preserve"> </w:t>
      </w:r>
      <w:r>
        <w:t>basketball,</w:t>
      </w:r>
      <w:r w:rsidR="008C15A7">
        <w:t xml:space="preserve"> </w:t>
      </w:r>
      <w:r>
        <w:t>baseball</w:t>
      </w:r>
      <w:r w:rsidR="008C15A7">
        <w:t xml:space="preserve"> </w:t>
      </w:r>
      <w:r>
        <w:t>and</w:t>
      </w:r>
      <w:r w:rsidR="008C15A7">
        <w:t xml:space="preserve"> </w:t>
      </w:r>
      <w:r>
        <w:t>hockey</w:t>
      </w:r>
      <w:r w:rsidR="008C15A7">
        <w:t xml:space="preserve"> </w:t>
      </w:r>
      <w:r>
        <w:t>games</w:t>
      </w:r>
      <w:r w:rsidR="008C15A7">
        <w:t xml:space="preserve"> </w:t>
      </w:r>
      <w:r>
        <w:t>and</w:t>
      </w:r>
      <w:r w:rsidR="008C15A7">
        <w:t xml:space="preserve"> </w:t>
      </w:r>
      <w:r>
        <w:t>school</w:t>
      </w:r>
      <w:r w:rsidR="008C15A7">
        <w:t xml:space="preserve"> </w:t>
      </w:r>
      <w:r>
        <w:t>plays.</w:t>
      </w:r>
      <w:r w:rsidR="008C15A7">
        <w:t xml:space="preserve"> </w:t>
      </w:r>
      <w:r>
        <w:t>These</w:t>
      </w:r>
      <w:r w:rsidR="008C15A7">
        <w:t xml:space="preserve"> </w:t>
      </w:r>
      <w:r>
        <w:t>shared</w:t>
      </w:r>
      <w:r w:rsidR="008C15A7">
        <w:t xml:space="preserve"> </w:t>
      </w:r>
      <w:r>
        <w:t>values</w:t>
      </w:r>
      <w:r w:rsidR="008C15A7">
        <w:t xml:space="preserve"> </w:t>
      </w:r>
      <w:r>
        <w:t>matter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guide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  <w:r w:rsidR="008C15A7">
        <w:t xml:space="preserve"> </w:t>
      </w:r>
      <w:r>
        <w:t>and</w:t>
      </w:r>
      <w:r w:rsidR="008C15A7">
        <w:t xml:space="preserve"> </w:t>
      </w:r>
      <w:r>
        <w:t>allow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support</w:t>
      </w:r>
      <w:r w:rsidR="008C15A7">
        <w:t xml:space="preserve"> </w:t>
      </w:r>
      <w:r>
        <w:t>the</w:t>
      </w:r>
      <w:r w:rsidR="008C15A7">
        <w:t xml:space="preserve"> </w:t>
      </w:r>
      <w:r>
        <w:t>working</w:t>
      </w:r>
      <w:r w:rsidR="008C15A7">
        <w:t xml:space="preserve"> </w:t>
      </w:r>
      <w:r>
        <w:t>father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who</w:t>
      </w:r>
      <w:r w:rsidR="008C15A7">
        <w:t xml:space="preserve"> </w:t>
      </w:r>
      <w:r>
        <w:t>rushes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meeting</w:t>
      </w:r>
      <w:r w:rsidR="008C15A7">
        <w:t xml:space="preserve"> </w:t>
      </w:r>
      <w:r>
        <w:t>late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miss</w:t>
      </w:r>
      <w:r w:rsidR="008C15A7">
        <w:t xml:space="preserve"> </w:t>
      </w:r>
      <w:r>
        <w:t>his</w:t>
      </w:r>
      <w:r w:rsidR="008C15A7">
        <w:t xml:space="preserve"> </w:t>
      </w:r>
      <w:r>
        <w:t>daughter</w:t>
      </w:r>
      <w:r w:rsidR="00610349">
        <w:t>’</w:t>
      </w:r>
      <w:r>
        <w:t>s</w:t>
      </w:r>
      <w:r w:rsidR="008C15A7">
        <w:t xml:space="preserve"> </w:t>
      </w:r>
      <w:r>
        <w:t>pre-school</w:t>
      </w:r>
      <w:r w:rsidR="008C15A7">
        <w:t xml:space="preserve"> </w:t>
      </w:r>
      <w:r w:rsidR="00610349">
        <w:t>“</w:t>
      </w:r>
      <w:r>
        <w:t>Donuts</w:t>
      </w:r>
      <w:r w:rsidR="008C15A7">
        <w:t xml:space="preserve"> </w:t>
      </w:r>
      <w:r>
        <w:t>with</w:t>
      </w:r>
      <w:r w:rsidR="008C15A7">
        <w:t xml:space="preserve"> </w:t>
      </w:r>
      <w:r>
        <w:t>Dad.</w:t>
      </w:r>
      <w:r w:rsidR="00610349">
        <w:t>”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why</w:t>
      </w:r>
      <w:r w:rsidR="008C15A7">
        <w:t xml:space="preserve"> </w:t>
      </w:r>
      <w:r>
        <w:t>I</w:t>
      </w:r>
      <w:r w:rsidR="008C15A7">
        <w:t xml:space="preserve"> </w:t>
      </w:r>
      <w:r>
        <w:t>smile</w:t>
      </w:r>
      <w:r w:rsidR="008C15A7">
        <w:t xml:space="preserve"> </w:t>
      </w:r>
      <w:r>
        <w:t>to</w:t>
      </w:r>
      <w:r w:rsidR="008C15A7">
        <w:t xml:space="preserve"> </w:t>
      </w:r>
      <w:r>
        <w:t>hear</w:t>
      </w:r>
      <w:r w:rsidR="008C15A7">
        <w:t xml:space="preserve"> </w:t>
      </w:r>
      <w:r>
        <w:t>the</w:t>
      </w:r>
      <w:r w:rsidR="008C15A7">
        <w:t xml:space="preserve"> </w:t>
      </w:r>
      <w:r>
        <w:t>working</w:t>
      </w:r>
      <w:r w:rsidR="008C15A7">
        <w:t xml:space="preserve"> </w:t>
      </w:r>
      <w:r>
        <w:t>mother</w:t>
      </w:r>
      <w:r w:rsidR="008C15A7">
        <w:t xml:space="preserve"> </w:t>
      </w:r>
      <w:r>
        <w:t>taking</w:t>
      </w:r>
      <w:r w:rsidR="008C15A7">
        <w:t xml:space="preserve"> </w:t>
      </w:r>
      <w:r>
        <w:t>a</w:t>
      </w:r>
      <w:r w:rsidR="008C15A7">
        <w:t xml:space="preserve"> </w:t>
      </w:r>
      <w:r>
        <w:t>conference</w:t>
      </w:r>
      <w:r w:rsidR="008C15A7">
        <w:t xml:space="preserve"> </w:t>
      </w:r>
      <w:r>
        <w:t>call</w:t>
      </w:r>
      <w:r w:rsidR="008C15A7">
        <w:t xml:space="preserve"> </w:t>
      </w:r>
      <w:r>
        <w:t>from</w:t>
      </w:r>
      <w:r w:rsidR="008C15A7">
        <w:t xml:space="preserve"> </w:t>
      </w:r>
      <w:r>
        <w:t>home</w:t>
      </w:r>
      <w:r w:rsidR="008C15A7">
        <w:t xml:space="preserve"> </w:t>
      </w:r>
      <w:r>
        <w:t>with</w:t>
      </w:r>
      <w:r w:rsidR="008C15A7">
        <w:t xml:space="preserve"> </w:t>
      </w:r>
      <w:r>
        <w:t>Paw</w:t>
      </w:r>
      <w:r w:rsidR="008C15A7">
        <w:t xml:space="preserve"> </w:t>
      </w:r>
      <w:r>
        <w:t>Patrol</w:t>
      </w:r>
      <w:r w:rsidR="008C15A7">
        <w:t xml:space="preserve"> </w:t>
      </w:r>
      <w:r>
        <w:t>blaring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background,</w:t>
      </w:r>
      <w:r w:rsidR="008C15A7">
        <w:t xml:space="preserve"> </w:t>
      </w:r>
      <w:r>
        <w:t>because</w:t>
      </w:r>
      <w:r w:rsidR="008C15A7">
        <w:t xml:space="preserve"> </w:t>
      </w:r>
      <w:r>
        <w:t>her</w:t>
      </w:r>
      <w:r w:rsidR="008C15A7">
        <w:t xml:space="preserve"> </w:t>
      </w:r>
      <w:r>
        <w:t>after-school</w:t>
      </w:r>
      <w:r w:rsidR="008C15A7">
        <w:t xml:space="preserve"> </w:t>
      </w:r>
      <w:r>
        <w:t>nanny</w:t>
      </w:r>
      <w:r w:rsidR="008C15A7">
        <w:t xml:space="preserve"> </w:t>
      </w:r>
      <w:r>
        <w:t>cancelled</w:t>
      </w:r>
      <w:r w:rsidR="008C15A7">
        <w:t xml:space="preserve"> </w:t>
      </w:r>
      <w:r>
        <w:t>unexpectedly.</w:t>
      </w:r>
      <w:r w:rsidR="008C15A7">
        <w:t xml:space="preserve"> </w:t>
      </w:r>
      <w:r>
        <w:t>I</w:t>
      </w:r>
      <w:r w:rsidR="008C15A7">
        <w:t xml:space="preserve"> </w:t>
      </w:r>
      <w:r>
        <w:t>choose</w:t>
      </w:r>
      <w:r w:rsidR="008C15A7">
        <w:t xml:space="preserve"> </w:t>
      </w:r>
      <w:r>
        <w:t>to</w:t>
      </w:r>
      <w:r w:rsidR="008C15A7">
        <w:t xml:space="preserve"> </w:t>
      </w:r>
      <w:r>
        <w:t>surround</w:t>
      </w:r>
      <w:r w:rsidR="008C15A7">
        <w:t xml:space="preserve"> </w:t>
      </w:r>
      <w:r>
        <w:t>myself</w:t>
      </w:r>
      <w:r w:rsidR="008C15A7">
        <w:t xml:space="preserve"> </w:t>
      </w:r>
      <w:r>
        <w:t>with</w:t>
      </w:r>
      <w:r w:rsidR="008C15A7">
        <w:t xml:space="preserve"> </w:t>
      </w:r>
      <w:r>
        <w:t>others</w:t>
      </w:r>
      <w:r w:rsidR="008C15A7">
        <w:t xml:space="preserve"> </w:t>
      </w:r>
      <w:r>
        <w:t>who</w:t>
      </w:r>
      <w:r w:rsidR="008C15A7">
        <w:t xml:space="preserve"> </w:t>
      </w:r>
      <w:r>
        <w:t>aren</w:t>
      </w:r>
      <w:r w:rsidR="00610349">
        <w:t>’</w:t>
      </w:r>
      <w:r>
        <w:t>t</w:t>
      </w:r>
      <w:r w:rsidR="008C15A7">
        <w:t xml:space="preserve"> </w:t>
      </w:r>
      <w:r>
        <w:t>afraid</w:t>
      </w:r>
      <w:r w:rsidR="008C15A7">
        <w:t xml:space="preserve"> </w:t>
      </w:r>
      <w:r>
        <w:t>to</w:t>
      </w:r>
      <w:r w:rsidR="008C15A7">
        <w:t xml:space="preserve"> </w:t>
      </w:r>
      <w:r>
        <w:t>sprint</w:t>
      </w:r>
      <w:r w:rsidR="008C15A7">
        <w:t xml:space="preserve"> </w:t>
      </w:r>
      <w:r>
        <w:t>toward</w:t>
      </w:r>
      <w:r w:rsidR="008C15A7">
        <w:t xml:space="preserve"> </w:t>
      </w:r>
      <w:r>
        <w:t>WMI.</w:t>
      </w:r>
    </w:p>
    <w:p w14:paraId="0D969174" w14:textId="77777777" w:rsidR="00722F53" w:rsidRDefault="00E949E9" w:rsidP="008F1C01">
      <w:pPr>
        <w:pStyle w:val="Body-TextTx"/>
        <w:rPr>
          <w:color w:val="000000"/>
        </w:rPr>
      </w:pPr>
      <w:r>
        <w:t>Why</w:t>
      </w:r>
      <w:r w:rsidR="008C15A7">
        <w:t xml:space="preserve"> </w:t>
      </w:r>
      <w:r>
        <w:t>did</w:t>
      </w:r>
      <w:r w:rsidR="008C15A7">
        <w:t xml:space="preserve"> </w:t>
      </w:r>
      <w:r>
        <w:t>I</w:t>
      </w:r>
      <w:r w:rsidR="008C15A7">
        <w:t xml:space="preserve"> </w:t>
      </w:r>
      <w:r>
        <w:t>miss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win</w:t>
      </w:r>
      <w:r w:rsidR="008C15A7">
        <w:t xml:space="preserve"> </w:t>
      </w:r>
      <w:r>
        <w:t>against</w:t>
      </w:r>
      <w:r w:rsidR="008C15A7">
        <w:t xml:space="preserve"> </w:t>
      </w:r>
      <w:r>
        <w:t>the</w:t>
      </w:r>
      <w:r w:rsidR="008C15A7">
        <w:t xml:space="preserve"> </w:t>
      </w:r>
      <w:r>
        <w:t>Knicks?</w:t>
      </w:r>
      <w:r w:rsidR="008C15A7">
        <w:t xml:space="preserve"> </w:t>
      </w:r>
      <w:r>
        <w:t>Because</w:t>
      </w:r>
      <w:r w:rsidR="008C15A7">
        <w:t xml:space="preserve"> </w:t>
      </w:r>
      <w:r>
        <w:t>Alexa</w:t>
      </w:r>
      <w:r w:rsidR="008C15A7">
        <w:t xml:space="preserve"> </w:t>
      </w:r>
      <w:r>
        <w:t>was</w:t>
      </w:r>
      <w:r w:rsidR="008C15A7">
        <w:t xml:space="preserve"> </w:t>
      </w:r>
      <w:r>
        <w:t>Ariel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school</w:t>
      </w:r>
      <w:r w:rsidR="008C15A7">
        <w:t xml:space="preserve"> </w:t>
      </w:r>
      <w:r>
        <w:t>play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only</w:t>
      </w:r>
      <w:r w:rsidR="008C15A7">
        <w:t xml:space="preserve"> </w:t>
      </w:r>
      <w:r>
        <w:t>courtside</w:t>
      </w:r>
      <w:r w:rsidR="008C15A7">
        <w:t xml:space="preserve"> </w:t>
      </w:r>
      <w:r>
        <w:t>seat</w:t>
      </w:r>
      <w:r w:rsidR="008C15A7">
        <w:t xml:space="preserve"> </w:t>
      </w:r>
      <w:r>
        <w:t>I</w:t>
      </w:r>
      <w:r w:rsidR="008C15A7">
        <w:t xml:space="preserve"> </w:t>
      </w:r>
      <w:r>
        <w:t>wanted.</w:t>
      </w:r>
      <w:r w:rsidR="008C15A7"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isn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easy</w:t>
      </w:r>
      <w:r w:rsidR="008C15A7">
        <w:rPr>
          <w:color w:val="000000"/>
        </w:rPr>
        <w:t xml:space="preserve"> </w:t>
      </w:r>
      <w:r>
        <w:rPr>
          <w:color w:val="000000"/>
        </w:rPr>
        <w:t>though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takes</w:t>
      </w:r>
      <w:r w:rsidR="008C15A7">
        <w:rPr>
          <w:color w:val="000000"/>
        </w:rPr>
        <w:t xml:space="preserve"> </w:t>
      </w:r>
      <w:r>
        <w:rPr>
          <w:color w:val="000000"/>
        </w:rPr>
        <w:t>some</w:t>
      </w:r>
      <w:r w:rsidR="008C15A7">
        <w:rPr>
          <w:color w:val="000000"/>
        </w:rPr>
        <w:t xml:space="preserve"> </w:t>
      </w:r>
      <w:r>
        <w:t>calendar</w:t>
      </w:r>
      <w:r w:rsidR="008C15A7">
        <w:t xml:space="preserve"> </w:t>
      </w:r>
      <w:r>
        <w:rPr>
          <w:color w:val="000000"/>
        </w:rPr>
        <w:t>juggling.</w:t>
      </w:r>
      <w:r w:rsidR="008C15A7">
        <w:rPr>
          <w:color w:val="000000"/>
        </w:rPr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rPr>
          <w:color w:val="000000"/>
        </w:rPr>
        <w:t>mid-morning</w:t>
      </w:r>
      <w:r w:rsidR="008C15A7">
        <w:rPr>
          <w:color w:val="000000"/>
        </w:rPr>
        <w:t xml:space="preserve"> </w:t>
      </w:r>
      <w:r>
        <w:rPr>
          <w:color w:val="000000"/>
        </w:rPr>
        <w:t>holiday</w:t>
      </w:r>
      <w:r w:rsidR="008C15A7">
        <w:rPr>
          <w:color w:val="000000"/>
        </w:rPr>
        <w:t xml:space="preserve"> </w:t>
      </w:r>
      <w:r>
        <w:rPr>
          <w:color w:val="000000"/>
        </w:rPr>
        <w:t>recital</w:t>
      </w:r>
      <w:r w:rsidR="008C15A7">
        <w:rPr>
          <w:color w:val="000000"/>
        </w:rPr>
        <w:t xml:space="preserve"> </w:t>
      </w:r>
      <w:r>
        <w:rPr>
          <w:color w:val="000000"/>
        </w:rPr>
        <w:t>(a</w:t>
      </w:r>
      <w:r w:rsidR="008C15A7">
        <w:rPr>
          <w:color w:val="000000"/>
        </w:rPr>
        <w:t xml:space="preserve"> </w:t>
      </w:r>
      <w:r>
        <w:rPr>
          <w:color w:val="000000"/>
        </w:rPr>
        <w:t>mind-numbing,</w:t>
      </w:r>
      <w:r w:rsidR="008C15A7">
        <w:rPr>
          <w:color w:val="000000"/>
        </w:rPr>
        <w:t xml:space="preserve"> </w:t>
      </w:r>
      <w:r>
        <w:rPr>
          <w:color w:val="000000"/>
        </w:rPr>
        <w:t>anxiety-laden</w:t>
      </w:r>
      <w:r w:rsidR="008C15A7">
        <w:rPr>
          <w:color w:val="000000"/>
        </w:rPr>
        <w:t xml:space="preserve"> </w:t>
      </w:r>
      <w:r>
        <w:rPr>
          <w:color w:val="000000"/>
        </w:rPr>
        <w:t>time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day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any</w:t>
      </w:r>
      <w:r w:rsidR="008C15A7">
        <w:rPr>
          <w:color w:val="000000"/>
        </w:rPr>
        <w:t xml:space="preserve"> </w:t>
      </w:r>
      <w:r>
        <w:rPr>
          <w:color w:val="000000"/>
        </w:rPr>
        <w:t>working</w:t>
      </w:r>
      <w:r w:rsidR="008C15A7">
        <w:rPr>
          <w:color w:val="000000"/>
        </w:rPr>
        <w:t xml:space="preserve"> </w:t>
      </w:r>
      <w:r>
        <w:rPr>
          <w:color w:val="000000"/>
        </w:rPr>
        <w:t>parent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still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no</w:t>
      </w:r>
      <w:r w:rsidR="008C15A7">
        <w:rPr>
          <w:color w:val="000000"/>
        </w:rPr>
        <w:t xml:space="preserve"> </w:t>
      </w:r>
      <w:r>
        <w:rPr>
          <w:color w:val="000000"/>
        </w:rPr>
        <w:t>idea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selects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hour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those</w:t>
      </w:r>
      <w:r w:rsidR="008C15A7">
        <w:rPr>
          <w:color w:val="000000"/>
        </w:rPr>
        <w:t xml:space="preserve"> </w:t>
      </w:r>
      <w:r>
        <w:rPr>
          <w:color w:val="000000"/>
        </w:rPr>
        <w:t>events)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coaching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daughter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6:00</w:t>
      </w:r>
      <w:r w:rsidR="008C15A7">
        <w:rPr>
          <w:color w:val="000000"/>
        </w:rPr>
        <w:t xml:space="preserve"> </w:t>
      </w:r>
      <w:r>
        <w:rPr>
          <w:color w:val="000000"/>
        </w:rPr>
        <w:t>P.M.</w:t>
      </w:r>
      <w:r w:rsidR="008C15A7">
        <w:rPr>
          <w:color w:val="000000"/>
        </w:rPr>
        <w:t xml:space="preserve"> </w:t>
      </w:r>
      <w:r>
        <w:rPr>
          <w:color w:val="000000"/>
        </w:rPr>
        <w:t>basketball</w:t>
      </w:r>
      <w:r w:rsidR="008C15A7">
        <w:rPr>
          <w:color w:val="000000"/>
        </w:rPr>
        <w:t xml:space="preserve"> </w:t>
      </w:r>
      <w:r>
        <w:rPr>
          <w:color w:val="000000"/>
        </w:rPr>
        <w:t>practice</w:t>
      </w:r>
      <w:r w:rsidR="008C15A7">
        <w:rPr>
          <w:color w:val="000000"/>
        </w:rPr>
        <w:t xml:space="preserve"> </w:t>
      </w:r>
      <w:r>
        <w:rPr>
          <w:color w:val="000000"/>
        </w:rPr>
        <w:t>only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sprint</w:t>
      </w:r>
      <w:r w:rsidR="008C15A7">
        <w:rPr>
          <w:color w:val="000000"/>
        </w:rPr>
        <w:t xml:space="preserve"> </w:t>
      </w:r>
      <w:r>
        <w:rPr>
          <w:color w:val="000000"/>
        </w:rPr>
        <w:t>back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arena,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done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best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make</w:t>
      </w:r>
      <w:r w:rsidR="008C15A7">
        <w:rPr>
          <w:color w:val="000000"/>
        </w:rPr>
        <w:t xml:space="preserve"> </w:t>
      </w:r>
      <w:r>
        <w:rPr>
          <w:color w:val="000000"/>
        </w:rPr>
        <w:t>sure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feet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place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time,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feet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means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all</w:t>
      </w:r>
      <w:r w:rsidR="008C15A7">
        <w:rPr>
          <w:color w:val="000000"/>
        </w:rPr>
        <w:t xml:space="preserve"> </w:t>
      </w:r>
      <w:r>
        <w:rPr>
          <w:color w:val="000000"/>
        </w:rPr>
        <w:t>there</w:t>
      </w:r>
      <w:r w:rsidR="00722F53">
        <w:rPr>
          <w:color w:val="000000"/>
        </w:rPr>
        <w:t>—</w:t>
      </w:r>
      <w:r>
        <w:rPr>
          <w:color w:val="000000"/>
        </w:rPr>
        <w:t>mind,</w:t>
      </w:r>
      <w:r w:rsidR="008C15A7">
        <w:rPr>
          <w:color w:val="000000"/>
        </w:rPr>
        <w:t xml:space="preserve"> </w:t>
      </w:r>
      <w:r>
        <w:rPr>
          <w:color w:val="000000"/>
        </w:rPr>
        <w:t>body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soul.</w:t>
      </w:r>
      <w:r w:rsidR="008C15A7">
        <w:rPr>
          <w:color w:val="000000"/>
        </w:rPr>
        <w:t xml:space="preserve"> </w:t>
      </w:r>
      <w:r>
        <w:rPr>
          <w:color w:val="000000"/>
        </w:rPr>
        <w:t>There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no</w:t>
      </w:r>
      <w:r w:rsidR="008C15A7">
        <w:rPr>
          <w:color w:val="000000"/>
        </w:rPr>
        <w:t xml:space="preserve"> </w:t>
      </w:r>
      <w:r>
        <w:rPr>
          <w:color w:val="000000"/>
        </w:rPr>
        <w:t>checking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phone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scores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thinking</w:t>
      </w:r>
      <w:r w:rsidR="008C15A7">
        <w:rPr>
          <w:color w:val="000000"/>
        </w:rPr>
        <w:t xml:space="preserve"> </w:t>
      </w:r>
      <w:r>
        <w:rPr>
          <w:color w:val="000000"/>
        </w:rPr>
        <w:t>about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coming</w:t>
      </w:r>
      <w:r w:rsidR="008C15A7">
        <w:rPr>
          <w:color w:val="000000"/>
        </w:rPr>
        <w:t xml:space="preserve"> </w:t>
      </w:r>
      <w:r>
        <w:rPr>
          <w:color w:val="000000"/>
        </w:rPr>
        <w:t>next.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all</w:t>
      </w:r>
      <w:r w:rsidR="008C15A7">
        <w:rPr>
          <w:color w:val="000000"/>
        </w:rPr>
        <w:t xml:space="preserve"> </w:t>
      </w:r>
      <w:r>
        <w:rPr>
          <w:color w:val="000000"/>
        </w:rPr>
        <w:t>in.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iconic</w:t>
      </w:r>
      <w:r w:rsidR="008C15A7">
        <w:rPr>
          <w:color w:val="000000"/>
        </w:rPr>
        <w:t xml:space="preserve"> </w:t>
      </w:r>
      <w:r>
        <w:rPr>
          <w:color w:val="000000"/>
        </w:rPr>
        <w:t>sports</w:t>
      </w:r>
      <w:r w:rsidR="008C15A7">
        <w:rPr>
          <w:color w:val="000000"/>
        </w:rPr>
        <w:t xml:space="preserve"> </w:t>
      </w:r>
      <w:r>
        <w:rPr>
          <w:color w:val="000000"/>
        </w:rPr>
        <w:t>franchises</w:t>
      </w:r>
      <w:r w:rsidR="00722F53">
        <w:rPr>
          <w:color w:val="000000"/>
        </w:rPr>
        <w:t>—</w:t>
      </w:r>
      <w:r>
        <w:rPr>
          <w:color w:val="000000"/>
        </w:rPr>
        <w:t>NBA,</w:t>
      </w:r>
      <w:r w:rsidR="008C15A7">
        <w:rPr>
          <w:color w:val="000000"/>
        </w:rPr>
        <w:t xml:space="preserve"> </w:t>
      </w:r>
      <w:r>
        <w:rPr>
          <w:color w:val="000000"/>
        </w:rPr>
        <w:t>NHL,</w:t>
      </w:r>
      <w:r w:rsidR="008C15A7">
        <w:rPr>
          <w:color w:val="000000"/>
        </w:rPr>
        <w:t xml:space="preserve"> </w:t>
      </w:r>
      <w:r>
        <w:rPr>
          <w:color w:val="000000"/>
        </w:rPr>
        <w:t>Esports,</w:t>
      </w:r>
      <w:r w:rsidR="008C15A7">
        <w:rPr>
          <w:color w:val="000000"/>
        </w:rPr>
        <w:t xml:space="preserve"> </w:t>
      </w:r>
      <w:r>
        <w:rPr>
          <w:color w:val="000000"/>
        </w:rPr>
        <w:t>etc.</w:t>
      </w:r>
      <w:r w:rsidR="00722F53">
        <w:rPr>
          <w:color w:val="000000"/>
        </w:rPr>
        <w:t>—</w:t>
      </w:r>
      <w:r>
        <w:rPr>
          <w:color w:val="000000"/>
        </w:rPr>
        <w:t>under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supervision,</w:t>
      </w:r>
      <w:r w:rsidR="008C15A7">
        <w:rPr>
          <w:color w:val="000000"/>
        </w:rPr>
        <w:t xml:space="preserve"> </w:t>
      </w:r>
      <w:r>
        <w:rPr>
          <w:color w:val="000000"/>
        </w:rPr>
        <w:t>there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no</w:t>
      </w:r>
      <w:r w:rsidR="008C15A7">
        <w:rPr>
          <w:color w:val="000000"/>
        </w:rPr>
        <w:t xml:space="preserve"> </w:t>
      </w:r>
      <w:r>
        <w:rPr>
          <w:color w:val="000000"/>
        </w:rPr>
        <w:t>team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take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seriously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Rocky</w:t>
      </w:r>
      <w:r w:rsidR="008C15A7">
        <w:rPr>
          <w:color w:val="000000"/>
        </w:rPr>
        <w:t xml:space="preserve"> </w:t>
      </w:r>
      <w:proofErr w:type="spellStart"/>
      <w:r>
        <w:rPr>
          <w:color w:val="000000"/>
        </w:rPr>
        <w:t>Rocky</w:t>
      </w:r>
      <w:proofErr w:type="spellEnd"/>
      <w:r w:rsidR="008C15A7">
        <w:rPr>
          <w:color w:val="000000"/>
        </w:rPr>
        <w:t xml:space="preserve"> </w:t>
      </w:r>
      <w:r>
        <w:rPr>
          <w:color w:val="000000"/>
        </w:rPr>
        <w:t>Crushers</w:t>
      </w:r>
      <w:r>
        <w:t>,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Eliza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7th</w:t>
      </w:r>
      <w:r w:rsidR="008C15A7">
        <w:rPr>
          <w:color w:val="000000"/>
        </w:rPr>
        <w:t xml:space="preserve"> </w:t>
      </w:r>
      <w:r>
        <w:rPr>
          <w:color w:val="000000"/>
        </w:rPr>
        <w:t>grade</w:t>
      </w:r>
      <w:r w:rsidR="008C15A7">
        <w:rPr>
          <w:color w:val="000000"/>
        </w:rPr>
        <w:t xml:space="preserve"> </w:t>
      </w:r>
      <w:r>
        <w:rPr>
          <w:color w:val="000000"/>
        </w:rPr>
        <w:t>basketball</w:t>
      </w:r>
      <w:r w:rsidR="008C15A7">
        <w:rPr>
          <w:color w:val="000000"/>
        </w:rPr>
        <w:t xml:space="preserve"> </w:t>
      </w:r>
      <w:r>
        <w:rPr>
          <w:color w:val="000000"/>
        </w:rPr>
        <w:t>team.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even</w:t>
      </w:r>
      <w:r w:rsidR="008C15A7">
        <w:rPr>
          <w:color w:val="000000"/>
        </w:rPr>
        <w:t xml:space="preserve"> </w:t>
      </w:r>
      <w:r>
        <w:rPr>
          <w:color w:val="000000"/>
        </w:rPr>
        <w:t>skipped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NBA</w:t>
      </w:r>
      <w:r w:rsidR="008C15A7">
        <w:rPr>
          <w:color w:val="000000"/>
        </w:rPr>
        <w:t xml:space="preserve"> </w:t>
      </w:r>
      <w:r>
        <w:rPr>
          <w:color w:val="000000"/>
        </w:rPr>
        <w:t>All</w:t>
      </w:r>
      <w:r w:rsidR="008C15A7">
        <w:rPr>
          <w:color w:val="000000"/>
        </w:rPr>
        <w:t xml:space="preserve"> </w:t>
      </w:r>
      <w:r>
        <w:rPr>
          <w:color w:val="000000"/>
        </w:rPr>
        <w:t>Star</w:t>
      </w:r>
      <w:r w:rsidR="008C15A7">
        <w:rPr>
          <w:color w:val="000000"/>
        </w:rPr>
        <w:t xml:space="preserve"> </w:t>
      </w:r>
      <w:r>
        <w:rPr>
          <w:color w:val="000000"/>
        </w:rPr>
        <w:t>weekend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Chicago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day</w:t>
      </w:r>
      <w:r w:rsidR="008C15A7">
        <w:rPr>
          <w:color w:val="000000"/>
        </w:rPr>
        <w:t xml:space="preserve"> </w:t>
      </w:r>
      <w:r>
        <w:rPr>
          <w:color w:val="000000"/>
        </w:rPr>
        <w:t>early</w:t>
      </w:r>
      <w:r w:rsidR="008C15A7">
        <w:rPr>
          <w:color w:val="000000"/>
        </w:rPr>
        <w:t xml:space="preserve"> </w:t>
      </w:r>
      <w:r>
        <w:rPr>
          <w:color w:val="000000"/>
        </w:rPr>
        <w:t>so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coach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administrative</w:t>
      </w:r>
      <w:r w:rsidR="008C15A7">
        <w:t xml:space="preserve"> </w:t>
      </w:r>
      <w:r>
        <w:t>assistant</w:t>
      </w:r>
      <w:r w:rsidR="008C15A7">
        <w:t xml:space="preserve"> </w:t>
      </w:r>
      <w:r>
        <w:t>Denise</w:t>
      </w:r>
      <w:r w:rsidR="008C15A7">
        <w:t xml:space="preserve"> </w:t>
      </w:r>
      <w:r>
        <w:t>Krieg,</w:t>
      </w:r>
      <w:r w:rsidR="008C15A7">
        <w:t xml:space="preserve"> </w:t>
      </w:r>
      <w:r>
        <w:t>who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working</w:t>
      </w:r>
      <w:r w:rsidR="008C15A7">
        <w:t xml:space="preserve"> </w:t>
      </w:r>
      <w:r>
        <w:t>with</w:t>
      </w:r>
      <w:r w:rsidR="008C15A7">
        <w:t xml:space="preserve"> </w:t>
      </w:r>
      <w:r>
        <w:t>me</w:t>
      </w:r>
      <w:r w:rsidR="008C15A7">
        <w:t xml:space="preserve"> </w:t>
      </w:r>
      <w:r>
        <w:t>for</w:t>
      </w:r>
      <w:r w:rsidR="008C15A7">
        <w:t xml:space="preserve"> </w:t>
      </w:r>
      <w:r>
        <w:t>18</w:t>
      </w:r>
      <w:r w:rsidR="008C15A7">
        <w:t xml:space="preserve"> </w:t>
      </w:r>
      <w:r>
        <w:t>years,</w:t>
      </w:r>
      <w:r w:rsidR="008C15A7">
        <w:t xml:space="preserve"> </w:t>
      </w:r>
      <w:r>
        <w:t>knows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office</w:t>
      </w:r>
      <w:r w:rsidR="008C15A7">
        <w:t xml:space="preserve"> </w:t>
      </w:r>
      <w:r>
        <w:t>NO</w:t>
      </w:r>
      <w:r w:rsidR="008C15A7">
        <w:t xml:space="preserve"> </w:t>
      </w:r>
      <w:r>
        <w:t>MATTER</w:t>
      </w:r>
      <w:r w:rsidR="008C15A7">
        <w:t xml:space="preserve"> </w:t>
      </w:r>
      <w:r>
        <w:t>WHAT</w:t>
      </w:r>
      <w:r w:rsidR="008C15A7">
        <w:t xml:space="preserve"> </w:t>
      </w:r>
      <w:r>
        <w:t>at</w:t>
      </w:r>
      <w:r w:rsidR="008C15A7">
        <w:t xml:space="preserve"> </w:t>
      </w:r>
      <w:r>
        <w:t>5:30</w:t>
      </w:r>
      <w:r w:rsidR="008C15A7">
        <w:t xml:space="preserve"> </w:t>
      </w:r>
      <w:r>
        <w:t>P.M.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make</w:t>
      </w:r>
      <w:r w:rsidR="008C15A7">
        <w:t xml:space="preserve"> </w:t>
      </w:r>
      <w:r>
        <w:t>their</w:t>
      </w:r>
      <w:r w:rsidR="008C15A7">
        <w:t xml:space="preserve"> </w:t>
      </w:r>
      <w:r>
        <w:t>practices.</w:t>
      </w:r>
      <w:r w:rsidR="008C15A7">
        <w:t xml:space="preserve"> </w:t>
      </w:r>
      <w:r>
        <w:rPr>
          <w:color w:val="000000"/>
        </w:rPr>
        <w:t>None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these</w:t>
      </w:r>
      <w:r w:rsidR="008C15A7">
        <w:rPr>
          <w:color w:val="000000"/>
        </w:rPr>
        <w:t xml:space="preserve"> </w:t>
      </w:r>
      <w:r>
        <w:rPr>
          <w:color w:val="000000"/>
        </w:rPr>
        <w:t>young</w:t>
      </w:r>
      <w:r w:rsidR="008C15A7">
        <w:rPr>
          <w:color w:val="000000"/>
        </w:rPr>
        <w:t xml:space="preserve"> </w:t>
      </w:r>
      <w:r>
        <w:rPr>
          <w:color w:val="000000"/>
        </w:rPr>
        <w:t>ladies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lacing</w:t>
      </w:r>
      <w:r w:rsidR="008C15A7">
        <w:rPr>
          <w:color w:val="000000"/>
        </w:rPr>
        <w:t xml:space="preserve"> </w:t>
      </w:r>
      <w:r>
        <w:rPr>
          <w:color w:val="000000"/>
        </w:rPr>
        <w:t>up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WNBA</w:t>
      </w:r>
      <w:r>
        <w:t>;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rec</w:t>
      </w:r>
      <w:r w:rsidR="008C15A7">
        <w:rPr>
          <w:color w:val="000000"/>
        </w:rPr>
        <w:t xml:space="preserve"> </w:t>
      </w:r>
      <w:r>
        <w:rPr>
          <w:color w:val="000000"/>
        </w:rPr>
        <w:t>league</w:t>
      </w:r>
      <w:r w:rsidR="008C15A7">
        <w:rPr>
          <w:color w:val="000000"/>
        </w:rPr>
        <w:t xml:space="preserve"> </w:t>
      </w:r>
      <w:r>
        <w:rPr>
          <w:color w:val="000000"/>
        </w:rPr>
        <w:t>called</w:t>
      </w:r>
      <w:r w:rsidR="008C15A7">
        <w:rPr>
          <w:color w:val="000000"/>
        </w:rPr>
        <w:t xml:space="preserve"> </w:t>
      </w:r>
      <w:r>
        <w:rPr>
          <w:color w:val="000000"/>
        </w:rPr>
        <w:t>LFE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Yardley,</w:t>
      </w:r>
      <w:r w:rsidR="008C15A7">
        <w:rPr>
          <w:color w:val="000000"/>
        </w:rPr>
        <w:t xml:space="preserve"> </w:t>
      </w:r>
      <w:r>
        <w:rPr>
          <w:color w:val="000000"/>
        </w:rPr>
        <w:t>PA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drives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values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focuses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girls</w:t>
      </w:r>
      <w:r w:rsidR="008C15A7">
        <w:rPr>
          <w:color w:val="000000"/>
        </w:rPr>
        <w:t xml:space="preserve"> </w:t>
      </w:r>
      <w:r>
        <w:rPr>
          <w:color w:val="000000"/>
        </w:rPr>
        <w:t>(and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parents</w:t>
      </w:r>
      <w:r w:rsidR="00C33184">
        <w:rPr>
          <w:color w:val="000000"/>
        </w:rPr>
        <w:t>—</w:t>
      </w:r>
      <w:r>
        <w:rPr>
          <w:color w:val="000000"/>
        </w:rPr>
        <w:t>no</w:t>
      </w:r>
      <w:r w:rsidR="008C15A7">
        <w:rPr>
          <w:color w:val="000000"/>
        </w:rPr>
        <w:t xml:space="preserve"> </w:t>
      </w:r>
      <w:r>
        <w:rPr>
          <w:color w:val="000000"/>
        </w:rPr>
        <w:t>coaching</w:t>
      </w:r>
      <w:r w:rsidR="008C15A7">
        <w:rPr>
          <w:color w:val="000000"/>
        </w:rPr>
        <w:t xml:space="preserve"> </w:t>
      </w:r>
      <w:r>
        <w:rPr>
          <w:color w:val="000000"/>
        </w:rPr>
        <w:t>allowed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stands!)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right</w:t>
      </w:r>
      <w:r w:rsidR="008C15A7">
        <w:rPr>
          <w:color w:val="000000"/>
        </w:rPr>
        <w:t xml:space="preserve"> </w:t>
      </w:r>
      <w:r>
        <w:rPr>
          <w:color w:val="000000"/>
        </w:rPr>
        <w:t>things.</w:t>
      </w:r>
      <w:r w:rsidR="008C15A7">
        <w:rPr>
          <w:color w:val="000000"/>
        </w:rPr>
        <w:t xml:space="preserve"> </w:t>
      </w:r>
      <w:r>
        <w:rPr>
          <w:color w:val="000000"/>
        </w:rPr>
        <w:t>Breaking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huddle</w:t>
      </w:r>
      <w:r w:rsidR="008C15A7">
        <w:rPr>
          <w:color w:val="000000"/>
        </w:rPr>
        <w:t xml:space="preserve"> </w:t>
      </w:r>
      <w:r>
        <w:rPr>
          <w:color w:val="000000"/>
        </w:rPr>
        <w:t>after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time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cheer,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Everybody</w:t>
      </w:r>
      <w:r w:rsidR="008C15A7">
        <w:rPr>
          <w:color w:val="000000"/>
        </w:rPr>
        <w:t xml:space="preserve"> </w:t>
      </w:r>
      <w:r>
        <w:rPr>
          <w:color w:val="000000"/>
        </w:rPr>
        <w:t>do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Rocky</w:t>
      </w:r>
      <w:r w:rsidR="008C15A7">
        <w:rPr>
          <w:color w:val="000000"/>
        </w:rPr>
        <w:t xml:space="preserve"> </w:t>
      </w:r>
      <w:r>
        <w:rPr>
          <w:color w:val="000000"/>
        </w:rPr>
        <w:t>Rumble,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stomp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truly</w:t>
      </w:r>
      <w:r w:rsidR="008C15A7">
        <w:rPr>
          <w:color w:val="000000"/>
        </w:rPr>
        <w:t xml:space="preserve"> </w:t>
      </w:r>
      <w:r>
        <w:rPr>
          <w:color w:val="000000"/>
        </w:rPr>
        <w:t>one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great</w:t>
      </w:r>
      <w:r w:rsidR="008C15A7">
        <w:rPr>
          <w:color w:val="000000"/>
        </w:rPr>
        <w:t xml:space="preserve"> </w:t>
      </w:r>
      <w:r>
        <w:rPr>
          <w:color w:val="000000"/>
        </w:rPr>
        <w:t>joys.</w:t>
      </w:r>
      <w:r w:rsidR="008C15A7">
        <w:rPr>
          <w:color w:val="000000"/>
        </w:rPr>
        <w:t xml:space="preserve"> </w:t>
      </w:r>
      <w:r>
        <w:rPr>
          <w:color w:val="000000"/>
        </w:rPr>
        <w:t>No,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easy.</w:t>
      </w:r>
      <w:r w:rsidR="008C15A7">
        <w:rPr>
          <w:color w:val="000000"/>
        </w:rPr>
        <w:t xml:space="preserve"> </w:t>
      </w:r>
      <w:r>
        <w:rPr>
          <w:color w:val="000000"/>
        </w:rPr>
        <w:t>Yes,</w:t>
      </w:r>
      <w:r w:rsidR="008C15A7">
        <w:rPr>
          <w:color w:val="000000"/>
        </w:rPr>
        <w:t xml:space="preserve"> </w:t>
      </w:r>
      <w:r>
        <w:rPr>
          <w:color w:val="000000"/>
        </w:rPr>
        <w:t>getting</w:t>
      </w:r>
      <w:r w:rsidR="008C15A7">
        <w:rPr>
          <w:color w:val="000000"/>
        </w:rPr>
        <w:t xml:space="preserve"> </w:t>
      </w:r>
      <w:r>
        <w:rPr>
          <w:color w:val="000000"/>
        </w:rPr>
        <w:t>back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forth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t>a</w:t>
      </w:r>
      <w:r w:rsidR="008C15A7">
        <w:t xml:space="preserve"> </w:t>
      </w:r>
      <w:r>
        <w:t>76ers</w:t>
      </w:r>
      <w:r w:rsidR="008C15A7">
        <w:t xml:space="preserve"> </w:t>
      </w:r>
      <w:r>
        <w:t>or</w:t>
      </w:r>
      <w:r w:rsidR="008C15A7">
        <w:t xml:space="preserve"> </w:t>
      </w:r>
      <w:r>
        <w:t>Devils</w:t>
      </w:r>
      <w:r w:rsidR="008C15A7">
        <w:rPr>
          <w:color w:val="000000"/>
        </w:rPr>
        <w:t xml:space="preserve"> </w:t>
      </w:r>
      <w:r>
        <w:rPr>
          <w:color w:val="000000"/>
        </w:rPr>
        <w:t>game</w:t>
      </w:r>
      <w:r w:rsidR="008C15A7">
        <w:rPr>
          <w:color w:val="000000"/>
        </w:rPr>
        <w:t xml:space="preserve"> </w:t>
      </w:r>
      <w:r>
        <w:rPr>
          <w:color w:val="000000"/>
        </w:rPr>
        <w:t>after</w:t>
      </w:r>
      <w:r w:rsidR="008C15A7">
        <w:rPr>
          <w:color w:val="000000"/>
        </w:rPr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kids</w:t>
      </w:r>
      <w:r w:rsidR="00610349">
        <w:t>’</w:t>
      </w:r>
      <w:r w:rsidR="008C15A7">
        <w:t xml:space="preserve"> </w:t>
      </w:r>
      <w:r>
        <w:rPr>
          <w:color w:val="000000"/>
        </w:rPr>
        <w:t>events</w:t>
      </w:r>
      <w:r w:rsidR="008C15A7">
        <w:rPr>
          <w:color w:val="000000"/>
        </w:rPr>
        <w:t xml:space="preserve"> </w:t>
      </w:r>
      <w:r>
        <w:rPr>
          <w:color w:val="000000"/>
        </w:rPr>
        <w:t>can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bit</w:t>
      </w:r>
      <w:r w:rsidR="008C15A7">
        <w:rPr>
          <w:color w:val="000000"/>
        </w:rPr>
        <w:t xml:space="preserve"> </w:t>
      </w:r>
      <w:r>
        <w:rPr>
          <w:color w:val="000000"/>
        </w:rPr>
        <w:t>harried.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cut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close.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speed.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white-knuckle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occasion,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</w:t>
      </w:r>
      <w:r w:rsidR="008C15A7">
        <w:rPr>
          <w:color w:val="000000"/>
        </w:rPr>
        <w:t xml:space="preserve"> </w:t>
      </w:r>
      <w:r>
        <w:rPr>
          <w:color w:val="000000"/>
        </w:rPr>
        <w:t>literally</w:t>
      </w:r>
      <w:r w:rsidR="008C15A7">
        <w:rPr>
          <w:color w:val="000000"/>
        </w:rPr>
        <w:t xml:space="preserve"> </w:t>
      </w:r>
      <w:r>
        <w:rPr>
          <w:color w:val="000000"/>
        </w:rPr>
        <w:t>sprinting</w:t>
      </w:r>
      <w:r w:rsidR="008C15A7">
        <w:rPr>
          <w:color w:val="000000"/>
        </w:rPr>
        <w:t xml:space="preserve"> </w:t>
      </w:r>
      <w:r>
        <w:rPr>
          <w:color w:val="000000"/>
        </w:rPr>
        <w:t>back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work</w:t>
      </w:r>
      <w:r w:rsidR="008C15A7">
        <w:rPr>
          <w:color w:val="000000"/>
        </w:rPr>
        <w:t xml:space="preserve"> </w:t>
      </w:r>
      <w: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wouldn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want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any</w:t>
      </w:r>
      <w:r w:rsidR="008C15A7">
        <w:rPr>
          <w:color w:val="000000"/>
        </w:rPr>
        <w:t xml:space="preserve"> </w:t>
      </w:r>
      <w:r>
        <w:rPr>
          <w:color w:val="000000"/>
        </w:rPr>
        <w:t>other</w:t>
      </w:r>
      <w:r w:rsidR="008C15A7">
        <w:rPr>
          <w:color w:val="000000"/>
        </w:rPr>
        <w:t xml:space="preserve"> </w:t>
      </w:r>
      <w:r>
        <w:rPr>
          <w:color w:val="000000"/>
        </w:rPr>
        <w:t>way.</w:t>
      </w:r>
    </w:p>
    <w:p w14:paraId="6456C696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00D5237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father,</w:t>
      </w:r>
      <w:r w:rsidR="008C15A7">
        <w:t xml:space="preserve"> </w:t>
      </w:r>
      <w:r>
        <w:t>husband,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member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church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passion,</w:t>
      </w:r>
      <w:r w:rsidR="008C15A7">
        <w:t xml:space="preserve"> </w:t>
      </w:r>
      <w:r>
        <w:t>intensity</w:t>
      </w:r>
      <w:r w:rsidR="008C15A7">
        <w:t xml:space="preserve"> </w:t>
      </w:r>
      <w:r>
        <w:t>and</w:t>
      </w:r>
      <w:r w:rsidR="008C15A7">
        <w:t xml:space="preserve"> </w:t>
      </w:r>
      <w:r>
        <w:t>energy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work</w:t>
      </w:r>
      <w:r w:rsidR="008C15A7">
        <w:t xml:space="preserve"> </w:t>
      </w:r>
      <w:r>
        <w:t>life.</w:t>
      </w:r>
      <w:r w:rsidR="008C15A7">
        <w:t xml:space="preserve"> </w:t>
      </w:r>
      <w:r>
        <w:t>By</w:t>
      </w:r>
      <w:r w:rsidR="008C15A7">
        <w:t xml:space="preserve"> </w:t>
      </w:r>
      <w:r>
        <w:t>contrast,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</w:t>
      </w:r>
      <w:r w:rsidR="008C15A7">
        <w:t xml:space="preserve"> </w:t>
      </w:r>
      <w:r>
        <w:t>far</w:t>
      </w:r>
      <w:r w:rsidR="008C15A7">
        <w:t xml:space="preserve"> </w:t>
      </w:r>
      <w:r>
        <w:t>better</w:t>
      </w:r>
      <w:r w:rsidR="008C15A7">
        <w:t xml:space="preserve"> </w:t>
      </w:r>
      <w:r>
        <w:t>leader,</w:t>
      </w:r>
      <w:r w:rsidR="008C15A7">
        <w:t xml:space="preserve"> </w:t>
      </w:r>
      <w:r>
        <w:t>manager,</w:t>
      </w:r>
      <w:r w:rsidR="008C15A7">
        <w:t xml:space="preserve"> </w:t>
      </w:r>
      <w:r>
        <w:t>innovator</w:t>
      </w:r>
      <w:r w:rsidR="008C15A7">
        <w:t xml:space="preserve"> </w:t>
      </w:r>
      <w:r>
        <w:t>and</w:t>
      </w:r>
      <w:r w:rsidR="008C15A7">
        <w:t xml:space="preserve"> </w:t>
      </w:r>
      <w:r>
        <w:t>entrepreneur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</w:t>
      </w:r>
      <w:r w:rsidR="008C15A7">
        <w:t xml:space="preserve"> </w:t>
      </w:r>
      <w:r>
        <w:t>father</w:t>
      </w:r>
      <w:r w:rsidR="008C15A7">
        <w:t xml:space="preserve"> </w:t>
      </w:r>
      <w:r>
        <w:t>who</w:t>
      </w:r>
      <w:r w:rsidR="008C15A7">
        <w:t xml:space="preserve"> </w:t>
      </w:r>
      <w:r>
        <w:t>coaches</w:t>
      </w:r>
      <w:r w:rsidR="008C15A7">
        <w:t xml:space="preserve"> </w:t>
      </w:r>
      <w:r>
        <w:t>my</w:t>
      </w:r>
      <w:r w:rsidR="008C15A7">
        <w:t xml:space="preserve"> </w:t>
      </w:r>
      <w:r>
        <w:t>daughters;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a</w:t>
      </w:r>
      <w:r w:rsidR="008C15A7">
        <w:t xml:space="preserve"> </w:t>
      </w:r>
      <w:r>
        <w:t>husband</w:t>
      </w:r>
      <w:r w:rsidR="008C15A7">
        <w:t xml:space="preserve"> </w:t>
      </w:r>
      <w:r>
        <w:t>who</w:t>
      </w:r>
      <w:r w:rsidR="008C15A7">
        <w:t xml:space="preserve"> </w:t>
      </w:r>
      <w:r>
        <w:t>commits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date</w:t>
      </w:r>
      <w:r w:rsidR="008C15A7">
        <w:t xml:space="preserve"> </w:t>
      </w:r>
      <w:r>
        <w:t>night;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mentor</w:t>
      </w:r>
      <w:r w:rsidR="008C15A7">
        <w:t xml:space="preserve"> </w:t>
      </w:r>
      <w:r>
        <w:t>and</w:t>
      </w:r>
      <w:r w:rsidR="008C15A7">
        <w:t xml:space="preserve"> </w:t>
      </w:r>
      <w:r>
        <w:t>lead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610349">
        <w:t>’</w:t>
      </w:r>
      <w:r>
        <w:t>s</w:t>
      </w:r>
      <w:r w:rsidR="008C15A7">
        <w:t xml:space="preserve"> </w:t>
      </w:r>
      <w:r>
        <w:t>group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Church</w:t>
      </w:r>
      <w:r w:rsidR="008C15A7">
        <w:t xml:space="preserve"> </w:t>
      </w:r>
      <w:r>
        <w:t>and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follow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610349">
        <w:t>’</w:t>
      </w:r>
      <w:r w:rsidR="008C15A7">
        <w:t xml:space="preserve"> </w:t>
      </w:r>
      <w:r>
        <w:t>lead</w:t>
      </w:r>
      <w:r w:rsidR="008C15A7">
        <w:t xml:space="preserve"> </w:t>
      </w:r>
      <w:r>
        <w:t>and</w:t>
      </w:r>
      <w:r w:rsidR="008C15A7">
        <w:t xml:space="preserve"> </w:t>
      </w:r>
      <w:r>
        <w:t>join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community</w:t>
      </w:r>
      <w:r w:rsidR="008C15A7">
        <w:t xml:space="preserve"> </w:t>
      </w:r>
      <w:r>
        <w:t>service</w:t>
      </w:r>
      <w:r w:rsidR="008C15A7">
        <w:t xml:space="preserve"> </w:t>
      </w:r>
      <w:r>
        <w:t>projects.</w:t>
      </w:r>
      <w:r w:rsidR="008C15A7"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spring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step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might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notice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am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living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WMI.</w:t>
      </w:r>
      <w:r w:rsidR="008C15A7" w:rsidRPr="00BC4DEA">
        <w:rPr>
          <w:rStyle w:val="boldb"/>
        </w:rPr>
        <w:t xml:space="preserve"> </w:t>
      </w:r>
      <w:r>
        <w:t>And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arrive</w:t>
      </w:r>
      <w:r w:rsidR="008C15A7">
        <w:t xml:space="preserve"> </w:t>
      </w:r>
      <w:r>
        <w:t>somewhere,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present,</w:t>
      </w:r>
      <w:r w:rsidR="008C15A7">
        <w:t xml:space="preserve"> </w:t>
      </w:r>
      <w:r>
        <w:t>full,</w:t>
      </w:r>
      <w:r w:rsidR="008C15A7">
        <w:t xml:space="preserve"> </w:t>
      </w:r>
      <w:r>
        <w:t>and</w:t>
      </w:r>
      <w:r w:rsidR="008C15A7">
        <w:t xml:space="preserve"> </w:t>
      </w:r>
      <w:r>
        <w:t>devoted</w:t>
      </w:r>
      <w:r w:rsidR="00610349">
        <w:t> . . .</w:t>
      </w:r>
      <w:r w:rsidR="00722F53">
        <w:t xml:space="preserve"> </w:t>
      </w:r>
      <w:r>
        <w:t>even</w:t>
      </w:r>
      <w:r w:rsidR="008C15A7">
        <w:t xml:space="preserve"> </w:t>
      </w:r>
      <w:r>
        <w:t>though</w:t>
      </w:r>
      <w:r w:rsidR="008C15A7">
        <w:t xml:space="preserve"> </w:t>
      </w:r>
      <w:r>
        <w:t>I</w:t>
      </w:r>
      <w:r w:rsidR="008C15A7">
        <w:t xml:space="preserve"> </w:t>
      </w:r>
      <w:r>
        <w:t>may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minutes</w:t>
      </w:r>
      <w:r w:rsidR="008C15A7">
        <w:t xml:space="preserve"> </w:t>
      </w:r>
      <w:r>
        <w:t>late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breathless.</w:t>
      </w:r>
    </w:p>
    <w:p w14:paraId="4A17ED22" w14:textId="77777777" w:rsidR="00017929" w:rsidRPr="00CB40F9" w:rsidRDefault="00E949E9" w:rsidP="00F96744">
      <w:pPr>
        <w:pStyle w:val="B-HeadBhead"/>
      </w:pPr>
      <w:r w:rsidRPr="00CB40F9"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Faith</w:t>
      </w:r>
    </w:p>
    <w:p w14:paraId="12F11396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perfect</w:t>
      </w:r>
      <w:r w:rsidR="008C15A7">
        <w:t xml:space="preserve"> </w:t>
      </w:r>
      <w:r>
        <w:t>example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family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WMI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proofErr w:type="spellStart"/>
      <w:r>
        <w:t>Vai</w:t>
      </w:r>
      <w:proofErr w:type="spellEnd"/>
      <w:r w:rsidR="008C15A7">
        <w:t xml:space="preserve"> </w:t>
      </w:r>
      <w:proofErr w:type="spellStart"/>
      <w:r>
        <w:t>Sikahema</w:t>
      </w:r>
      <w:proofErr w:type="spellEnd"/>
      <w:r>
        <w:t>,</w:t>
      </w:r>
      <w:r w:rsidR="008C15A7">
        <w:t xml:space="preserve"> </w:t>
      </w:r>
      <w:r>
        <w:t>a</w:t>
      </w:r>
      <w:r w:rsidR="008C15A7">
        <w:t xml:space="preserve"> </w:t>
      </w:r>
      <w:r>
        <w:t>former</w:t>
      </w:r>
      <w:r w:rsidR="008C15A7">
        <w:t xml:space="preserve"> </w:t>
      </w:r>
      <w:r>
        <w:t>standout</w:t>
      </w:r>
      <w:r w:rsidR="008C15A7">
        <w:t xml:space="preserve"> </w:t>
      </w:r>
      <w:r>
        <w:t>football</w:t>
      </w:r>
      <w:r w:rsidR="008C15A7">
        <w:t xml:space="preserve"> </w:t>
      </w:r>
      <w:r>
        <w:t>player</w:t>
      </w:r>
      <w:r w:rsidR="008C15A7">
        <w:t xml:space="preserve"> </w:t>
      </w:r>
      <w:r>
        <w:t>for</w:t>
      </w:r>
      <w:r w:rsidR="008C15A7">
        <w:t xml:space="preserve"> </w:t>
      </w:r>
      <w:r>
        <w:t>Brigham</w:t>
      </w:r>
      <w:r w:rsidR="008C15A7">
        <w:t xml:space="preserve"> </w:t>
      </w:r>
      <w:r>
        <w:t>Young</w:t>
      </w:r>
      <w:r w:rsidR="008C15A7">
        <w:t xml:space="preserve"> </w:t>
      </w:r>
      <w:r>
        <w:t>University</w:t>
      </w:r>
      <w:r w:rsidR="008C15A7">
        <w:t xml:space="preserve"> </w:t>
      </w:r>
      <w:r>
        <w:t>(BYU)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Arizona</w:t>
      </w:r>
      <w:r w:rsidR="008C15A7">
        <w:t xml:space="preserve"> </w:t>
      </w:r>
      <w:r>
        <w:t>Cardinals</w:t>
      </w:r>
      <w:r w:rsidR="008C15A7">
        <w:t xml:space="preserve"> </w:t>
      </w:r>
      <w:r>
        <w:t>and</w:t>
      </w:r>
      <w:r w:rsidR="008C15A7">
        <w:t xml:space="preserve"> </w:t>
      </w:r>
      <w:r>
        <w:t>Philadelphia</w:t>
      </w:r>
      <w:r w:rsidR="008C15A7">
        <w:t xml:space="preserve"> </w:t>
      </w:r>
      <w:r>
        <w:t>Eagles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National</w:t>
      </w:r>
      <w:r w:rsidR="008C15A7">
        <w:t xml:space="preserve"> </w:t>
      </w:r>
      <w:r>
        <w:t>Football</w:t>
      </w:r>
      <w:r w:rsidR="008C15A7">
        <w:t xml:space="preserve"> </w:t>
      </w:r>
      <w:r>
        <w:t>League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now</w:t>
      </w:r>
      <w:r w:rsidR="008C15A7">
        <w:t xml:space="preserve"> </w:t>
      </w:r>
      <w:r>
        <w:t>a</w:t>
      </w:r>
      <w:r w:rsidR="008C15A7">
        <w:t xml:space="preserve"> </w:t>
      </w:r>
      <w:r>
        <w:t>well-known</w:t>
      </w:r>
      <w:r w:rsidR="008C15A7">
        <w:t xml:space="preserve"> </w:t>
      </w:r>
      <w:r>
        <w:t>morning</w:t>
      </w:r>
      <w:r w:rsidR="008C15A7">
        <w:t xml:space="preserve"> </w:t>
      </w:r>
      <w:r>
        <w:t>news</w:t>
      </w:r>
      <w:r w:rsidR="008C15A7">
        <w:t xml:space="preserve"> </w:t>
      </w:r>
      <w:r>
        <w:t>anchor</w:t>
      </w:r>
      <w:r w:rsidR="008C15A7">
        <w:t xml:space="preserve"> </w:t>
      </w:r>
      <w:r>
        <w:t>on</w:t>
      </w:r>
      <w:r w:rsidR="008C15A7">
        <w:t xml:space="preserve"> </w:t>
      </w:r>
      <w:r>
        <w:t>NBC</w:t>
      </w:r>
      <w:r w:rsidR="008C15A7">
        <w:t xml:space="preserve"> </w:t>
      </w:r>
      <w:r>
        <w:t>10</w:t>
      </w:r>
      <w:r w:rsidR="008C15A7">
        <w:t xml:space="preserve"> </w:t>
      </w:r>
      <w:r>
        <w:t>in</w:t>
      </w:r>
      <w:r w:rsidR="008C15A7">
        <w:t xml:space="preserve"> </w:t>
      </w:r>
      <w:r>
        <w:t>Philadelphia.</w:t>
      </w:r>
      <w:r w:rsidR="008C15A7">
        <w:t xml:space="preserve"> </w:t>
      </w:r>
      <w:r>
        <w:t>In</w:t>
      </w:r>
      <w:r w:rsidR="008C15A7">
        <w:t xml:space="preserve"> </w:t>
      </w:r>
      <w:r>
        <w:t>1961,</w:t>
      </w:r>
      <w:r w:rsidR="008C15A7">
        <w:t xml:space="preserve"> </w:t>
      </w:r>
      <w:proofErr w:type="spellStart"/>
      <w:r>
        <w:t>Vai</w:t>
      </w:r>
      <w:r w:rsidR="00610349">
        <w:t>’</w:t>
      </w:r>
      <w:r>
        <w:t>s</w:t>
      </w:r>
      <w:proofErr w:type="spellEnd"/>
      <w:r w:rsidR="008C15A7">
        <w:t xml:space="preserve"> </w:t>
      </w:r>
      <w:r>
        <w:t>parents</w:t>
      </w:r>
      <w:r w:rsidR="008C15A7">
        <w:t xml:space="preserve"> </w:t>
      </w:r>
      <w:r>
        <w:t>were</w:t>
      </w:r>
      <w:r w:rsidR="008C15A7">
        <w:t xml:space="preserve"> </w:t>
      </w:r>
      <w:r>
        <w:t>married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small</w:t>
      </w:r>
      <w:r w:rsidR="008C15A7">
        <w:t xml:space="preserve"> </w:t>
      </w:r>
      <w:r>
        <w:t>island</w:t>
      </w:r>
      <w:r w:rsidR="008C15A7">
        <w:t xml:space="preserve"> </w:t>
      </w:r>
      <w:r>
        <w:t>of</w:t>
      </w:r>
      <w:r w:rsidR="008C15A7">
        <w:t xml:space="preserve"> </w:t>
      </w:r>
      <w:r>
        <w:t>Tonga,</w:t>
      </w:r>
      <w:r w:rsidR="008C15A7">
        <w:t xml:space="preserve"> </w:t>
      </w:r>
      <w:r>
        <w:t>the</w:t>
      </w:r>
      <w:r w:rsidR="008C15A7">
        <w:t xml:space="preserve"> </w:t>
      </w:r>
      <w:r>
        <w:t>place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born</w:t>
      </w:r>
      <w:r w:rsidR="008C15A7">
        <w:t xml:space="preserve"> </w:t>
      </w:r>
      <w:r>
        <w:t>and</w:t>
      </w:r>
      <w:r w:rsidR="008C15A7">
        <w:t xml:space="preserve"> </w:t>
      </w:r>
      <w:r>
        <w:t>raised</w:t>
      </w:r>
      <w:r w:rsidR="008C15A7">
        <w:t xml:space="preserve"> </w:t>
      </w:r>
      <w:r>
        <w:t>and</w:t>
      </w:r>
      <w:r w:rsidR="008C15A7">
        <w:t xml:space="preserve"> </w:t>
      </w:r>
      <w:r>
        <w:t>never</w:t>
      </w:r>
      <w:r w:rsidR="008C15A7">
        <w:t xml:space="preserve"> </w:t>
      </w:r>
      <w:r>
        <w:t>left.</w:t>
      </w:r>
      <w:r w:rsidR="008C15A7">
        <w:t xml:space="preserve"> </w:t>
      </w:r>
      <w:r>
        <w:t>As</w:t>
      </w:r>
      <w:r w:rsidR="008C15A7">
        <w:t xml:space="preserve"> </w:t>
      </w:r>
      <w:r>
        <w:t>devout</w:t>
      </w:r>
      <w:r w:rsidR="008C15A7">
        <w:t xml:space="preserve"> </w:t>
      </w:r>
      <w:r>
        <w:t>members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lastRenderedPageBreak/>
        <w:t>of</w:t>
      </w:r>
      <w:r w:rsidR="008C15A7">
        <w:t xml:space="preserve"> </w:t>
      </w:r>
      <w:r>
        <w:t>Jesus</w:t>
      </w:r>
      <w:r w:rsidR="008C15A7">
        <w:t xml:space="preserve"> </w:t>
      </w:r>
      <w:r>
        <w:t>Christ</w:t>
      </w:r>
      <w:r w:rsidR="008C15A7">
        <w:t xml:space="preserve"> </w:t>
      </w:r>
      <w:r>
        <w:t>of</w:t>
      </w:r>
      <w:r w:rsidR="008C15A7">
        <w:t xml:space="preserve"> </w:t>
      </w:r>
      <w:r>
        <w:t>Latter</w:t>
      </w:r>
      <w:r w:rsidR="008C15A7">
        <w:t xml:space="preserve"> </w:t>
      </w:r>
      <w:r>
        <w:t>Day</w:t>
      </w:r>
      <w:r w:rsidR="008C15A7">
        <w:t xml:space="preserve"> </w:t>
      </w:r>
      <w:r>
        <w:t>Saints,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important</w:t>
      </w:r>
      <w:r w:rsidR="008C15A7">
        <w:t xml:space="preserve"> </w:t>
      </w:r>
      <w:r>
        <w:t>for</w:t>
      </w:r>
      <w:r w:rsidR="008C15A7">
        <w:t xml:space="preserve"> </w:t>
      </w:r>
      <w:r>
        <w:t>them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their</w:t>
      </w:r>
      <w:r w:rsidR="008C15A7">
        <w:t xml:space="preserve"> </w:t>
      </w:r>
      <w:r>
        <w:t>marriage</w:t>
      </w:r>
      <w:r w:rsidR="008C15A7">
        <w:t xml:space="preserve"> </w:t>
      </w:r>
      <w:r w:rsidR="00610349">
        <w:t>“</w:t>
      </w:r>
      <w:r>
        <w:t>sealed.</w:t>
      </w:r>
      <w:r w:rsidR="00610349">
        <w:t>”</w:t>
      </w:r>
      <w:r w:rsidR="008C15A7">
        <w:t xml:space="preserve"> </w:t>
      </w:r>
      <w:r>
        <w:t>This</w:t>
      </w:r>
      <w:r w:rsidR="008C15A7">
        <w:t xml:space="preserve"> </w:t>
      </w:r>
      <w:r>
        <w:t>religious</w:t>
      </w:r>
      <w:r w:rsidR="008C15A7">
        <w:t xml:space="preserve"> </w:t>
      </w:r>
      <w:r>
        <w:t>ordinance</w:t>
      </w:r>
      <w:r w:rsidR="008C15A7">
        <w:t xml:space="preserve"> </w:t>
      </w:r>
      <w:r>
        <w:t>bonds</w:t>
      </w:r>
      <w:r w:rsidR="008C15A7">
        <w:t xml:space="preserve"> </w:t>
      </w:r>
      <w:r>
        <w:t>families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eternity,</w:t>
      </w:r>
      <w:r w:rsidR="008C15A7">
        <w:t xml:space="preserve"> </w:t>
      </w:r>
      <w:r>
        <w:t>meaning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live</w:t>
      </w:r>
      <w:r w:rsidR="008C15A7">
        <w:t xml:space="preserve"> </w:t>
      </w:r>
      <w:r>
        <w:t>together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afterlife.</w:t>
      </w:r>
      <w:r w:rsidR="008C15A7">
        <w:t xml:space="preserve"> </w:t>
      </w:r>
      <w:r>
        <w:t>It</w:t>
      </w:r>
      <w:r w:rsidR="008C15A7">
        <w:t xml:space="preserve"> </w:t>
      </w:r>
      <w:r>
        <w:t>might</w:t>
      </w:r>
      <w:r w:rsidR="008C15A7">
        <w:t xml:space="preserve"> </w:t>
      </w:r>
      <w:r>
        <w:t>be</w:t>
      </w:r>
      <w:r w:rsidR="008C15A7">
        <w:t xml:space="preserve"> </w:t>
      </w:r>
      <w:r>
        <w:t>hard</w:t>
      </w:r>
      <w:r w:rsidR="008C15A7">
        <w:t xml:space="preserve"> </w:t>
      </w:r>
      <w:r>
        <w:t>for</w:t>
      </w:r>
      <w:r w:rsidR="008C15A7">
        <w:t xml:space="preserve"> </w:t>
      </w:r>
      <w:r>
        <w:t>people</w:t>
      </w:r>
      <w:r w:rsidR="008C15A7">
        <w:t xml:space="preserve"> </w:t>
      </w:r>
      <w:r>
        <w:t>from</w:t>
      </w:r>
      <w:r w:rsidR="008C15A7">
        <w:t xml:space="preserve"> </w:t>
      </w:r>
      <w:r>
        <w:t>another</w:t>
      </w:r>
      <w:r w:rsidR="008C15A7">
        <w:t xml:space="preserve"> </w:t>
      </w:r>
      <w:r>
        <w:t>faith</w:t>
      </w:r>
      <w:r w:rsidR="008C15A7">
        <w:t xml:space="preserve"> </w:t>
      </w:r>
      <w:r>
        <w:t>to</w:t>
      </w:r>
      <w:r w:rsidR="008C15A7">
        <w:t xml:space="preserve"> </w:t>
      </w:r>
      <w:r>
        <w:t>understand,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importance</w:t>
      </w:r>
      <w:r w:rsidR="008C15A7">
        <w:t xml:space="preserve"> </w:t>
      </w:r>
      <w:r>
        <w:t>and</w:t>
      </w:r>
      <w:r w:rsidR="008C15A7">
        <w:t xml:space="preserve"> </w:t>
      </w:r>
      <w:r>
        <w:t>meaning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in</w:t>
      </w:r>
      <w:r w:rsidR="008C15A7">
        <w:t xml:space="preserve"> </w:t>
      </w:r>
      <w:r>
        <w:t>LDS</w:t>
      </w:r>
      <w:r w:rsidR="008C15A7">
        <w:t xml:space="preserve"> </w:t>
      </w:r>
      <w:r>
        <w:t>is</w:t>
      </w:r>
      <w:r w:rsidR="008C15A7">
        <w:t xml:space="preserve"> </w:t>
      </w:r>
      <w:r>
        <w:t>akin</w:t>
      </w:r>
      <w:r w:rsidR="008C15A7">
        <w:t xml:space="preserve"> </w:t>
      </w:r>
      <w:r>
        <w:t>to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pilgrimage</w:t>
      </w:r>
      <w:r w:rsidR="008C15A7">
        <w:t xml:space="preserve"> </w:t>
      </w:r>
      <w:r>
        <w:t>to</w:t>
      </w:r>
      <w:r w:rsidR="008C15A7">
        <w:t xml:space="preserve"> </w:t>
      </w:r>
      <w:r>
        <w:t>Mecca</w:t>
      </w:r>
      <w:r w:rsidR="008C15A7">
        <w:t xml:space="preserve"> </w:t>
      </w:r>
      <w:r>
        <w:t>for</w:t>
      </w:r>
      <w:r w:rsidR="008C15A7">
        <w:t xml:space="preserve"> </w:t>
      </w:r>
      <w:r>
        <w:t>Muslims</w:t>
      </w:r>
      <w:r w:rsidR="008C15A7">
        <w:t xml:space="preserve"> </w:t>
      </w:r>
      <w:r>
        <w:t>and</w:t>
      </w:r>
      <w:r w:rsidR="008C15A7">
        <w:t xml:space="preserve"> </w:t>
      </w:r>
      <w:r>
        <w:t>is</w:t>
      </w:r>
      <w:r w:rsidR="008C15A7">
        <w:t xml:space="preserve"> </w:t>
      </w:r>
      <w:r>
        <w:t>something</w:t>
      </w:r>
      <w:r w:rsidR="008C15A7">
        <w:t xml:space="preserve"> </w:t>
      </w:r>
      <w:r>
        <w:t>to</w:t>
      </w:r>
      <w:r w:rsidR="008C15A7">
        <w:t xml:space="preserve"> </w:t>
      </w:r>
      <w:r>
        <w:t>which</w:t>
      </w:r>
      <w:r w:rsidR="008C15A7">
        <w:t xml:space="preserve"> </w:t>
      </w:r>
      <w:r>
        <w:t>members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aspire.</w:t>
      </w:r>
      <w:r w:rsidR="008C15A7">
        <w:t xml:space="preserve"> </w:t>
      </w:r>
      <w:r>
        <w:t>The</w:t>
      </w:r>
      <w:r w:rsidR="008C15A7">
        <w:t xml:space="preserve"> </w:t>
      </w:r>
      <w:r>
        <w:t>sealing</w:t>
      </w:r>
      <w:r w:rsidR="008C15A7">
        <w:t xml:space="preserve"> </w:t>
      </w:r>
      <w:r>
        <w:t>can</w:t>
      </w:r>
      <w:r w:rsidR="008C15A7">
        <w:t xml:space="preserve"> </w:t>
      </w:r>
      <w:r>
        <w:t>only</w:t>
      </w:r>
      <w:r w:rsidR="008C15A7">
        <w:t xml:space="preserve"> </w:t>
      </w:r>
      <w:r>
        <w:t>take</w:t>
      </w:r>
      <w:r w:rsidR="008C15A7">
        <w:t xml:space="preserve"> </w:t>
      </w:r>
      <w:r>
        <w:t>place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holy</w:t>
      </w:r>
      <w:r w:rsidR="008C15A7">
        <w:t xml:space="preserve"> </w:t>
      </w:r>
      <w:r>
        <w:t>Temple,</w:t>
      </w:r>
      <w:r w:rsidR="008C15A7">
        <w:t xml:space="preserve"> </w:t>
      </w:r>
      <w:r>
        <w:t>but</w:t>
      </w:r>
      <w:r w:rsidR="008C15A7">
        <w:t xml:space="preserve"> </w:t>
      </w:r>
      <w:r>
        <w:t>unfortunately,</w:t>
      </w:r>
      <w:r w:rsidR="008C15A7">
        <w:t xml:space="preserve"> </w:t>
      </w:r>
      <w:r>
        <w:t>the</w:t>
      </w:r>
      <w:r w:rsidR="008C15A7">
        <w:t xml:space="preserve"> </w:t>
      </w:r>
      <w:r>
        <w:t>nearest</w:t>
      </w:r>
      <w:r w:rsidR="008C15A7">
        <w:t xml:space="preserve"> </w:t>
      </w:r>
      <w:r>
        <w:t>Temple</w:t>
      </w:r>
      <w:r w:rsidR="008C15A7">
        <w:t xml:space="preserve"> </w:t>
      </w:r>
      <w:r>
        <w:t>to</w:t>
      </w:r>
      <w:r w:rsidR="008C15A7">
        <w:t xml:space="preserve"> </w:t>
      </w:r>
      <w:proofErr w:type="spellStart"/>
      <w:r>
        <w:t>Vai</w:t>
      </w:r>
      <w:r w:rsidR="00610349">
        <w:t>’</w:t>
      </w:r>
      <w:r>
        <w:t>s</w:t>
      </w:r>
      <w:proofErr w:type="spellEnd"/>
      <w:r w:rsidR="008C15A7">
        <w:t xml:space="preserve"> </w:t>
      </w:r>
      <w:r>
        <w:t>parents</w:t>
      </w:r>
      <w:r w:rsidR="00610349">
        <w:t>’</w:t>
      </w:r>
      <w:r w:rsidR="008C15A7">
        <w:t xml:space="preserve"> </w:t>
      </w:r>
      <w:r>
        <w:t>home</w:t>
      </w:r>
      <w:r w:rsidR="008C15A7">
        <w:t xml:space="preserve"> </w:t>
      </w:r>
      <w:r>
        <w:t>was</w:t>
      </w:r>
      <w:r w:rsidR="008C15A7">
        <w:t xml:space="preserve"> </w:t>
      </w:r>
      <w:r>
        <w:t>1,500</w:t>
      </w:r>
      <w:r w:rsidR="008C15A7">
        <w:t xml:space="preserve"> </w:t>
      </w:r>
      <w:r>
        <w:t>miles</w:t>
      </w:r>
      <w:r w:rsidR="008C15A7">
        <w:t xml:space="preserve"> </w:t>
      </w:r>
      <w:r>
        <w:t>away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Zealand.</w:t>
      </w:r>
      <w:r w:rsidR="008C15A7">
        <w:t xml:space="preserve"> </w:t>
      </w:r>
      <w:r>
        <w:t>A</w:t>
      </w:r>
      <w:r w:rsidR="008C15A7">
        <w:t xml:space="preserve"> </w:t>
      </w:r>
      <w:r>
        <w:t>trip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beyond</w:t>
      </w:r>
      <w:r w:rsidR="008C15A7">
        <w:t xml:space="preserve"> </w:t>
      </w:r>
      <w:r>
        <w:t>their</w:t>
      </w:r>
      <w:r w:rsidR="008C15A7">
        <w:t xml:space="preserve"> </w:t>
      </w:r>
      <w:r>
        <w:t>means,</w:t>
      </w:r>
      <w:r w:rsidR="008C15A7">
        <w:t xml:space="preserve"> </w:t>
      </w:r>
      <w:r>
        <w:t>yet</w:t>
      </w:r>
      <w:r w:rsidR="008C15A7">
        <w:t xml:space="preserve"> </w:t>
      </w:r>
      <w:r>
        <w:t>they</w:t>
      </w:r>
      <w:r w:rsidR="008C15A7">
        <w:t xml:space="preserve"> </w:t>
      </w:r>
      <w:r>
        <w:t>never</w:t>
      </w:r>
      <w:r w:rsidR="008C15A7">
        <w:t xml:space="preserve"> </w:t>
      </w:r>
      <w:r>
        <w:t>lost</w:t>
      </w:r>
      <w:r w:rsidR="008C15A7">
        <w:t xml:space="preserve"> </w:t>
      </w:r>
      <w:r>
        <w:t>sight</w:t>
      </w:r>
      <w:r w:rsidR="008C15A7">
        <w:t xml:space="preserve"> </w:t>
      </w:r>
      <w:r>
        <w:t>of</w:t>
      </w:r>
      <w:r w:rsidR="008C15A7">
        <w:t xml:space="preserve"> </w:t>
      </w:r>
      <w:r>
        <w:t>WMI.</w:t>
      </w:r>
    </w:p>
    <w:p w14:paraId="458919FD" w14:textId="77777777" w:rsidR="00722F53" w:rsidRDefault="00610349" w:rsidP="008F1C01">
      <w:pPr>
        <w:pStyle w:val="Body-TextTx"/>
      </w:pPr>
      <w:r>
        <w:t>“</w:t>
      </w:r>
      <w:r w:rsidR="00E949E9">
        <w:t>Despite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>
        <w:t>’</w:t>
      </w:r>
      <w:r w:rsidR="008C15A7">
        <w:t xml:space="preserve"> </w:t>
      </w:r>
      <w:r w:rsidR="00E949E9">
        <w:t>diligently</w:t>
      </w:r>
      <w:r w:rsidR="008C15A7">
        <w:t xml:space="preserve"> </w:t>
      </w:r>
      <w:r w:rsidR="00E949E9">
        <w:t>saving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meager</w:t>
      </w:r>
      <w:r w:rsidR="008C15A7">
        <w:t xml:space="preserve"> </w:t>
      </w:r>
      <w:r w:rsidR="00E949E9">
        <w:t>earnings,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required</w:t>
      </w:r>
      <w:r w:rsidR="008C15A7">
        <w:t xml:space="preserve"> </w:t>
      </w:r>
      <w:r w:rsidR="00E949E9">
        <w:t>more,</w:t>
      </w:r>
      <w:r>
        <w:t>”</w:t>
      </w:r>
      <w:r w:rsidR="008C15A7">
        <w:t xml:space="preserve"> </w:t>
      </w:r>
      <w:proofErr w:type="spellStart"/>
      <w:r w:rsidR="00E949E9">
        <w:t>Vai</w:t>
      </w:r>
      <w:proofErr w:type="spellEnd"/>
      <w:r w:rsidR="008C15A7">
        <w:t xml:space="preserve"> </w:t>
      </w:r>
      <w:r w:rsidR="00E949E9">
        <w:t>explained.</w:t>
      </w:r>
      <w:r w:rsidR="008C15A7">
        <w:t xml:space="preserve"> </w:t>
      </w:r>
      <w:r>
        <w:t>“</w:t>
      </w:r>
      <w:r w:rsidR="00E949E9">
        <w:t>They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creative,</w:t>
      </w:r>
      <w:r w:rsidR="008C15A7">
        <w:t xml:space="preserve"> </w:t>
      </w:r>
      <w:r w:rsidR="00E949E9">
        <w:t>grew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huge</w:t>
      </w:r>
      <w:r w:rsidR="008C15A7">
        <w:t xml:space="preserve"> </w:t>
      </w:r>
      <w:r w:rsidR="00E949E9">
        <w:t>garden,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selling</w:t>
      </w:r>
      <w:r w:rsidR="008C15A7">
        <w:t xml:space="preserve"> </w:t>
      </w:r>
      <w:r w:rsidR="00E949E9">
        <w:t>produce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home.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young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four-years-old,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job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sort</w:t>
      </w:r>
      <w:r w:rsidR="008C15A7">
        <w:t xml:space="preserve"> </w:t>
      </w:r>
      <w:r w:rsidR="00E949E9">
        <w:t>melons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size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prepare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sale.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that,</w:t>
      </w:r>
      <w:r w:rsidR="008C15A7">
        <w:t xml:space="preserve"> </w:t>
      </w:r>
      <w:r w:rsidR="00E949E9">
        <w:t>though,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pay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trip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Zealand.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early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1967,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selling</w:t>
      </w:r>
      <w:r w:rsidR="008C15A7">
        <w:t xml:space="preserve"> </w:t>
      </w:r>
      <w:r w:rsidR="00E949E9">
        <w:t>everything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owned,</w:t>
      </w:r>
      <w:r w:rsidR="008C15A7">
        <w:t xml:space="preserve"> </w:t>
      </w:r>
      <w:r w:rsidR="00E949E9">
        <w:t>including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wooden</w:t>
      </w:r>
      <w:r w:rsidR="008C15A7">
        <w:t xml:space="preserve"> </w:t>
      </w:r>
      <w:r w:rsidR="00E949E9">
        <w:t>siding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small,</w:t>
      </w:r>
      <w:r w:rsidR="008C15A7">
        <w:t xml:space="preserve"> </w:t>
      </w:r>
      <w:r w:rsidR="00E949E9">
        <w:t>clapboard</w:t>
      </w:r>
      <w:r w:rsidR="008C15A7">
        <w:t xml:space="preserve"> </w:t>
      </w:r>
      <w:r w:rsidR="00E949E9">
        <w:t>home.</w:t>
      </w:r>
      <w:r>
        <w:t>”</w:t>
      </w:r>
      <w:r w:rsidR="008C15A7">
        <w:t xml:space="preserve"> </w:t>
      </w:r>
      <w:r w:rsidR="00E949E9">
        <w:t>Neighbors</w:t>
      </w:r>
      <w:r w:rsidR="008C15A7">
        <w:t xml:space="preserve"> </w:t>
      </w:r>
      <w:r w:rsidR="00E949E9">
        <w:t>bought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wood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seal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roofs,</w:t>
      </w:r>
      <w:r w:rsidR="008C15A7">
        <w:t xml:space="preserve"> </w:t>
      </w:r>
      <w:r w:rsidR="00E949E9">
        <w:t>complete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siding,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projects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tiny</w:t>
      </w:r>
      <w:r w:rsidR="008C15A7">
        <w:t xml:space="preserve"> </w:t>
      </w:r>
      <w:r w:rsidR="00E949E9">
        <w:t>island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wood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premium.</w:t>
      </w:r>
      <w:r w:rsidR="008C15A7">
        <w:t xml:space="preserve"> </w:t>
      </w:r>
      <w:proofErr w:type="spellStart"/>
      <w:r w:rsidR="00E949E9">
        <w:t>Vai</w:t>
      </w:r>
      <w:r>
        <w:t>’</w:t>
      </w:r>
      <w:r w:rsidR="00E949E9">
        <w:t>s</w:t>
      </w:r>
      <w:proofErr w:type="spellEnd"/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finally</w:t>
      </w:r>
      <w:r w:rsidR="008C15A7">
        <w:t xml:space="preserve"> </w:t>
      </w:r>
      <w:r w:rsidR="00E949E9">
        <w:t>found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currency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save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able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fulfill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WMI</w:t>
      </w:r>
      <w:r w:rsidR="008C15A7">
        <w:t xml:space="preserve"> </w:t>
      </w:r>
      <w:r w:rsidR="00E949E9">
        <w:t>vision.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Zealand</w:t>
      </w:r>
      <w:r w:rsidR="008C15A7">
        <w:t xml:space="preserve"> </w:t>
      </w:r>
      <w:r w:rsidR="00E949E9">
        <w:t>almost</w:t>
      </w:r>
      <w:r w:rsidR="008C15A7">
        <w:t xml:space="preserve"> </w:t>
      </w:r>
      <w:r w:rsidR="00E949E9">
        <w:t>nine</w:t>
      </w:r>
      <w:r w:rsidR="008C15A7">
        <w:t xml:space="preserve"> </w:t>
      </w:r>
      <w:r w:rsidR="00E949E9">
        <w:t>months</w:t>
      </w:r>
      <w:r w:rsidR="008C15A7">
        <w:t xml:space="preserve"> </w:t>
      </w:r>
      <w:r w:rsidR="00E949E9">
        <w:t>later,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entire</w:t>
      </w:r>
      <w:r w:rsidR="008C15A7">
        <w:t xml:space="preserve"> </w:t>
      </w:r>
      <w:r w:rsidR="00E949E9">
        <w:t>sides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missing.</w:t>
      </w:r>
      <w:r w:rsidR="008C15A7">
        <w:t xml:space="preserve"> </w:t>
      </w:r>
      <w:r>
        <w:t>“</w:t>
      </w:r>
      <w:r w:rsidR="00E949E9">
        <w:t>My</w:t>
      </w:r>
      <w:r w:rsidR="008C15A7">
        <w:t xml:space="preserve"> </w:t>
      </w:r>
      <w:r w:rsidR="00E949E9">
        <w:t>parents</w:t>
      </w:r>
      <w:r>
        <w:t>’</w:t>
      </w:r>
      <w:r w:rsidR="008C15A7">
        <w:t xml:space="preserve"> </w:t>
      </w:r>
      <w:r w:rsidR="00E949E9">
        <w:t>extraordinary</w:t>
      </w:r>
      <w:r w:rsidR="008C15A7">
        <w:t xml:space="preserve"> </w:t>
      </w:r>
      <w:r w:rsidR="00E949E9">
        <w:t>faith,</w:t>
      </w:r>
      <w:r w:rsidR="008C15A7">
        <w:t xml:space="preserve"> </w:t>
      </w:r>
      <w:r w:rsidR="00E949E9">
        <w:t>obedience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drive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fulfill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vision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future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well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sacrifices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instilled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inspired</w:t>
      </w:r>
      <w:r w:rsidR="008C15A7">
        <w:t xml:space="preserve"> </w:t>
      </w:r>
      <w:r w:rsidR="00E949E9">
        <w:t>me,</w:t>
      </w:r>
      <w:r>
        <w:t>”</w:t>
      </w:r>
      <w:r w:rsidR="008C15A7">
        <w:t xml:space="preserve"> </w:t>
      </w:r>
      <w:r w:rsidR="00E949E9">
        <w:t>says</w:t>
      </w:r>
      <w:r w:rsidR="008C15A7">
        <w:t xml:space="preserve"> </w:t>
      </w:r>
      <w:proofErr w:type="spellStart"/>
      <w:r w:rsidR="00E949E9">
        <w:t>Vai</w:t>
      </w:r>
      <w:proofErr w:type="spellEnd"/>
      <w:r w:rsidR="00E949E9">
        <w:t>.</w:t>
      </w:r>
    </w:p>
    <w:p w14:paraId="37B6D71A" w14:textId="77777777" w:rsidR="00722F53" w:rsidRDefault="00E949E9" w:rsidP="008F1C01">
      <w:pPr>
        <w:pStyle w:val="Body-TextTx"/>
      </w:pPr>
      <w:r>
        <w:t>Like</w:t>
      </w:r>
      <w:r w:rsidR="008C15A7">
        <w:t xml:space="preserve"> </w:t>
      </w:r>
      <w:proofErr w:type="spellStart"/>
      <w:r>
        <w:t>Vai</w:t>
      </w:r>
      <w:proofErr w:type="spellEnd"/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parents,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  <w:r w:rsidR="008C15A7">
        <w:t xml:space="preserve"> </w:t>
      </w:r>
      <w:r>
        <w:t>includes</w:t>
      </w:r>
      <w:r w:rsidR="008C15A7">
        <w:t xml:space="preserve"> </w:t>
      </w:r>
      <w:r>
        <w:t>my</w:t>
      </w:r>
      <w:r w:rsidR="008C15A7">
        <w:t xml:space="preserve"> </w:t>
      </w:r>
      <w:r>
        <w:t>faith.</w:t>
      </w:r>
      <w:r w:rsidR="008C15A7">
        <w:t xml:space="preserve"> </w:t>
      </w:r>
      <w:r>
        <w:t>Although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relatively</w:t>
      </w:r>
      <w:r w:rsidR="008C15A7">
        <w:t xml:space="preserve"> </w:t>
      </w:r>
      <w:r>
        <w:t>new.</w:t>
      </w:r>
      <w:r w:rsidR="008C15A7">
        <w:t xml:space="preserve"> </w:t>
      </w:r>
      <w:r>
        <w:t>At</w:t>
      </w:r>
      <w:r w:rsidR="008C15A7">
        <w:t xml:space="preserve"> </w:t>
      </w:r>
      <w:r>
        <w:t>47</w:t>
      </w:r>
      <w:r w:rsidR="008C15A7">
        <w:t xml:space="preserve"> </w:t>
      </w:r>
      <w:r>
        <w:t>years</w:t>
      </w:r>
      <w:r w:rsidR="008C15A7">
        <w:t xml:space="preserve"> </w:t>
      </w:r>
      <w:r>
        <w:t>old,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baptized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member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of</w:t>
      </w:r>
      <w:r w:rsidR="008C15A7">
        <w:t xml:space="preserve"> </w:t>
      </w:r>
      <w:r>
        <w:t>Jesus</w:t>
      </w:r>
      <w:r w:rsidR="008C15A7">
        <w:t xml:space="preserve"> </w:t>
      </w:r>
      <w:r>
        <w:t>Christ</w:t>
      </w:r>
      <w:r w:rsidR="008C15A7">
        <w:t xml:space="preserve"> </w:t>
      </w:r>
      <w:r>
        <w:t>of</w:t>
      </w:r>
      <w:r w:rsidR="008C15A7">
        <w:t xml:space="preserve"> </w:t>
      </w:r>
      <w:r>
        <w:t>Latter</w:t>
      </w:r>
      <w:r w:rsidR="008C15A7">
        <w:t xml:space="preserve"> </w:t>
      </w:r>
      <w:r>
        <w:t>Day</w:t>
      </w:r>
      <w:r w:rsidR="008C15A7">
        <w:t xml:space="preserve"> </w:t>
      </w:r>
      <w:r>
        <w:t>Saints.</w:t>
      </w:r>
      <w:r w:rsidR="008C15A7">
        <w:t xml:space="preserve"> </w:t>
      </w:r>
      <w:r>
        <w:t>This</w:t>
      </w:r>
      <w:r w:rsidR="008C15A7">
        <w:t xml:space="preserve"> </w:t>
      </w:r>
      <w:r>
        <w:t>conversion</w:t>
      </w:r>
      <w:r w:rsidR="008C15A7">
        <w:t xml:space="preserve"> </w:t>
      </w:r>
      <w:r>
        <w:t>came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everywhere</w:t>
      </w:r>
      <w:r w:rsidR="008C15A7">
        <w:t xml:space="preserve"> </w:t>
      </w:r>
      <w:r>
        <w:t>and</w:t>
      </w:r>
      <w:r w:rsidR="008C15A7">
        <w:t xml:space="preserve"> </w:t>
      </w:r>
      <w:r>
        <w:t>nowhere.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was</w:t>
      </w:r>
      <w:r w:rsidR="008C15A7">
        <w:t xml:space="preserve"> </w:t>
      </w:r>
      <w:r>
        <w:t>growing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unit</w:t>
      </w:r>
      <w:r w:rsidR="008C15A7">
        <w:t xml:space="preserve"> </w:t>
      </w:r>
      <w:r>
        <w:t>was</w:t>
      </w:r>
      <w:r w:rsidR="008C15A7">
        <w:t xml:space="preserve"> </w:t>
      </w:r>
      <w:r>
        <w:t>strong,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more</w:t>
      </w:r>
      <w:r w:rsidR="00610349">
        <w:t> . . .</w:t>
      </w:r>
      <w:r w:rsidR="00722F53">
        <w:t xml:space="preserve"> </w:t>
      </w:r>
      <w:r>
        <w:t>more</w:t>
      </w:r>
      <w:r w:rsidR="008C15A7">
        <w:t xml:space="preserve"> </w:t>
      </w:r>
      <w:r>
        <w:t>connection,</w:t>
      </w:r>
      <w:r w:rsidR="008C15A7">
        <w:t xml:space="preserve"> </w:t>
      </w:r>
      <w:r>
        <w:t>more</w:t>
      </w:r>
      <w:r w:rsidR="008C15A7">
        <w:t xml:space="preserve"> </w:t>
      </w:r>
      <w:r>
        <w:t>grounding,</w:t>
      </w:r>
      <w:r w:rsidR="008C15A7">
        <w:t xml:space="preserve"> </w:t>
      </w:r>
      <w:r>
        <w:t>more</w:t>
      </w:r>
      <w:r w:rsidR="008C15A7">
        <w:t xml:space="preserve"> </w:t>
      </w:r>
      <w:r>
        <w:t>humility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eternal</w:t>
      </w:r>
      <w:r w:rsidR="008C15A7">
        <w:t xml:space="preserve"> </w:t>
      </w:r>
      <w:r>
        <w:t>upside.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child,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church</w:t>
      </w:r>
      <w:r w:rsidR="008C15A7">
        <w:t xml:space="preserve"> </w:t>
      </w:r>
      <w:r>
        <w:lastRenderedPageBreak/>
        <w:t>relatively</w:t>
      </w:r>
      <w:r w:rsidR="008C15A7">
        <w:t xml:space="preserve"> </w:t>
      </w:r>
      <w:r>
        <w:t>regularly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developed</w:t>
      </w:r>
      <w:r w:rsidR="008C15A7">
        <w:t xml:space="preserve"> </w:t>
      </w:r>
      <w:r>
        <w:t>a</w:t>
      </w:r>
      <w:r w:rsidR="008C15A7">
        <w:t xml:space="preserve"> </w:t>
      </w:r>
      <w:r>
        <w:t>strong</w:t>
      </w:r>
      <w:r w:rsidR="008C15A7">
        <w:t xml:space="preserve"> </w:t>
      </w:r>
      <w:r>
        <w:t>Catholic</w:t>
      </w:r>
      <w:r w:rsidR="008C15A7">
        <w:t xml:space="preserve"> </w:t>
      </w:r>
      <w:r>
        <w:t>faith.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baptized</w:t>
      </w:r>
      <w:r w:rsidR="008C15A7">
        <w:t xml:space="preserve"> </w:t>
      </w:r>
      <w:r>
        <w:t>and</w:t>
      </w:r>
      <w:r w:rsidR="008C15A7">
        <w:t xml:space="preserve"> </w:t>
      </w:r>
      <w:r>
        <w:t>confirmed</w:t>
      </w:r>
      <w:r w:rsidR="008C15A7">
        <w:t xml:space="preserve"> </w:t>
      </w:r>
      <w:r>
        <w:t>at</w:t>
      </w:r>
      <w:r w:rsidR="008C15A7">
        <w:t xml:space="preserve"> </w:t>
      </w:r>
      <w:r>
        <w:t>our</w:t>
      </w:r>
      <w:r w:rsidR="008C15A7">
        <w:t xml:space="preserve"> </w:t>
      </w:r>
      <w:r>
        <w:t>local</w:t>
      </w:r>
      <w:r w:rsidR="008C15A7">
        <w:t xml:space="preserve"> </w:t>
      </w:r>
      <w:r>
        <w:t>parish,</w:t>
      </w:r>
      <w:r w:rsidR="008C15A7">
        <w:t xml:space="preserve"> </w:t>
      </w:r>
      <w:r>
        <w:t>St.</w:t>
      </w:r>
      <w:r w:rsidR="008C15A7">
        <w:t xml:space="preserve"> </w:t>
      </w:r>
      <w:r>
        <w:t>Patrick</w:t>
      </w:r>
      <w:r w:rsidR="00610349">
        <w:t>’</w:t>
      </w:r>
      <w:r>
        <w:t>s</w:t>
      </w:r>
      <w:r w:rsidR="008C15A7">
        <w:t xml:space="preserve"> </w:t>
      </w:r>
      <w:r>
        <w:t>in</w:t>
      </w:r>
      <w:r w:rsidR="008C15A7">
        <w:t xml:space="preserve"> </w:t>
      </w:r>
      <w:r>
        <w:t>Newburgh,</w:t>
      </w:r>
      <w:r w:rsidR="008C15A7">
        <w:t xml:space="preserve"> </w:t>
      </w:r>
      <w:r>
        <w:t>N.Y.</w:t>
      </w:r>
      <w:r w:rsidR="008C15A7">
        <w:t xml:space="preserve"> </w:t>
      </w:r>
      <w:r>
        <w:t>I</w:t>
      </w:r>
      <w:r w:rsidR="008C15A7">
        <w:t xml:space="preserve"> </w:t>
      </w:r>
      <w:r>
        <w:t>graduated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Catholic</w:t>
      </w:r>
      <w:r w:rsidR="008C15A7">
        <w:t xml:space="preserve"> </w:t>
      </w:r>
      <w:r>
        <w:t>high</w:t>
      </w:r>
      <w:r w:rsidR="008C15A7">
        <w:t xml:space="preserve"> </w:t>
      </w:r>
      <w:r>
        <w:t>school,</w:t>
      </w:r>
      <w:r w:rsidR="008C15A7">
        <w:t xml:space="preserve"> </w:t>
      </w:r>
      <w:r>
        <w:t>Our</w:t>
      </w:r>
      <w:r w:rsidR="008C15A7">
        <w:t xml:space="preserve"> </w:t>
      </w:r>
      <w:r>
        <w:t>Lady</w:t>
      </w:r>
      <w:r w:rsidR="008C15A7">
        <w:t xml:space="preserve"> </w:t>
      </w:r>
      <w:r>
        <w:t>of</w:t>
      </w:r>
      <w:r w:rsidR="008C15A7">
        <w:t xml:space="preserve"> </w:t>
      </w:r>
      <w:r>
        <w:t>Lourdes,</w:t>
      </w:r>
      <w:r w:rsidR="008C15A7">
        <w:t xml:space="preserve"> </w:t>
      </w:r>
      <w:r>
        <w:t>which</w:t>
      </w:r>
      <w:r w:rsidR="008C15A7">
        <w:t xml:space="preserve"> </w:t>
      </w:r>
      <w:r>
        <w:t>provided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foundation</w:t>
      </w:r>
      <w:r w:rsidR="008C15A7">
        <w:t xml:space="preserve"> </w:t>
      </w:r>
      <w:r>
        <w:t>of</w:t>
      </w:r>
      <w:r w:rsidR="008C15A7">
        <w:t xml:space="preserve"> </w:t>
      </w:r>
      <w:r>
        <w:t>faith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Gospel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graduated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Catholic</w:t>
      </w:r>
      <w:r w:rsidR="008C15A7">
        <w:t xml:space="preserve"> </w:t>
      </w:r>
      <w:r>
        <w:t>college,</w:t>
      </w:r>
      <w:r w:rsidR="008C15A7">
        <w:t xml:space="preserve"> </w:t>
      </w:r>
      <w:r>
        <w:t>Villanova</w:t>
      </w:r>
      <w:r w:rsidR="008C15A7">
        <w:t xml:space="preserve"> </w:t>
      </w:r>
      <w:r>
        <w:t>University.</w:t>
      </w:r>
    </w:p>
    <w:p w14:paraId="7C66D243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however,</w:t>
      </w:r>
      <w:r w:rsidR="008C15A7">
        <w:t xml:space="preserve"> </w:t>
      </w:r>
      <w:r>
        <w:t>was</w:t>
      </w:r>
      <w:r w:rsidR="008C15A7">
        <w:t xml:space="preserve"> </w:t>
      </w:r>
      <w:r>
        <w:t>born</w:t>
      </w:r>
      <w:r w:rsidR="008C15A7">
        <w:t xml:space="preserve"> </w:t>
      </w:r>
      <w:r>
        <w:t>into</w:t>
      </w:r>
      <w:r w:rsidR="008C15A7">
        <w:t xml:space="preserve"> </w:t>
      </w:r>
      <w:r>
        <w:t>and</w:t>
      </w:r>
      <w:r w:rsidR="008C15A7">
        <w:t xml:space="preserve"> </w:t>
      </w:r>
      <w:r>
        <w:t>lived</w:t>
      </w:r>
      <w:r w:rsidR="008C15A7">
        <w:t xml:space="preserve"> </w:t>
      </w:r>
      <w:r>
        <w:t>a</w:t>
      </w:r>
      <w:r w:rsidR="008C15A7">
        <w:t xml:space="preserve"> </w:t>
      </w:r>
      <w:r>
        <w:t>devoted</w:t>
      </w:r>
      <w:r w:rsidR="008C15A7">
        <w:t xml:space="preserve"> </w:t>
      </w:r>
      <w:r>
        <w:t>life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Church,</w:t>
      </w:r>
      <w:r w:rsidR="008C15A7">
        <w:t xml:space="preserve"> </w:t>
      </w:r>
      <w:r>
        <w:t>sometimes</w:t>
      </w:r>
      <w:r w:rsidR="008C15A7">
        <w:t xml:space="preserve"> </w:t>
      </w:r>
      <w:r>
        <w:t>colloquially</w:t>
      </w:r>
      <w:r w:rsidR="008C15A7">
        <w:t xml:space="preserve"> </w:t>
      </w:r>
      <w:r>
        <w:t>(and</w:t>
      </w:r>
      <w:r w:rsidR="008C15A7">
        <w:t xml:space="preserve"> </w:t>
      </w:r>
      <w:r>
        <w:t>incorrectly)</w:t>
      </w:r>
      <w:r w:rsidR="008C15A7">
        <w:t xml:space="preserve"> </w:t>
      </w:r>
      <w:r>
        <w:t>referred</w:t>
      </w:r>
      <w:r w:rsidR="008C15A7">
        <w:t xml:space="preserve"> </w:t>
      </w:r>
      <w:r>
        <w:t>to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Mormons.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married,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several</w:t>
      </w:r>
      <w:r w:rsidR="008C15A7">
        <w:t xml:space="preserve"> </w:t>
      </w:r>
      <w:r>
        <w:t>conversations</w:t>
      </w:r>
      <w:r w:rsidR="008C15A7">
        <w:t xml:space="preserve"> </w:t>
      </w:r>
      <w:r>
        <w:t>around</w:t>
      </w:r>
      <w:r w:rsidR="008C15A7">
        <w:t xml:space="preserve"> </w:t>
      </w:r>
      <w:r>
        <w:t>our</w:t>
      </w:r>
      <w:r w:rsidR="008C15A7">
        <w:t xml:space="preserve"> </w:t>
      </w:r>
      <w:r>
        <w:t>future.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the</w:t>
      </w:r>
      <w:r w:rsidR="008C15A7">
        <w:t xml:space="preserve"> </w:t>
      </w:r>
      <w:r>
        <w:t>flexibility</w:t>
      </w:r>
      <w:r w:rsidR="008C15A7">
        <w:t xml:space="preserve"> </w:t>
      </w:r>
      <w:r>
        <w:t>to</w:t>
      </w:r>
      <w:r w:rsidR="008C15A7">
        <w:t xml:space="preserve"> </w:t>
      </w:r>
      <w:r>
        <w:t>ambitiously</w:t>
      </w:r>
      <w:r w:rsidR="008C15A7">
        <w:t xml:space="preserve"> </w:t>
      </w:r>
      <w:r>
        <w:t>chase</w:t>
      </w:r>
      <w:r w:rsidR="008C15A7">
        <w:t xml:space="preserve"> </w:t>
      </w:r>
      <w:r>
        <w:t>a</w:t>
      </w:r>
      <w:r w:rsidR="008C15A7">
        <w:t xml:space="preserve"> </w:t>
      </w:r>
      <w:r>
        <w:t>career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needed</w:t>
      </w:r>
      <w:r w:rsidR="008C15A7">
        <w:t xml:space="preserve"> </w:t>
      </w:r>
      <w:r>
        <w:t>understanding,</w:t>
      </w:r>
      <w:r w:rsidR="008C15A7">
        <w:t xml:space="preserve"> </w:t>
      </w:r>
      <w:r>
        <w:t>support</w:t>
      </w:r>
      <w:r w:rsidR="008C15A7">
        <w:t xml:space="preserve"> </w:t>
      </w:r>
      <w:r>
        <w:t>and</w:t>
      </w:r>
      <w:r w:rsidR="008C15A7">
        <w:t xml:space="preserve"> </w:t>
      </w:r>
      <w:r>
        <w:t>patience</w:t>
      </w:r>
      <w:r w:rsidR="008C15A7">
        <w:t xml:space="preserve"> </w:t>
      </w:r>
      <w:r>
        <w:t>as</w:t>
      </w:r>
      <w:r w:rsidR="008C15A7">
        <w:t xml:space="preserve"> </w:t>
      </w:r>
      <w:r>
        <w:t>that</w:t>
      </w:r>
      <w:r w:rsidR="008C15A7">
        <w:t xml:space="preserve"> </w:t>
      </w:r>
      <w:r>
        <w:t>meant</w:t>
      </w:r>
      <w:r w:rsidR="008C15A7">
        <w:t xml:space="preserve"> </w:t>
      </w:r>
      <w:r>
        <w:t>staying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east</w:t>
      </w:r>
      <w:r w:rsidR="008C15A7">
        <w:t xml:space="preserve"> </w:t>
      </w:r>
      <w:r>
        <w:t>coast.</w:t>
      </w:r>
      <w:r w:rsidR="008C15A7">
        <w:t xml:space="preserve"> </w:t>
      </w:r>
      <w:r>
        <w:t>In</w:t>
      </w:r>
      <w:r w:rsidR="008C15A7">
        <w:t xml:space="preserve"> </w:t>
      </w:r>
      <w:r>
        <w:t>other</w:t>
      </w:r>
      <w:r w:rsidR="008C15A7">
        <w:t xml:space="preserve"> </w:t>
      </w:r>
      <w:r>
        <w:t>words,</w:t>
      </w:r>
      <w:r w:rsidR="008C15A7">
        <w:t xml:space="preserve"> </w:t>
      </w:r>
      <w:r>
        <w:t>I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pressured</w:t>
      </w:r>
      <w:r w:rsidR="008C15A7">
        <w:t xml:space="preserve"> </w:t>
      </w:r>
      <w:r>
        <w:t>into</w:t>
      </w:r>
      <w:r w:rsidR="008C15A7">
        <w:t xml:space="preserve"> </w:t>
      </w:r>
      <w:r>
        <w:t>moving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home</w:t>
      </w:r>
      <w:r w:rsidR="008C15A7">
        <w:t xml:space="preserve"> </w:t>
      </w:r>
      <w:r>
        <w:t>state</w:t>
      </w:r>
      <w:r w:rsidR="008C15A7">
        <w:t xml:space="preserve"> </w:t>
      </w:r>
      <w:r>
        <w:t>of</w:t>
      </w:r>
      <w:r w:rsidR="008C15A7">
        <w:t xml:space="preserve"> </w:t>
      </w:r>
      <w:r>
        <w:t>Utah.</w:t>
      </w:r>
      <w:r w:rsidR="008C15A7">
        <w:t xml:space="preserve"> </w:t>
      </w:r>
      <w:r>
        <w:t>Lisa</w:t>
      </w:r>
      <w:r w:rsidR="008C15A7">
        <w:t xml:space="preserve"> </w:t>
      </w:r>
      <w:r>
        <w:t>quickly</w:t>
      </w:r>
      <w:r w:rsidR="008C15A7">
        <w:t xml:space="preserve"> </w:t>
      </w:r>
      <w:r>
        <w:t>agreed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much</w:t>
      </w:r>
      <w:r w:rsidR="008C15A7">
        <w:t xml:space="preserve"> </w:t>
      </w:r>
      <w:r>
        <w:t>tighter</w:t>
      </w:r>
      <w:r w:rsidR="008C15A7">
        <w:t xml:space="preserve"> </w:t>
      </w:r>
      <w:r>
        <w:t>handle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WMI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much</w:t>
      </w:r>
      <w:r w:rsidR="008C15A7">
        <w:t xml:space="preserve"> </w:t>
      </w:r>
      <w:r>
        <w:t>longer</w:t>
      </w:r>
      <w:r w:rsidR="008C15A7">
        <w:t xml:space="preserve"> </w:t>
      </w:r>
      <w:r>
        <w:t>lens</w:t>
      </w:r>
      <w:r w:rsidR="008C15A7">
        <w:t xml:space="preserve"> </w:t>
      </w:r>
      <w:r>
        <w:t>than</w:t>
      </w:r>
      <w:r w:rsidR="008C15A7">
        <w:t xml:space="preserve"> </w:t>
      </w:r>
      <w:r>
        <w:t>I</w:t>
      </w:r>
      <w:r w:rsidR="008C15A7">
        <w:t xml:space="preserve"> </w:t>
      </w:r>
      <w:r>
        <w:t>did.</w:t>
      </w:r>
      <w:r w:rsidR="008C15A7">
        <w:t xml:space="preserve"> </w:t>
      </w:r>
      <w:r>
        <w:t>She</w:t>
      </w:r>
      <w:r w:rsidR="008C15A7">
        <w:t xml:space="preserve"> </w:t>
      </w:r>
      <w:r>
        <w:t>wanted</w:t>
      </w:r>
      <w:r w:rsidR="008C15A7">
        <w:t xml:space="preserve"> </w:t>
      </w:r>
      <w:r>
        <w:t>a</w:t>
      </w:r>
      <w:r w:rsidR="008C15A7">
        <w:t xml:space="preserve"> </w:t>
      </w:r>
      <w:r>
        <w:t>commitment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support</w:t>
      </w:r>
      <w:r w:rsidR="008C15A7">
        <w:t xml:space="preserve"> </w:t>
      </w:r>
      <w:r>
        <w:t>her</w:t>
      </w:r>
      <w:r w:rsidR="008C15A7">
        <w:t xml:space="preserve"> </w:t>
      </w:r>
      <w:r>
        <w:t>faith</w:t>
      </w:r>
      <w:r w:rsidR="008C15A7">
        <w:t xml:space="preserve"> </w:t>
      </w:r>
      <w:r>
        <w:t>and</w:t>
      </w:r>
      <w:r w:rsidR="008C15A7">
        <w:t xml:space="preserve"> </w:t>
      </w:r>
      <w:r>
        <w:t>raise</w:t>
      </w:r>
      <w:r w:rsidR="008C15A7">
        <w:t xml:space="preserve"> </w:t>
      </w:r>
      <w:r>
        <w:t>our</w:t>
      </w:r>
      <w:r w:rsidR="008C15A7">
        <w:t xml:space="preserve"> </w:t>
      </w:r>
      <w:r>
        <w:t>future</w:t>
      </w:r>
      <w:r w:rsidR="008C15A7">
        <w:t xml:space="preserve"> </w:t>
      </w:r>
      <w:r>
        <w:t>children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Church.</w:t>
      </w:r>
      <w:r w:rsidR="008C15A7">
        <w:t xml:space="preserve"> </w:t>
      </w:r>
      <w:r>
        <w:t>With</w:t>
      </w:r>
      <w:r w:rsidR="008C15A7">
        <w:t xml:space="preserve"> </w:t>
      </w:r>
      <w:r>
        <w:t>neither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having</w:t>
      </w:r>
      <w:r w:rsidR="008C15A7">
        <w:t xml:space="preserve"> </w:t>
      </w:r>
      <w:r>
        <w:t>a</w:t>
      </w:r>
      <w:r w:rsidR="008C15A7">
        <w:t xml:space="preserve"> </w:t>
      </w:r>
      <w:r>
        <w:t>nickel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names,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our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prenup.</w:t>
      </w:r>
    </w:p>
    <w:p w14:paraId="0F9D6208" w14:textId="77777777" w:rsidR="00017929" w:rsidRDefault="00E949E9" w:rsidP="008F1C01">
      <w:pPr>
        <w:pStyle w:val="Body-TextTx"/>
      </w:pPr>
      <w:r>
        <w:t>Lisa</w:t>
      </w:r>
      <w:r w:rsidR="008C15A7">
        <w:t xml:space="preserve"> </w:t>
      </w:r>
      <w:r>
        <w:t>led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spiritually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20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marriage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go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hour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three-hour</w:t>
      </w:r>
      <w:r w:rsidR="008C15A7">
        <w:t xml:space="preserve"> </w:t>
      </w:r>
      <w:r>
        <w:t>church</w:t>
      </w:r>
      <w:r w:rsidR="008C15A7">
        <w:t xml:space="preserve"> </w:t>
      </w:r>
      <w:r>
        <w:t>service</w:t>
      </w:r>
      <w:r w:rsidR="008C15A7">
        <w:t xml:space="preserve"> </w:t>
      </w:r>
      <w:r>
        <w:t>on</w:t>
      </w:r>
      <w:r w:rsidR="008C15A7">
        <w:t xml:space="preserve"> </w:t>
      </w:r>
      <w:r>
        <w:t>Sundays,</w:t>
      </w:r>
      <w:r w:rsidR="008C15A7">
        <w:t xml:space="preserve"> </w:t>
      </w:r>
      <w:r>
        <w:t>participate</w:t>
      </w:r>
      <w:r w:rsidR="008C15A7">
        <w:t xml:space="preserve"> </w:t>
      </w:r>
      <w:r>
        <w:t>in</w:t>
      </w:r>
      <w:r w:rsidR="008C15A7">
        <w:t xml:space="preserve"> </w:t>
      </w:r>
      <w:r>
        <w:t>family</w:t>
      </w:r>
      <w:r w:rsidR="008C15A7">
        <w:t xml:space="preserve"> </w:t>
      </w:r>
      <w:r>
        <w:t>home</w:t>
      </w:r>
      <w:r w:rsidR="008C15A7">
        <w:t xml:space="preserve"> </w:t>
      </w:r>
      <w:r>
        <w:t>evenings</w:t>
      </w:r>
      <w:r w:rsidR="008C15A7">
        <w:t xml:space="preserve"> </w:t>
      </w:r>
      <w:r>
        <w:t>each</w:t>
      </w:r>
      <w:r w:rsidR="008C15A7">
        <w:t xml:space="preserve"> </w:t>
      </w:r>
      <w:r>
        <w:t>week</w:t>
      </w:r>
      <w:r w:rsidR="008C15A7">
        <w:t xml:space="preserve"> </w:t>
      </w:r>
      <w:r>
        <w:t>and</w:t>
      </w:r>
      <w:r w:rsidR="008C15A7">
        <w:t xml:space="preserve"> </w:t>
      </w:r>
      <w:r>
        <w:t>scripture</w:t>
      </w:r>
      <w:r w:rsidR="008C15A7">
        <w:t xml:space="preserve"> </w:t>
      </w:r>
      <w:r>
        <w:t>study.</w:t>
      </w:r>
      <w:r w:rsidR="008C15A7">
        <w:t xml:space="preserve"> </w:t>
      </w:r>
      <w:r>
        <w:t>We</w:t>
      </w:r>
      <w:r w:rsidR="008C15A7">
        <w:t xml:space="preserve"> </w:t>
      </w:r>
      <w:r>
        <w:t>paid</w:t>
      </w:r>
      <w:r w:rsidR="008C15A7">
        <w:t xml:space="preserve"> </w:t>
      </w:r>
      <w:r>
        <w:t>tithing,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10%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earnings,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girls</w:t>
      </w:r>
      <w:r w:rsidR="008C15A7">
        <w:t xml:space="preserve"> </w:t>
      </w:r>
      <w:r>
        <w:t>were</w:t>
      </w:r>
      <w:r w:rsidR="008C15A7">
        <w:t xml:space="preserve"> </w:t>
      </w:r>
      <w:r>
        <w:t>baptized</w:t>
      </w:r>
      <w:r w:rsidR="008C15A7">
        <w:t xml:space="preserve"> </w:t>
      </w:r>
      <w:r>
        <w:t>and</w:t>
      </w:r>
      <w:r w:rsidR="008C15A7">
        <w:t xml:space="preserve"> </w:t>
      </w:r>
      <w:r>
        <w:t>remain</w:t>
      </w:r>
      <w:r w:rsidR="008C15A7">
        <w:t xml:space="preserve"> </w:t>
      </w:r>
      <w:r>
        <w:t>active</w:t>
      </w:r>
      <w:r w:rsidR="008C15A7">
        <w:t xml:space="preserve"> </w:t>
      </w:r>
      <w:r>
        <w:t>members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Church.</w:t>
      </w:r>
    </w:p>
    <w:p w14:paraId="23C692F7" w14:textId="77777777" w:rsidR="00722F53" w:rsidRDefault="00E949E9" w:rsidP="008F1C01">
      <w:pPr>
        <w:pStyle w:val="Body-TextTx"/>
      </w:pPr>
      <w:r>
        <w:t>Many</w:t>
      </w:r>
      <w:r w:rsidR="008C15A7">
        <w:t xml:space="preserve"> </w:t>
      </w:r>
      <w:r>
        <w:t>people</w:t>
      </w:r>
      <w:r w:rsidR="008C15A7">
        <w:t xml:space="preserve"> </w:t>
      </w:r>
      <w:r>
        <w:t>ask</w:t>
      </w:r>
      <w:r w:rsidR="008C15A7">
        <w:t xml:space="preserve"> </w:t>
      </w:r>
      <w:r>
        <w:t>what</w:t>
      </w:r>
      <w:r w:rsidR="008C15A7">
        <w:t xml:space="preserve"> </w:t>
      </w:r>
      <w:r>
        <w:t>moved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convert</w:t>
      </w:r>
      <w:r w:rsidR="008C15A7">
        <w:t xml:space="preserve"> </w:t>
      </w:r>
      <w:r>
        <w:t>after</w:t>
      </w:r>
      <w:r w:rsidR="008C15A7">
        <w:t xml:space="preserve"> </w:t>
      </w:r>
      <w:r>
        <w:t>almost</w:t>
      </w:r>
      <w:r w:rsidR="008C15A7">
        <w:t xml:space="preserve"> </w:t>
      </w:r>
      <w:r>
        <w:t>two</w:t>
      </w:r>
      <w:r w:rsidR="008C15A7">
        <w:t xml:space="preserve"> </w:t>
      </w:r>
      <w:r>
        <w:t>decades.</w:t>
      </w:r>
      <w:r w:rsidR="008C15A7">
        <w:t xml:space="preserve"> 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looking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Hollywood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getting</w:t>
      </w:r>
      <w:r w:rsidR="008C15A7">
        <w:t xml:space="preserve"> </w:t>
      </w:r>
      <w:r>
        <w:t>struck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lightning</w:t>
      </w:r>
      <w:r w:rsidR="008C15A7">
        <w:t xml:space="preserve"> </w:t>
      </w:r>
      <w:r>
        <w:t>bolt.</w:t>
      </w:r>
      <w:r w:rsidR="008C15A7">
        <w:t xml:space="preserve"> </w:t>
      </w:r>
      <w:r>
        <w:t>However,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moments.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analogous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rock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pound</w:t>
      </w:r>
      <w:r w:rsidR="008C15A7">
        <w:t xml:space="preserve"> </w:t>
      </w:r>
      <w:r>
        <w:t>the</w:t>
      </w:r>
      <w:r w:rsidR="008C15A7">
        <w:t xml:space="preserve"> </w:t>
      </w:r>
      <w:r>
        <w:t>rock</w:t>
      </w:r>
      <w:r w:rsidR="008C15A7">
        <w:t xml:space="preserve"> </w:t>
      </w:r>
      <w:r>
        <w:t>and</w:t>
      </w:r>
      <w:r w:rsidR="008C15A7">
        <w:t xml:space="preserve"> </w:t>
      </w:r>
      <w:r>
        <w:t>pound</w:t>
      </w:r>
      <w:r w:rsidR="008C15A7">
        <w:t xml:space="preserve"> </w:t>
      </w:r>
      <w:r>
        <w:t>the</w:t>
      </w:r>
      <w:r w:rsidR="008C15A7">
        <w:t xml:space="preserve"> </w:t>
      </w:r>
      <w:r>
        <w:t>rock</w:t>
      </w:r>
      <w:r w:rsidR="008C15A7">
        <w:t xml:space="preserve"> </w:t>
      </w:r>
      <w:r>
        <w:t>a</w:t>
      </w:r>
      <w:r w:rsidR="008C15A7">
        <w:t xml:space="preserve"> </w:t>
      </w:r>
      <w:r>
        <w:t>thousand</w:t>
      </w:r>
      <w:r w:rsidR="008C15A7">
        <w:t xml:space="preserve"> </w:t>
      </w:r>
      <w:r>
        <w:t>times.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that</w:t>
      </w:r>
      <w:r w:rsidR="008C15A7">
        <w:t xml:space="preserve"> </w:t>
      </w:r>
      <w:r>
        <w:t>last</w:t>
      </w:r>
      <w:r w:rsidR="008C15A7">
        <w:t xml:space="preserve"> </w:t>
      </w:r>
      <w:r>
        <w:t>hit</w:t>
      </w:r>
      <w:r w:rsidR="008C15A7">
        <w:t xml:space="preserve"> </w:t>
      </w:r>
      <w:r>
        <w:t>that</w:t>
      </w:r>
      <w:r w:rsidR="008C15A7">
        <w:t xml:space="preserve"> </w:t>
      </w:r>
      <w:r>
        <w:t>causes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break</w:t>
      </w:r>
      <w:r w:rsidR="008C15A7">
        <w:t xml:space="preserve"> </w:t>
      </w:r>
      <w:r>
        <w:t>apart,</w:t>
      </w:r>
      <w:r w:rsidR="008C15A7">
        <w:t xml:space="preserve"> </w:t>
      </w:r>
      <w:r>
        <w:t>but</w:t>
      </w:r>
      <w:r w:rsidR="008C15A7">
        <w:t xml:space="preserve"> </w:t>
      </w:r>
      <w:r>
        <w:t>the</w:t>
      </w:r>
      <w:r w:rsidR="008C15A7">
        <w:t xml:space="preserve"> </w:t>
      </w:r>
      <w:r>
        <w:t>thousands</w:t>
      </w:r>
      <w:r w:rsidR="008C15A7">
        <w:t xml:space="preserve"> </w:t>
      </w:r>
      <w:r>
        <w:t>of</w:t>
      </w:r>
      <w:r w:rsidR="008C15A7">
        <w:t xml:space="preserve"> </w:t>
      </w:r>
      <w:r>
        <w:t>hits</w:t>
      </w:r>
      <w:r w:rsidR="008C15A7">
        <w:t xml:space="preserve"> </w:t>
      </w:r>
      <w:r>
        <w:t>before</w:t>
      </w:r>
      <w:r w:rsidR="008C15A7">
        <w:t xml:space="preserve"> </w:t>
      </w:r>
      <w:r>
        <w:t>it.</w:t>
      </w:r>
    </w:p>
    <w:p w14:paraId="1400E134" w14:textId="77777777" w:rsidR="00017929" w:rsidRDefault="00E949E9" w:rsidP="008F1C01">
      <w:pPr>
        <w:pStyle w:val="Body-TextTx"/>
      </w:pPr>
      <w:r>
        <w:t>While</w:t>
      </w:r>
      <w:r w:rsidR="008C15A7">
        <w:t xml:space="preserve"> </w:t>
      </w:r>
      <w:r>
        <w:t>Lisa</w:t>
      </w:r>
      <w:r w:rsidR="008C15A7">
        <w:t xml:space="preserve"> </w:t>
      </w:r>
      <w:r>
        <w:t>never</w:t>
      </w:r>
      <w:r w:rsidR="008C15A7">
        <w:t xml:space="preserve"> </w:t>
      </w:r>
      <w:r>
        <w:t>pushed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baptized,</w:t>
      </w:r>
      <w:r w:rsidR="008C15A7">
        <w:t xml:space="preserve"> </w:t>
      </w:r>
      <w:r>
        <w:t>my</w:t>
      </w:r>
      <w:r w:rsidR="008C15A7">
        <w:t xml:space="preserve"> </w:t>
      </w:r>
      <w:r>
        <w:t>children</w:t>
      </w:r>
      <w:r w:rsidR="008C15A7">
        <w:t xml:space="preserve"> </w:t>
      </w:r>
      <w:r>
        <w:t>did.</w:t>
      </w:r>
      <w:r w:rsidR="008C15A7">
        <w:t xml:space="preserve"> </w:t>
      </w:r>
      <w:r>
        <w:t>Alexa</w:t>
      </w:r>
      <w:r w:rsidR="008C15A7">
        <w:t xml:space="preserve"> </w:t>
      </w:r>
      <w:r>
        <w:t>took</w:t>
      </w:r>
      <w:r w:rsidR="008C15A7">
        <w:t xml:space="preserve"> </w:t>
      </w:r>
      <w:r>
        <w:t>great</w:t>
      </w:r>
      <w:r w:rsidR="008C15A7">
        <w:t xml:space="preserve"> </w:t>
      </w:r>
      <w:r>
        <w:t>joy</w:t>
      </w:r>
      <w:r w:rsidR="008C15A7">
        <w:t xml:space="preserve"> </w:t>
      </w:r>
      <w:r>
        <w:t>in</w:t>
      </w:r>
      <w:r w:rsidR="008C15A7">
        <w:t xml:space="preserve"> </w:t>
      </w:r>
      <w:r>
        <w:t>telling</w:t>
      </w:r>
      <w:r w:rsidR="008C15A7">
        <w:t xml:space="preserve"> </w:t>
      </w:r>
      <w:r>
        <w:t>me,</w:t>
      </w:r>
      <w:r w:rsidR="008C15A7">
        <w:t xml:space="preserve"> </w:t>
      </w:r>
      <w:r w:rsidR="00610349">
        <w:t>“</w:t>
      </w:r>
      <w:r>
        <w:t>Daddy,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getting</w:t>
      </w:r>
      <w:r w:rsidR="008C15A7">
        <w:t xml:space="preserve"> </w:t>
      </w:r>
      <w:r>
        <w:t>married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Temple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be</w:t>
      </w:r>
      <w:r w:rsidR="008C15A7">
        <w:t xml:space="preserve"> </w:t>
      </w:r>
      <w:r>
        <w:t>there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it.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lastRenderedPageBreak/>
        <w:t>non-member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Church,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true,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not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attend</w:t>
      </w:r>
      <w:r w:rsidR="008C15A7">
        <w:t xml:space="preserve"> </w:t>
      </w:r>
      <w:r>
        <w:t>Alexa</w:t>
      </w:r>
      <w:r w:rsidR="00610349">
        <w:t>’</w:t>
      </w:r>
      <w:r>
        <w:t>s</w:t>
      </w:r>
      <w:r w:rsidR="008C15A7">
        <w:t xml:space="preserve"> </w:t>
      </w:r>
      <w:r>
        <w:t>wedding</w:t>
      </w:r>
      <w:r w:rsidR="008C15A7">
        <w:t xml:space="preserve"> </w:t>
      </w:r>
      <w:r>
        <w:t>ceremony.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teasing,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moment</w:t>
      </w:r>
      <w:r w:rsidR="008C15A7">
        <w:t xml:space="preserve"> </w:t>
      </w:r>
      <w:r>
        <w:t>of</w:t>
      </w:r>
      <w:r w:rsidR="008C15A7">
        <w:t xml:space="preserve"> </w:t>
      </w:r>
      <w:r>
        <w:t>peaceful</w:t>
      </w:r>
      <w:r w:rsidR="008C15A7">
        <w:t xml:space="preserve"> </w:t>
      </w:r>
      <w:r>
        <w:t>reflection</w:t>
      </w:r>
      <w:r w:rsidR="00C33184">
        <w:t>—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late</w:t>
      </w:r>
      <w:r w:rsidR="008C15A7">
        <w:t xml:space="preserve"> </w:t>
      </w:r>
      <w:r>
        <w:t>flight</w:t>
      </w:r>
      <w:r w:rsidR="008C15A7">
        <w:t xml:space="preserve"> </w:t>
      </w:r>
      <w:r>
        <w:t>delayed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runway,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home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hard</w:t>
      </w:r>
      <w:r w:rsidR="008C15A7">
        <w:t xml:space="preserve"> </w:t>
      </w:r>
      <w:r>
        <w:t>workout</w:t>
      </w:r>
      <w:r w:rsidR="008C15A7">
        <w:t xml:space="preserve"> </w:t>
      </w:r>
      <w:r>
        <w:t>or</w:t>
      </w:r>
      <w:r w:rsidR="008C15A7">
        <w:t xml:space="preserve"> </w:t>
      </w:r>
      <w:r>
        <w:t>sitting</w:t>
      </w:r>
      <w:r w:rsidR="008C15A7">
        <w:t xml:space="preserve"> </w:t>
      </w:r>
      <w:r>
        <w:t>quietly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beach</w:t>
      </w:r>
      <w:r w:rsidR="00C33184">
        <w:t>—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difficult</w:t>
      </w:r>
      <w:r w:rsidR="008C15A7">
        <w:t xml:space="preserve"> </w:t>
      </w:r>
      <w:r>
        <w:t>it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not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that</w:t>
      </w:r>
      <w:r w:rsidR="008C15A7">
        <w:t xml:space="preserve"> </w:t>
      </w:r>
      <w:r w:rsidR="00610349">
        <w:t>“</w:t>
      </w:r>
      <w:r>
        <w:t>Father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Bride</w:t>
      </w:r>
      <w:r w:rsidR="00610349">
        <w:t>”</w:t>
      </w:r>
      <w:r w:rsidR="008C15A7">
        <w:t xml:space="preserve"> </w:t>
      </w:r>
      <w:r>
        <w:t>moment.</w:t>
      </w:r>
      <w:r w:rsidR="008C15A7">
        <w:t xml:space="preserve"> </w:t>
      </w:r>
      <w:r>
        <w:t>So,</w:t>
      </w:r>
      <w:r w:rsidR="008C15A7">
        <w:t xml:space="preserve"> </w:t>
      </w:r>
      <w:r>
        <w:t>yes</w:t>
      </w:r>
      <w:r w:rsidR="008C15A7">
        <w:t xml:space="preserve"> </w:t>
      </w:r>
      <w:r>
        <w:t>she</w:t>
      </w:r>
      <w:r w:rsidR="008C15A7">
        <w:t xml:space="preserve"> </w:t>
      </w:r>
      <w:r>
        <w:t>got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  <w:r w:rsidR="008C15A7">
        <w:t xml:space="preserve"> </w:t>
      </w:r>
      <w:r>
        <w:t>That</w:t>
      </w:r>
      <w:r w:rsidR="008C15A7">
        <w:t xml:space="preserve"> </w:t>
      </w:r>
      <w:r>
        <w:t>said,</w:t>
      </w:r>
      <w:r w:rsidR="008C15A7">
        <w:t xml:space="preserve"> </w:t>
      </w:r>
      <w:r>
        <w:t>a</w:t>
      </w:r>
      <w:r w:rsidR="008C15A7">
        <w:t xml:space="preserve"> </w:t>
      </w:r>
      <w:r>
        <w:t>decision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baptized</w:t>
      </w:r>
      <w:r w:rsidR="008C15A7">
        <w:t xml:space="preserve"> </w:t>
      </w:r>
      <w:r>
        <w:t>into</w:t>
      </w:r>
      <w:r w:rsidR="008C15A7">
        <w:t xml:space="preserve"> </w:t>
      </w:r>
      <w:r>
        <w:t>another</w:t>
      </w:r>
      <w:r w:rsidR="008C15A7">
        <w:t xml:space="preserve"> </w:t>
      </w:r>
      <w:r>
        <w:t>faith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deeper</w:t>
      </w:r>
      <w:r w:rsidR="008C15A7">
        <w:t xml:space="preserve"> </w:t>
      </w:r>
      <w:r>
        <w:t>than</w:t>
      </w:r>
      <w:r w:rsidR="008C15A7">
        <w:t xml:space="preserve"> </w:t>
      </w:r>
      <w:r>
        <w:t>missing</w:t>
      </w:r>
      <w:r w:rsidR="008C15A7">
        <w:t xml:space="preserve"> </w:t>
      </w:r>
      <w:r>
        <w:t>a</w:t>
      </w:r>
      <w:r w:rsidR="008C15A7">
        <w:t xml:space="preserve"> </w:t>
      </w:r>
      <w:r>
        <w:t>wedding,</w:t>
      </w:r>
      <w:r w:rsidR="008C15A7">
        <w:t xml:space="preserve"> </w:t>
      </w:r>
      <w:r>
        <w:t>even</w:t>
      </w:r>
      <w:r w:rsidR="008C15A7">
        <w:t xml:space="preserve"> </w:t>
      </w:r>
      <w:r>
        <w:t>if</w:t>
      </w:r>
      <w:r w:rsidR="008C15A7">
        <w:t xml:space="preserve"> </w:t>
      </w:r>
      <w:r>
        <w:t>she</w:t>
      </w:r>
      <w:r w:rsidR="008C15A7">
        <w:t xml:space="preserve"> </w:t>
      </w:r>
      <w:r>
        <w:t>is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born.</w:t>
      </w:r>
      <w:r w:rsidR="008C15A7">
        <w:t xml:space="preserve"> </w:t>
      </w:r>
      <w:r>
        <w:t>My</w:t>
      </w:r>
      <w:r w:rsidR="008C15A7">
        <w:t xml:space="preserve"> </w:t>
      </w:r>
      <w:r>
        <w:t>other</w:t>
      </w:r>
      <w:r w:rsidR="008C15A7">
        <w:t xml:space="preserve"> </w:t>
      </w:r>
      <w:r>
        <w:t>two</w:t>
      </w:r>
      <w:r w:rsidR="008C15A7">
        <w:t xml:space="preserve"> </w:t>
      </w:r>
      <w:r>
        <w:t>daughters,</w:t>
      </w:r>
      <w:r w:rsidR="008C15A7">
        <w:t xml:space="preserve"> </w:t>
      </w:r>
      <w:r>
        <w:t>Kira</w:t>
      </w:r>
      <w:r w:rsidR="008C15A7">
        <w:t xml:space="preserve"> </w:t>
      </w:r>
      <w:r>
        <w:t>and</w:t>
      </w:r>
      <w:r w:rsidR="008C15A7">
        <w:t xml:space="preserve"> </w:t>
      </w:r>
      <w:r>
        <w:t>Eliza,</w:t>
      </w:r>
      <w:r w:rsidR="008C15A7">
        <w:t xml:space="preserve"> </w:t>
      </w:r>
      <w:r>
        <w:t>would</w:t>
      </w:r>
      <w:r w:rsidR="008C15A7">
        <w:t xml:space="preserve"> </w:t>
      </w:r>
      <w:r>
        <w:t>take</w:t>
      </w:r>
      <w:r w:rsidR="008C15A7">
        <w:t xml:space="preserve"> </w:t>
      </w:r>
      <w:r>
        <w:t>their</w:t>
      </w:r>
      <w:r w:rsidR="008C15A7">
        <w:t xml:space="preserve"> </w:t>
      </w:r>
      <w:r>
        <w:t>concerns</w:t>
      </w:r>
      <w:r w:rsidR="008C15A7">
        <w:t xml:space="preserve"> </w:t>
      </w:r>
      <w:r>
        <w:t>to</w:t>
      </w:r>
      <w:r w:rsidR="008C15A7">
        <w:t xml:space="preserve"> </w:t>
      </w:r>
      <w:r>
        <w:t>their</w:t>
      </w:r>
      <w:r w:rsidR="008C15A7">
        <w:t xml:space="preserve"> </w:t>
      </w:r>
      <w:r>
        <w:t>mother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struggled,</w:t>
      </w:r>
      <w:r w:rsidR="008C15A7">
        <w:t xml:space="preserve"> </w:t>
      </w:r>
      <w:r>
        <w:t>had</w:t>
      </w:r>
      <w:r w:rsidR="008C15A7">
        <w:t xml:space="preserve"> </w:t>
      </w:r>
      <w:r>
        <w:t>questions</w:t>
      </w:r>
      <w:r w:rsidR="008C15A7">
        <w:t xml:space="preserve"> </w:t>
      </w:r>
      <w:r>
        <w:t>or</w:t>
      </w:r>
      <w:r w:rsidR="008C15A7">
        <w:t xml:space="preserve"> </w:t>
      </w:r>
      <w:r>
        <w:t>were</w:t>
      </w:r>
      <w:r w:rsidR="008C15A7">
        <w:t xml:space="preserve"> </w:t>
      </w:r>
      <w:r>
        <w:t>confused.</w:t>
      </w:r>
      <w:r w:rsidR="008C15A7">
        <w:t xml:space="preserve"> </w:t>
      </w:r>
      <w:r>
        <w:t>For</w:t>
      </w:r>
      <w:r w:rsidR="008C15A7">
        <w:t xml:space="preserve"> </w:t>
      </w:r>
      <w:r>
        <w:t>example,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heard</w:t>
      </w:r>
      <w:r w:rsidR="008C15A7">
        <w:t xml:space="preserve"> </w:t>
      </w:r>
      <w:r>
        <w:t>their</w:t>
      </w:r>
      <w:r w:rsidR="008C15A7">
        <w:t xml:space="preserve"> </w:t>
      </w:r>
      <w:r>
        <w:t>Sunday</w:t>
      </w:r>
      <w:r w:rsidR="008C15A7">
        <w:t xml:space="preserve"> </w:t>
      </w:r>
      <w:r>
        <w:t>school</w:t>
      </w:r>
      <w:r w:rsidR="008C15A7">
        <w:t xml:space="preserve"> </w:t>
      </w:r>
      <w:r>
        <w:t>classmates</w:t>
      </w:r>
      <w:r w:rsidR="008C15A7">
        <w:t xml:space="preserve"> </w:t>
      </w:r>
      <w:r>
        <w:t>talk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sealed</w:t>
      </w:r>
      <w:r w:rsidR="008C15A7">
        <w:t xml:space="preserve"> </w:t>
      </w:r>
      <w:r>
        <w:t>to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wondered</w:t>
      </w:r>
      <w:r w:rsidR="008C15A7">
        <w:t xml:space="preserve"> </w:t>
      </w:r>
      <w:r>
        <w:t>what</w:t>
      </w:r>
      <w:r w:rsidR="008C15A7">
        <w:t xml:space="preserve"> </w:t>
      </w:r>
      <w:r>
        <w:t>would</w:t>
      </w:r>
      <w:r w:rsidR="008C15A7">
        <w:t xml:space="preserve"> </w:t>
      </w:r>
      <w:r>
        <w:t>happen</w:t>
      </w:r>
      <w:r w:rsidR="008C15A7">
        <w:t xml:space="preserve"> </w:t>
      </w:r>
      <w:r>
        <w:t>to</w:t>
      </w:r>
      <w:r w:rsidR="008C15A7">
        <w:t xml:space="preserve"> </w:t>
      </w:r>
      <w:r>
        <w:t>them.</w:t>
      </w:r>
      <w:r w:rsidR="008C15A7">
        <w:t xml:space="preserve"> </w:t>
      </w:r>
      <w:r>
        <w:t>(Lisa</w:t>
      </w:r>
      <w:r w:rsidR="008C15A7">
        <w:t xml:space="preserve"> </w:t>
      </w:r>
      <w:r>
        <w:t>would</w:t>
      </w:r>
      <w:r w:rsidR="008C15A7">
        <w:t xml:space="preserve"> </w:t>
      </w:r>
      <w:r>
        <w:t>later</w:t>
      </w:r>
      <w:r w:rsidR="008C15A7">
        <w:t xml:space="preserve"> </w:t>
      </w:r>
      <w:r>
        <w:t>tell</w:t>
      </w:r>
      <w:r w:rsidR="008C15A7">
        <w:t xml:space="preserve"> </w:t>
      </w:r>
      <w:r>
        <w:t>me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explained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there</w:t>
      </w:r>
      <w:r w:rsidR="008C15A7">
        <w:t xml:space="preserve"> </w:t>
      </w:r>
      <w:r>
        <w:t>for</w:t>
      </w:r>
      <w:r w:rsidR="008C15A7">
        <w:t xml:space="preserve"> </w:t>
      </w:r>
      <w:r>
        <w:t>them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counts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life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next.)</w:t>
      </w:r>
    </w:p>
    <w:p w14:paraId="00CC48B5" w14:textId="77777777" w:rsidR="00722F53" w:rsidRDefault="00E949E9" w:rsidP="008F1C01">
      <w:pPr>
        <w:pStyle w:val="Body-TextTx"/>
      </w:pPr>
      <w:r>
        <w:t>Timing</w:t>
      </w:r>
      <w:r w:rsidR="008C15A7">
        <w:t xml:space="preserve"> </w:t>
      </w:r>
      <w:r>
        <w:t>is</w:t>
      </w:r>
      <w:r w:rsidR="008C15A7">
        <w:t xml:space="preserve"> </w:t>
      </w:r>
      <w:r>
        <w:t>everything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filled</w:t>
      </w:r>
      <w:r w:rsidR="008C15A7">
        <w:t xml:space="preserve"> </w:t>
      </w:r>
      <w:r>
        <w:t>with</w:t>
      </w:r>
      <w:r w:rsidR="008C15A7">
        <w:t xml:space="preserve"> </w:t>
      </w:r>
      <w:r>
        <w:t>what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friend,</w:t>
      </w:r>
      <w:r w:rsidR="008C15A7">
        <w:t xml:space="preserve"> </w:t>
      </w:r>
      <w:r>
        <w:t>Brian</w:t>
      </w:r>
      <w:r w:rsidR="008C15A7">
        <w:t xml:space="preserve"> </w:t>
      </w:r>
      <w:r>
        <w:t>Blair</w:t>
      </w:r>
      <w:r w:rsidR="008C15A7">
        <w:t xml:space="preserve"> </w:t>
      </w:r>
      <w:r>
        <w:t>calls</w:t>
      </w:r>
      <w:r w:rsidR="008C15A7">
        <w:t xml:space="preserve"> </w:t>
      </w:r>
      <w:r>
        <w:t>universe</w:t>
      </w:r>
      <w:r w:rsidR="008C15A7">
        <w:t xml:space="preserve"> </w:t>
      </w:r>
      <w:r>
        <w:t>moments,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happen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reason</w:t>
      </w:r>
      <w:r w:rsidR="008C15A7">
        <w:t xml:space="preserve"> </w:t>
      </w:r>
      <w:r>
        <w:t>and</w:t>
      </w:r>
      <w:r w:rsidR="008C15A7">
        <w:t xml:space="preserve"> </w:t>
      </w:r>
      <w:r>
        <w:t>people,</w:t>
      </w:r>
      <w:r w:rsidR="008C15A7">
        <w:t xml:space="preserve"> </w:t>
      </w:r>
      <w:r>
        <w:t>places</w:t>
      </w:r>
      <w:r w:rsidR="008C15A7">
        <w:t xml:space="preserve"> </w:t>
      </w:r>
      <w:r>
        <w:t>and</w:t>
      </w:r>
      <w:r w:rsidR="008C15A7">
        <w:t xml:space="preserve"> </w:t>
      </w:r>
      <w:r>
        <w:t>events</w:t>
      </w:r>
      <w:r w:rsidR="008C15A7">
        <w:t xml:space="preserve"> </w:t>
      </w:r>
      <w:r>
        <w:t>seemingly</w:t>
      </w:r>
      <w:r w:rsidR="008C15A7">
        <w:t xml:space="preserve"> </w:t>
      </w:r>
      <w:r>
        <w:t>drop</w:t>
      </w:r>
      <w:r w:rsidR="008C15A7">
        <w:t xml:space="preserve"> </w:t>
      </w:r>
      <w:r>
        <w:t>into</w:t>
      </w:r>
      <w:r w:rsidR="008C15A7">
        <w:t xml:space="preserve"> </w:t>
      </w:r>
      <w:r>
        <w:t>your</w:t>
      </w:r>
      <w:r w:rsidR="008C15A7">
        <w:t xml:space="preserve"> </w:t>
      </w:r>
      <w:r>
        <w:t>life</w:t>
      </w:r>
      <w:r w:rsidR="008C15A7">
        <w:t xml:space="preserve"> </w:t>
      </w:r>
      <w:r>
        <w:t>with</w:t>
      </w:r>
      <w:r w:rsidR="008C15A7">
        <w:t xml:space="preserve"> </w:t>
      </w:r>
      <w:r>
        <w:t>purpose.</w:t>
      </w:r>
      <w:r w:rsidR="008C15A7">
        <w:t xml:space="preserve"> </w:t>
      </w:r>
      <w:r>
        <w:t>The</w:t>
      </w:r>
      <w:r w:rsidR="008C15A7">
        <w:t xml:space="preserve"> </w:t>
      </w:r>
      <w:r>
        <w:t>opening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Temple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universe</w:t>
      </w:r>
      <w:r w:rsidR="008C15A7">
        <w:t xml:space="preserve"> </w:t>
      </w:r>
      <w:r>
        <w:t>moments.</w:t>
      </w:r>
      <w:r w:rsidR="008C15A7">
        <w:t xml:space="preserve"> </w:t>
      </w:r>
      <w:r>
        <w:t>The</w:t>
      </w:r>
      <w:r w:rsidR="008C15A7">
        <w:t xml:space="preserve"> </w:t>
      </w:r>
      <w:r>
        <w:t>year-long</w:t>
      </w:r>
      <w:r w:rsidR="008C15A7">
        <w:t xml:space="preserve"> </w:t>
      </w:r>
      <w:r>
        <w:t>celebration</w:t>
      </w:r>
      <w:r w:rsidR="008C15A7">
        <w:t xml:space="preserve"> </w:t>
      </w:r>
      <w:r>
        <w:t>brought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closer,</w:t>
      </w:r>
      <w:r w:rsidR="008C15A7">
        <w:t xml:space="preserve"> </w:t>
      </w:r>
      <w:r>
        <w:t>and</w:t>
      </w:r>
      <w:r w:rsidR="008C15A7">
        <w:t xml:space="preserve"> </w:t>
      </w:r>
      <w:r>
        <w:t>definitely</w:t>
      </w:r>
      <w:r w:rsidR="008C15A7">
        <w:t xml:space="preserve"> </w:t>
      </w:r>
      <w:r>
        <w:t>provided</w:t>
      </w:r>
      <w:r w:rsidR="008C15A7">
        <w:t xml:space="preserve"> </w:t>
      </w:r>
      <w:r>
        <w:t>more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reflect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faith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live.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an</w:t>
      </w:r>
      <w:r w:rsidR="008C15A7">
        <w:t xml:space="preserve"> </w:t>
      </w:r>
      <w:r>
        <w:t>open</w:t>
      </w:r>
      <w:r w:rsidR="008C15A7">
        <w:t xml:space="preserve"> </w:t>
      </w:r>
      <w:r>
        <w:t>house</w:t>
      </w:r>
      <w:r w:rsidR="008C15A7">
        <w:t xml:space="preserve"> </w:t>
      </w:r>
      <w:r>
        <w:t>tour</w:t>
      </w:r>
      <w:r w:rsidR="008C15A7">
        <w:t xml:space="preserve"> </w:t>
      </w:r>
      <w:r>
        <w:t>led</w:t>
      </w:r>
      <w:r w:rsidR="008C15A7">
        <w:t xml:space="preserve"> </w:t>
      </w:r>
      <w:r>
        <w:t>by</w:t>
      </w:r>
      <w:r w:rsidR="008C15A7">
        <w:t xml:space="preserve"> </w:t>
      </w:r>
      <w:r>
        <w:t>none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proofErr w:type="spellStart"/>
      <w:r>
        <w:t>Vai</w:t>
      </w:r>
      <w:proofErr w:type="spellEnd"/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behind</w:t>
      </w:r>
      <w:r w:rsidR="008C15A7">
        <w:t xml:space="preserve"> </w:t>
      </w:r>
      <w:r>
        <w:t>him,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this</w:t>
      </w:r>
      <w:r w:rsidR="008C15A7">
        <w:t xml:space="preserve"> </w:t>
      </w:r>
      <w:r>
        <w:t>indescribable</w:t>
      </w:r>
      <w:r w:rsidR="008C15A7">
        <w:t xml:space="preserve"> </w:t>
      </w:r>
      <w:r>
        <w:t>feeling</w:t>
      </w:r>
      <w:r w:rsidR="008C15A7">
        <w:t xml:space="preserve"> </w:t>
      </w:r>
      <w:r>
        <w:t>that</w:t>
      </w:r>
      <w:r w:rsidR="008C15A7">
        <w:t xml:space="preserve"> </w:t>
      </w:r>
      <w:r>
        <w:t>this</w:t>
      </w:r>
      <w:r w:rsidR="008C15A7">
        <w:t xml:space="preserve"> </w:t>
      </w:r>
      <w:r>
        <w:t>beautiful</w:t>
      </w:r>
      <w:r w:rsidR="008C15A7">
        <w:t xml:space="preserve"> </w:t>
      </w:r>
      <w:r>
        <w:t>building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holy</w:t>
      </w:r>
      <w:r w:rsidR="008C15A7">
        <w:t xml:space="preserve"> </w:t>
      </w:r>
      <w:r>
        <w:t>place</w:t>
      </w:r>
      <w:r w:rsidR="008C15A7">
        <w:t xml:space="preserve"> </w:t>
      </w:r>
      <w:r>
        <w:t>and</w:t>
      </w:r>
      <w:r w:rsidR="008C15A7">
        <w:t xml:space="preserve"> </w:t>
      </w:r>
      <w:r>
        <w:t>somewhere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spend</w:t>
      </w:r>
      <w:r w:rsidR="008C15A7">
        <w:t xml:space="preserve"> </w:t>
      </w:r>
      <w:r>
        <w:t>more</w:t>
      </w:r>
      <w:r w:rsidR="008C15A7">
        <w:t xml:space="preserve"> </w:t>
      </w:r>
      <w:r>
        <w:t>time.</w:t>
      </w:r>
      <w:r w:rsidR="008C15A7">
        <w:t xml:space="preserve"> </w:t>
      </w:r>
      <w:proofErr w:type="spellStart"/>
      <w:r>
        <w:t>Vai</w:t>
      </w:r>
      <w:proofErr w:type="spellEnd"/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one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subtle,</w:t>
      </w:r>
      <w:r w:rsidR="008C15A7">
        <w:t xml:space="preserve"> </w:t>
      </w:r>
      <w:r>
        <w:t>nor</w:t>
      </w:r>
      <w:r w:rsidR="008C15A7">
        <w:t xml:space="preserve"> </w:t>
      </w:r>
      <w:r>
        <w:t>is</w:t>
      </w:r>
      <w:r w:rsidR="008C15A7">
        <w:t xml:space="preserve"> </w:t>
      </w:r>
      <w:r>
        <w:t>he</w:t>
      </w:r>
      <w:r w:rsidR="008C15A7">
        <w:t xml:space="preserve"> </w:t>
      </w:r>
      <w:r>
        <w:t>one</w:t>
      </w:r>
      <w:r w:rsidR="008C15A7">
        <w:t xml:space="preserve"> </w:t>
      </w:r>
      <w:r>
        <w:t>to</w:t>
      </w:r>
      <w:r w:rsidR="008C15A7">
        <w:t xml:space="preserve"> </w:t>
      </w:r>
      <w:r>
        <w:t>let</w:t>
      </w:r>
      <w:r w:rsidR="008C15A7">
        <w:t xml:space="preserve"> </w:t>
      </w:r>
      <w:r>
        <w:t>an</w:t>
      </w:r>
      <w:r w:rsidR="008C15A7">
        <w:t xml:space="preserve"> </w:t>
      </w:r>
      <w:r>
        <w:t>opportunity</w:t>
      </w:r>
      <w:r w:rsidR="008C15A7">
        <w:t xml:space="preserve"> </w:t>
      </w:r>
      <w:r>
        <w:t>pass.</w:t>
      </w:r>
    </w:p>
    <w:p w14:paraId="380DFFCD" w14:textId="77777777" w:rsidR="00017929" w:rsidRDefault="00610349" w:rsidP="008F1C01">
      <w:pPr>
        <w:pStyle w:val="Body-TextTx"/>
      </w:pPr>
      <w:r>
        <w:t>“</w:t>
      </w:r>
      <w:r w:rsidR="00E949E9">
        <w:t>Each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daughters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married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room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it,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whispered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ear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entered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Celestial</w:t>
      </w:r>
      <w:r w:rsidR="008C15A7">
        <w:t xml:space="preserve"> </w:t>
      </w:r>
      <w:r w:rsidR="00E949E9">
        <w:t>Room.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hugged.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cried.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touch</w:t>
      </w:r>
      <w:r w:rsidR="008C15A7">
        <w:t xml:space="preserve"> </w:t>
      </w:r>
      <w:r w:rsidR="00E949E9">
        <w:t>point,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moment,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opportunity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reflect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wanted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live.</w:t>
      </w:r>
    </w:p>
    <w:p w14:paraId="0C1B3039" w14:textId="77777777" w:rsidR="00722F53" w:rsidRDefault="00E949E9" w:rsidP="008F1C01">
      <w:pPr>
        <w:pStyle w:val="Body-TextTx"/>
      </w:pP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six</w:t>
      </w:r>
      <w:r w:rsidR="008C15A7">
        <w:t xml:space="preserve"> </w:t>
      </w:r>
      <w:r>
        <w:t>months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just</w:t>
      </w:r>
      <w:r w:rsidR="008C15A7">
        <w:t xml:space="preserve"> </w:t>
      </w:r>
      <w:r>
        <w:t>come</w:t>
      </w:r>
      <w:r w:rsidR="008C15A7">
        <w:t xml:space="preserve"> </w:t>
      </w:r>
      <w:r>
        <w:t>home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ten-day</w:t>
      </w:r>
      <w:r w:rsidR="008C15A7">
        <w:t xml:space="preserve"> </w:t>
      </w:r>
      <w:r>
        <w:t>whirlwind</w:t>
      </w:r>
      <w:r w:rsidR="008C15A7">
        <w:t xml:space="preserve"> </w:t>
      </w:r>
      <w:r>
        <w:t>Miami-</w:t>
      </w:r>
      <w:r>
        <w:lastRenderedPageBreak/>
        <w:t>Vegas-NY-LA</w:t>
      </w:r>
      <w:r w:rsidR="008C15A7">
        <w:t xml:space="preserve"> </w:t>
      </w:r>
      <w:r>
        <w:t>trip.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summer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tired</w:t>
      </w:r>
      <w:r w:rsidR="008C15A7">
        <w:t xml:space="preserve"> </w:t>
      </w:r>
      <w:r>
        <w:t>of</w:t>
      </w:r>
      <w:r w:rsidR="008C15A7">
        <w:t xml:space="preserve"> </w:t>
      </w:r>
      <w:r>
        <w:t>traveling,</w:t>
      </w:r>
      <w:r w:rsidR="008C15A7">
        <w:t xml:space="preserve"> </w:t>
      </w:r>
      <w:r>
        <w:t>longing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routine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fall</w:t>
      </w:r>
      <w:r w:rsidR="008C15A7">
        <w:t xml:space="preserve"> </w:t>
      </w:r>
      <w:r>
        <w:t>and</w:t>
      </w:r>
      <w:r w:rsidR="008C15A7">
        <w:t xml:space="preserve"> </w:t>
      </w:r>
      <w:r>
        <w:t>feeling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empty</w:t>
      </w:r>
      <w:r w:rsidR="008C15A7">
        <w:t xml:space="preserve"> </w:t>
      </w:r>
      <w:r>
        <w:t>as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girls</w:t>
      </w:r>
      <w:r w:rsidR="008C15A7">
        <w:t xml:space="preserve"> </w:t>
      </w:r>
      <w:r>
        <w:t>were</w:t>
      </w:r>
      <w:r w:rsidR="008C15A7">
        <w:t xml:space="preserve"> </w:t>
      </w:r>
      <w:r>
        <w:t>still</w:t>
      </w:r>
      <w:r w:rsidR="008C15A7">
        <w:t xml:space="preserve"> </w:t>
      </w:r>
      <w:r>
        <w:t>away.</w:t>
      </w:r>
      <w:r w:rsidR="008C15A7">
        <w:t xml:space="preserve"> </w:t>
      </w:r>
      <w:r w:rsidRPr="00BC4DEA">
        <w:rPr>
          <w:rStyle w:val="itali"/>
        </w:rPr>
        <w:t>I</w:t>
      </w:r>
      <w:r w:rsidR="00610349">
        <w:rPr>
          <w:rStyle w:val="itali"/>
        </w:rPr>
        <w:t>’</w:t>
      </w:r>
      <w:r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ready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baptized,</w:t>
      </w:r>
      <w:r w:rsidR="008C15A7" w:rsidRPr="00BC4DEA">
        <w:rPr>
          <w:rStyle w:val="itali"/>
        </w:rPr>
        <w:t xml:space="preserve"> </w:t>
      </w:r>
      <w:r>
        <w:t>was</w:t>
      </w:r>
      <w:r w:rsidR="008C15A7" w:rsidRPr="00BC4DEA">
        <w:rPr>
          <w:rStyle w:val="itali"/>
        </w:rPr>
        <w:t xml:space="preserve"> </w:t>
      </w:r>
      <w:r>
        <w:t>the</w:t>
      </w:r>
      <w:r w:rsidR="008C15A7">
        <w:t xml:space="preserve"> </w:t>
      </w:r>
      <w:r>
        <w:t>prompting</w:t>
      </w:r>
      <w:r w:rsidR="008C15A7">
        <w:t xml:space="preserve"> </w:t>
      </w:r>
      <w:r>
        <w:t>that</w:t>
      </w:r>
      <w:r w:rsidR="008C15A7">
        <w:t xml:space="preserve"> </w:t>
      </w:r>
      <w:r>
        <w:t>kept</w:t>
      </w:r>
      <w:r w:rsidR="008C15A7">
        <w:t xml:space="preserve"> </w:t>
      </w:r>
      <w:r>
        <w:t>coming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head.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real?</w:t>
      </w:r>
      <w:r w:rsidR="008C15A7">
        <w:t xml:space="preserve"> </w:t>
      </w:r>
      <w:r>
        <w:t>Or</w:t>
      </w:r>
      <w:r w:rsidR="008C15A7">
        <w:t xml:space="preserve"> </w:t>
      </w:r>
      <w:r>
        <w:t>was</w:t>
      </w:r>
      <w:r w:rsidR="008C15A7">
        <w:t xml:space="preserve"> </w:t>
      </w:r>
      <w:r>
        <w:t>it</w:t>
      </w:r>
      <w:r w:rsidR="008C15A7">
        <w:t xml:space="preserve"> </w:t>
      </w:r>
      <w:r>
        <w:t>just</w:t>
      </w:r>
      <w:r w:rsidR="008C15A7">
        <w:t xml:space="preserve"> </w:t>
      </w:r>
      <w:r>
        <w:t>me</w:t>
      </w:r>
      <w:r w:rsidR="008C15A7">
        <w:t xml:space="preserve"> </w:t>
      </w:r>
      <w:r>
        <w:t>missing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being</w:t>
      </w:r>
      <w:r w:rsidR="008C15A7">
        <w:t xml:space="preserve"> </w:t>
      </w:r>
      <w:r>
        <w:t>exhausted</w:t>
      </w:r>
      <w:r w:rsidR="008C15A7">
        <w:t xml:space="preserve"> </w:t>
      </w:r>
      <w:r>
        <w:t>from</w:t>
      </w:r>
      <w:r w:rsidR="008C15A7">
        <w:t xml:space="preserve"> </w:t>
      </w:r>
      <w:r>
        <w:t>travel?</w:t>
      </w:r>
      <w:r w:rsidR="008C15A7">
        <w:t xml:space="preserve"> </w:t>
      </w:r>
      <w:r>
        <w:t>The</w:t>
      </w:r>
      <w:r w:rsidR="008C15A7">
        <w:t xml:space="preserve"> </w:t>
      </w:r>
      <w:r>
        <w:t>only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the</w:t>
      </w:r>
      <w:r w:rsidR="008C15A7">
        <w:t xml:space="preserve"> </w:t>
      </w:r>
      <w:r>
        <w:t>answer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“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work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fond</w:t>
      </w:r>
      <w:r w:rsidR="008C15A7">
        <w:t xml:space="preserve"> </w:t>
      </w:r>
      <w:r>
        <w:t>of</w:t>
      </w:r>
      <w:r w:rsidR="008C15A7">
        <w:t xml:space="preserve"> </w:t>
      </w:r>
      <w:r>
        <w:t>saying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office.</w:t>
      </w:r>
      <w:r w:rsidR="008C15A7">
        <w:t xml:space="preserve"> </w:t>
      </w:r>
      <w:r>
        <w:t>Nothing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free</w:t>
      </w:r>
      <w:r w:rsidR="008C15A7">
        <w:t xml:space="preserve"> </w:t>
      </w:r>
      <w:r>
        <w:t>and</w:t>
      </w:r>
      <w:r w:rsidR="008C15A7">
        <w:t xml:space="preserve"> </w:t>
      </w:r>
      <w:r>
        <w:t>important</w:t>
      </w:r>
      <w:r w:rsidR="008C15A7">
        <w:t xml:space="preserve"> </w:t>
      </w:r>
      <w:r>
        <w:t>answers</w:t>
      </w:r>
      <w:r w:rsidR="008C15A7">
        <w:t xml:space="preserve"> </w:t>
      </w:r>
      <w:r>
        <w:t>to</w:t>
      </w:r>
      <w:r w:rsidR="008C15A7">
        <w:t xml:space="preserve"> </w:t>
      </w:r>
      <w:r>
        <w:t>important</w:t>
      </w:r>
      <w:r w:rsidR="008C15A7">
        <w:t xml:space="preserve"> </w:t>
      </w:r>
      <w:r>
        <w:t>questions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pop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thin</w:t>
      </w:r>
      <w:r w:rsidR="008C15A7">
        <w:t xml:space="preserve"> </w:t>
      </w:r>
      <w:r>
        <w:t>air.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case,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doing</w:t>
      </w:r>
      <w:r w:rsidR="008C15A7">
        <w:t xml:space="preserve"> </w:t>
      </w:r>
      <w:r>
        <w:t>the</w:t>
      </w:r>
      <w:r w:rsidR="008C15A7">
        <w:t xml:space="preserve"> </w:t>
      </w:r>
      <w:r>
        <w:t>necessary</w:t>
      </w:r>
      <w:r w:rsidR="008C15A7">
        <w:t xml:space="preserve"> </w:t>
      </w:r>
      <w:r>
        <w:t>work</w:t>
      </w:r>
      <w:r w:rsidR="008C15A7">
        <w:t xml:space="preserve"> </w:t>
      </w:r>
      <w:r>
        <w:t>to</w:t>
      </w:r>
      <w:r w:rsidR="008C15A7">
        <w:t xml:space="preserve"> </w:t>
      </w:r>
      <w:r>
        <w:t>pressure</w:t>
      </w:r>
      <w:r w:rsidR="008C15A7">
        <w:t xml:space="preserve"> </w:t>
      </w:r>
      <w:r>
        <w:t>test</w:t>
      </w:r>
      <w:r w:rsidR="008C15A7">
        <w:t xml:space="preserve"> </w:t>
      </w:r>
      <w:r>
        <w:t>my</w:t>
      </w:r>
      <w:r w:rsidR="008C15A7">
        <w:t xml:space="preserve"> </w:t>
      </w:r>
      <w:r>
        <w:t>prompting.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reading</w:t>
      </w:r>
      <w:r w:rsidR="008C15A7">
        <w:t xml:space="preserve"> </w:t>
      </w:r>
      <w:r w:rsidRPr="00BC4DEA">
        <w:rPr>
          <w:rStyle w:val="itali"/>
        </w:rPr>
        <w:t>Book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of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Mormon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Miracle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dear</w:t>
      </w:r>
      <w:r w:rsidR="008C15A7">
        <w:t xml:space="preserve"> </w:t>
      </w:r>
      <w:r>
        <w:t>family</w:t>
      </w:r>
      <w:r w:rsidR="008C15A7">
        <w:t xml:space="preserve"> </w:t>
      </w:r>
      <w:r>
        <w:t>friend,</w:t>
      </w:r>
      <w:r w:rsidR="008C15A7">
        <w:t xml:space="preserve"> </w:t>
      </w:r>
      <w:r>
        <w:t>Randal</w:t>
      </w:r>
      <w:r w:rsidR="008C15A7">
        <w:t xml:space="preserve"> </w:t>
      </w:r>
      <w:r>
        <w:t>Wright.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listening</w:t>
      </w:r>
      <w:r w:rsidR="008C15A7">
        <w:t xml:space="preserve"> </w:t>
      </w:r>
      <w:r>
        <w:t>to</w:t>
      </w:r>
      <w:r w:rsidR="008C15A7">
        <w:t xml:space="preserve"> </w:t>
      </w:r>
      <w:r>
        <w:t>scriptures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mornings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phone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talk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that</w:t>
      </w:r>
      <w:r w:rsidR="008C15A7">
        <w:t xml:space="preserve"> </w:t>
      </w:r>
      <w:r>
        <w:t>Lisa</w:t>
      </w:r>
      <w:r w:rsidR="008C15A7">
        <w:t xml:space="preserve"> </w:t>
      </w:r>
      <w:r>
        <w:t>was</w:t>
      </w:r>
      <w:r w:rsidR="008C15A7">
        <w:t xml:space="preserve"> </w:t>
      </w:r>
      <w:r>
        <w:t>texting</w:t>
      </w:r>
      <w:r w:rsidR="008C15A7">
        <w:t xml:space="preserve"> </w:t>
      </w:r>
      <w:r>
        <w:t>into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group</w:t>
      </w:r>
      <w:r w:rsidR="008C15A7">
        <w:t xml:space="preserve"> </w:t>
      </w:r>
      <w:r>
        <w:t>chat.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praying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usual,</w:t>
      </w:r>
      <w:r w:rsidR="008C15A7">
        <w:t xml:space="preserve"> </w:t>
      </w:r>
      <w:r>
        <w:t>asking</w:t>
      </w:r>
      <w:r w:rsidR="008C15A7">
        <w:t xml:space="preserve"> </w:t>
      </w:r>
      <w:r>
        <w:t>for</w:t>
      </w:r>
      <w:r w:rsidR="008C15A7">
        <w:t xml:space="preserve"> </w:t>
      </w:r>
      <w:r>
        <w:t>guidance</w:t>
      </w:r>
      <w:r w:rsidR="008C15A7">
        <w:t xml:space="preserve"> </w:t>
      </w:r>
      <w:r>
        <w:t>and</w:t>
      </w:r>
      <w:r w:rsidR="008C15A7">
        <w:t xml:space="preserve"> </w:t>
      </w:r>
      <w:r>
        <w:t>strength</w:t>
      </w:r>
      <w:r w:rsidR="008C15A7">
        <w:t xml:space="preserve"> </w:t>
      </w:r>
      <w:r>
        <w:t>and</w:t>
      </w:r>
      <w:r w:rsidR="008C15A7">
        <w:t xml:space="preserve"> </w:t>
      </w:r>
      <w:r>
        <w:t>saying</w:t>
      </w:r>
      <w:r w:rsidR="008C15A7">
        <w:t xml:space="preserve"> </w:t>
      </w:r>
      <w:r>
        <w:t>thank</w:t>
      </w:r>
      <w:r w:rsidR="008C15A7">
        <w:t xml:space="preserve"> </w:t>
      </w:r>
      <w:r>
        <w:t>you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my</w:t>
      </w:r>
      <w:r w:rsidR="008C15A7">
        <w:t xml:space="preserve"> </w:t>
      </w:r>
      <w:r>
        <w:t>blessings.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work</w:t>
      </w:r>
      <w:r w:rsidR="008C15A7">
        <w:t xml:space="preserve"> </w:t>
      </w:r>
      <w:r>
        <w:t>I</w:t>
      </w:r>
      <w:r w:rsidR="008C15A7">
        <w:t xml:space="preserve"> </w:t>
      </w:r>
      <w:r>
        <w:t>did,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convinced</w:t>
      </w:r>
      <w:r w:rsidR="008C15A7">
        <w:t xml:space="preserve"> </w:t>
      </w:r>
      <w:r>
        <w:t>I</w:t>
      </w:r>
      <w:r w:rsidR="008C15A7">
        <w:t xml:space="preserve"> </w:t>
      </w:r>
      <w:r>
        <w:t>became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was</w:t>
      </w:r>
      <w:r w:rsidR="008C15A7">
        <w:t xml:space="preserve"> </w:t>
      </w:r>
      <w:r>
        <w:t>now.</w:t>
      </w:r>
    </w:p>
    <w:p w14:paraId="0A15A3FF" w14:textId="77777777" w:rsidR="00017929" w:rsidRDefault="00E949E9" w:rsidP="008F1C01">
      <w:pPr>
        <w:pStyle w:val="Body-TextTx"/>
      </w:pP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dinner</w:t>
      </w:r>
      <w:r w:rsidR="008C15A7">
        <w:t xml:space="preserve"> </w:t>
      </w:r>
      <w:r>
        <w:t>at</w:t>
      </w:r>
      <w:r w:rsidR="008C15A7">
        <w:t xml:space="preserve"> </w:t>
      </w:r>
      <w:r>
        <w:t>Red</w:t>
      </w:r>
      <w:r w:rsidR="008C15A7">
        <w:t xml:space="preserve"> </w:t>
      </w:r>
      <w:r>
        <w:t>Sombrero,</w:t>
      </w:r>
      <w:r w:rsidR="008C15A7">
        <w:t xml:space="preserve"> </w:t>
      </w:r>
      <w:r>
        <w:t>a</w:t>
      </w:r>
      <w:r w:rsidR="008C15A7">
        <w:t xml:space="preserve"> </w:t>
      </w:r>
      <w:r>
        <w:t>down-home</w:t>
      </w:r>
      <w:r w:rsidR="008C15A7">
        <w:t xml:space="preserve"> </w:t>
      </w:r>
      <w:r>
        <w:t>Mexican</w:t>
      </w:r>
      <w:r w:rsidR="008C15A7">
        <w:t xml:space="preserve"> </w:t>
      </w:r>
      <w:r>
        <w:t>restaurant</w:t>
      </w:r>
      <w:r w:rsidR="008C15A7">
        <w:t xml:space="preserve"> </w:t>
      </w:r>
      <w:r>
        <w:t>in</w:t>
      </w:r>
      <w:r w:rsidR="008C15A7">
        <w:t xml:space="preserve"> </w:t>
      </w:r>
      <w:r>
        <w:t>Kennett</w:t>
      </w:r>
      <w:r w:rsidR="008C15A7">
        <w:t xml:space="preserve"> </w:t>
      </w:r>
      <w:r>
        <w:t>Square,</w:t>
      </w:r>
      <w:r w:rsidR="008C15A7">
        <w:t xml:space="preserve"> </w:t>
      </w:r>
      <w:r>
        <w:t>PA</w:t>
      </w:r>
      <w:r w:rsidR="008C15A7">
        <w:t xml:space="preserve"> </w:t>
      </w:r>
      <w:r>
        <w:t>with</w:t>
      </w:r>
      <w:r w:rsidR="008C15A7">
        <w:t xml:space="preserve"> </w:t>
      </w:r>
      <w:r>
        <w:t>Clark</w:t>
      </w:r>
      <w:r w:rsidR="008C15A7">
        <w:t xml:space="preserve"> </w:t>
      </w:r>
      <w:r>
        <w:t>Maxwell,</w:t>
      </w:r>
      <w:r w:rsidR="008C15A7">
        <w:t xml:space="preserve"> </w:t>
      </w:r>
      <w:r>
        <w:t>my</w:t>
      </w:r>
      <w:r w:rsidR="008C15A7">
        <w:t xml:space="preserve"> </w:t>
      </w:r>
      <w:r>
        <w:t>spiritual</w:t>
      </w:r>
      <w:r w:rsidR="008C15A7">
        <w:t xml:space="preserve"> </w:t>
      </w:r>
      <w:r>
        <w:t>guide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610349">
        <w:t>’</w:t>
      </w:r>
      <w:r>
        <w:t>s</w:t>
      </w:r>
      <w:r w:rsidR="008C15A7">
        <w:t xml:space="preserve"> </w:t>
      </w:r>
      <w:r>
        <w:t>home</w:t>
      </w:r>
      <w:r w:rsidR="008C15A7">
        <w:t xml:space="preserve"> </w:t>
      </w:r>
      <w:r>
        <w:t>teacher,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right</w:t>
      </w:r>
      <w:r w:rsidR="008C15A7">
        <w:t xml:space="preserve"> </w:t>
      </w:r>
      <w:r>
        <w:t>to</w:t>
      </w:r>
      <w:r w:rsidR="008C15A7">
        <w:t xml:space="preserve"> </w:t>
      </w:r>
      <w:r>
        <w:t>it.</w:t>
      </w:r>
      <w:r w:rsidR="008C15A7">
        <w:t xml:space="preserve"> </w:t>
      </w:r>
      <w:r>
        <w:t>(Your</w:t>
      </w:r>
      <w:r w:rsidR="008C15A7">
        <w:t xml:space="preserve"> </w:t>
      </w:r>
      <w:r w:rsidR="00610349">
        <w:t>“</w:t>
      </w:r>
      <w:r>
        <w:t>home</w:t>
      </w:r>
      <w:r w:rsidR="008C15A7">
        <w:t xml:space="preserve"> </w:t>
      </w:r>
      <w:r>
        <w:t>teacher</w:t>
      </w:r>
      <w:r w:rsidR="00610349">
        <w:t>”</w:t>
      </w:r>
      <w:r w:rsidR="008C15A7">
        <w:t xml:space="preserve"> </w:t>
      </w:r>
      <w:r>
        <w:t>is</w:t>
      </w:r>
      <w:r w:rsidR="008C15A7">
        <w:t xml:space="preserve"> </w:t>
      </w:r>
      <w:r>
        <w:t>somebody</w:t>
      </w:r>
      <w:r w:rsidR="008C15A7">
        <w:t xml:space="preserve"> </w:t>
      </w:r>
      <w:r>
        <w:t>assigned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to</w:t>
      </w:r>
      <w:r w:rsidR="008C15A7">
        <w:t xml:space="preserve"> </w:t>
      </w:r>
      <w:r>
        <w:t>check</w:t>
      </w:r>
      <w:r w:rsidR="008C15A7">
        <w:t xml:space="preserve"> </w:t>
      </w:r>
      <w:r>
        <w:t>in</w:t>
      </w:r>
      <w:r w:rsidR="008C15A7">
        <w:t xml:space="preserve"> </w:t>
      </w:r>
      <w:r>
        <w:t>with</w:t>
      </w:r>
      <w:r w:rsidR="008C15A7">
        <w:t xml:space="preserve"> </w:t>
      </w:r>
      <w:r>
        <w:t>your</w:t>
      </w:r>
      <w:r w:rsidR="008C15A7">
        <w:t xml:space="preserve"> </w:t>
      </w:r>
      <w:r>
        <w:t>family</w:t>
      </w:r>
      <w:r w:rsidR="008C15A7">
        <w:t xml:space="preserve"> </w:t>
      </w:r>
      <w:r>
        <w:t>once</w:t>
      </w:r>
      <w:r w:rsidR="008C15A7">
        <w:t xml:space="preserve"> </w:t>
      </w:r>
      <w:r>
        <w:t>a</w:t>
      </w:r>
      <w:r w:rsidR="008C15A7">
        <w:t xml:space="preserve"> </w:t>
      </w:r>
      <w:r>
        <w:t>month,</w:t>
      </w:r>
      <w:r w:rsidR="008C15A7">
        <w:t xml:space="preserve"> </w:t>
      </w:r>
      <w:r>
        <w:t>see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or</w:t>
      </w:r>
      <w:r w:rsidR="008C15A7">
        <w:t xml:space="preserve"> </w:t>
      </w:r>
      <w:r>
        <w:t>teach</w:t>
      </w:r>
      <w:r w:rsidR="008C15A7">
        <w:t xml:space="preserve"> </w:t>
      </w:r>
      <w:r>
        <w:t>a</w:t>
      </w:r>
      <w:r w:rsidR="008C15A7">
        <w:t xml:space="preserve"> </w:t>
      </w:r>
      <w:r>
        <w:t>lesson.</w:t>
      </w:r>
      <w:r w:rsidR="008C15A7">
        <w:t xml:space="preserve"> </w:t>
      </w:r>
      <w:r>
        <w:t>Clark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ours</w:t>
      </w:r>
      <w:r w:rsidR="008C15A7">
        <w:t xml:space="preserve"> </w:t>
      </w:r>
      <w:r>
        <w:t>for</w:t>
      </w:r>
      <w:r w:rsidR="008C15A7">
        <w:t xml:space="preserve"> </w:t>
      </w:r>
      <w:r>
        <w:t>three</w:t>
      </w:r>
      <w:r w:rsidR="008C15A7">
        <w:t xml:space="preserve"> </w:t>
      </w:r>
      <w:r>
        <w:t>years.)</w:t>
      </w:r>
    </w:p>
    <w:p w14:paraId="7B412455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baptized,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him.</w:t>
      </w:r>
      <w:r w:rsidR="008C15A7">
        <w:t xml:space="preserve"> </w:t>
      </w:r>
      <w:r>
        <w:t>“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done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quietly.</w:t>
      </w:r>
      <w:r>
        <w:t>”</w:t>
      </w:r>
      <w:r w:rsidR="008C15A7">
        <w:t xml:space="preserve"> </w:t>
      </w:r>
      <w:r w:rsidR="00E949E9">
        <w:t>Clark</w:t>
      </w:r>
      <w:r w:rsidR="008C15A7">
        <w:t xml:space="preserve"> </w:t>
      </w:r>
      <w:r w:rsidR="00E949E9">
        <w:t>answered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questions,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ear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ear</w:t>
      </w:r>
      <w:r w:rsidR="008C15A7">
        <w:t xml:space="preserve"> </w:t>
      </w:r>
      <w:r w:rsidR="00E949E9">
        <w:t>smile,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missionaries</w:t>
      </w:r>
      <w:r w:rsidR="008C15A7">
        <w:t xml:space="preserve"> </w:t>
      </w:r>
      <w:r w:rsidR="00E949E9">
        <w:t>later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night.</w:t>
      </w:r>
    </w:p>
    <w:p w14:paraId="0D1BC1A6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ready.</w:t>
      </w:r>
      <w:r w:rsidR="008C15A7">
        <w:t xml:space="preserve"> </w:t>
      </w:r>
      <w:r>
        <w:t>This</w:t>
      </w:r>
      <w:r w:rsidR="008C15A7">
        <w:t xml:space="preserve"> </w:t>
      </w:r>
      <w:r>
        <w:t>faith</w:t>
      </w:r>
      <w:r w:rsidR="008C15A7">
        <w:t xml:space="preserve"> </w:t>
      </w:r>
      <w:r>
        <w:t>had</w:t>
      </w:r>
      <w:r w:rsidR="008C15A7">
        <w:t xml:space="preserve"> </w:t>
      </w:r>
      <w:r>
        <w:t>become</w:t>
      </w:r>
      <w:r w:rsidR="008C15A7">
        <w:t xml:space="preserve"> </w:t>
      </w:r>
      <w:r>
        <w:t>WMI.</w:t>
      </w:r>
    </w:p>
    <w:p w14:paraId="7CE0BF03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girls</w:t>
      </w:r>
      <w:r w:rsidR="008C15A7">
        <w:t xml:space="preserve"> </w:t>
      </w:r>
      <w:r>
        <w:t>returned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trip,</w:t>
      </w:r>
      <w:r w:rsidR="008C15A7">
        <w:t xml:space="preserve"> </w:t>
      </w:r>
      <w:r>
        <w:t>I</w:t>
      </w:r>
      <w:r w:rsidR="008C15A7">
        <w:t xml:space="preserve"> </w:t>
      </w:r>
      <w:r>
        <w:t>asked</w:t>
      </w:r>
      <w:r w:rsidR="008C15A7">
        <w:t xml:space="preserve"> </w:t>
      </w:r>
      <w:r>
        <w:t>Lisa</w:t>
      </w:r>
      <w:r w:rsidR="008C15A7">
        <w:t xml:space="preserve"> </w:t>
      </w:r>
      <w:r>
        <w:t>to</w:t>
      </w:r>
      <w:r w:rsidR="008C15A7">
        <w:t xml:space="preserve"> </w:t>
      </w:r>
      <w:r>
        <w:t>come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living</w:t>
      </w:r>
      <w:r w:rsidR="008C15A7">
        <w:t xml:space="preserve"> </w:t>
      </w:r>
      <w:r>
        <w:t>room.</w:t>
      </w:r>
      <w:r w:rsidR="008C15A7">
        <w:t xml:space="preserve"> </w:t>
      </w:r>
      <w:r>
        <w:t>I</w:t>
      </w:r>
      <w:r w:rsidR="008C15A7">
        <w:t xml:space="preserve"> </w:t>
      </w:r>
      <w:r>
        <w:t>closed</w:t>
      </w:r>
      <w:r w:rsidR="008C15A7">
        <w:t xml:space="preserve"> </w:t>
      </w:r>
      <w:r>
        <w:t>the</w:t>
      </w:r>
      <w:r w:rsidR="008C15A7">
        <w:t xml:space="preserve"> </w:t>
      </w:r>
      <w:r>
        <w:t>doors</w:t>
      </w:r>
      <w:r w:rsidR="008C15A7">
        <w:t xml:space="preserve"> </w:t>
      </w:r>
      <w:r>
        <w:t>behind</w:t>
      </w:r>
      <w:r w:rsidR="008C15A7">
        <w:t xml:space="preserve"> </w:t>
      </w:r>
      <w:r>
        <w:t>us.</w:t>
      </w:r>
      <w:r w:rsidR="008C15A7">
        <w:t xml:space="preserve"> </w:t>
      </w:r>
      <w:r>
        <w:t>We</w:t>
      </w:r>
      <w:r w:rsidR="008C15A7">
        <w:t xml:space="preserve"> </w:t>
      </w:r>
      <w:r>
        <w:t>sat</w:t>
      </w:r>
      <w:r w:rsidR="008C15A7">
        <w:t xml:space="preserve"> </w:t>
      </w:r>
      <w:r>
        <w:t>across</w:t>
      </w:r>
      <w:r w:rsidR="008C15A7">
        <w:t xml:space="preserve"> </w:t>
      </w:r>
      <w:r>
        <w:t>from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held</w:t>
      </w:r>
      <w:r w:rsidR="008C15A7">
        <w:t xml:space="preserve"> </w:t>
      </w:r>
      <w:r>
        <w:t>her</w:t>
      </w:r>
      <w:r w:rsidR="008C15A7">
        <w:t xml:space="preserve"> </w:t>
      </w:r>
      <w:r>
        <w:t>hands,</w:t>
      </w:r>
      <w:r w:rsidR="008C15A7">
        <w:t xml:space="preserve"> </w:t>
      </w:r>
      <w:r>
        <w:t>told</w:t>
      </w:r>
      <w:r w:rsidR="008C15A7">
        <w:t xml:space="preserve"> </w:t>
      </w:r>
      <w:r>
        <w:t>her</w:t>
      </w:r>
      <w:r w:rsidR="008C15A7">
        <w:t xml:space="preserve"> </w:t>
      </w:r>
      <w:r>
        <w:t>I</w:t>
      </w:r>
      <w:r w:rsidR="008C15A7">
        <w:t xml:space="preserve"> </w:t>
      </w:r>
      <w:r>
        <w:t>loved</w:t>
      </w:r>
      <w:r w:rsidR="008C15A7">
        <w:t xml:space="preserve"> </w:t>
      </w:r>
      <w:r>
        <w:t>her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something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tell</w:t>
      </w:r>
      <w:r w:rsidR="008C15A7">
        <w:t xml:space="preserve"> </w:t>
      </w:r>
      <w:r>
        <w:t>her.</w:t>
      </w:r>
    </w:p>
    <w:p w14:paraId="550CE1C1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>
        <w:t>’</w:t>
      </w:r>
      <w:r w:rsidR="00E949E9">
        <w:t>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Clark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missionaries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I</w:t>
      </w:r>
      <w:r>
        <w:t>’</w:t>
      </w:r>
      <w:r w:rsidR="00E949E9">
        <w:t>ve</w:t>
      </w:r>
      <w:r w:rsidR="008C15A7">
        <w:t xml:space="preserve"> </w:t>
      </w:r>
      <w:r w:rsidR="00E949E9">
        <w:t>decided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lastRenderedPageBreak/>
        <w:t>baptized.</w:t>
      </w:r>
      <w:r>
        <w:t>”</w:t>
      </w:r>
    </w:p>
    <w:p w14:paraId="6A3D9921" w14:textId="77777777" w:rsidR="00722F53" w:rsidRDefault="00610349" w:rsidP="008F1C01">
      <w:pPr>
        <w:pStyle w:val="Body-TextTx"/>
      </w:pPr>
      <w:r>
        <w:t>“</w:t>
      </w:r>
      <w:r w:rsidR="00E949E9">
        <w:t>Wait,</w:t>
      </w:r>
      <w:r w:rsidR="008C15A7">
        <w:t xml:space="preserve"> </w:t>
      </w:r>
      <w:r w:rsidR="00E949E9">
        <w:t>what?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saying.</w:t>
      </w:r>
      <w:r w:rsidR="008C15A7">
        <w:t xml:space="preserve"> </w:t>
      </w:r>
      <w:r>
        <w:t>“</w:t>
      </w:r>
      <w:r w:rsidR="00E949E9">
        <w:t>Seriously?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real?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over.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cried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hugged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quite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time.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special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cherish</w:t>
      </w:r>
      <w:r w:rsidR="008C15A7">
        <w:t xml:space="preserve"> </w:t>
      </w:r>
      <w:r w:rsidR="00E949E9">
        <w:t>forever.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night,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sent</w:t>
      </w:r>
      <w:r w:rsidR="008C15A7">
        <w:t xml:space="preserve"> </w:t>
      </w:r>
      <w:r w:rsidR="00E949E9">
        <w:t>hundreds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texts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provided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moments,</w:t>
      </w:r>
      <w:r w:rsidR="008C15A7">
        <w:t xml:space="preserve"> </w:t>
      </w:r>
      <w:r w:rsidR="00E949E9">
        <w:t>friendship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influenced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journey.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proofErr w:type="spellStart"/>
      <w:r w:rsidR="00E949E9">
        <w:t>Bitmoji</w:t>
      </w:r>
      <w:proofErr w:type="spellEnd"/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dressed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missionary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phrase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Believe</w:t>
      </w:r>
      <w:r>
        <w:t>”</w:t>
      </w:r>
      <w:r w:rsidR="008C15A7">
        <w:t xml:space="preserve"> </w:t>
      </w:r>
      <w:r w:rsidR="00E949E9">
        <w:t>scrawled</w:t>
      </w:r>
      <w:r w:rsidR="008C15A7">
        <w:t xml:space="preserve"> </w:t>
      </w:r>
      <w:r w:rsidR="00E949E9">
        <w:t>across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top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date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baptism.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country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attend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threw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heck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party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house</w:t>
      </w:r>
      <w:r w:rsidR="008C15A7">
        <w:t xml:space="preserve"> </w:t>
      </w:r>
      <w:r w:rsidR="00E949E9">
        <w:t>afterwards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celebrate.</w:t>
      </w:r>
    </w:p>
    <w:p w14:paraId="5828760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344F217" w14:textId="77777777" w:rsidR="00722F53" w:rsidRPr="00BC4DEA" w:rsidRDefault="00E949E9" w:rsidP="008F1C01">
      <w:pPr>
        <w:pStyle w:val="Body-TextTx"/>
      </w:pP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is</w:t>
      </w:r>
      <w:r w:rsidR="008C15A7">
        <w:t xml:space="preserve"> </w:t>
      </w:r>
      <w:r>
        <w:t>both</w:t>
      </w:r>
      <w:r w:rsidR="008C15A7">
        <w:t xml:space="preserve"> </w:t>
      </w:r>
      <w:r>
        <w:t>a</w:t>
      </w:r>
      <w:r w:rsidR="008C15A7">
        <w:t xml:space="preserve"> </w:t>
      </w:r>
      <w:r>
        <w:t>grounding</w:t>
      </w:r>
      <w:r w:rsidR="008C15A7">
        <w:t xml:space="preserve"> </w:t>
      </w:r>
      <w:r>
        <w:t>and</w:t>
      </w:r>
      <w:r w:rsidR="008C15A7">
        <w:t xml:space="preserve"> </w:t>
      </w:r>
      <w:r>
        <w:t>guiding</w:t>
      </w:r>
      <w:r w:rsidR="008C15A7">
        <w:t xml:space="preserve"> </w:t>
      </w:r>
      <w:r>
        <w:t>center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WMI.</w:t>
      </w:r>
      <w:r w:rsidR="008C15A7">
        <w:t xml:space="preserve"> </w:t>
      </w:r>
      <w:r>
        <w:t>Today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moves</w:t>
      </w:r>
      <w:r w:rsidR="008C15A7">
        <w:t xml:space="preserve"> </w:t>
      </w:r>
      <w:r>
        <w:t>faster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seems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more</w:t>
      </w:r>
      <w:r w:rsidR="008C15A7">
        <w:t xml:space="preserve"> </w:t>
      </w:r>
      <w:r>
        <w:t>chaos</w:t>
      </w:r>
      <w:r w:rsidR="008C15A7">
        <w:t xml:space="preserve"> </w:t>
      </w:r>
      <w:r>
        <w:t>than</w:t>
      </w:r>
      <w:r w:rsidR="008C15A7">
        <w:t xml:space="preserve"> </w:t>
      </w:r>
      <w:r>
        <w:t>calm,</w:t>
      </w:r>
      <w:r w:rsidR="008C15A7">
        <w:t xml:space="preserve"> </w:t>
      </w:r>
      <w:r w:rsidRPr="00BC4DEA">
        <w:rPr>
          <w:rStyle w:val="boldb"/>
        </w:rPr>
        <w:t>it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likely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exploring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own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centering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force</w:t>
      </w:r>
      <w:r w:rsidR="00722F53">
        <w:t>—</w:t>
      </w:r>
      <w:r w:rsidRPr="00BC4DEA">
        <w:rPr>
          <w:rStyle w:val="boldb"/>
        </w:rPr>
        <w:t>whether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faith,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church,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prayer,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meditation,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running,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yoga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anything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else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enhance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level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peace,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increase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level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calm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provide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centered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life.</w:t>
      </w:r>
    </w:p>
    <w:p w14:paraId="27082663" w14:textId="77777777" w:rsidR="00017929" w:rsidRPr="00CB40F9" w:rsidRDefault="00E949E9" w:rsidP="00F96744">
      <w:pPr>
        <w:pStyle w:val="B-HeadBhead"/>
      </w:pPr>
      <w:r w:rsidRPr="00CB40F9"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Health</w:t>
      </w:r>
    </w:p>
    <w:p w14:paraId="7EB5691F" w14:textId="77777777" w:rsidR="00722F53" w:rsidRDefault="00E949E9" w:rsidP="008F1C01">
      <w:pPr>
        <w:pStyle w:val="Body-TextTx"/>
      </w:pPr>
      <w:r>
        <w:t>Another</w:t>
      </w:r>
      <w:r w:rsidR="008C15A7">
        <w:t xml:space="preserve"> </w:t>
      </w:r>
      <w:r>
        <w:t>story</w:t>
      </w:r>
      <w:r w:rsidR="008C15A7">
        <w:t xml:space="preserve"> </w:t>
      </w:r>
      <w:r>
        <w:t>that</w:t>
      </w:r>
      <w:r w:rsidR="008C15A7">
        <w:t xml:space="preserve"> </w:t>
      </w:r>
      <w:r>
        <w:t>highlights</w:t>
      </w:r>
      <w:r w:rsidR="008C15A7">
        <w:t xml:space="preserve"> </w:t>
      </w:r>
      <w:r>
        <w:t>WMI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of</w:t>
      </w:r>
      <w:r w:rsidR="008C15A7">
        <w:t xml:space="preserve"> </w:t>
      </w:r>
      <w:r>
        <w:t>McCall</w:t>
      </w:r>
      <w:r w:rsidR="008C15A7">
        <w:t xml:space="preserve"> </w:t>
      </w:r>
      <w:r>
        <w:t>Reynolds,</w:t>
      </w:r>
      <w:r w:rsidR="008C15A7">
        <w:t xml:space="preserve"> </w:t>
      </w:r>
      <w:r>
        <w:t>my</w:t>
      </w:r>
      <w:r w:rsidR="008C15A7">
        <w:t xml:space="preserve"> </w:t>
      </w:r>
      <w:r>
        <w:t>niece</w:t>
      </w:r>
      <w:r w:rsidR="008C15A7">
        <w:t xml:space="preserve"> </w:t>
      </w:r>
      <w:r>
        <w:t>through</w:t>
      </w:r>
      <w:r w:rsidR="008C15A7">
        <w:t xml:space="preserve"> </w:t>
      </w:r>
      <w:r>
        <w:t>marriage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nephew</w:t>
      </w:r>
      <w:r w:rsidR="008C15A7">
        <w:t xml:space="preserve"> </w:t>
      </w:r>
      <w:r>
        <w:t>Josh.</w:t>
      </w:r>
      <w:r w:rsidR="008C15A7">
        <w:t xml:space="preserve"> </w:t>
      </w:r>
      <w:r>
        <w:t>To</w:t>
      </w:r>
      <w:r w:rsidR="008C15A7">
        <w:t xml:space="preserve"> </w:t>
      </w:r>
      <w:r>
        <w:t>know</w:t>
      </w:r>
      <w:r w:rsidR="008C15A7">
        <w:t xml:space="preserve"> </w:t>
      </w:r>
      <w:r>
        <w:t>McCall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love</w:t>
      </w:r>
      <w:r w:rsidR="008C15A7">
        <w:t xml:space="preserve"> </w:t>
      </w:r>
      <w:r>
        <w:t>her</w:t>
      </w:r>
      <w:r w:rsidR="008C15A7">
        <w:t xml:space="preserve"> </w:t>
      </w:r>
      <w:r>
        <w:t>for</w:t>
      </w:r>
      <w:r w:rsidR="008C15A7">
        <w:t xml:space="preserve"> </w:t>
      </w:r>
      <w:r>
        <w:t>her</w:t>
      </w:r>
      <w:r w:rsidR="008C15A7">
        <w:t xml:space="preserve"> </w:t>
      </w:r>
      <w:r>
        <w:t>dry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humor,</w:t>
      </w:r>
      <w:r w:rsidR="008C15A7">
        <w:t xml:space="preserve"> </w:t>
      </w:r>
      <w:r>
        <w:t>passion</w:t>
      </w:r>
      <w:r w:rsidR="008C15A7">
        <w:t xml:space="preserve"> </w:t>
      </w:r>
      <w:r>
        <w:t>for</w:t>
      </w:r>
      <w:r w:rsidR="008C15A7">
        <w:t xml:space="preserve"> </w:t>
      </w:r>
      <w:r>
        <w:t>adventure</w:t>
      </w:r>
      <w:r w:rsidR="008C15A7">
        <w:t xml:space="preserve"> </w:t>
      </w:r>
      <w:r>
        <w:t>and</w:t>
      </w:r>
      <w:r w:rsidR="008C15A7">
        <w:t xml:space="preserve"> </w:t>
      </w:r>
      <w:r>
        <w:t>charming</w:t>
      </w:r>
      <w:r w:rsidR="008C15A7">
        <w:t xml:space="preserve"> </w:t>
      </w:r>
      <w:r>
        <w:t>style.</w:t>
      </w:r>
      <w:r w:rsidR="008C15A7">
        <w:t xml:space="preserve"> </w:t>
      </w:r>
      <w:r>
        <w:t>Their</w:t>
      </w:r>
      <w:r w:rsidR="008C15A7">
        <w:t xml:space="preserve"> </w:t>
      </w:r>
      <w:r>
        <w:t>wedding</w:t>
      </w:r>
      <w:r w:rsidR="008C15A7">
        <w:t xml:space="preserve"> </w:t>
      </w:r>
      <w:r>
        <w:t>took</w:t>
      </w:r>
      <w:r w:rsidR="008C15A7">
        <w:t xml:space="preserve"> </w:t>
      </w:r>
      <w:r>
        <w:t>place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Provo</w:t>
      </w:r>
      <w:r w:rsidR="008C15A7">
        <w:t xml:space="preserve"> </w:t>
      </w:r>
      <w:r>
        <w:t>City</w:t>
      </w:r>
      <w:r w:rsidR="008C15A7">
        <w:t xml:space="preserve"> </w:t>
      </w:r>
      <w:r>
        <w:t>Center</w:t>
      </w:r>
      <w:r w:rsidR="008C15A7">
        <w:t xml:space="preserve"> </w:t>
      </w:r>
      <w:r>
        <w:t>Temple</w:t>
      </w:r>
      <w:r w:rsidR="008C15A7">
        <w:t xml:space="preserve"> </w:t>
      </w:r>
      <w:r>
        <w:t>followed</w:t>
      </w:r>
      <w:r w:rsidR="008C15A7">
        <w:t xml:space="preserve"> </w:t>
      </w:r>
      <w:r>
        <w:t>by</w:t>
      </w:r>
      <w:r w:rsidR="008C15A7">
        <w:t xml:space="preserve"> </w:t>
      </w:r>
      <w:r>
        <w:t>an</w:t>
      </w:r>
      <w:r w:rsidR="008C15A7">
        <w:t xml:space="preserve"> </w:t>
      </w:r>
      <w:r>
        <w:t>all-out,</w:t>
      </w:r>
      <w:r w:rsidR="008C15A7">
        <w:t xml:space="preserve"> </w:t>
      </w:r>
      <w:r>
        <w:t>let</w:t>
      </w:r>
      <w:r w:rsidR="008C15A7">
        <w:t xml:space="preserve"> </w:t>
      </w:r>
      <w:r>
        <w:t>your</w:t>
      </w:r>
      <w:r w:rsidR="008C15A7">
        <w:t xml:space="preserve"> </w:t>
      </w:r>
      <w:r>
        <w:t>hair</w:t>
      </w:r>
      <w:r w:rsidR="008C15A7">
        <w:t xml:space="preserve"> </w:t>
      </w:r>
      <w:r>
        <w:t>down</w:t>
      </w:r>
      <w:r w:rsidR="008C15A7">
        <w:t xml:space="preserve"> </w:t>
      </w:r>
      <w:r>
        <w:t>reception</w:t>
      </w:r>
      <w:r w:rsidR="008C15A7">
        <w:t xml:space="preserve"> </w:t>
      </w:r>
      <w:r>
        <w:t>complete</w:t>
      </w:r>
      <w:r w:rsidR="008C15A7">
        <w:t xml:space="preserve"> </w:t>
      </w:r>
      <w:r>
        <w:t>with</w:t>
      </w:r>
      <w:r w:rsidR="008C15A7">
        <w:t xml:space="preserve"> </w:t>
      </w:r>
      <w:r>
        <w:t>dancing,</w:t>
      </w:r>
      <w:r w:rsidR="008C15A7">
        <w:t xml:space="preserve"> </w:t>
      </w:r>
      <w:r>
        <w:t>music</w:t>
      </w:r>
      <w:r w:rsidR="008C15A7">
        <w:t xml:space="preserve"> </w:t>
      </w:r>
      <w:r>
        <w:t>and</w:t>
      </w:r>
      <w:r w:rsidR="008C15A7">
        <w:t xml:space="preserve"> </w:t>
      </w:r>
      <w:r>
        <w:t>lots</w:t>
      </w:r>
      <w:r w:rsidR="008C15A7">
        <w:t xml:space="preserve"> </w:t>
      </w:r>
      <w:r>
        <w:t>and</w:t>
      </w:r>
      <w:r w:rsidR="008C15A7">
        <w:t xml:space="preserve"> </w:t>
      </w:r>
      <w:r>
        <w:t>lots</w:t>
      </w:r>
      <w:r w:rsidR="008C15A7">
        <w:t xml:space="preserve"> </w:t>
      </w:r>
      <w:r>
        <w:t>of</w:t>
      </w:r>
      <w:r w:rsidR="008C15A7">
        <w:t xml:space="preserve"> </w:t>
      </w:r>
      <w:r>
        <w:t>cake.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fun</w:t>
      </w:r>
      <w:r w:rsidR="008C15A7">
        <w:t xml:space="preserve"> </w:t>
      </w:r>
      <w:r>
        <w:t>and</w:t>
      </w:r>
      <w:r w:rsidR="008C15A7">
        <w:t xml:space="preserve"> </w:t>
      </w:r>
      <w:r>
        <w:t>festive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celebrate</w:t>
      </w:r>
      <w:r w:rsidR="008C15A7">
        <w:t xml:space="preserve"> </w:t>
      </w:r>
      <w:r>
        <w:t>the</w:t>
      </w:r>
      <w:r w:rsidR="008C15A7">
        <w:t xml:space="preserve"> </w:t>
      </w:r>
      <w:r>
        <w:t>start</w:t>
      </w:r>
      <w:r w:rsidR="008C15A7">
        <w:t xml:space="preserve"> </w:t>
      </w:r>
      <w:r>
        <w:t>of</w:t>
      </w:r>
      <w:r w:rsidR="008C15A7">
        <w:t xml:space="preserve"> </w:t>
      </w:r>
      <w:r>
        <w:t>married</w:t>
      </w:r>
      <w:r w:rsidR="008C15A7">
        <w:t xml:space="preserve"> </w:t>
      </w:r>
      <w:r>
        <w:t>life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couple</w:t>
      </w:r>
      <w:r w:rsidR="008C15A7">
        <w:t xml:space="preserve"> </w:t>
      </w:r>
      <w:r>
        <w:t>who</w:t>
      </w:r>
      <w:r w:rsidR="008C15A7">
        <w:t xml:space="preserve"> </w:t>
      </w:r>
      <w:r>
        <w:t>were</w:t>
      </w:r>
      <w:r w:rsidR="008C15A7">
        <w:t xml:space="preserve"> </w:t>
      </w:r>
      <w:r>
        <w:t>so</w:t>
      </w:r>
      <w:r w:rsidR="008C15A7">
        <w:t xml:space="preserve"> </w:t>
      </w:r>
      <w:r>
        <w:t>committed</w:t>
      </w:r>
      <w:r w:rsidR="008C15A7">
        <w:t xml:space="preserve"> </w:t>
      </w:r>
      <w:r>
        <w:t>and</w:t>
      </w:r>
      <w:r w:rsidR="008C15A7">
        <w:t xml:space="preserve"> </w:t>
      </w:r>
      <w:r>
        <w:t>in</w:t>
      </w:r>
      <w:r w:rsidR="008C15A7">
        <w:t xml:space="preserve"> </w:t>
      </w:r>
      <w:r>
        <w:t>love</w:t>
      </w:r>
      <w:r w:rsidR="008C15A7">
        <w:t xml:space="preserve"> </w:t>
      </w:r>
      <w:r>
        <w:t>surrounded</w:t>
      </w:r>
      <w:r w:rsidR="008C15A7">
        <w:t xml:space="preserve"> </w:t>
      </w:r>
      <w:r>
        <w:t>by</w:t>
      </w:r>
      <w:r w:rsidR="008C15A7">
        <w:t xml:space="preserve"> </w:t>
      </w:r>
      <w:r>
        <w:t>all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matter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lives.</w:t>
      </w:r>
    </w:p>
    <w:p w14:paraId="108EBD34" w14:textId="77777777" w:rsidR="00722F53" w:rsidRDefault="00E949E9" w:rsidP="008F1C01">
      <w:pPr>
        <w:pStyle w:val="Body-TextTx"/>
      </w:pPr>
      <w:r>
        <w:t>McCall</w:t>
      </w:r>
      <w:r w:rsidR="008C15A7">
        <w:t xml:space="preserve"> </w:t>
      </w:r>
      <w:r>
        <w:t>looked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striking</w:t>
      </w:r>
      <w:r w:rsidR="008C15A7">
        <w:t xml:space="preserve"> </w:t>
      </w:r>
      <w:r>
        <w:t>than</w:t>
      </w:r>
      <w:r w:rsidR="008C15A7">
        <w:t xml:space="preserve"> </w:t>
      </w:r>
      <w:r>
        <w:t>usual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wedding</w:t>
      </w:r>
      <w:r w:rsidR="008C15A7">
        <w:t xml:space="preserve"> </w:t>
      </w:r>
      <w:r>
        <w:t>day,</w:t>
      </w:r>
      <w:r w:rsidR="008C15A7">
        <w:t xml:space="preserve"> </w:t>
      </w:r>
      <w:r>
        <w:t>but</w:t>
      </w:r>
      <w:r w:rsidR="008C15A7">
        <w:t xml:space="preserve"> </w:t>
      </w:r>
      <w:r>
        <w:t>she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seem</w:t>
      </w:r>
      <w:r w:rsidR="008C15A7">
        <w:t xml:space="preserve"> </w:t>
      </w:r>
      <w:r>
        <w:lastRenderedPageBreak/>
        <w:t>particularly</w:t>
      </w:r>
      <w:r w:rsidR="008C15A7">
        <w:t xml:space="preserve"> </w:t>
      </w:r>
      <w:r>
        <w:t>happy</w:t>
      </w:r>
      <w:r w:rsidR="008C15A7">
        <w:t xml:space="preserve"> </w:t>
      </w:r>
      <w:r>
        <w:t>and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feel</w:t>
      </w:r>
      <w:r w:rsidR="008C15A7">
        <w:t xml:space="preserve"> </w:t>
      </w:r>
      <w:r>
        <w:t>much</w:t>
      </w:r>
      <w:r w:rsidR="008C15A7">
        <w:t xml:space="preserve"> </w:t>
      </w:r>
      <w:r>
        <w:t>like</w:t>
      </w:r>
      <w:r w:rsidR="008C15A7">
        <w:t xml:space="preserve"> </w:t>
      </w:r>
      <w:r>
        <w:t>herself.</w:t>
      </w:r>
      <w:r w:rsidR="008C15A7">
        <w:t xml:space="preserve"> </w:t>
      </w:r>
      <w:r>
        <w:t>She</w:t>
      </w:r>
      <w:r w:rsidR="008C15A7">
        <w:t xml:space="preserve"> </w:t>
      </w:r>
      <w:r>
        <w:t>seemed</w:t>
      </w:r>
      <w:r w:rsidR="008C15A7">
        <w:t xml:space="preserve"> </w:t>
      </w:r>
      <w:r>
        <w:t>distracted</w:t>
      </w:r>
      <w:r w:rsidR="008C15A7">
        <w:t xml:space="preserve"> </w:t>
      </w:r>
      <w:r>
        <w:t>when</w:t>
      </w:r>
      <w:r w:rsidR="008C15A7">
        <w:t xml:space="preserve"> </w:t>
      </w:r>
      <w:r>
        <w:t>her</w:t>
      </w:r>
      <w:r w:rsidR="008C15A7">
        <w:t xml:space="preserve"> </w:t>
      </w:r>
      <w:r>
        <w:t>guests</w:t>
      </w:r>
      <w:r w:rsidR="008C15A7">
        <w:t xml:space="preserve"> </w:t>
      </w:r>
      <w:r>
        <w:t>gushed</w:t>
      </w:r>
      <w:r w:rsidR="008C15A7">
        <w:t xml:space="preserve"> </w:t>
      </w:r>
      <w:r>
        <w:t>over</w:t>
      </w:r>
      <w:r w:rsidR="008C15A7">
        <w:t xml:space="preserve"> </w:t>
      </w:r>
      <w:r>
        <w:t>her</w:t>
      </w:r>
      <w:r w:rsidR="008C15A7">
        <w:t xml:space="preserve"> </w:t>
      </w:r>
      <w:r>
        <w:t>dress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tripped</w:t>
      </w:r>
      <w:r w:rsidR="008C15A7">
        <w:t xml:space="preserve"> </w:t>
      </w:r>
      <w:r>
        <w:t>over</w:t>
      </w:r>
      <w:r w:rsidR="008C15A7">
        <w:t xml:space="preserve"> </w:t>
      </w:r>
      <w:r>
        <w:t>her</w:t>
      </w:r>
      <w:r w:rsidR="008C15A7">
        <w:t xml:space="preserve"> </w:t>
      </w:r>
      <w:r>
        <w:t>own</w:t>
      </w:r>
      <w:r w:rsidR="008C15A7">
        <w:t xml:space="preserve"> </w:t>
      </w:r>
      <w:r>
        <w:t>feet</w:t>
      </w:r>
      <w:r w:rsidR="008C15A7">
        <w:t xml:space="preserve"> </w:t>
      </w:r>
      <w:r>
        <w:t>during</w:t>
      </w:r>
      <w:r w:rsidR="008C15A7">
        <w:t xml:space="preserve"> </w:t>
      </w:r>
      <w:r>
        <w:t>her</w:t>
      </w:r>
      <w:r w:rsidR="008C15A7">
        <w:t xml:space="preserve"> </w:t>
      </w:r>
      <w:r>
        <w:t>first</w:t>
      </w:r>
      <w:r w:rsidR="008C15A7">
        <w:t xml:space="preserve"> </w:t>
      </w:r>
      <w:r>
        <w:t>dance</w:t>
      </w:r>
      <w:r w:rsidR="008C15A7">
        <w:t xml:space="preserve"> </w:t>
      </w:r>
      <w:r>
        <w:t>with</w:t>
      </w:r>
      <w:r w:rsidR="008C15A7">
        <w:t xml:space="preserve"> </w:t>
      </w:r>
      <w:r>
        <w:t>Josh.</w:t>
      </w:r>
      <w:r w:rsidR="008C15A7">
        <w:t xml:space="preserve"> </w:t>
      </w:r>
      <w:r>
        <w:t>She</w:t>
      </w:r>
      <w:r w:rsidR="008C15A7">
        <w:t xml:space="preserve"> </w:t>
      </w:r>
      <w:r>
        <w:t>continued</w:t>
      </w:r>
      <w:r w:rsidR="008C15A7">
        <w:t xml:space="preserve"> </w:t>
      </w:r>
      <w:r>
        <w:t>to</w:t>
      </w:r>
      <w:r w:rsidR="008C15A7">
        <w:t xml:space="preserve"> </w:t>
      </w:r>
      <w:r>
        <w:t>feel</w:t>
      </w:r>
      <w:r w:rsidR="008C15A7">
        <w:t xml:space="preserve"> </w:t>
      </w:r>
      <w:r w:rsidR="00610349">
        <w:t>“</w:t>
      </w:r>
      <w:r>
        <w:t>off</w:t>
      </w:r>
      <w:r w:rsidR="00610349">
        <w:t>”</w:t>
      </w:r>
      <w:r w:rsidR="008C15A7">
        <w:t xml:space="preserve"> </w:t>
      </w:r>
      <w:r>
        <w:t>(her</w:t>
      </w:r>
      <w:r w:rsidR="008C15A7">
        <w:t xml:space="preserve"> </w:t>
      </w:r>
      <w:r>
        <w:t>words)</w:t>
      </w:r>
      <w:r w:rsidR="008C15A7">
        <w:t xml:space="preserve"> </w:t>
      </w:r>
      <w:r>
        <w:t>during</w:t>
      </w:r>
      <w:r w:rsidR="008C15A7">
        <w:t xml:space="preserve"> </w:t>
      </w:r>
      <w:r>
        <w:t>her</w:t>
      </w:r>
      <w:r w:rsidR="008C15A7">
        <w:t xml:space="preserve"> </w:t>
      </w:r>
      <w:r>
        <w:t>honeymoon,</w:t>
      </w:r>
      <w:r w:rsidR="008C15A7">
        <w:t xml:space="preserve"> </w:t>
      </w:r>
      <w:r>
        <w:t>passive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once</w:t>
      </w:r>
      <w:r w:rsidR="008C15A7">
        <w:t xml:space="preserve"> </w:t>
      </w:r>
      <w:r>
        <w:t>been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newlyweds</w:t>
      </w:r>
      <w:r w:rsidR="008C15A7">
        <w:t xml:space="preserve"> </w:t>
      </w:r>
      <w:r>
        <w:t>returned,</w:t>
      </w:r>
      <w:r w:rsidR="008C15A7">
        <w:t xml:space="preserve"> </w:t>
      </w:r>
      <w:r>
        <w:t>McCall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her</w:t>
      </w:r>
      <w:r w:rsidR="008C15A7">
        <w:t xml:space="preserve"> </w:t>
      </w:r>
      <w:r>
        <w:t>doctor</w:t>
      </w:r>
      <w:r w:rsidR="008C15A7">
        <w:t xml:space="preserve"> </w:t>
      </w:r>
      <w:r>
        <w:t>and</w:t>
      </w:r>
      <w:r w:rsidR="008C15A7">
        <w:t xml:space="preserve"> </w:t>
      </w:r>
      <w:r>
        <w:t>while</w:t>
      </w:r>
      <w:r w:rsidR="008C15A7">
        <w:t xml:space="preserve"> </w:t>
      </w:r>
      <w:r>
        <w:t>the</w:t>
      </w:r>
      <w:r w:rsidR="008C15A7">
        <w:t xml:space="preserve"> </w:t>
      </w:r>
      <w:r>
        <w:t>initial</w:t>
      </w:r>
      <w:r w:rsidR="008C15A7">
        <w:t xml:space="preserve"> </w:t>
      </w:r>
      <w:r>
        <w:t>tests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find</w:t>
      </w:r>
      <w:r w:rsidR="008C15A7">
        <w:t xml:space="preserve"> </w:t>
      </w:r>
      <w:r>
        <w:t>anything,</w:t>
      </w:r>
      <w:r w:rsidR="008C15A7">
        <w:t xml:space="preserve"> </w:t>
      </w:r>
      <w:r>
        <w:t>she</w:t>
      </w:r>
      <w:r w:rsidR="008C15A7">
        <w:t xml:space="preserve"> </w:t>
      </w:r>
      <w:r>
        <w:t>knew</w:t>
      </w:r>
      <w:r w:rsidR="008C15A7">
        <w:t xml:space="preserve"> </w:t>
      </w:r>
      <w:r>
        <w:t>something</w:t>
      </w:r>
      <w:r w:rsidR="008C15A7">
        <w:t xml:space="preserve"> </w:t>
      </w:r>
      <w:r>
        <w:t>just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right.</w:t>
      </w:r>
      <w:r w:rsidR="008C15A7">
        <w:t xml:space="preserve"> </w:t>
      </w:r>
      <w:r>
        <w:t>She</w:t>
      </w:r>
      <w:r w:rsidR="008C15A7">
        <w:t xml:space="preserve"> </w:t>
      </w:r>
      <w:r>
        <w:t>insisted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doctor</w:t>
      </w:r>
      <w:r w:rsidR="008C15A7">
        <w:t xml:space="preserve"> </w:t>
      </w:r>
      <w:r>
        <w:t>order</w:t>
      </w:r>
      <w:r w:rsidR="008C15A7">
        <w:t xml:space="preserve"> </w:t>
      </w:r>
      <w:r>
        <w:t>a</w:t>
      </w:r>
      <w:r w:rsidR="008C15A7">
        <w:t xml:space="preserve"> </w:t>
      </w:r>
      <w:r>
        <w:t>CT</w:t>
      </w:r>
      <w:r w:rsidR="008C15A7">
        <w:t xml:space="preserve"> </w:t>
      </w:r>
      <w:r>
        <w:t>scan,</w:t>
      </w:r>
      <w:r w:rsidR="008C15A7">
        <w:t xml:space="preserve"> </w:t>
      </w:r>
      <w:r>
        <w:t>which</w:t>
      </w:r>
      <w:r w:rsidR="008C15A7">
        <w:t xml:space="preserve"> </w:t>
      </w:r>
      <w:r>
        <w:t>revealed</w:t>
      </w:r>
      <w:r w:rsidR="008C15A7">
        <w:t xml:space="preserve"> </w:t>
      </w:r>
      <w:r>
        <w:t>McCall</w:t>
      </w:r>
      <w:r w:rsidR="00610349">
        <w:t>’</w:t>
      </w:r>
      <w:r>
        <w:t>s</w:t>
      </w:r>
      <w:r w:rsidR="008C15A7">
        <w:t xml:space="preserve"> </w:t>
      </w:r>
      <w:r>
        <w:t>diagnosis:</w:t>
      </w:r>
      <w:r w:rsidR="008C15A7">
        <w:t xml:space="preserve"> </w:t>
      </w:r>
      <w:r>
        <w:t>a</w:t>
      </w:r>
      <w:r w:rsidR="008C15A7">
        <w:t xml:space="preserve"> </w:t>
      </w:r>
      <w:r>
        <w:t>tangerine-size</w:t>
      </w:r>
      <w:r w:rsidR="008C15A7">
        <w:t xml:space="preserve"> </w:t>
      </w:r>
      <w:r>
        <w:t>tumor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frontal</w:t>
      </w:r>
      <w:r w:rsidR="008C15A7">
        <w:t xml:space="preserve"> </w:t>
      </w:r>
      <w:r>
        <w:t>lobe.</w:t>
      </w:r>
      <w:r w:rsidR="008C15A7">
        <w:t xml:space="preserve"> </w:t>
      </w:r>
      <w:r>
        <w:t>(More</w:t>
      </w:r>
      <w:r w:rsidR="008C15A7">
        <w:t xml:space="preserve"> </w:t>
      </w:r>
      <w:r>
        <w:t>formally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r w:rsidR="00610349">
        <w:t>“</w:t>
      </w:r>
      <w:r>
        <w:t>neuro</w:t>
      </w:r>
      <w:r w:rsidR="008C15A7">
        <w:t xml:space="preserve"> </w:t>
      </w:r>
      <w:r>
        <w:t>central</w:t>
      </w:r>
      <w:r w:rsidR="008C15A7">
        <w:t xml:space="preserve"> </w:t>
      </w:r>
      <w:r>
        <w:t>scotoma.</w:t>
      </w:r>
      <w:r w:rsidR="00610349">
        <w:t>”</w:t>
      </w:r>
      <w:r>
        <w:t>)</w:t>
      </w:r>
      <w:r w:rsidR="008C15A7">
        <w:t xml:space="preserve"> </w:t>
      </w:r>
      <w:r>
        <w:t>Josh</w:t>
      </w:r>
      <w:r w:rsidR="00610349">
        <w:t>’</w:t>
      </w:r>
      <w:r>
        <w:t>s</w:t>
      </w:r>
      <w:r w:rsidR="008C15A7">
        <w:t xml:space="preserve"> </w:t>
      </w:r>
      <w:r>
        <w:t>text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group</w:t>
      </w:r>
      <w:r w:rsidR="008C15A7">
        <w:t xml:space="preserve"> </w:t>
      </w:r>
      <w:r>
        <w:t>chat</w:t>
      </w:r>
      <w:r w:rsidR="008C15A7">
        <w:t xml:space="preserve"> </w:t>
      </w:r>
      <w:r>
        <w:t>said</w:t>
      </w:r>
      <w:r w:rsidR="008C15A7">
        <w:t xml:space="preserve"> </w:t>
      </w:r>
      <w:r>
        <w:t>it</w:t>
      </w:r>
      <w:r w:rsidR="008C15A7">
        <w:t xml:space="preserve"> </w:t>
      </w:r>
      <w:r>
        <w:t>all,</w:t>
      </w:r>
      <w:r w:rsidR="008C15A7">
        <w:t xml:space="preserve"> </w:t>
      </w:r>
      <w:r w:rsidR="00610349">
        <w:t>“</w:t>
      </w:r>
      <w:r>
        <w:t>Bad</w:t>
      </w:r>
      <w:r w:rsidR="008C15A7">
        <w:t xml:space="preserve"> </w:t>
      </w:r>
      <w:r>
        <w:t>news.</w:t>
      </w:r>
      <w:r w:rsidR="008C15A7">
        <w:t xml:space="preserve"> </w:t>
      </w:r>
      <w:r>
        <w:t>McCall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tumor.</w:t>
      </w:r>
      <w:r w:rsidR="008C15A7">
        <w:t xml:space="preserve"> </w:t>
      </w:r>
      <w:r>
        <w:t>Surgery</w:t>
      </w:r>
      <w:r w:rsidR="008C15A7">
        <w:t xml:space="preserve"> </w:t>
      </w:r>
      <w:r>
        <w:t>tomorrow.</w:t>
      </w:r>
      <w:r w:rsidR="008C15A7">
        <w:t xml:space="preserve"> </w:t>
      </w:r>
      <w:r>
        <w:t>We</w:t>
      </w:r>
      <w:r w:rsidR="008C15A7">
        <w:t xml:space="preserve"> </w:t>
      </w:r>
      <w:r>
        <w:t>could</w:t>
      </w:r>
      <w:r w:rsidR="008C15A7">
        <w:t xml:space="preserve"> </w:t>
      </w:r>
      <w:r>
        <w:t>use</w:t>
      </w:r>
      <w:r w:rsidR="008C15A7">
        <w:t xml:space="preserve"> </w:t>
      </w:r>
      <w:r>
        <w:t>some</w:t>
      </w:r>
      <w:r w:rsidR="008C15A7">
        <w:t xml:space="preserve"> </w:t>
      </w:r>
      <w:r>
        <w:t>prayers.</w:t>
      </w:r>
      <w:r w:rsidR="008C15A7">
        <w:t xml:space="preserve"> </w:t>
      </w:r>
      <w:r>
        <w:t>Love</w:t>
      </w:r>
      <w:r w:rsidR="008C15A7">
        <w:t xml:space="preserve"> </w:t>
      </w:r>
      <w:r>
        <w:t>you</w:t>
      </w:r>
      <w:r w:rsidR="008C15A7">
        <w:t xml:space="preserve"> </w:t>
      </w:r>
      <w:r>
        <w:t>guys,</w:t>
      </w:r>
      <w:r w:rsidR="008C15A7">
        <w:t xml:space="preserve"> </w:t>
      </w:r>
      <w:r>
        <w:t>Josh.</w:t>
      </w:r>
      <w:r w:rsidR="00610349">
        <w:t>”</w:t>
      </w:r>
      <w:r w:rsidR="008C15A7">
        <w:t xml:space="preserve"> </w:t>
      </w:r>
      <w:r>
        <w:t>Prior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eight-hour,</w:t>
      </w:r>
      <w:r w:rsidR="008C15A7">
        <w:t xml:space="preserve"> </w:t>
      </w:r>
      <w:r>
        <w:t>emergency</w:t>
      </w:r>
      <w:r w:rsidR="008C15A7">
        <w:t xml:space="preserve"> </w:t>
      </w:r>
      <w:r>
        <w:t>surgery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University</w:t>
      </w:r>
      <w:r w:rsidR="008C15A7">
        <w:t xml:space="preserve"> </w:t>
      </w:r>
      <w:r>
        <w:t>of</w:t>
      </w:r>
      <w:r w:rsidR="008C15A7">
        <w:t xml:space="preserve"> </w:t>
      </w:r>
      <w:r>
        <w:t>Utah,</w:t>
      </w:r>
      <w:r w:rsidR="008C15A7">
        <w:t xml:space="preserve"> </w:t>
      </w:r>
      <w:r>
        <w:t>the</w:t>
      </w:r>
      <w:r w:rsidR="008C15A7">
        <w:t xml:space="preserve"> </w:t>
      </w:r>
      <w:r>
        <w:t>24-year-old</w:t>
      </w:r>
      <w:r w:rsidR="008C15A7">
        <w:t xml:space="preserve"> </w:t>
      </w:r>
      <w:r>
        <w:t>newlywed</w:t>
      </w:r>
      <w:r w:rsidR="008C15A7">
        <w:t xml:space="preserve"> </w:t>
      </w:r>
      <w:r>
        <w:t>was</w:t>
      </w:r>
      <w:r w:rsidR="008C15A7">
        <w:t xml:space="preserve"> </w:t>
      </w:r>
      <w:r>
        <w:t>encouraged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any</w:t>
      </w:r>
      <w:r w:rsidR="008C15A7">
        <w:t xml:space="preserve"> </w:t>
      </w:r>
      <w:r>
        <w:t>final</w:t>
      </w:r>
      <w:r w:rsidR="008C15A7">
        <w:t xml:space="preserve"> </w:t>
      </w:r>
      <w:r>
        <w:t>adjustments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will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get</w:t>
      </w:r>
      <w:r w:rsidR="008C15A7">
        <w:t xml:space="preserve"> </w:t>
      </w:r>
      <w:r>
        <w:t>her</w:t>
      </w:r>
      <w:r w:rsidR="008C15A7">
        <w:t xml:space="preserve"> </w:t>
      </w:r>
      <w:r>
        <w:t>affairs</w:t>
      </w:r>
      <w:r w:rsidR="008C15A7">
        <w:t xml:space="preserve"> </w:t>
      </w:r>
      <w:r>
        <w:t>in</w:t>
      </w:r>
      <w:r w:rsidR="008C15A7">
        <w:t xml:space="preserve"> </w:t>
      </w:r>
      <w:r>
        <w:t>order.</w:t>
      </w:r>
      <w:r w:rsidR="00610349">
        <w:t>”</w:t>
      </w:r>
      <w:r w:rsidR="008C15A7">
        <w:t xml:space="preserve"> </w:t>
      </w:r>
      <w:r>
        <w:t>Sometimes</w:t>
      </w:r>
      <w:r w:rsidR="008C15A7">
        <w:t xml:space="preserve"> </w:t>
      </w:r>
      <w:r>
        <w:t>life</w:t>
      </w:r>
      <w:r w:rsidR="008C15A7">
        <w:t xml:space="preserve"> </w:t>
      </w:r>
      <w:r>
        <w:t>throws</w:t>
      </w:r>
      <w:r w:rsidR="008C15A7">
        <w:t xml:space="preserve"> </w:t>
      </w:r>
      <w:r>
        <w:t>you</w:t>
      </w:r>
      <w:r w:rsidR="008C15A7">
        <w:t xml:space="preserve"> </w:t>
      </w:r>
      <w:r>
        <w:t>curveballs</w:t>
      </w:r>
      <w:r w:rsidR="008C15A7">
        <w:t xml:space="preserve"> </w:t>
      </w:r>
      <w:r>
        <w:t>and</w:t>
      </w:r>
      <w:r w:rsidR="008C15A7">
        <w:t xml:space="preserve"> </w:t>
      </w:r>
      <w:r>
        <w:t>sometimes</w:t>
      </w:r>
      <w:r w:rsidR="008C15A7">
        <w:t xml:space="preserve"> </w:t>
      </w:r>
      <w:r>
        <w:t>life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fair.</w:t>
      </w:r>
      <w:r w:rsidR="008C15A7">
        <w:t xml:space="preserve"> </w:t>
      </w:r>
      <w:r>
        <w:t>Sometimes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reminded</w:t>
      </w:r>
      <w:r w:rsidR="008C15A7">
        <w:t xml:space="preserve"> </w:t>
      </w:r>
      <w:r>
        <w:t>that</w:t>
      </w:r>
      <w:r w:rsidR="008C15A7">
        <w:t xml:space="preserve"> </w:t>
      </w:r>
      <w:r>
        <w:t>WMI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simple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haven</w:t>
      </w:r>
      <w:r w:rsidR="00610349">
        <w:t>’</w:t>
      </w:r>
      <w:r>
        <w:t>t</w:t>
      </w:r>
      <w:r w:rsidR="008C15A7">
        <w:t xml:space="preserve"> </w:t>
      </w:r>
      <w:r>
        <w:t>considered</w:t>
      </w:r>
      <w:r w:rsidR="008C15A7">
        <w:t xml:space="preserve"> </w:t>
      </w:r>
      <w:r>
        <w:t>before</w:t>
      </w:r>
      <w:r w:rsidR="008C15A7">
        <w:t xml:space="preserve"> </w:t>
      </w:r>
      <w:r>
        <w:t>like</w:t>
      </w:r>
      <w:r w:rsidR="008C15A7">
        <w:t xml:space="preserve"> </w:t>
      </w:r>
      <w:r>
        <w:t>health.</w:t>
      </w:r>
      <w:r w:rsidR="008C15A7">
        <w:t xml:space="preserve"> </w:t>
      </w:r>
      <w:r>
        <w:t>A</w:t>
      </w:r>
      <w:r w:rsidR="008C15A7">
        <w:t xml:space="preserve"> </w:t>
      </w:r>
      <w:r>
        <w:t>24-year-old</w:t>
      </w:r>
      <w:r w:rsidR="008C15A7">
        <w:t xml:space="preserve"> </w:t>
      </w:r>
      <w:r>
        <w:t>shouldn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her</w:t>
      </w:r>
      <w:r w:rsidR="008C15A7">
        <w:t xml:space="preserve"> </w:t>
      </w:r>
      <w:r>
        <w:t>affairs</w:t>
      </w:r>
      <w:r w:rsidR="008C15A7">
        <w:t xml:space="preserve"> </w:t>
      </w:r>
      <w:r>
        <w:t>in</w:t>
      </w:r>
      <w:r w:rsidR="008C15A7">
        <w:t xml:space="preserve"> </w:t>
      </w:r>
      <w:r>
        <w:t>order.</w:t>
      </w:r>
      <w:r w:rsidR="008C15A7">
        <w:t xml:space="preserve"> </w:t>
      </w:r>
      <w:r>
        <w:t>She</w:t>
      </w:r>
      <w:r w:rsidR="00610349">
        <w:t>’</w:t>
      </w:r>
      <w:r>
        <w:t>s</w:t>
      </w:r>
      <w:r w:rsidR="008C15A7">
        <w:t xml:space="preserve"> </w:t>
      </w:r>
      <w:r>
        <w:t>too</w:t>
      </w:r>
      <w:r w:rsidR="008C15A7">
        <w:t xml:space="preserve"> </w:t>
      </w:r>
      <w:r>
        <w:t>young.</w:t>
      </w:r>
      <w:r w:rsidR="008C15A7">
        <w:t xml:space="preserve"> </w:t>
      </w:r>
      <w:r>
        <w:t>She</w:t>
      </w:r>
      <w:r w:rsidR="008C15A7">
        <w:t xml:space="preserve"> </w:t>
      </w:r>
      <w:r>
        <w:t>has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to</w:t>
      </w:r>
      <w:r w:rsidR="008C15A7">
        <w:t xml:space="preserve"> </w:t>
      </w:r>
      <w:r>
        <w:t>look</w:t>
      </w:r>
      <w:r w:rsidR="008C15A7">
        <w:t xml:space="preserve"> </w:t>
      </w:r>
      <w:r>
        <w:t>forward</w:t>
      </w:r>
      <w:r w:rsidR="008C15A7">
        <w:t xml:space="preserve"> </w:t>
      </w:r>
      <w:r>
        <w:t>to.</w:t>
      </w:r>
    </w:p>
    <w:p w14:paraId="4EFD3FF1" w14:textId="77777777" w:rsidR="00722F53" w:rsidRDefault="00E949E9" w:rsidP="008F1C01">
      <w:pPr>
        <w:pStyle w:val="Body-TextTx"/>
      </w:pPr>
      <w:r>
        <w:t>While</w:t>
      </w:r>
      <w:r w:rsidR="008C15A7">
        <w:t xml:space="preserve"> </w:t>
      </w:r>
      <w:r>
        <w:t>McCall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surgery,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pacing</w:t>
      </w:r>
      <w:r w:rsidR="008C15A7">
        <w:t xml:space="preserve"> </w:t>
      </w:r>
      <w:r>
        <w:t>the</w:t>
      </w:r>
      <w:r w:rsidR="008C15A7">
        <w:t xml:space="preserve"> </w:t>
      </w:r>
      <w:r>
        <w:t>sidelines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empty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Training</w:t>
      </w:r>
      <w:r w:rsidR="008C15A7">
        <w:t xml:space="preserve"> </w:t>
      </w:r>
      <w:r>
        <w:t>Complex</w:t>
      </w:r>
      <w:r w:rsidR="008C15A7">
        <w:t xml:space="preserve"> </w:t>
      </w:r>
      <w:r>
        <w:t>court,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call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colleague</w:t>
      </w:r>
      <w:r w:rsidR="008C15A7">
        <w:t xml:space="preserve"> </w:t>
      </w:r>
      <w:r>
        <w:t>heatedly</w:t>
      </w:r>
      <w:r w:rsidR="008C15A7">
        <w:t xml:space="preserve"> </w:t>
      </w:r>
      <w:r>
        <w:t>debating</w:t>
      </w:r>
      <w:r w:rsidR="008C15A7">
        <w:t xml:space="preserve"> </w:t>
      </w:r>
      <w:r>
        <w:t>a</w:t>
      </w:r>
      <w:r w:rsidR="008C15A7">
        <w:t xml:space="preserve"> </w:t>
      </w:r>
      <w:r>
        <w:t>recent</w:t>
      </w:r>
      <w:r w:rsidR="008C15A7">
        <w:t xml:space="preserve"> </w:t>
      </w:r>
      <w:r>
        <w:t>deal</w:t>
      </w:r>
      <w:r w:rsidR="008C15A7">
        <w:t xml:space="preserve"> </w:t>
      </w:r>
      <w:r>
        <w:t>that</w:t>
      </w:r>
      <w:r w:rsidR="008C15A7">
        <w:t xml:space="preserve"> </w:t>
      </w:r>
      <w:r>
        <w:t>had</w:t>
      </w:r>
      <w:r w:rsidR="008C15A7">
        <w:t xml:space="preserve"> </w:t>
      </w:r>
      <w:r>
        <w:t>gone</w:t>
      </w:r>
      <w:r w:rsidR="008C15A7">
        <w:t xml:space="preserve"> </w:t>
      </w:r>
      <w:r>
        <w:t>south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surprising</w:t>
      </w:r>
      <w:r w:rsidR="008C15A7">
        <w:t xml:space="preserve"> </w:t>
      </w:r>
      <w:r>
        <w:t>hurry.</w:t>
      </w:r>
      <w:r w:rsidR="008C15A7">
        <w:t xml:space="preserve"> </w:t>
      </w:r>
      <w:r>
        <w:t>While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distraction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gravity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happening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niece</w:t>
      </w:r>
      <w:r w:rsidR="008C15A7">
        <w:t xml:space="preserve"> </w:t>
      </w:r>
      <w:r>
        <w:t>2,000</w:t>
      </w:r>
      <w:r w:rsidR="008C15A7">
        <w:t xml:space="preserve"> </w:t>
      </w:r>
      <w:r>
        <w:t>miles</w:t>
      </w:r>
      <w:r w:rsidR="008C15A7">
        <w:t xml:space="preserve"> </w:t>
      </w:r>
      <w:r>
        <w:t>away,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hoping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a</w:t>
      </w:r>
      <w:r w:rsidR="008C15A7">
        <w:t xml:space="preserve"> </w:t>
      </w:r>
      <w:r>
        <w:t>harbinger</w:t>
      </w:r>
      <w:r w:rsidR="008C15A7">
        <w:t xml:space="preserve"> </w:t>
      </w:r>
      <w:r>
        <w:t>of</w:t>
      </w:r>
      <w:r w:rsidR="008C15A7">
        <w:t xml:space="preserve"> </w:t>
      </w:r>
      <w:r>
        <w:t>things</w:t>
      </w:r>
      <w:r w:rsidR="008C15A7">
        <w:t xml:space="preserve"> </w:t>
      </w:r>
      <w:r>
        <w:t>to</w:t>
      </w:r>
      <w:r w:rsidR="008C15A7">
        <w:t xml:space="preserve"> </w:t>
      </w:r>
      <w:r>
        <w:t>come.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before,</w:t>
      </w:r>
      <w:r w:rsidR="008C15A7">
        <w:t xml:space="preserve"> </w:t>
      </w:r>
      <w:r>
        <w:t>after</w:t>
      </w:r>
      <w:r w:rsidR="008C15A7">
        <w:t xml:space="preserve"> </w:t>
      </w:r>
      <w:r>
        <w:t>an</w:t>
      </w:r>
      <w:r w:rsidR="008C15A7">
        <w:t xml:space="preserve"> </w:t>
      </w:r>
      <w:r>
        <w:t>infamous</w:t>
      </w:r>
      <w:r w:rsidR="008C15A7">
        <w:t xml:space="preserve"> </w:t>
      </w:r>
      <w:r>
        <w:t>and</w:t>
      </w:r>
      <w:r w:rsidR="008C15A7">
        <w:t xml:space="preserve"> </w:t>
      </w:r>
      <w:r>
        <w:t>excruciating</w:t>
      </w:r>
      <w:r w:rsidR="008C15A7">
        <w:t xml:space="preserve"> </w:t>
      </w:r>
      <w:r>
        <w:t>three-year</w:t>
      </w:r>
      <w:r w:rsidR="008C15A7">
        <w:t xml:space="preserve"> </w:t>
      </w:r>
      <w:r>
        <w:t>rebuilding</w:t>
      </w:r>
      <w:r w:rsidR="008C15A7">
        <w:t xml:space="preserve"> </w:t>
      </w:r>
      <w:r w:rsidR="00610349">
        <w:t>“</w:t>
      </w:r>
      <w:r>
        <w:t>process</w:t>
      </w:r>
      <w:r w:rsidR="00610349">
        <w:t>”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76ers,</w:t>
      </w:r>
      <w:r w:rsidR="008C15A7">
        <w:t xml:space="preserve"> </w:t>
      </w:r>
      <w:r>
        <w:t>we</w:t>
      </w:r>
      <w:r w:rsidR="008C15A7">
        <w:t xml:space="preserve"> </w:t>
      </w:r>
      <w:r>
        <w:t>won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to</w:t>
      </w:r>
      <w:r w:rsidR="008C15A7">
        <w:t xml:space="preserve"> </w:t>
      </w:r>
      <w:r>
        <w:t>select</w:t>
      </w:r>
      <w:r w:rsidR="008C15A7">
        <w:t xml:space="preserve"> </w:t>
      </w:r>
      <w:r>
        <w:t>the</w:t>
      </w:r>
      <w:r w:rsidR="008C15A7">
        <w:t xml:space="preserve"> </w:t>
      </w:r>
      <w:r>
        <w:t>No.</w:t>
      </w:r>
      <w:r w:rsidR="008C15A7">
        <w:t xml:space="preserve"> </w:t>
      </w:r>
      <w:r>
        <w:t>1</w:t>
      </w:r>
      <w:r w:rsidR="008C15A7">
        <w:t xml:space="preserve"> </w:t>
      </w:r>
      <w:r>
        <w:t>Draft</w:t>
      </w:r>
      <w:r w:rsidR="008C15A7">
        <w:t xml:space="preserve"> </w:t>
      </w:r>
      <w:r>
        <w:t>Pick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2016</w:t>
      </w:r>
      <w:r w:rsidR="008C15A7">
        <w:t xml:space="preserve"> </w:t>
      </w:r>
      <w:r>
        <w:t>NBA</w:t>
      </w:r>
      <w:r w:rsidR="008C15A7">
        <w:t xml:space="preserve"> </w:t>
      </w:r>
      <w:r>
        <w:t>Draft</w:t>
      </w:r>
      <w:r w:rsidR="008C15A7">
        <w:t xml:space="preserve"> </w:t>
      </w:r>
      <w:r>
        <w:t>Lottery.</w:t>
      </w:r>
      <w:r w:rsidR="008C15A7">
        <w:t xml:space="preserve"> </w:t>
      </w:r>
      <w:r>
        <w:t>We</w:t>
      </w:r>
      <w:r w:rsidR="008C15A7">
        <w:t xml:space="preserve"> </w:t>
      </w:r>
      <w:r>
        <w:t>would</w:t>
      </w:r>
      <w:r w:rsidR="008C15A7">
        <w:t xml:space="preserve"> </w:t>
      </w:r>
      <w:r>
        <w:t>eventually</w:t>
      </w:r>
      <w:r w:rsidR="008C15A7">
        <w:t xml:space="preserve"> </w:t>
      </w:r>
      <w:r>
        <w:t>draft</w:t>
      </w:r>
      <w:r w:rsidR="008C15A7">
        <w:t xml:space="preserve"> </w:t>
      </w:r>
      <w:r>
        <w:t>Ben</w:t>
      </w:r>
      <w:r w:rsidR="008C15A7">
        <w:t xml:space="preserve"> </w:t>
      </w:r>
      <w:r>
        <w:t>Simmons</w:t>
      </w:r>
      <w:r w:rsidR="008C15A7">
        <w:t xml:space="preserve"> </w:t>
      </w:r>
      <w:r>
        <w:t>who</w:t>
      </w:r>
      <w:r w:rsidR="008C15A7">
        <w:t xml:space="preserve"> </w:t>
      </w:r>
      <w:r>
        <w:t>would</w:t>
      </w:r>
      <w:r w:rsidR="008C15A7">
        <w:t xml:space="preserve"> </w:t>
      </w:r>
      <w:r>
        <w:t>become</w:t>
      </w:r>
      <w:r w:rsidR="008C15A7">
        <w:t xml:space="preserve"> </w:t>
      </w:r>
      <w:r>
        <w:t>Rookie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Year,</w:t>
      </w:r>
      <w:r w:rsidR="008C15A7">
        <w:t xml:space="preserve"> </w:t>
      </w:r>
      <w:r>
        <w:t>a</w:t>
      </w:r>
      <w:r w:rsidR="008C15A7">
        <w:t xml:space="preserve"> </w:t>
      </w:r>
      <w:r>
        <w:t>multiple-year</w:t>
      </w:r>
      <w:r w:rsidR="008C15A7">
        <w:t xml:space="preserve"> </w:t>
      </w:r>
      <w:r>
        <w:t>All</w:t>
      </w:r>
      <w:r w:rsidR="008C15A7">
        <w:t xml:space="preserve"> </w:t>
      </w:r>
      <w:r>
        <w:t>Star</w:t>
      </w:r>
      <w:r w:rsidR="008C15A7">
        <w:t xml:space="preserve"> </w:t>
      </w:r>
      <w:r>
        <w:t>and,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>
        <w:t>Joel</w:t>
      </w:r>
      <w:r w:rsidR="008C15A7">
        <w:t xml:space="preserve"> </w:t>
      </w:r>
      <w:r>
        <w:t>Embiid,</w:t>
      </w:r>
      <w:r w:rsidR="008C15A7">
        <w:t xml:space="preserve"> </w:t>
      </w:r>
      <w:r>
        <w:t>considered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dynamic</w:t>
      </w:r>
      <w:r w:rsidR="008C15A7">
        <w:t xml:space="preserve"> </w:t>
      </w:r>
      <w:r>
        <w:t>young</w:t>
      </w:r>
      <w:r w:rsidR="008C15A7">
        <w:t xml:space="preserve"> </w:t>
      </w:r>
      <w:r>
        <w:t>duo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NBA.</w:t>
      </w:r>
      <w:r w:rsidR="008C15A7">
        <w:t xml:space="preserve"> </w:t>
      </w:r>
      <w:r>
        <w:t>Both</w:t>
      </w:r>
      <w:r w:rsidR="008C15A7">
        <w:t xml:space="preserve"> </w:t>
      </w:r>
      <w:r>
        <w:t>were</w:t>
      </w:r>
      <w:r w:rsidR="008C15A7">
        <w:t xml:space="preserve"> </w:t>
      </w:r>
      <w:r>
        <w:t>heading</w:t>
      </w:r>
      <w:r w:rsidR="008C15A7">
        <w:t xml:space="preserve"> </w:t>
      </w:r>
      <w:r>
        <w:t>for</w:t>
      </w:r>
      <w:r w:rsidR="008C15A7">
        <w:t xml:space="preserve"> </w:t>
      </w:r>
      <w:r>
        <w:t>superstardom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was</w:t>
      </w:r>
      <w:r w:rsidR="008C15A7">
        <w:t xml:space="preserve"> </w:t>
      </w:r>
      <w:r>
        <w:t>headed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more</w:t>
      </w:r>
      <w:r w:rsidR="008C15A7">
        <w:t xml:space="preserve"> </w:t>
      </w:r>
      <w:r>
        <w:t>wins.</w:t>
      </w:r>
      <w:r w:rsidR="008C15A7">
        <w:t xml:space="preserve"> </w:t>
      </w: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before</w:t>
      </w:r>
      <w:r w:rsidR="008C15A7">
        <w:t xml:space="preserve"> </w:t>
      </w:r>
      <w:r>
        <w:t>that,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lastRenderedPageBreak/>
        <w:t>announced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jersey</w:t>
      </w:r>
      <w:r w:rsidR="008C15A7">
        <w:t xml:space="preserve"> </w:t>
      </w:r>
      <w:r>
        <w:t>patch</w:t>
      </w:r>
      <w:r w:rsidR="008C15A7">
        <w:t xml:space="preserve"> </w:t>
      </w:r>
      <w:r>
        <w:t>partnership</w:t>
      </w:r>
      <w:r w:rsidR="008C15A7">
        <w:t xml:space="preserve"> </w:t>
      </w:r>
      <w:r>
        <w:t>in</w:t>
      </w:r>
      <w:r w:rsidR="008C15A7">
        <w:t xml:space="preserve"> </w:t>
      </w:r>
      <w:r>
        <w:t>US</w:t>
      </w:r>
      <w:r w:rsidR="008C15A7">
        <w:t xml:space="preserve"> </w:t>
      </w:r>
      <w:r>
        <w:t>professional</w:t>
      </w:r>
      <w:r w:rsidR="008C15A7">
        <w:t xml:space="preserve"> </w:t>
      </w:r>
      <w:r>
        <w:t>sports,</w:t>
      </w:r>
      <w:r w:rsidR="008C15A7">
        <w:t xml:space="preserve"> </w:t>
      </w:r>
      <w:r>
        <w:t>complete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international</w:t>
      </w:r>
      <w:r w:rsidR="008C15A7">
        <w:t xml:space="preserve"> </w:t>
      </w:r>
      <w:r>
        <w:t>media</w:t>
      </w:r>
      <w:r w:rsidR="008C15A7">
        <w:t xml:space="preserve"> </w:t>
      </w:r>
      <w:r>
        <w:t>tour</w:t>
      </w:r>
      <w:r w:rsidR="008C15A7">
        <w:t xml:space="preserve"> </w:t>
      </w:r>
      <w:r>
        <w:t>during</w:t>
      </w:r>
      <w:r w:rsidR="008C15A7">
        <w:t xml:space="preserve"> </w:t>
      </w:r>
      <w:r>
        <w:t>which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given</w:t>
      </w:r>
      <w:r w:rsidR="008C15A7">
        <w:t xml:space="preserve"> </w:t>
      </w:r>
      <w:r>
        <w:t>dozens</w:t>
      </w:r>
      <w:r w:rsidR="008C15A7">
        <w:t xml:space="preserve"> </w:t>
      </w:r>
      <w:r>
        <w:t>of</w:t>
      </w:r>
      <w:r w:rsidR="008C15A7">
        <w:t xml:space="preserve"> </w:t>
      </w:r>
      <w:r>
        <w:t>interviews.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emotional</w:t>
      </w:r>
      <w:r w:rsidR="008C15A7">
        <w:t xml:space="preserve"> </w:t>
      </w:r>
      <w:r>
        <w:t>and</w:t>
      </w:r>
      <w:r w:rsidR="008C15A7">
        <w:t xml:space="preserve"> </w:t>
      </w:r>
      <w:r>
        <w:t>mental</w:t>
      </w:r>
      <w:r w:rsidR="008C15A7">
        <w:t xml:space="preserve"> </w:t>
      </w:r>
      <w:r>
        <w:t>overload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felt</w:t>
      </w:r>
      <w:r w:rsidR="008C15A7">
        <w:t xml:space="preserve"> </w:t>
      </w:r>
      <w:r>
        <w:t>the</w:t>
      </w:r>
      <w:r w:rsidR="008C15A7">
        <w:t xml:space="preserve"> </w:t>
      </w:r>
      <w:r>
        <w:t>tide</w:t>
      </w:r>
      <w:r w:rsidR="008C15A7">
        <w:t xml:space="preserve"> </w:t>
      </w:r>
      <w:r>
        <w:t>beginning</w:t>
      </w:r>
      <w:r w:rsidR="008C15A7">
        <w:t xml:space="preserve"> </w:t>
      </w:r>
      <w:r>
        <w:t>to</w:t>
      </w:r>
      <w:r w:rsidR="008C15A7">
        <w:t xml:space="preserve"> </w:t>
      </w:r>
      <w:r>
        <w:t>turn</w:t>
      </w:r>
      <w:r w:rsidR="008C15A7">
        <w:t xml:space="preserve"> </w:t>
      </w:r>
      <w:r>
        <w:t>in</w:t>
      </w:r>
      <w:r w:rsidR="008C15A7">
        <w:t xml:space="preserve"> </w:t>
      </w:r>
      <w:r>
        <w:t>favor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team</w:t>
      </w:r>
      <w:r w:rsidR="008C15A7">
        <w:t xml:space="preserve"> </w:t>
      </w:r>
      <w:r>
        <w:t>after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the</w:t>
      </w:r>
      <w:r w:rsidR="008C15A7">
        <w:t xml:space="preserve"> </w:t>
      </w:r>
      <w:r>
        <w:t>salmon</w:t>
      </w:r>
      <w:r w:rsidR="008C15A7">
        <w:t xml:space="preserve"> </w:t>
      </w:r>
      <w:r>
        <w:t>swimming</w:t>
      </w:r>
      <w:r w:rsidR="008C15A7">
        <w:t xml:space="preserve"> </w:t>
      </w:r>
      <w:r>
        <w:t>against</w:t>
      </w:r>
      <w:r w:rsidR="008C15A7">
        <w:t xml:space="preserve"> </w:t>
      </w:r>
      <w:r>
        <w:t>it.</w:t>
      </w:r>
      <w:r w:rsidR="008C15A7">
        <w:t xml:space="preserve"> </w:t>
      </w:r>
      <w:r>
        <w:t>Google</w:t>
      </w:r>
      <w:r w:rsidR="008C15A7">
        <w:t xml:space="preserve"> </w:t>
      </w:r>
      <w:r w:rsidR="00610349">
        <w:t>“</w:t>
      </w:r>
      <w:r>
        <w:t>76ers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aren</w:t>
      </w:r>
      <w:r w:rsidR="00610349">
        <w:t>’</w:t>
      </w:r>
      <w:r>
        <w:t>t</w:t>
      </w:r>
      <w:r w:rsidR="008C15A7">
        <w:t xml:space="preserve"> </w:t>
      </w:r>
      <w:r>
        <w:t>familiar</w:t>
      </w:r>
      <w:r w:rsidR="008C15A7">
        <w:t xml:space="preserve"> </w:t>
      </w:r>
      <w:r>
        <w:t>with</w:t>
      </w:r>
      <w:r w:rsidR="008C15A7">
        <w:t xml:space="preserve"> </w:t>
      </w:r>
      <w:r>
        <w:t>that</w:t>
      </w:r>
      <w:r w:rsidR="008C15A7">
        <w:t xml:space="preserve"> </w:t>
      </w:r>
      <w:r>
        <w:t>period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history.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was</w:t>
      </w:r>
      <w:r w:rsidR="008C15A7">
        <w:t xml:space="preserve"> </w:t>
      </w:r>
      <w:r>
        <w:t>waking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little</w:t>
      </w:r>
      <w:r w:rsidR="008C15A7">
        <w:t xml:space="preserve"> </w:t>
      </w:r>
      <w:r>
        <w:t>experiment</w:t>
      </w:r>
      <w:r w:rsidR="008C15A7">
        <w:t xml:space="preserve"> </w:t>
      </w:r>
      <w:r>
        <w:t>actually</w:t>
      </w:r>
      <w:r w:rsidR="008C15A7">
        <w:t xml:space="preserve"> </w:t>
      </w:r>
      <w:r>
        <w:t>getting</w:t>
      </w:r>
      <w:r w:rsidR="008C15A7">
        <w:t xml:space="preserve"> </w:t>
      </w:r>
      <w:r>
        <w:t>some</w:t>
      </w:r>
      <w:r w:rsidR="008C15A7">
        <w:t xml:space="preserve"> </w:t>
      </w:r>
      <w:r>
        <w:t>momentum.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of</w:t>
      </w:r>
      <w:r w:rsidR="008C15A7">
        <w:t xml:space="preserve"> </w:t>
      </w:r>
      <w:r>
        <w:t>good</w:t>
      </w:r>
      <w:r w:rsidR="008C15A7">
        <w:t xml:space="preserve"> </w:t>
      </w:r>
      <w:r>
        <w:t>news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welcome</w:t>
      </w:r>
      <w:r w:rsidR="008C15A7">
        <w:t xml:space="preserve"> </w:t>
      </w:r>
      <w:r>
        <w:t>relief,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the</w:t>
      </w:r>
      <w:r w:rsidR="008C15A7">
        <w:t xml:space="preserve"> </w:t>
      </w:r>
      <w:r>
        <w:t>relaxing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relief,</w:t>
      </w:r>
      <w:r w:rsidR="008C15A7">
        <w:t xml:space="preserve"> </w:t>
      </w:r>
      <w:r>
        <w:t>instead</w:t>
      </w:r>
      <w:r w:rsidR="008C15A7">
        <w:t xml:space="preserve"> </w:t>
      </w:r>
      <w:r>
        <w:t>it</w:t>
      </w:r>
      <w:r w:rsidR="008C15A7">
        <w:t xml:space="preserve"> </w:t>
      </w:r>
      <w:r>
        <w:t>shifted</w:t>
      </w:r>
      <w:r w:rsidR="008C15A7">
        <w:t xml:space="preserve"> </w:t>
      </w:r>
      <w:r>
        <w:t>us</w:t>
      </w:r>
      <w:r w:rsidR="008C15A7">
        <w:t xml:space="preserve"> </w:t>
      </w:r>
      <w:r>
        <w:t>into</w:t>
      </w:r>
      <w:r w:rsidR="008C15A7">
        <w:t xml:space="preserve"> </w:t>
      </w:r>
      <w:r>
        <w:t>overdrive.</w:t>
      </w:r>
      <w:r w:rsidR="008C15A7">
        <w:t xml:space="preserve"> </w:t>
      </w:r>
      <w:r>
        <w:t>Our</w:t>
      </w:r>
      <w:r w:rsidR="008C15A7">
        <w:t xml:space="preserve"> </w:t>
      </w:r>
      <w:r>
        <w:t>Sales</w:t>
      </w:r>
      <w:r w:rsidR="008C15A7">
        <w:t xml:space="preserve"> </w:t>
      </w:r>
      <w:r>
        <w:t>Call</w:t>
      </w:r>
      <w:r w:rsidR="008C15A7">
        <w:t xml:space="preserve"> </w:t>
      </w:r>
      <w:r>
        <w:t>Centers</w:t>
      </w:r>
      <w:r w:rsidR="008C15A7">
        <w:t xml:space="preserve"> </w:t>
      </w:r>
      <w:r>
        <w:t>were</w:t>
      </w:r>
      <w:r w:rsidR="008C15A7">
        <w:t xml:space="preserve"> </w:t>
      </w:r>
      <w:r>
        <w:t>receiving</w:t>
      </w:r>
      <w:r w:rsidR="008C15A7">
        <w:t xml:space="preserve"> </w:t>
      </w:r>
      <w:r>
        <w:t>inbound</w:t>
      </w:r>
      <w:r w:rsidR="008C15A7">
        <w:t xml:space="preserve"> </w:t>
      </w:r>
      <w:r>
        <w:t>calls</w:t>
      </w:r>
      <w:r w:rsidR="008C15A7">
        <w:t xml:space="preserve"> </w:t>
      </w:r>
      <w:r>
        <w:t>as</w:t>
      </w:r>
      <w:r w:rsidR="008C15A7">
        <w:t xml:space="preserve"> </w:t>
      </w:r>
      <w:r>
        <w:t>late</w:t>
      </w:r>
      <w:r w:rsidR="008C15A7">
        <w:t xml:space="preserve"> </w:t>
      </w:r>
      <w:r>
        <w:t>as</w:t>
      </w:r>
      <w:r w:rsidR="008C15A7">
        <w:t xml:space="preserve"> </w:t>
      </w:r>
      <w:r>
        <w:t>1</w:t>
      </w:r>
      <w:r w:rsidR="008C15A7">
        <w:t xml:space="preserve"> </w:t>
      </w:r>
      <w:r>
        <w:t>a.m.</w:t>
      </w:r>
      <w:r w:rsidR="008C15A7">
        <w:t xml:space="preserve"> </w:t>
      </w:r>
      <w:r>
        <w:t>and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staff</w:t>
      </w:r>
      <w:r w:rsidR="008C15A7">
        <w:t xml:space="preserve"> </w:t>
      </w:r>
      <w:r>
        <w:t>were</w:t>
      </w:r>
      <w:r w:rsidR="008C15A7">
        <w:t xml:space="preserve"> </w:t>
      </w:r>
      <w:r>
        <w:t>working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clock,</w:t>
      </w:r>
      <w:r w:rsidR="008C15A7">
        <w:t xml:space="preserve"> </w:t>
      </w:r>
      <w:r>
        <w:t>some</w:t>
      </w:r>
      <w:r w:rsidR="008C15A7">
        <w:t xml:space="preserve"> </w:t>
      </w:r>
      <w:r>
        <w:t>choosing</w:t>
      </w:r>
      <w:r w:rsidR="008C15A7">
        <w:t xml:space="preserve"> </w:t>
      </w:r>
      <w:r>
        <w:t>to</w:t>
      </w:r>
      <w:r w:rsidR="008C15A7">
        <w:t xml:space="preserve"> </w:t>
      </w:r>
      <w:r>
        <w:t>spend</w:t>
      </w:r>
      <w:r w:rsidR="008C15A7">
        <w:t xml:space="preserve"> </w:t>
      </w:r>
      <w:r>
        <w:t>the</w:t>
      </w:r>
      <w:r w:rsidR="008C15A7">
        <w:t xml:space="preserve"> </w:t>
      </w:r>
      <w:r>
        <w:t>night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office.</w:t>
      </w:r>
      <w:r w:rsidR="008C15A7">
        <w:t xml:space="preserve"> </w:t>
      </w:r>
      <w:r>
        <w:t>I</w:t>
      </w:r>
      <w:r w:rsidR="008C15A7">
        <w:t xml:space="preserve"> </w:t>
      </w:r>
      <w:r>
        <w:t>hadn</w:t>
      </w:r>
      <w:r w:rsidR="00610349">
        <w:t>’</w:t>
      </w:r>
      <w:r>
        <w:t>t</w:t>
      </w:r>
      <w:r w:rsidR="008C15A7">
        <w:t xml:space="preserve"> </w:t>
      </w:r>
      <w:r>
        <w:t>slept</w:t>
      </w:r>
      <w:r w:rsidR="008C15A7">
        <w:t xml:space="preserve"> </w:t>
      </w:r>
      <w:r>
        <w:t>in</w:t>
      </w:r>
      <w:r w:rsidR="008C15A7">
        <w:t xml:space="preserve"> </w:t>
      </w:r>
      <w:r>
        <w:t>days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different</w:t>
      </w:r>
      <w:r w:rsidR="008C15A7">
        <w:t xml:space="preserve"> </w:t>
      </w:r>
      <w:r>
        <w:t>reason,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shake</w:t>
      </w:r>
      <w:r w:rsidR="008C15A7">
        <w:t xml:space="preserve"> </w:t>
      </w:r>
      <w:r>
        <w:t>the</w:t>
      </w:r>
      <w:r w:rsidR="008C15A7">
        <w:t xml:space="preserve"> </w:t>
      </w:r>
      <w:r>
        <w:t>image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tumor</w:t>
      </w:r>
      <w:r w:rsidR="008C15A7">
        <w:t xml:space="preserve"> </w:t>
      </w:r>
      <w:r>
        <w:t>the</w:t>
      </w:r>
      <w:r w:rsidR="008C15A7">
        <w:t xml:space="preserve"> </w:t>
      </w:r>
      <w:r>
        <w:t>size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tangerine</w:t>
      </w:r>
      <w:r w:rsidR="008C15A7">
        <w:t xml:space="preserve"> </w:t>
      </w:r>
      <w:r>
        <w:t>on</w:t>
      </w:r>
      <w:r w:rsidR="008C15A7">
        <w:t xml:space="preserve"> </w:t>
      </w:r>
      <w:r>
        <w:t>McCall</w:t>
      </w:r>
      <w:r w:rsidR="00610349">
        <w:t>’</w:t>
      </w:r>
      <w:r>
        <w:t>s</w:t>
      </w:r>
      <w:r w:rsidR="008C15A7">
        <w:t xml:space="preserve"> </w:t>
      </w:r>
      <w:r>
        <w:t>brain.</w:t>
      </w:r>
    </w:p>
    <w:p w14:paraId="648AE866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400287D1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paced</w:t>
      </w:r>
      <w:r w:rsidR="008C15A7">
        <w:t xml:space="preserve"> </w:t>
      </w:r>
      <w:r>
        <w:t>and</w:t>
      </w:r>
      <w:r w:rsidR="008C15A7">
        <w:t xml:space="preserve"> </w:t>
      </w:r>
      <w:r>
        <w:t>paced,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a</w:t>
      </w:r>
      <w:r w:rsidR="008C15A7">
        <w:t xml:space="preserve"> </w:t>
      </w:r>
      <w:r>
        <w:t>text</w:t>
      </w:r>
      <w:r w:rsidR="008C15A7">
        <w:t xml:space="preserve"> </w:t>
      </w:r>
      <w:r>
        <w:t>message</w:t>
      </w:r>
      <w:r w:rsidR="008C15A7">
        <w:t xml:space="preserve"> </w:t>
      </w:r>
      <w:r>
        <w:t>from</w:t>
      </w:r>
      <w:r w:rsidR="008C15A7">
        <w:t xml:space="preserve"> </w:t>
      </w:r>
      <w:r>
        <w:t>Josh.</w:t>
      </w:r>
      <w:r w:rsidR="008C15A7">
        <w:t xml:space="preserve"> </w:t>
      </w:r>
      <w:r>
        <w:t>Irritated</w:t>
      </w:r>
      <w:r w:rsidR="008C15A7">
        <w:t xml:space="preserve"> </w:t>
      </w:r>
      <w:r>
        <w:t>and</w:t>
      </w:r>
      <w:r w:rsidR="008C15A7">
        <w:t xml:space="preserve"> </w:t>
      </w:r>
      <w:r>
        <w:t>exasperated</w:t>
      </w:r>
      <w:r w:rsidR="008C15A7">
        <w:t xml:space="preserve"> </w:t>
      </w:r>
      <w:r>
        <w:t>by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dealing</w:t>
      </w:r>
      <w:r w:rsidR="008C15A7">
        <w:t xml:space="preserve"> </w:t>
      </w:r>
      <w:r>
        <w:t>with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conference</w:t>
      </w:r>
      <w:r w:rsidR="008C15A7">
        <w:t xml:space="preserve"> </w:t>
      </w:r>
      <w:r>
        <w:t>call,</w:t>
      </w:r>
      <w:r w:rsidR="008C15A7">
        <w:t xml:space="preserve"> </w:t>
      </w:r>
      <w:r>
        <w:t>but</w:t>
      </w:r>
      <w:r w:rsidR="008C15A7">
        <w:t xml:space="preserve"> </w:t>
      </w:r>
      <w:r>
        <w:t>unable</w:t>
      </w:r>
      <w:r w:rsidR="008C15A7">
        <w:t xml:space="preserve"> </w:t>
      </w:r>
      <w:r>
        <w:t>to</w:t>
      </w:r>
      <w:r w:rsidR="008C15A7">
        <w:t xml:space="preserve"> </w:t>
      </w:r>
      <w:r>
        <w:t>properly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perspective,</w:t>
      </w:r>
      <w:r w:rsidR="008C15A7">
        <w:t xml:space="preserve"> </w:t>
      </w:r>
      <w:r>
        <w:t>I</w:t>
      </w:r>
      <w:r w:rsidR="008C15A7">
        <w:t xml:space="preserve"> </w:t>
      </w:r>
      <w:r>
        <w:t>muted</w:t>
      </w:r>
      <w:r w:rsidR="008C15A7">
        <w:t xml:space="preserve"> </w:t>
      </w:r>
      <w:r>
        <w:t>the</w:t>
      </w:r>
      <w:r w:rsidR="008C15A7">
        <w:t xml:space="preserve"> </w:t>
      </w:r>
      <w:r>
        <w:t>call</w:t>
      </w:r>
      <w:r w:rsidR="008C15A7">
        <w:t xml:space="preserve"> </w:t>
      </w:r>
      <w:r>
        <w:t>to</w:t>
      </w:r>
      <w:r w:rsidR="008C15A7">
        <w:t xml:space="preserve"> </w:t>
      </w:r>
      <w:r>
        <w:t>open</w:t>
      </w:r>
      <w:r w:rsidR="008C15A7">
        <w:t xml:space="preserve"> </w:t>
      </w:r>
      <w:r>
        <w:t>the</w:t>
      </w:r>
      <w:r w:rsidR="008C15A7">
        <w:t xml:space="preserve"> </w:t>
      </w:r>
      <w:r>
        <w:t>text.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picture</w:t>
      </w:r>
      <w:r w:rsidR="008C15A7">
        <w:t xml:space="preserve"> </w:t>
      </w:r>
      <w:r>
        <w:t>of</w:t>
      </w:r>
      <w:r w:rsidR="008C15A7">
        <w:t xml:space="preserve"> </w:t>
      </w:r>
      <w:r>
        <w:t>McCall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bed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recovery</w:t>
      </w:r>
      <w:r w:rsidR="008C15A7">
        <w:t xml:space="preserve"> </w:t>
      </w:r>
      <w:r>
        <w:t>room</w:t>
      </w:r>
      <w:r w:rsidR="008C15A7">
        <w:t xml:space="preserve"> </w:t>
      </w:r>
      <w:r>
        <w:t>wearing</w:t>
      </w:r>
      <w:r w:rsidR="008C15A7">
        <w:t xml:space="preserve"> </w:t>
      </w:r>
      <w:r>
        <w:t>a</w:t>
      </w:r>
      <w:r w:rsidR="008C15A7">
        <w:t xml:space="preserve"> </w:t>
      </w:r>
      <w:r>
        <w:t>76ers</w:t>
      </w:r>
      <w:r w:rsidR="008C15A7">
        <w:t xml:space="preserve"> </w:t>
      </w:r>
      <w:r>
        <w:t>tee</w:t>
      </w:r>
      <w:r w:rsidR="008C15A7">
        <w:t xml:space="preserve"> </w:t>
      </w:r>
      <w:r>
        <w:t>shirt.</w:t>
      </w:r>
      <w:r w:rsidR="008C15A7">
        <w:t xml:space="preserve"> </w:t>
      </w:r>
      <w:r>
        <w:t>She</w:t>
      </w:r>
      <w:r w:rsidR="008C15A7">
        <w:t xml:space="preserve"> </w:t>
      </w:r>
      <w:r>
        <w:t>held</w:t>
      </w:r>
      <w:r w:rsidR="008C15A7">
        <w:t xml:space="preserve"> </w:t>
      </w:r>
      <w:r>
        <w:t>up</w:t>
      </w:r>
      <w:r w:rsidR="008C15A7">
        <w:t xml:space="preserve"> </w:t>
      </w:r>
      <w:r>
        <w:t>one</w:t>
      </w:r>
      <w:r w:rsidR="008C15A7">
        <w:t xml:space="preserve"> </w:t>
      </w:r>
      <w:r>
        <w:t>finger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air.</w:t>
      </w:r>
      <w:r w:rsidR="008C15A7">
        <w:t xml:space="preserve"> </w:t>
      </w:r>
      <w:r>
        <w:t>Josh</w:t>
      </w:r>
      <w:r w:rsidR="008C15A7">
        <w:t xml:space="preserve"> </w:t>
      </w:r>
      <w:r>
        <w:t>had</w:t>
      </w:r>
      <w:r w:rsidR="008C15A7">
        <w:t xml:space="preserve"> </w:t>
      </w:r>
      <w:r>
        <w:t>captioned</w:t>
      </w:r>
      <w:r w:rsidR="008C15A7">
        <w:t xml:space="preserve"> </w:t>
      </w:r>
      <w:r>
        <w:t>the</w:t>
      </w:r>
      <w:r w:rsidR="008C15A7">
        <w:t xml:space="preserve"> </w:t>
      </w:r>
      <w:r>
        <w:t>photo:</w:t>
      </w:r>
      <w:r w:rsidR="008C15A7">
        <w:t xml:space="preserve"> </w:t>
      </w:r>
      <w:r w:rsidR="00610349">
        <w:t>“</w:t>
      </w:r>
      <w:r>
        <w:t>McCall</w:t>
      </w:r>
      <w:r w:rsidR="008C15A7">
        <w:t xml:space="preserve"> </w:t>
      </w:r>
      <w:r>
        <w:t>came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surgery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first</w:t>
      </w:r>
      <w:r w:rsidR="008C15A7">
        <w:t xml:space="preserve"> </w:t>
      </w:r>
      <w:r>
        <w:t>question</w:t>
      </w:r>
      <w:r w:rsidR="008C15A7">
        <w:t xml:space="preserve"> </w:t>
      </w:r>
      <w:r>
        <w:t>was,</w:t>
      </w:r>
      <w:r w:rsidR="008C15A7">
        <w:t xml:space="preserve"> </w:t>
      </w:r>
      <w:r w:rsidR="00610349">
        <w:t>‘</w:t>
      </w:r>
      <w:r>
        <w:t>Did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No.</w:t>
      </w:r>
      <w:r w:rsidR="008C15A7">
        <w:t xml:space="preserve"> </w:t>
      </w:r>
      <w:r>
        <w:t>1</w:t>
      </w:r>
      <w:r w:rsidR="008C15A7">
        <w:t xml:space="preserve"> </w:t>
      </w:r>
      <w:r>
        <w:t>Pick?</w:t>
      </w:r>
      <w:r w:rsidR="00610349">
        <w:t>’</w:t>
      </w:r>
      <w:r w:rsidR="008C15A7">
        <w:t xml:space="preserve"> </w:t>
      </w:r>
      <w:r>
        <w:t>Instantly,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slapped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reality</w:t>
      </w:r>
      <w:r w:rsidR="00722F53">
        <w:t>—</w:t>
      </w:r>
      <w:r>
        <w:t>TRUE</w:t>
      </w:r>
      <w:r w:rsidR="008C15A7">
        <w:t xml:space="preserve"> </w:t>
      </w:r>
      <w:r>
        <w:t>reality.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standing</w:t>
      </w:r>
      <w:r w:rsidR="008C15A7">
        <w:t xml:space="preserve"> </w:t>
      </w:r>
      <w:r>
        <w:t>ten</w:t>
      </w:r>
      <w:r w:rsidR="008C15A7">
        <w:t xml:space="preserve"> </w:t>
      </w:r>
      <w:r>
        <w:t>steps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head</w:t>
      </w:r>
      <w:r w:rsidR="008C15A7">
        <w:t xml:space="preserve"> </w:t>
      </w:r>
      <w:r>
        <w:t>coach</w:t>
      </w:r>
      <w:r w:rsidR="008C15A7">
        <w:t xml:space="preserve"> </w:t>
      </w:r>
      <w:r>
        <w:t>Brett</w:t>
      </w:r>
      <w:r w:rsidR="008C15A7">
        <w:t xml:space="preserve"> </w:t>
      </w:r>
      <w:r>
        <w:t>Brown</w:t>
      </w:r>
      <w:r w:rsidR="00610349">
        <w:t>’</w:t>
      </w:r>
      <w:r>
        <w:t>s</w:t>
      </w:r>
      <w:r w:rsidR="008C15A7">
        <w:t xml:space="preserve"> </w:t>
      </w:r>
      <w:r>
        <w:t>office.</w:t>
      </w:r>
      <w:r w:rsidR="008C15A7">
        <w:t xml:space="preserve"> </w:t>
      </w:r>
      <w:r>
        <w:t>His</w:t>
      </w:r>
      <w:r w:rsidR="008C15A7">
        <w:t xml:space="preserve"> </w:t>
      </w:r>
      <w:r>
        <w:t>famed</w:t>
      </w:r>
      <w:r w:rsidR="008C15A7">
        <w:t xml:space="preserve"> </w:t>
      </w:r>
      <w:r>
        <w:t>Bost-</w:t>
      </w:r>
      <w:proofErr w:type="spellStart"/>
      <w:r>
        <w:t>ralian</w:t>
      </w:r>
      <w:proofErr w:type="spellEnd"/>
      <w:r w:rsidR="008C15A7">
        <w:t xml:space="preserve"> </w:t>
      </w:r>
      <w:r>
        <w:t>accent</w:t>
      </w:r>
      <w:r w:rsidR="008C15A7">
        <w:t xml:space="preserve"> </w:t>
      </w:r>
      <w:r>
        <w:t>ran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mind,</w:t>
      </w:r>
      <w:r w:rsidR="008C15A7">
        <w:t xml:space="preserve"> </w:t>
      </w:r>
      <w:r w:rsidR="00610349">
        <w:t>“</w:t>
      </w:r>
      <w:r>
        <w:t>WMI.</w:t>
      </w:r>
      <w:r w:rsidR="00610349">
        <w:t>”</w:t>
      </w:r>
      <w:r w:rsidR="008C15A7">
        <w:t xml:space="preserve"> </w:t>
      </w:r>
      <w:r>
        <w:t>He</w:t>
      </w:r>
      <w:r w:rsidR="00610349">
        <w:t>’</w:t>
      </w:r>
      <w:r>
        <w:t>d</w:t>
      </w:r>
      <w:r w:rsidR="008C15A7">
        <w:t xml:space="preserve"> </w:t>
      </w:r>
      <w:r>
        <w:t>had</w:t>
      </w:r>
      <w:r w:rsidR="008C15A7">
        <w:t xml:space="preserve"> </w:t>
      </w:r>
      <w:r>
        <w:t>it</w:t>
      </w:r>
      <w:r w:rsidR="008C15A7">
        <w:t xml:space="preserve"> </w:t>
      </w:r>
      <w:r>
        <w:t>printed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every</w:t>
      </w:r>
      <w:r w:rsidR="008C15A7">
        <w:t xml:space="preserve"> </w:t>
      </w:r>
      <w:r>
        <w:t>notepad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Training</w:t>
      </w:r>
      <w:r w:rsidR="008C15A7">
        <w:t xml:space="preserve"> </w:t>
      </w:r>
      <w:r>
        <w:t>Complex.</w:t>
      </w:r>
    </w:p>
    <w:p w14:paraId="3C2132F2" w14:textId="77777777" w:rsidR="00722F53" w:rsidRDefault="00E949E9" w:rsidP="008F1C01">
      <w:pPr>
        <w:pStyle w:val="Body-TextTx"/>
      </w:pPr>
      <w:r w:rsidRPr="00BC4DEA">
        <w:rPr>
          <w:rStyle w:val="boldb"/>
        </w:rPr>
        <w:t>WMI</w:t>
      </w:r>
      <w:r w:rsidR="00610349">
        <w:rPr>
          <w:rStyle w:val="boldb"/>
        </w:rPr>
        <w:t> . . .</w:t>
      </w:r>
      <w:r w:rsidR="00722F53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Most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Important?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Family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Love.</w:t>
      </w:r>
      <w:r w:rsidR="008C15A7">
        <w:t xml:space="preserve"> </w:t>
      </w:r>
      <w:r>
        <w:t>All</w:t>
      </w:r>
      <w:r w:rsidR="008C15A7">
        <w:t xml:space="preserve"> </w:t>
      </w:r>
      <w:r>
        <w:t>that</w:t>
      </w:r>
      <w:r w:rsidR="008C15A7">
        <w:t xml:space="preserve"> </w:t>
      </w:r>
      <w:r>
        <w:t>stress</w:t>
      </w:r>
      <w:r w:rsidR="008C15A7">
        <w:t xml:space="preserve"> </w:t>
      </w:r>
      <w:r>
        <w:t>over</w:t>
      </w:r>
      <w:r w:rsidR="008C15A7">
        <w:t xml:space="preserve"> </w:t>
      </w:r>
      <w:r>
        <w:t>a</w:t>
      </w:r>
      <w:r w:rsidR="008C15A7">
        <w:t xml:space="preserve"> </w:t>
      </w:r>
      <w:r>
        <w:t>deal</w:t>
      </w:r>
      <w:r w:rsidR="008C15A7">
        <w:t xml:space="preserve"> </w:t>
      </w:r>
      <w:r>
        <w:t>gone</w:t>
      </w:r>
      <w:r w:rsidR="008C15A7">
        <w:t xml:space="preserve"> </w:t>
      </w:r>
      <w:r>
        <w:t>south,</w:t>
      </w:r>
      <w:r w:rsidR="008C15A7">
        <w:t xml:space="preserve"> </w:t>
      </w:r>
      <w:r>
        <w:t>media</w:t>
      </w:r>
      <w:r w:rsidR="008C15A7">
        <w:t xml:space="preserve"> </w:t>
      </w:r>
      <w:r>
        <w:t>interviews,</w:t>
      </w:r>
      <w:r w:rsidR="008C15A7">
        <w:t xml:space="preserve"> </w:t>
      </w:r>
      <w:r>
        <w:t>the</w:t>
      </w:r>
      <w:r w:rsidR="008C15A7">
        <w:t xml:space="preserve"> </w:t>
      </w:r>
      <w:r>
        <w:t>staff</w:t>
      </w:r>
      <w:r w:rsidR="008C15A7">
        <w:t xml:space="preserve"> </w:t>
      </w:r>
      <w:r>
        <w:t>working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clock,</w:t>
      </w:r>
      <w:r w:rsidR="008C15A7">
        <w:t xml:space="preserve"> </w:t>
      </w:r>
      <w:r>
        <w:t>the</w:t>
      </w:r>
      <w:r w:rsidR="008C15A7">
        <w:t xml:space="preserve"> </w:t>
      </w:r>
      <w:r>
        <w:t>stress</w:t>
      </w:r>
      <w:r w:rsidR="008C15A7">
        <w:t xml:space="preserve"> </w:t>
      </w:r>
      <w:r>
        <w:t>of</w:t>
      </w:r>
      <w:r w:rsidR="008C15A7">
        <w:t xml:space="preserve"> </w:t>
      </w:r>
      <w:r>
        <w:t>mounting</w:t>
      </w:r>
      <w:r w:rsidR="008C15A7">
        <w:t xml:space="preserve"> </w:t>
      </w:r>
      <w:r>
        <w:t>losses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rotating</w:t>
      </w:r>
      <w:r w:rsidR="008C15A7">
        <w:t xml:space="preserve"> </w:t>
      </w:r>
      <w:r>
        <w:t>door</w:t>
      </w:r>
      <w:r w:rsidR="008C15A7">
        <w:t xml:space="preserve"> </w:t>
      </w:r>
      <w:r>
        <w:t>of</w:t>
      </w:r>
      <w:r w:rsidR="008C15A7">
        <w:t xml:space="preserve"> </w:t>
      </w:r>
      <w:r>
        <w:t>executives</w:t>
      </w:r>
      <w:r w:rsidR="008C15A7">
        <w:t xml:space="preserve"> </w:t>
      </w:r>
      <w:r>
        <w:t>and</w:t>
      </w:r>
      <w:r w:rsidR="008C15A7">
        <w:t xml:space="preserve"> </w:t>
      </w:r>
      <w:r>
        <w:t>players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put</w:t>
      </w:r>
      <w:r w:rsidR="008C15A7">
        <w:t xml:space="preserve"> </w:t>
      </w:r>
      <w:r>
        <w:t>in</w:t>
      </w:r>
      <w:r w:rsidR="008C15A7">
        <w:t xml:space="preserve"> </w:t>
      </w:r>
      <w:r>
        <w:t>check,</w:t>
      </w:r>
      <w:r w:rsidR="008C15A7">
        <w:t xml:space="preserve"> </w:t>
      </w:r>
      <w:r>
        <w:t>a</w:t>
      </w:r>
      <w:r w:rsidR="008C15A7">
        <w:t xml:space="preserve"> </w:t>
      </w:r>
      <w:r>
        <w:t>reality</w:t>
      </w:r>
      <w:r w:rsidR="008C15A7">
        <w:t xml:space="preserve"> </w:t>
      </w:r>
      <w:r>
        <w:t>check</w:t>
      </w:r>
      <w:r w:rsidR="008C15A7">
        <w:t xml:space="preserve"> </w:t>
      </w:r>
      <w:r>
        <w:t>because</w:t>
      </w:r>
      <w:r w:rsidR="008C15A7">
        <w:t xml:space="preserve"> </w:t>
      </w:r>
      <w:r>
        <w:t>nothing</w:t>
      </w:r>
      <w:r w:rsidR="008C15A7">
        <w:t xml:space="preserve"> </w:t>
      </w:r>
      <w:r>
        <w:t>matters</w:t>
      </w:r>
      <w:r w:rsidR="008C15A7">
        <w:t xml:space="preserve"> </w:t>
      </w:r>
      <w:r>
        <w:t>unless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our</w:t>
      </w:r>
      <w:r w:rsidR="008C15A7">
        <w:t xml:space="preserve"> </w:t>
      </w:r>
      <w:r>
        <w:t>health,</w:t>
      </w:r>
      <w:r w:rsidR="008C15A7">
        <w:t xml:space="preserve"> </w:t>
      </w:r>
      <w:r>
        <w:t>because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WMI.</w:t>
      </w:r>
    </w:p>
    <w:p w14:paraId="60AC3578" w14:textId="77777777" w:rsidR="00017929" w:rsidRPr="00CB40F9" w:rsidRDefault="00E949E9" w:rsidP="00F96744">
      <w:pPr>
        <w:pStyle w:val="B-HeadBhead"/>
      </w:pPr>
      <w:r w:rsidRPr="00CB40F9">
        <w:lastRenderedPageBreak/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preparing</w:t>
      </w:r>
      <w:r w:rsidR="008C15A7" w:rsidRPr="00CB40F9">
        <w:t xml:space="preserve"> </w:t>
      </w:r>
      <w:r w:rsidRPr="00CB40F9">
        <w:t>our</w:t>
      </w:r>
      <w:r w:rsidR="008C15A7" w:rsidRPr="00CB40F9">
        <w:t xml:space="preserve"> </w:t>
      </w:r>
      <w:r w:rsidRPr="00CB40F9">
        <w:t>children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thrive</w:t>
      </w:r>
      <w:r w:rsidR="008C15A7" w:rsidRPr="00CB40F9">
        <w:t xml:space="preserve"> </w:t>
      </w:r>
      <w:r w:rsidRPr="00CB40F9">
        <w:t>in</w:t>
      </w:r>
      <w:r w:rsidR="008C15A7" w:rsidRPr="00CB40F9">
        <w:t xml:space="preserve"> </w:t>
      </w:r>
      <w:r w:rsidRPr="00CB40F9">
        <w:t>our</w:t>
      </w:r>
      <w:r w:rsidR="008C15A7" w:rsidRPr="00CB40F9">
        <w:t xml:space="preserve"> </w:t>
      </w:r>
      <w:r w:rsidRPr="00CB40F9">
        <w:t>changing</w:t>
      </w:r>
      <w:r w:rsidR="008C15A7" w:rsidRPr="00CB40F9">
        <w:t xml:space="preserve"> </w:t>
      </w:r>
      <w:r w:rsidRPr="00CB40F9">
        <w:t>world</w:t>
      </w:r>
    </w:p>
    <w:p w14:paraId="498C2857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vividly</w:t>
      </w:r>
      <w:r w:rsidR="008C15A7">
        <w:t xml:space="preserve"> </w:t>
      </w:r>
      <w:r>
        <w:t>remember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father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parenthood</w:t>
      </w:r>
      <w:r w:rsidR="008C15A7">
        <w:t xml:space="preserve"> </w:t>
      </w:r>
      <w:r>
        <w:t>(it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never</w:t>
      </w:r>
      <w:r w:rsidR="008C15A7">
        <w:t xml:space="preserve"> </w:t>
      </w:r>
      <w:r>
        <w:t>ending</w:t>
      </w:r>
      <w:r w:rsidR="008C15A7">
        <w:t xml:space="preserve"> </w:t>
      </w:r>
      <w:r>
        <w:t>process)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three-year-old</w:t>
      </w:r>
      <w:r w:rsidR="008C15A7">
        <w:t xml:space="preserve"> </w:t>
      </w:r>
      <w:r>
        <w:t>Alexa</w:t>
      </w:r>
      <w:r w:rsidR="008C15A7">
        <w:t xml:space="preserve"> </w:t>
      </w:r>
      <w:r>
        <w:t>throwing</w:t>
      </w:r>
      <w:r w:rsidR="008C15A7">
        <w:t xml:space="preserve"> </w:t>
      </w:r>
      <w:r>
        <w:t>her</w:t>
      </w:r>
      <w:r w:rsidR="008C15A7">
        <w:t xml:space="preserve"> </w:t>
      </w:r>
      <w:r>
        <w:t>dinner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floor</w:t>
      </w:r>
      <w:r w:rsidR="008C15A7">
        <w:t xml:space="preserve"> </w:t>
      </w:r>
      <w:r>
        <w:t>piece</w:t>
      </w:r>
      <w:r w:rsidR="008C15A7">
        <w:t xml:space="preserve"> </w:t>
      </w:r>
      <w:r>
        <w:t>by</w:t>
      </w:r>
      <w:r w:rsidR="008C15A7">
        <w:t xml:space="preserve"> </w:t>
      </w:r>
      <w:r>
        <w:t>piece.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sternly</w:t>
      </w:r>
      <w:r w:rsidR="008C15A7">
        <w:t xml:space="preserve"> </w:t>
      </w:r>
      <w:r>
        <w:t>told</w:t>
      </w:r>
      <w:r w:rsidR="008C15A7">
        <w:t xml:space="preserve"> </w:t>
      </w:r>
      <w:r>
        <w:t>her,</w:t>
      </w:r>
      <w:r w:rsidR="008C15A7">
        <w:t xml:space="preserve"> </w:t>
      </w:r>
      <w:r w:rsidR="00610349">
        <w:t>“</w:t>
      </w:r>
      <w:r>
        <w:t>Please</w:t>
      </w:r>
      <w:r w:rsidR="008C15A7">
        <w:t xml:space="preserve"> </w:t>
      </w:r>
      <w:r>
        <w:t>stop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No</w:t>
      </w:r>
      <w:r w:rsidR="008C15A7">
        <w:t xml:space="preserve"> </w:t>
      </w:r>
      <w:r>
        <w:t>Alexa,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clenched</w:t>
      </w:r>
      <w:r w:rsidR="008C15A7">
        <w:t xml:space="preserve"> </w:t>
      </w:r>
      <w:r>
        <w:t>her</w:t>
      </w:r>
      <w:r w:rsidR="008C15A7">
        <w:t xml:space="preserve"> </w:t>
      </w:r>
      <w:r>
        <w:t>fist</w:t>
      </w:r>
      <w:r w:rsidR="008C15A7">
        <w:t xml:space="preserve"> </w:t>
      </w:r>
      <w:r>
        <w:t>and</w:t>
      </w:r>
      <w:r w:rsidR="008C15A7">
        <w:t xml:space="preserve"> </w:t>
      </w:r>
      <w:r>
        <w:t>punched</w:t>
      </w:r>
      <w:r w:rsidR="008C15A7">
        <w:t xml:space="preserve"> </w:t>
      </w:r>
      <w:r>
        <w:t>me</w:t>
      </w:r>
      <w:r w:rsidR="008C15A7">
        <w:t xml:space="preserve"> </w:t>
      </w:r>
      <w:r>
        <w:t>square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jaw.</w:t>
      </w:r>
      <w:r w:rsidR="008C15A7">
        <w:t xml:space="preserve"> </w:t>
      </w:r>
      <w:r>
        <w:t>I</w:t>
      </w:r>
      <w:r w:rsidR="008C15A7">
        <w:t xml:space="preserve"> </w:t>
      </w:r>
      <w:r>
        <w:t>always</w:t>
      </w:r>
      <w:r w:rsidR="008C15A7">
        <w:t xml:space="preserve"> </w:t>
      </w:r>
      <w:r>
        <w:t>said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tough</w:t>
      </w:r>
      <w:r w:rsidR="008C15A7">
        <w:t xml:space="preserve"> </w:t>
      </w:r>
      <w:r>
        <w:t>daughters,</w:t>
      </w:r>
      <w:r w:rsidR="008C15A7">
        <w:t xml:space="preserve"> </w:t>
      </w:r>
      <w:r>
        <w:t>but</w:t>
      </w:r>
      <w:r w:rsidR="008C15A7">
        <w:t xml:space="preserve"> </w:t>
      </w:r>
      <w:r>
        <w:t>this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exactly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meant.</w:t>
      </w:r>
      <w:r w:rsidR="008C15A7">
        <w:t xml:space="preserve"> </w:t>
      </w:r>
      <w:r>
        <w:t>Yet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Alexa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child,</w:t>
      </w:r>
      <w:r w:rsidR="008C15A7">
        <w:t xml:space="preserve"> </w:t>
      </w:r>
      <w:r>
        <w:t>adolescent</w:t>
      </w:r>
      <w:r w:rsidR="008C15A7">
        <w:t xml:space="preserve"> </w:t>
      </w:r>
      <w:r>
        <w:t>and</w:t>
      </w:r>
      <w:r w:rsidR="008C15A7">
        <w:t xml:space="preserve"> </w:t>
      </w:r>
      <w:r>
        <w:t>teen.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like</w:t>
      </w:r>
      <w:r w:rsidR="008C15A7">
        <w:t xml:space="preserve"> </w:t>
      </w:r>
      <w:r>
        <w:t>her</w:t>
      </w:r>
      <w:r w:rsidR="008C15A7">
        <w:t xml:space="preserve"> </w:t>
      </w:r>
      <w:r>
        <w:t>dad</w:t>
      </w:r>
      <w:r w:rsidR="00C33184">
        <w:t>—</w:t>
      </w:r>
      <w:r>
        <w:t>a</w:t>
      </w:r>
      <w:r w:rsidR="008C15A7">
        <w:t xml:space="preserve"> </w:t>
      </w:r>
      <w:r>
        <w:t>roller</w:t>
      </w:r>
      <w:r w:rsidR="008C15A7">
        <w:t xml:space="preserve"> </w:t>
      </w:r>
      <w:r>
        <w:t>coaster</w:t>
      </w:r>
      <w:r w:rsidR="008C15A7">
        <w:t xml:space="preserve"> </w:t>
      </w:r>
      <w:r>
        <w:t>and</w:t>
      </w:r>
      <w:r w:rsidR="008C15A7">
        <w:t xml:space="preserve"> </w:t>
      </w:r>
      <w:r>
        <w:t>very</w:t>
      </w:r>
      <w:r w:rsidR="008C15A7">
        <w:t xml:space="preserve"> </w:t>
      </w:r>
      <w:r>
        <w:t>tough.</w:t>
      </w:r>
      <w:r w:rsidR="008C15A7">
        <w:t xml:space="preserve"> </w:t>
      </w: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to</w:t>
      </w:r>
      <w:r w:rsidR="008C15A7">
        <w:t xml:space="preserve"> </w:t>
      </w:r>
      <w:r>
        <w:t>last</w:t>
      </w:r>
      <w:r w:rsidR="008C15A7">
        <w:t xml:space="preserve"> </w:t>
      </w:r>
      <w:r>
        <w:t>summer</w:t>
      </w:r>
      <w:r w:rsidR="008C15A7">
        <w:t xml:space="preserve"> </w:t>
      </w:r>
      <w:r>
        <w:t>when</w:t>
      </w:r>
      <w:r w:rsidR="008C15A7">
        <w:t xml:space="preserve"> </w:t>
      </w:r>
      <w:r>
        <w:t>Alexa</w:t>
      </w:r>
      <w:r w:rsidR="008C15A7">
        <w:t xml:space="preserve"> </w:t>
      </w:r>
      <w:r>
        <w:t>accompanied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610349">
        <w:t>’</w:t>
      </w:r>
      <w:r>
        <w:t>s</w:t>
      </w:r>
      <w:r w:rsidR="008C15A7">
        <w:t xml:space="preserve"> </w:t>
      </w:r>
      <w:r>
        <w:t>wedding</w:t>
      </w:r>
      <w:r w:rsidR="008C15A7">
        <w:t xml:space="preserve"> </w:t>
      </w:r>
      <w:r>
        <w:t>in</w:t>
      </w:r>
      <w:r w:rsidR="008C15A7">
        <w:t xml:space="preserve"> </w:t>
      </w:r>
      <w:r>
        <w:t>Athens,</w:t>
      </w:r>
      <w:r w:rsidR="008C15A7">
        <w:t xml:space="preserve"> </w:t>
      </w:r>
      <w:r>
        <w:t>just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us.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there</w:t>
      </w:r>
      <w:r w:rsidR="008C15A7">
        <w:t xml:space="preserve"> </w:t>
      </w:r>
      <w:r>
        <w:t>the</w:t>
      </w:r>
      <w:r w:rsidR="008C15A7">
        <w:t xml:space="preserve"> </w:t>
      </w:r>
      <w:r>
        <w:t>previous</w:t>
      </w:r>
      <w:r w:rsidR="008C15A7">
        <w:t xml:space="preserve"> </w:t>
      </w:r>
      <w:r>
        <w:t>summer</w:t>
      </w:r>
      <w:r w:rsidR="008C15A7">
        <w:t xml:space="preserve"> </w:t>
      </w:r>
      <w:r>
        <w:t>working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Syrian</w:t>
      </w:r>
      <w:r w:rsidR="008C15A7">
        <w:t xml:space="preserve"> </w:t>
      </w:r>
      <w:r>
        <w:t>refugee</w:t>
      </w:r>
      <w:r w:rsidR="008C15A7">
        <w:t xml:space="preserve"> </w:t>
      </w:r>
      <w:r>
        <w:t>camp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excited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me</w:t>
      </w:r>
      <w:r w:rsidR="008C15A7">
        <w:t xml:space="preserve"> </w:t>
      </w:r>
      <w:r>
        <w:t>around.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place</w:t>
      </w:r>
      <w:r w:rsidR="008C15A7">
        <w:t xml:space="preserve"> </w:t>
      </w:r>
      <w:r>
        <w:t>she</w:t>
      </w:r>
      <w:r w:rsidR="008C15A7">
        <w:t xml:space="preserve"> </w:t>
      </w:r>
      <w:r>
        <w:t>took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youth</w:t>
      </w:r>
      <w:r w:rsidR="008C15A7">
        <w:t xml:space="preserve"> </w:t>
      </w:r>
      <w:r>
        <w:t>hostel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610349">
        <w:t>’</w:t>
      </w:r>
      <w:r>
        <w:t>d</w:t>
      </w:r>
      <w:r w:rsidR="008C15A7">
        <w:t xml:space="preserve"> </w:t>
      </w:r>
      <w:r>
        <w:t>lived.</w:t>
      </w:r>
    </w:p>
    <w:p w14:paraId="20F47317" w14:textId="77777777" w:rsidR="00722F53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pointing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building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bars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windows</w:t>
      </w:r>
      <w:r w:rsidR="008C15A7">
        <w:t xml:space="preserve"> </w:t>
      </w:r>
      <w:r w:rsidR="00E949E9">
        <w:t>surrounded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abandoned</w:t>
      </w:r>
      <w:r w:rsidR="008C15A7">
        <w:t xml:space="preserve"> </w:t>
      </w:r>
      <w:r w:rsidR="00E949E9">
        <w:t>buildings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seedy</w:t>
      </w:r>
      <w:r w:rsidR="008C15A7">
        <w:t xml:space="preserve"> </w:t>
      </w:r>
      <w:r w:rsidR="00E949E9">
        <w:t>characters.</w:t>
      </w:r>
      <w:r w:rsidR="008C15A7">
        <w:t xml:space="preserve"> </w:t>
      </w:r>
      <w:r w:rsidR="00E949E9">
        <w:t>(It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City</w:t>
      </w:r>
      <w:r>
        <w:t>’</w:t>
      </w:r>
      <w:r w:rsidR="00E949E9">
        <w:t>s</w:t>
      </w:r>
      <w:r w:rsidR="008C15A7">
        <w:t xml:space="preserve"> </w:t>
      </w:r>
      <w:r w:rsidR="00E949E9">
        <w:t>Hell</w:t>
      </w:r>
      <w:r>
        <w:t>’</w:t>
      </w:r>
      <w:r w:rsidR="00E949E9">
        <w:t>s</w:t>
      </w:r>
      <w:r w:rsidR="008C15A7">
        <w:t xml:space="preserve"> </w:t>
      </w:r>
      <w:r w:rsidR="00E949E9">
        <w:t>Kitchen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1980</w:t>
      </w:r>
      <w:r>
        <w:t>’</w:t>
      </w:r>
      <w:r w:rsidR="00E949E9">
        <w:t>s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means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you.)</w:t>
      </w:r>
    </w:p>
    <w:p w14:paraId="5CEFF8E5" w14:textId="77777777" w:rsidR="00017929" w:rsidRDefault="00610349" w:rsidP="008F1C01">
      <w:pPr>
        <w:pStyle w:val="Body-TextTx"/>
      </w:pPr>
      <w:r>
        <w:t>“</w:t>
      </w:r>
      <w:r w:rsidR="00E949E9">
        <w:t>Alexa,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lived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asked,</w:t>
      </w:r>
      <w:r w:rsidR="008C15A7">
        <w:t xml:space="preserve"> </w:t>
      </w:r>
      <w:r w:rsidR="00E949E9">
        <w:t>having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idea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tough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neighborhood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been.</w:t>
      </w:r>
      <w:r w:rsidR="008C15A7">
        <w:t xml:space="preserve"> </w:t>
      </w:r>
      <w:r>
        <w:t>“</w:t>
      </w:r>
      <w:r w:rsidR="00E949E9">
        <w:t>This</w:t>
      </w:r>
      <w:r w:rsidR="008C15A7">
        <w:t xml:space="preserve"> </w:t>
      </w:r>
      <w:r w:rsidR="00E949E9">
        <w:t>seems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dangerous.</w:t>
      </w:r>
      <w:r>
        <w:t>”</w:t>
      </w:r>
    </w:p>
    <w:p w14:paraId="7D2C443A" w14:textId="77777777" w:rsidR="00722F53" w:rsidRDefault="00610349" w:rsidP="008F1C01">
      <w:pPr>
        <w:pStyle w:val="Body-TextTx"/>
      </w:pPr>
      <w:r>
        <w:t>“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dangerous,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dangerous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subway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said.</w:t>
      </w:r>
    </w:p>
    <w:p w14:paraId="26425983" w14:textId="77777777" w:rsidR="00017929" w:rsidRDefault="00610349" w:rsidP="008F1C01">
      <w:pPr>
        <w:pStyle w:val="Body-TextTx"/>
      </w:pPr>
      <w:r>
        <w:t>“</w:t>
      </w:r>
      <w:r w:rsidR="00E949E9">
        <w:t>Really?</w:t>
      </w:r>
      <w:r>
        <w:t>”</w:t>
      </w:r>
    </w:p>
    <w:p w14:paraId="5A70B48E" w14:textId="77777777" w:rsidR="00722F53" w:rsidRDefault="00610349" w:rsidP="008F1C01">
      <w:pPr>
        <w:pStyle w:val="Body-TextTx"/>
      </w:pPr>
      <w:r>
        <w:t>“</w:t>
      </w:r>
      <w:r w:rsidR="00E949E9">
        <w:t>Yes,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wait</w:t>
      </w:r>
      <w:r w:rsidR="008C15A7">
        <w:t xml:space="preserve"> </w:t>
      </w:r>
      <w:proofErr w:type="spellStart"/>
      <w:r w:rsidR="00E949E9">
        <w:t>til</w:t>
      </w:r>
      <w:proofErr w:type="spellEnd"/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refugee</w:t>
      </w:r>
      <w:r w:rsidR="008C15A7">
        <w:t xml:space="preserve"> </w:t>
      </w:r>
      <w:r w:rsidR="00E949E9">
        <w:t>camp,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dangerous,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replied</w:t>
      </w:r>
      <w:r w:rsidR="008C15A7">
        <w:t xml:space="preserve"> </w:t>
      </w:r>
      <w:r w:rsidR="00E949E9">
        <w:t>nonchalantly,</w:t>
      </w:r>
      <w:r w:rsidR="008C15A7">
        <w:t xml:space="preserve"> </w:t>
      </w:r>
      <w:r w:rsidR="00E949E9">
        <w:t>explaining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camp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lucky</w:t>
      </w:r>
      <w:r w:rsidR="008C15A7">
        <w:t xml:space="preserve"> </w:t>
      </w:r>
      <w:r w:rsidR="00E949E9">
        <w:t>ones</w:t>
      </w:r>
      <w:r w:rsidR="008C15A7">
        <w:t xml:space="preserve"> </w:t>
      </w:r>
      <w:r w:rsidR="00E949E9">
        <w:t>compared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squatters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street.</w:t>
      </w:r>
      <w:r w:rsidR="008C15A7">
        <w:t xml:space="preserve"> </w:t>
      </w:r>
      <w:r>
        <w:t>“</w:t>
      </w:r>
      <w:r w:rsidR="00E949E9">
        <w:t>At</w:t>
      </w:r>
      <w:r w:rsidR="008C15A7">
        <w:t xml:space="preserve"> </w:t>
      </w:r>
      <w:r w:rsidR="00E949E9">
        <w:t>least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refugee</w:t>
      </w:r>
      <w:r w:rsidR="008C15A7">
        <w:t xml:space="preserve"> </w:t>
      </w:r>
      <w:r w:rsidR="00E949E9">
        <w:t>camps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families.</w:t>
      </w:r>
      <w:r>
        <w:t>”</w:t>
      </w:r>
    </w:p>
    <w:p w14:paraId="30CB8DBE" w14:textId="77777777" w:rsidR="00017929" w:rsidRDefault="00610349" w:rsidP="008F1C01">
      <w:pPr>
        <w:pStyle w:val="Body-TextTx"/>
      </w:pPr>
      <w:r>
        <w:t>“</w:t>
      </w:r>
      <w:r w:rsidR="00E949E9">
        <w:t>Did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ever</w:t>
      </w:r>
      <w:r w:rsidR="008C15A7">
        <w:t xml:space="preserve"> </w:t>
      </w:r>
      <w:r w:rsidR="00E949E9">
        <w:t>feel</w:t>
      </w:r>
      <w:r w:rsidR="008C15A7">
        <w:t xml:space="preserve"> </w:t>
      </w:r>
      <w:r w:rsidR="00E949E9">
        <w:t>unsafe?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asked,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anxiously</w:t>
      </w:r>
      <w:r w:rsidR="008C15A7">
        <w:t xml:space="preserve"> </w:t>
      </w:r>
      <w:r w:rsidR="00E949E9">
        <w:t>questioning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fact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signed</w:t>
      </w:r>
      <w:r w:rsidR="008C15A7">
        <w:t xml:space="preserve"> </w:t>
      </w:r>
      <w:r w:rsidR="00E949E9">
        <w:lastRenderedPageBreak/>
        <w:t>off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previous</w:t>
      </w:r>
      <w:r w:rsidR="008C15A7">
        <w:t xml:space="preserve"> </w:t>
      </w:r>
      <w:r w:rsidR="00E949E9">
        <w:t>year</w:t>
      </w:r>
      <w:r w:rsidR="008C15A7">
        <w:t xml:space="preserve"> </w:t>
      </w:r>
      <w:r w:rsidR="00E949E9">
        <w:t>without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checking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it.</w:t>
      </w:r>
    </w:p>
    <w:p w14:paraId="0C0989EB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handle</w:t>
      </w:r>
      <w:r w:rsidR="008C15A7">
        <w:t xml:space="preserve"> </w:t>
      </w:r>
      <w:r w:rsidR="00E949E9">
        <w:t>myself,</w:t>
      </w:r>
      <w:r w:rsidR="008C15A7">
        <w:t xml:space="preserve"> </w:t>
      </w:r>
      <w:r w:rsidR="00E949E9">
        <w:t>Dad,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replied.</w:t>
      </w:r>
      <w:r w:rsidR="008C15A7">
        <w:t xml:space="preserve"> </w:t>
      </w:r>
      <w:r w:rsidR="00E949E9" w:rsidRPr="00BC4DEA">
        <w:rPr>
          <w:rStyle w:val="itali"/>
        </w:rPr>
        <w:t>Whoa.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surprised.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relief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Alexa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okay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sense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pride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she</w:t>
      </w:r>
      <w:r>
        <w:t>’</w:t>
      </w:r>
      <w:r w:rsidR="00E949E9">
        <w:t>d</w:t>
      </w:r>
      <w:r w:rsidR="008C15A7">
        <w:t xml:space="preserve"> </w:t>
      </w:r>
      <w:r w:rsidR="00E949E9">
        <w:t>become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strong</w:t>
      </w:r>
      <w:r w:rsidR="008C15A7">
        <w:t xml:space="preserve"> </w:t>
      </w:r>
      <w:r w:rsidR="00E949E9">
        <w:t>woman.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refugee</w:t>
      </w:r>
      <w:r w:rsidR="008C15A7">
        <w:t xml:space="preserve"> </w:t>
      </w:r>
      <w:r w:rsidR="00E949E9">
        <w:t>camp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important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push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found</w:t>
      </w:r>
      <w:r w:rsidR="008C15A7">
        <w:t xml:space="preserve"> </w:t>
      </w:r>
      <w:r w:rsidR="00E949E9">
        <w:t>meaning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doing.</w:t>
      </w:r>
      <w:r w:rsidR="008C15A7">
        <w:t xml:space="preserve"> </w:t>
      </w:r>
      <w:r w:rsidR="00E949E9">
        <w:t>She</w:t>
      </w:r>
      <w:r>
        <w:t>’</w:t>
      </w:r>
      <w:r w:rsidR="00E949E9">
        <w:t>d</w:t>
      </w:r>
      <w:r w:rsidR="008C15A7">
        <w:t xml:space="preserve"> </w:t>
      </w:r>
      <w:r w:rsidR="00E949E9">
        <w:t>found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WMI.</w:t>
      </w:r>
    </w:p>
    <w:p w14:paraId="64FCB251" w14:textId="77777777" w:rsidR="00017929" w:rsidRDefault="00E949E9" w:rsidP="008F1C01">
      <w:pPr>
        <w:pStyle w:val="Body-TextTx"/>
      </w:pPr>
      <w:r>
        <w:t>Sometimes</w:t>
      </w:r>
      <w:r w:rsidR="008C15A7">
        <w:t xml:space="preserve"> </w:t>
      </w:r>
      <w:r>
        <w:t>life</w:t>
      </w:r>
      <w:r w:rsidR="008C15A7">
        <w:t xml:space="preserve"> </w:t>
      </w:r>
      <w:r>
        <w:t>lessons</w:t>
      </w:r>
      <w:r w:rsidR="008C15A7">
        <w:t xml:space="preserve"> </w:t>
      </w:r>
      <w:r>
        <w:t>come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least</w:t>
      </w:r>
      <w:r w:rsidR="008C15A7">
        <w:t xml:space="preserve"> </w:t>
      </w:r>
      <w:r>
        <w:t>expect</w:t>
      </w:r>
      <w:r w:rsidR="008C15A7">
        <w:t xml:space="preserve"> </w:t>
      </w:r>
      <w:r>
        <w:t>them,</w:t>
      </w:r>
      <w:r w:rsidR="008C15A7">
        <w:t xml:space="preserve"> </w:t>
      </w:r>
      <w:r>
        <w:t>while</w:t>
      </w:r>
      <w:r w:rsidR="008C15A7">
        <w:t xml:space="preserve"> </w:t>
      </w:r>
      <w:r>
        <w:t>other</w:t>
      </w:r>
      <w:r w:rsidR="008C15A7">
        <w:t xml:space="preserve"> </w:t>
      </w:r>
      <w:r>
        <w:t>times,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company</w:t>
      </w:r>
      <w:r w:rsidR="008C15A7">
        <w:t xml:space="preserve"> </w:t>
      </w:r>
      <w:r>
        <w:t>of</w:t>
      </w:r>
      <w:r w:rsidR="008C15A7">
        <w:t xml:space="preserve"> </w:t>
      </w:r>
      <w:r>
        <w:t>extraordinary</w:t>
      </w:r>
      <w:r w:rsidR="008C15A7">
        <w:t xml:space="preserve"> </w:t>
      </w:r>
      <w:r>
        <w:t>leaders,</w:t>
      </w:r>
      <w:r w:rsidR="008C15A7">
        <w:t xml:space="preserve"> </w:t>
      </w:r>
      <w:r>
        <w:t>parents,</w:t>
      </w:r>
      <w:r w:rsidR="008C15A7">
        <w:t xml:space="preserve"> </w:t>
      </w:r>
      <w:r>
        <w:t>coaches,</w:t>
      </w:r>
      <w:r w:rsidR="008C15A7">
        <w:t xml:space="preserve"> </w:t>
      </w:r>
      <w:r>
        <w:t>and</w:t>
      </w:r>
      <w:r w:rsidR="008C15A7">
        <w:t xml:space="preserve"> </w:t>
      </w:r>
      <w:r>
        <w:t>people,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best</w:t>
      </w:r>
      <w:r w:rsidR="008C15A7">
        <w:t xml:space="preserve"> </w:t>
      </w:r>
      <w:r>
        <w:t>to</w:t>
      </w:r>
      <w:r w:rsidR="008C15A7">
        <w:t xml:space="preserve"> </w:t>
      </w:r>
      <w:r>
        <w:t>just</w:t>
      </w:r>
      <w:r w:rsidR="008C15A7">
        <w:t xml:space="preserve"> </w:t>
      </w:r>
      <w:r>
        <w:t>ask</w:t>
      </w:r>
      <w:r w:rsidR="008C15A7">
        <w:t xml:space="preserve"> </w:t>
      </w:r>
      <w:r>
        <w:t>questions,</w:t>
      </w:r>
      <w:r w:rsidR="008C15A7">
        <w:t xml:space="preserve"> </w:t>
      </w:r>
      <w:r>
        <w:t>listen,</w:t>
      </w:r>
      <w:r w:rsidR="008C15A7">
        <w:t xml:space="preserve"> </w:t>
      </w:r>
      <w:r>
        <w:t>learn</w:t>
      </w:r>
      <w:r w:rsidR="008C15A7">
        <w:t xml:space="preserve"> </w:t>
      </w:r>
      <w:r>
        <w:t>and</w:t>
      </w:r>
      <w:r w:rsidR="008C15A7">
        <w:t xml:space="preserve"> </w:t>
      </w:r>
      <w:r>
        <w:t>take</w:t>
      </w:r>
      <w:r w:rsidR="008C15A7">
        <w:t xml:space="preserve"> </w:t>
      </w:r>
      <w:r>
        <w:t>notes.</w:t>
      </w:r>
      <w:r w:rsidR="008C15A7">
        <w:t xml:space="preserve"> </w:t>
      </w:r>
      <w:r>
        <w:t>I</w:t>
      </w:r>
      <w:r w:rsidR="008C15A7">
        <w:t xml:space="preserve"> </w:t>
      </w:r>
      <w:r>
        <w:t>often</w:t>
      </w:r>
      <w:r w:rsidR="008C15A7">
        <w:t xml:space="preserve"> </w:t>
      </w:r>
      <w:r>
        <w:t>feel</w:t>
      </w:r>
      <w:r w:rsidR="008C15A7">
        <w:t xml:space="preserve"> </w:t>
      </w:r>
      <w:r>
        <w:t>that</w:t>
      </w:r>
      <w:r w:rsidR="008C15A7">
        <w:t xml:space="preserve"> </w:t>
      </w:r>
      <w:r>
        <w:t>way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around</w:t>
      </w:r>
      <w:r w:rsidR="008C15A7">
        <w:t xml:space="preserve"> </w:t>
      </w:r>
      <w:r>
        <w:t>my</w:t>
      </w:r>
      <w:r w:rsidR="008C15A7">
        <w:t xml:space="preserve"> </w:t>
      </w:r>
      <w:r>
        <w:t>long-time</w:t>
      </w:r>
      <w:r w:rsidR="008C15A7">
        <w:t xml:space="preserve"> </w:t>
      </w:r>
      <w:r>
        <w:t>friend</w:t>
      </w:r>
      <w:r w:rsidR="008C15A7">
        <w:t xml:space="preserve"> </w:t>
      </w:r>
      <w:r>
        <w:t>Henry</w:t>
      </w:r>
      <w:r w:rsidR="008C15A7">
        <w:t xml:space="preserve"> </w:t>
      </w:r>
      <w:r>
        <w:t>Johnson,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Northern</w:t>
      </w:r>
      <w:r w:rsidR="008C15A7">
        <w:t xml:space="preserve"> </w:t>
      </w:r>
      <w:r>
        <w:t>Trust.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brilliant</w:t>
      </w:r>
      <w:r w:rsidR="008C15A7">
        <w:t xml:space="preserve"> </w:t>
      </w:r>
      <w:r>
        <w:t>leader</w:t>
      </w:r>
      <w:r w:rsidR="008C15A7">
        <w:t xml:space="preserve"> </w:t>
      </w:r>
      <w:r>
        <w:t>and</w:t>
      </w:r>
      <w:r w:rsidR="008C15A7">
        <w:t xml:space="preserve"> </w:t>
      </w:r>
      <w:r>
        <w:t>looks</w:t>
      </w:r>
      <w:r w:rsidR="008C15A7">
        <w:t xml:space="preserve"> </w:t>
      </w:r>
      <w:r>
        <w:t>the</w:t>
      </w:r>
      <w:r w:rsidR="008C15A7">
        <w:t xml:space="preserve"> </w:t>
      </w:r>
      <w:r>
        <w:t>part:</w:t>
      </w:r>
      <w:r w:rsidR="008C15A7">
        <w:t xml:space="preserve"> </w:t>
      </w:r>
      <w:r>
        <w:t>tall,</w:t>
      </w:r>
      <w:r w:rsidR="008C15A7">
        <w:t xml:space="preserve"> </w:t>
      </w:r>
      <w:r>
        <w:t>blonde,</w:t>
      </w:r>
      <w:r w:rsidR="008C15A7">
        <w:t xml:space="preserve"> </w:t>
      </w:r>
      <w:r>
        <w:t>handsome</w:t>
      </w:r>
      <w:r w:rsidR="008C15A7">
        <w:t xml:space="preserve"> </w:t>
      </w:r>
      <w:r>
        <w:t>and</w:t>
      </w:r>
      <w:r w:rsidR="008C15A7">
        <w:t xml:space="preserve"> </w:t>
      </w:r>
      <w:r>
        <w:t>impeccably</w:t>
      </w:r>
      <w:r w:rsidR="008C15A7">
        <w:t xml:space="preserve"> </w:t>
      </w:r>
      <w:r>
        <w:t>dressed.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something</w:t>
      </w:r>
      <w:r w:rsidR="008C15A7">
        <w:t xml:space="preserve"> </w:t>
      </w:r>
      <w:r>
        <w:t>about</w:t>
      </w:r>
      <w:r w:rsidR="008C15A7">
        <w:t xml:space="preserve"> </w:t>
      </w:r>
      <w:r>
        <w:t>him</w:t>
      </w:r>
      <w:r w:rsidR="008C15A7">
        <w:t xml:space="preserve"> </w:t>
      </w:r>
      <w:r>
        <w:t>that</w:t>
      </w:r>
      <w:r w:rsidR="008C15A7">
        <w:t xml:space="preserve"> </w:t>
      </w:r>
      <w:r>
        <w:t>makes</w:t>
      </w:r>
      <w:r w:rsidR="008C15A7">
        <w:t xml:space="preserve"> </w:t>
      </w:r>
      <w:r>
        <w:t>everyone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room</w:t>
      </w:r>
      <w:r w:rsidR="008C15A7">
        <w:t xml:space="preserve"> </w:t>
      </w:r>
      <w:r>
        <w:t>stop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enters.</w:t>
      </w:r>
      <w:r w:rsidR="008C15A7">
        <w:t xml:space="preserve"> </w:t>
      </w:r>
      <w:r>
        <w:t>He</w:t>
      </w:r>
      <w:r w:rsidR="008C15A7">
        <w:t xml:space="preserve"> </w:t>
      </w:r>
      <w:r>
        <w:t>has</w:t>
      </w:r>
      <w:r w:rsidR="008C15A7">
        <w:t xml:space="preserve"> </w:t>
      </w:r>
      <w:r>
        <w:t>an</w:t>
      </w:r>
      <w:r w:rsidR="008C15A7">
        <w:t xml:space="preserve"> </w:t>
      </w:r>
      <w:r>
        <w:t>important</w:t>
      </w:r>
      <w:r w:rsidR="008C15A7">
        <w:t xml:space="preserve"> </w:t>
      </w:r>
      <w:r>
        <w:t>job,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more</w:t>
      </w:r>
      <w:r w:rsidR="008C15A7">
        <w:t xml:space="preserve"> </w:t>
      </w:r>
      <w:r>
        <w:t>interested</w:t>
      </w:r>
      <w:r w:rsidR="008C15A7">
        <w:t xml:space="preserve"> </w:t>
      </w:r>
      <w:r>
        <w:t>in</w:t>
      </w:r>
      <w:r w:rsidR="008C15A7">
        <w:t xml:space="preserve"> </w:t>
      </w:r>
      <w:r>
        <w:t>learning</w:t>
      </w:r>
      <w:r w:rsidR="008C15A7">
        <w:t xml:space="preserve"> </w:t>
      </w:r>
      <w:r>
        <w:t>how</w:t>
      </w:r>
      <w:r w:rsidR="008C15A7">
        <w:t xml:space="preserve"> </w:t>
      </w:r>
      <w:r>
        <w:t>he</w:t>
      </w:r>
      <w:r w:rsidR="008C15A7">
        <w:t xml:space="preserve"> </w:t>
      </w:r>
      <w:r>
        <w:t>parents</w:t>
      </w:r>
      <w:r w:rsidR="008C15A7">
        <w:t xml:space="preserve"> </w:t>
      </w:r>
      <w:r>
        <w:t>his</w:t>
      </w:r>
      <w:r w:rsidR="008C15A7">
        <w:t xml:space="preserve"> </w:t>
      </w:r>
      <w:r>
        <w:t>three</w:t>
      </w:r>
      <w:r w:rsidR="008C15A7">
        <w:t xml:space="preserve"> </w:t>
      </w:r>
      <w:r>
        <w:t>sons</w:t>
      </w:r>
      <w:r w:rsidR="008C15A7">
        <w:t xml:space="preserve"> </w:t>
      </w:r>
      <w:r>
        <w:t>than</w:t>
      </w:r>
      <w:r w:rsidR="008C15A7">
        <w:t xml:space="preserve"> </w:t>
      </w:r>
      <w:r>
        <w:t>his</w:t>
      </w:r>
      <w:r w:rsidR="008C15A7">
        <w:t xml:space="preserve"> </w:t>
      </w:r>
      <w:r>
        <w:t>latest</w:t>
      </w:r>
      <w:r w:rsidR="008C15A7">
        <w:t xml:space="preserve"> </w:t>
      </w:r>
      <w:r>
        <w:t>read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stock</w:t>
      </w:r>
      <w:r w:rsidR="008C15A7">
        <w:t xml:space="preserve"> </w:t>
      </w:r>
      <w:r>
        <w:t>market.</w:t>
      </w:r>
      <w:r w:rsidR="008C15A7">
        <w:t xml:space="preserve"> </w:t>
      </w:r>
      <w:r>
        <w:t>He</w:t>
      </w:r>
      <w:r w:rsidR="008C15A7">
        <w:t xml:space="preserve"> </w:t>
      </w:r>
      <w:r>
        <w:t>always</w:t>
      </w:r>
      <w:r w:rsidR="008C15A7">
        <w:t xml:space="preserve"> </w:t>
      </w:r>
      <w:r>
        <w:t>seems</w:t>
      </w:r>
      <w:r w:rsidR="008C15A7">
        <w:t xml:space="preserve"> </w:t>
      </w:r>
      <w:r>
        <w:t>so</w:t>
      </w:r>
      <w:r w:rsidR="008C15A7">
        <w:t xml:space="preserve"> </w:t>
      </w:r>
      <w:r>
        <w:t>balanced,</w:t>
      </w:r>
      <w:r w:rsidR="008C15A7">
        <w:t xml:space="preserve"> </w:t>
      </w:r>
      <w:r>
        <w:t>directed</w:t>
      </w:r>
      <w:r w:rsidR="008C15A7">
        <w:t xml:space="preserve"> </w:t>
      </w:r>
      <w:r>
        <w:t>and</w:t>
      </w:r>
      <w:r w:rsidR="008C15A7">
        <w:t xml:space="preserve"> </w:t>
      </w:r>
      <w:r>
        <w:t>composed</w:t>
      </w:r>
      <w:r w:rsidR="008C15A7">
        <w:t xml:space="preserve"> </w:t>
      </w:r>
      <w:r>
        <w:t>whereas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eye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hurricane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three</w:t>
      </w:r>
      <w:r w:rsidR="008C15A7">
        <w:t xml:space="preserve"> </w:t>
      </w:r>
      <w:r>
        <w:t>daughters</w:t>
      </w:r>
      <w:r w:rsidR="00C33184">
        <w:t>—</w:t>
      </w:r>
      <w:r>
        <w:t>surrounded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vortex</w:t>
      </w:r>
      <w:r w:rsidR="008C15A7">
        <w:t xml:space="preserve"> </w:t>
      </w:r>
      <w:r>
        <w:t>of</w:t>
      </w:r>
      <w:r w:rsidR="008C15A7">
        <w:t xml:space="preserve"> </w:t>
      </w:r>
      <w:r>
        <w:t>teenage</w:t>
      </w:r>
      <w:r w:rsidR="008C15A7">
        <w:t xml:space="preserve"> </w:t>
      </w:r>
      <w:r>
        <w:t>angst,</w:t>
      </w:r>
      <w:r w:rsidR="008C15A7">
        <w:t xml:space="preserve"> </w:t>
      </w:r>
      <w:r>
        <w:t>basketball</w:t>
      </w:r>
      <w:r w:rsidR="008C15A7">
        <w:t xml:space="preserve"> </w:t>
      </w:r>
      <w:r>
        <w:t>practice</w:t>
      </w:r>
      <w:r w:rsidR="008C15A7">
        <w:t xml:space="preserve"> </w:t>
      </w:r>
      <w:r>
        <w:t>woes</w:t>
      </w:r>
      <w:r w:rsidR="008C15A7">
        <w:t xml:space="preserve"> </w:t>
      </w:r>
      <w:r>
        <w:t>and</w:t>
      </w:r>
      <w:r w:rsidR="008C15A7">
        <w:t xml:space="preserve"> </w:t>
      </w:r>
      <w:r>
        <w:t>wardrobe</w:t>
      </w:r>
      <w:r w:rsidR="008C15A7">
        <w:t xml:space="preserve"> </w:t>
      </w:r>
      <w:r>
        <w:t>malfunctions.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midtown,</w:t>
      </w:r>
      <w:r w:rsidR="008C15A7">
        <w:t xml:space="preserve"> </w:t>
      </w:r>
      <w:r>
        <w:t>NYC</w:t>
      </w:r>
      <w:r w:rsidR="008C15A7">
        <w:t xml:space="preserve"> </w:t>
      </w:r>
      <w:r>
        <w:t>corner</w:t>
      </w:r>
      <w:r w:rsidR="008C15A7">
        <w:t xml:space="preserve"> </w:t>
      </w:r>
      <w:r>
        <w:t>office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8C15A7">
        <w:t xml:space="preserve"> </w:t>
      </w:r>
      <w:r>
        <w:t>seemed</w:t>
      </w:r>
      <w:r w:rsidR="008C15A7">
        <w:t xml:space="preserve"> </w:t>
      </w:r>
      <w:r>
        <w:t>like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entire</w:t>
      </w:r>
      <w:r w:rsidR="008C15A7">
        <w:t xml:space="preserve"> </w:t>
      </w:r>
      <w:r>
        <w:t>city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windows.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chatting</w:t>
      </w:r>
      <w:r w:rsidR="008C15A7">
        <w:t xml:space="preserve"> </w:t>
      </w:r>
      <w:r>
        <w:t>about</w:t>
      </w:r>
      <w:r w:rsidR="008C15A7">
        <w:t xml:space="preserve"> </w:t>
      </w:r>
      <w:r>
        <w:t>our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carrying</w:t>
      </w:r>
      <w:r w:rsidR="008C15A7">
        <w:t xml:space="preserve"> </w:t>
      </w:r>
      <w:r>
        <w:t>on</w:t>
      </w:r>
      <w:r w:rsidR="008C15A7">
        <w:t xml:space="preserve"> </w:t>
      </w:r>
      <w:r>
        <w:t>about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leaving</w:t>
      </w:r>
      <w:r w:rsidR="008C15A7">
        <w:t xml:space="preserve"> </w:t>
      </w:r>
      <w:r>
        <w:t>her</w:t>
      </w:r>
      <w:r w:rsidR="008C15A7">
        <w:t xml:space="preserve"> </w:t>
      </w:r>
      <w:r>
        <w:t>clothes</w:t>
      </w:r>
      <w:r w:rsidR="008C15A7">
        <w:t xml:space="preserve"> </w:t>
      </w:r>
      <w:r>
        <w:t>everywhere.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delivered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bent</w:t>
      </w:r>
      <w:r w:rsidR="008C15A7">
        <w:t xml:space="preserve"> </w:t>
      </w:r>
      <w:r>
        <w:t>of</w:t>
      </w:r>
      <w:r w:rsidR="008C15A7">
        <w:t xml:space="preserve"> </w:t>
      </w:r>
      <w:r>
        <w:t>humor,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mind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mention.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saying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volume</w:t>
      </w:r>
      <w:r w:rsidR="008C15A7">
        <w:t xml:space="preserve"> </w:t>
      </w:r>
      <w:r>
        <w:t>of</w:t>
      </w:r>
      <w:r w:rsidR="008C15A7">
        <w:t xml:space="preserve"> </w:t>
      </w:r>
      <w:r>
        <w:t>clothes</w:t>
      </w:r>
      <w:r w:rsidR="008C15A7">
        <w:t xml:space="preserve"> </w:t>
      </w:r>
      <w:r>
        <w:t>they</w:t>
      </w:r>
      <w:r w:rsidR="008C15A7">
        <w:t xml:space="preserve"> </w:t>
      </w:r>
      <w:r>
        <w:t>throw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floor</w:t>
      </w:r>
      <w:r w:rsidR="008C15A7">
        <w:t xml:space="preserve"> </w:t>
      </w:r>
      <w:r>
        <w:t>amazes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as</w:t>
      </w:r>
      <w:r w:rsidR="008C15A7">
        <w:t xml:space="preserve"> </w:t>
      </w:r>
      <w:r>
        <w:t>if</w:t>
      </w:r>
      <w:r w:rsidR="008C15A7">
        <w:t xml:space="preserve"> </w:t>
      </w:r>
      <w:r>
        <w:t>the</w:t>
      </w:r>
      <w:r w:rsidR="008C15A7">
        <w:t xml:space="preserve"> </w:t>
      </w:r>
      <w:r>
        <w:t>girls</w:t>
      </w:r>
      <w:r w:rsidR="008C15A7">
        <w:t xml:space="preserve"> </w:t>
      </w:r>
      <w:r>
        <w:t>change</w:t>
      </w:r>
      <w:r w:rsidR="008C15A7">
        <w:t xml:space="preserve"> </w:t>
      </w:r>
      <w:r>
        <w:t>four</w:t>
      </w:r>
      <w:r w:rsidR="008C15A7">
        <w:t xml:space="preserve"> </w:t>
      </w:r>
      <w:r>
        <w:t>times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and</w:t>
      </w:r>
      <w:r w:rsidR="008C15A7">
        <w:t xml:space="preserve"> </w:t>
      </w:r>
      <w:r>
        <w:t>in</w:t>
      </w:r>
      <w:r w:rsidR="008C15A7">
        <w:t xml:space="preserve"> </w:t>
      </w:r>
      <w:r>
        <w:t>all</w:t>
      </w:r>
      <w:r w:rsidR="008C15A7">
        <w:t xml:space="preserve"> </w:t>
      </w:r>
      <w:r>
        <w:t>corners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house</w:t>
      </w:r>
      <w:r w:rsidR="00C33184">
        <w:t>—</w:t>
      </w:r>
      <w:r>
        <w:t>the</w:t>
      </w:r>
      <w:r w:rsidR="008C15A7">
        <w:t xml:space="preserve"> </w:t>
      </w:r>
      <w:r>
        <w:t>kitchen,</w:t>
      </w:r>
      <w:r w:rsidR="008C15A7">
        <w:t xml:space="preserve"> </w:t>
      </w:r>
      <w:r>
        <w:t>my</w:t>
      </w:r>
      <w:r w:rsidR="008C15A7">
        <w:t xml:space="preserve"> </w:t>
      </w:r>
      <w:r>
        <w:t>bathroom,</w:t>
      </w:r>
      <w:r w:rsidR="008C15A7">
        <w:t xml:space="preserve"> </w:t>
      </w:r>
      <w:r>
        <w:t>the</w:t>
      </w:r>
      <w:r w:rsidR="008C15A7">
        <w:t xml:space="preserve"> </w:t>
      </w:r>
      <w:r>
        <w:t>family</w:t>
      </w:r>
      <w:r w:rsidR="008C15A7">
        <w:t xml:space="preserve"> </w:t>
      </w:r>
      <w:r>
        <w:t>room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car.</w:t>
      </w:r>
      <w:r w:rsidR="008C15A7">
        <w:t xml:space="preserve"> </w:t>
      </w:r>
      <w:r>
        <w:t>Henry</w:t>
      </w:r>
      <w:r w:rsidR="00610349">
        <w:t>’</w:t>
      </w:r>
      <w:r>
        <w:t>s</w:t>
      </w:r>
      <w:r w:rsidR="008C15A7">
        <w:t xml:space="preserve"> </w:t>
      </w:r>
      <w:r>
        <w:t>gentle</w:t>
      </w:r>
      <w:r w:rsidR="008C15A7">
        <w:t xml:space="preserve"> </w:t>
      </w:r>
      <w:r>
        <w:t>smile</w:t>
      </w:r>
      <w:r w:rsidR="008C15A7">
        <w:t xml:space="preserve"> </w:t>
      </w:r>
      <w:r>
        <w:t>turned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stern</w:t>
      </w:r>
      <w:r w:rsidR="008C15A7">
        <w:t xml:space="preserve"> </w:t>
      </w:r>
      <w:r>
        <w:t>stare</w:t>
      </w:r>
      <w:r w:rsidR="008C15A7">
        <w:t xml:space="preserve"> </w:t>
      </w:r>
      <w:r>
        <w:t>down.</w:t>
      </w:r>
    </w:p>
    <w:p w14:paraId="4D51C53C" w14:textId="77777777" w:rsidR="00722F53" w:rsidRDefault="00610349" w:rsidP="008F1C01">
      <w:pPr>
        <w:pStyle w:val="Body-TextTx"/>
      </w:pPr>
      <w:r>
        <w:t>“</w:t>
      </w:r>
      <w:r w:rsidR="00E949E9">
        <w:t>If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biggest</w:t>
      </w:r>
      <w:r w:rsidR="008C15A7">
        <w:t xml:space="preserve"> </w:t>
      </w:r>
      <w:r w:rsidR="00E949E9">
        <w:t>issue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having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teenage</w:t>
      </w:r>
      <w:r w:rsidR="008C15A7">
        <w:t xml:space="preserve"> </w:t>
      </w:r>
      <w:r w:rsidR="00E949E9">
        <w:t>daughters,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should</w:t>
      </w:r>
      <w:r w:rsidR="008C15A7">
        <w:t xml:space="preserve"> </w:t>
      </w:r>
      <w:r w:rsidR="00E949E9">
        <w:t>count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blessings,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Take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breath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appreciate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have.</w:t>
      </w:r>
      <w:r w:rsidR="008C15A7">
        <w:t xml:space="preserve"> </w:t>
      </w:r>
      <w:r w:rsidR="00E949E9">
        <w:t>Second,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lastRenderedPageBreak/>
        <w:t>clothes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ground,</w:t>
      </w:r>
      <w:r w:rsidR="008C15A7">
        <w:t xml:space="preserve"> </w:t>
      </w:r>
      <w:r w:rsidR="00E949E9">
        <w:t>pick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up.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turn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mood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mind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talking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use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energy.</w:t>
      </w:r>
      <w:r w:rsidR="008C15A7">
        <w:t xml:space="preserve"> </w:t>
      </w:r>
      <w:r w:rsidR="00E949E9">
        <w:t>Lastly,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imagine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things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talk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daughters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college.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precious,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treat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better.</w:t>
      </w:r>
      <w:r w:rsidR="008C15A7">
        <w:t xml:space="preserve"> </w:t>
      </w:r>
      <w:r w:rsidR="00E949E9">
        <w:t>Choose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moments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words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carefully.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rocks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allocate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wisely.</w:t>
      </w:r>
      <w:r>
        <w:t>”</w:t>
      </w:r>
      <w:r w:rsidR="008C15A7">
        <w:t xml:space="preserve"> </w:t>
      </w:r>
      <w:r w:rsidR="00E949E9">
        <w:t>Gulp,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point,</w:t>
      </w:r>
      <w:r w:rsidR="008C15A7">
        <w:t xml:space="preserve"> </w:t>
      </w:r>
      <w:r w:rsidR="00E949E9">
        <w:t>Henry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reminder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WMI.</w:t>
      </w:r>
    </w:p>
    <w:p w14:paraId="550879A5" w14:textId="77777777" w:rsidR="00017929" w:rsidRDefault="00E949E9" w:rsidP="008F1C01">
      <w:pPr>
        <w:pStyle w:val="Body-TextTx"/>
      </w:pP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most</w:t>
      </w:r>
      <w:r w:rsidR="008C15A7">
        <w:t xml:space="preserve"> </w:t>
      </w:r>
      <w:r>
        <w:t>times,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hard</w:t>
      </w:r>
      <w:r w:rsidR="008C15A7">
        <w:t xml:space="preserve"> </w:t>
      </w:r>
      <w:r>
        <w:t>to</w:t>
      </w:r>
      <w:r w:rsidR="008C15A7">
        <w:t xml:space="preserve"> </w:t>
      </w:r>
      <w:r>
        <w:t>discern</w:t>
      </w:r>
      <w:r w:rsidR="008C15A7">
        <w:t xml:space="preserve"> </w:t>
      </w:r>
      <w:r>
        <w:t>if</w:t>
      </w:r>
      <w:r w:rsidR="008C15A7">
        <w:t xml:space="preserve"> </w:t>
      </w:r>
      <w:r>
        <w:t>our</w:t>
      </w:r>
      <w:r w:rsidR="008C15A7">
        <w:t xml:space="preserve"> </w:t>
      </w:r>
      <w:r>
        <w:t>efforts</w:t>
      </w:r>
      <w:r w:rsidR="008C15A7">
        <w:t xml:space="preserve"> </w:t>
      </w:r>
      <w:r>
        <w:t>with</w:t>
      </w:r>
      <w:r w:rsidR="008C15A7">
        <w:t xml:space="preserve"> </w:t>
      </w:r>
      <w:r>
        <w:t>our</w:t>
      </w:r>
      <w:r w:rsidR="008C15A7">
        <w:t xml:space="preserve"> </w:t>
      </w:r>
      <w:r>
        <w:t>children</w:t>
      </w:r>
      <w:r w:rsidR="008C15A7">
        <w:t xml:space="preserve"> </w:t>
      </w:r>
      <w:r>
        <w:t>are</w:t>
      </w:r>
      <w:r w:rsidR="008C15A7">
        <w:t xml:space="preserve"> </w:t>
      </w:r>
      <w:r>
        <w:t>even</w:t>
      </w:r>
      <w:r w:rsidR="008C15A7">
        <w:t xml:space="preserve"> </w:t>
      </w:r>
      <w:r>
        <w:t>noticed,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stressed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by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life,</w:t>
      </w:r>
      <w:r w:rsidR="008C15A7">
        <w:t xml:space="preserve"> </w:t>
      </w:r>
      <w:r>
        <w:t>the</w:t>
      </w:r>
      <w:r w:rsidR="008C15A7">
        <w:t xml:space="preserve"> </w:t>
      </w:r>
      <w:r>
        <w:t>easier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to</w:t>
      </w:r>
      <w:r w:rsidR="008C15A7">
        <w:t xml:space="preserve"> </w:t>
      </w:r>
      <w:r>
        <w:t>give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seemingly</w:t>
      </w:r>
      <w:r w:rsidR="008C15A7">
        <w:t xml:space="preserve"> </w:t>
      </w:r>
      <w:r>
        <w:t>little</w:t>
      </w:r>
      <w:r w:rsidR="008C15A7">
        <w:t xml:space="preserve"> </w:t>
      </w:r>
      <w:r>
        <w:t>connections</w:t>
      </w:r>
      <w:r w:rsidR="008C15A7">
        <w:t xml:space="preserve"> </w:t>
      </w:r>
      <w:r>
        <w:t>that</w:t>
      </w:r>
      <w:r w:rsidR="008C15A7">
        <w:t xml:space="preserve"> </w:t>
      </w:r>
      <w:r>
        <w:t>mean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deal.</w:t>
      </w:r>
      <w:r w:rsidR="008C15A7">
        <w:t xml:space="preserve"> </w:t>
      </w:r>
      <w:r>
        <w:t>Don</w:t>
      </w:r>
      <w:r w:rsidR="00610349">
        <w:t>’</w:t>
      </w:r>
      <w:r>
        <w:t>t.</w:t>
      </w:r>
      <w:r w:rsidR="008C15A7">
        <w:t xml:space="preserve"> </w:t>
      </w:r>
      <w:r>
        <w:t>Keep</w:t>
      </w:r>
      <w:r w:rsidR="008C15A7">
        <w:t xml:space="preserve"> </w:t>
      </w:r>
      <w:r>
        <w:t>doing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doing</w:t>
      </w:r>
      <w:r w:rsidR="008C15A7">
        <w:t xml:space="preserve"> 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your</w:t>
      </w:r>
      <w:r w:rsidR="008C15A7">
        <w:t xml:space="preserve"> </w:t>
      </w:r>
      <w:r>
        <w:t>instincts.</w:t>
      </w:r>
      <w:r w:rsidR="008C15A7">
        <w:t xml:space="preserve"> </w:t>
      </w:r>
      <w:r>
        <w:t>My</w:t>
      </w:r>
      <w:r w:rsidR="008C15A7">
        <w:t xml:space="preserve"> </w:t>
      </w:r>
      <w:r>
        <w:t>friend</w:t>
      </w:r>
      <w:r w:rsidR="008C15A7">
        <w:t xml:space="preserve"> </w:t>
      </w:r>
      <w:r>
        <w:t>Jim</w:t>
      </w:r>
      <w:r w:rsidR="008C15A7">
        <w:t xml:space="preserve"> </w:t>
      </w:r>
      <w:r>
        <w:t>Fiore,</w:t>
      </w:r>
      <w:r w:rsidR="008C15A7">
        <w:t xml:space="preserve"> </w:t>
      </w:r>
      <w:r>
        <w:t>Senior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Wheels</w:t>
      </w:r>
      <w:r w:rsidR="008C15A7">
        <w:t xml:space="preserve"> </w:t>
      </w:r>
      <w:r>
        <w:t>Up,</w:t>
      </w:r>
      <w:r w:rsidR="008C15A7">
        <w:t xml:space="preserve"> </w:t>
      </w:r>
      <w:r>
        <w:t>explained</w:t>
      </w:r>
      <w:r w:rsidR="008C15A7">
        <w:t xml:space="preserve"> </w:t>
      </w:r>
      <w:r>
        <w:t>it</w:t>
      </w:r>
      <w:r w:rsidR="008C15A7">
        <w:t xml:space="preserve"> </w:t>
      </w:r>
      <w:r>
        <w:t>best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story.</w:t>
      </w:r>
      <w:r w:rsidR="008C15A7">
        <w:t xml:space="preserve"> </w:t>
      </w:r>
      <w:r>
        <w:t>When</w:t>
      </w:r>
      <w:r w:rsidR="008C15A7">
        <w:t xml:space="preserve"> </w:t>
      </w:r>
      <w:r>
        <w:t>his</w:t>
      </w:r>
      <w:r w:rsidR="008C15A7">
        <w:t xml:space="preserve"> </w:t>
      </w:r>
      <w:r>
        <w:t>son</w:t>
      </w:r>
      <w:r w:rsidR="008C15A7">
        <w:t xml:space="preserve"> </w:t>
      </w:r>
      <w:r>
        <w:t>Michael</w:t>
      </w:r>
      <w:r w:rsidR="008C15A7">
        <w:t xml:space="preserve"> </w:t>
      </w:r>
      <w:r>
        <w:t>was</w:t>
      </w:r>
      <w:r w:rsidR="008C15A7">
        <w:t xml:space="preserve"> </w:t>
      </w:r>
      <w:r>
        <w:t>young,</w:t>
      </w:r>
      <w:r w:rsidR="008C15A7">
        <w:t xml:space="preserve"> </w:t>
      </w:r>
      <w:r>
        <w:t>Jim</w:t>
      </w:r>
      <w:r w:rsidR="008C15A7">
        <w:t xml:space="preserve"> </w:t>
      </w:r>
      <w:r>
        <w:t>struggled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where</w:t>
      </w:r>
      <w:r w:rsidR="008C15A7">
        <w:t xml:space="preserve"> </w:t>
      </w:r>
      <w:r>
        <w:t>his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  <w:r w:rsidR="008C15A7">
        <w:t xml:space="preserve"> </w:t>
      </w:r>
      <w:r>
        <w:t>During</w:t>
      </w:r>
      <w:r w:rsidR="008C15A7">
        <w:t xml:space="preserve"> </w:t>
      </w:r>
      <w:r>
        <w:t>Michael</w:t>
      </w:r>
      <w:r w:rsidR="00610349">
        <w:t>’</w:t>
      </w:r>
      <w:r>
        <w:t>s</w:t>
      </w:r>
      <w:r w:rsidR="008C15A7">
        <w:t xml:space="preserve"> </w:t>
      </w:r>
      <w:r>
        <w:t>elementary</w:t>
      </w:r>
      <w:r w:rsidR="008C15A7">
        <w:t xml:space="preserve"> </w:t>
      </w:r>
      <w:r>
        <w:t>school</w:t>
      </w:r>
      <w:r w:rsidR="008C15A7">
        <w:t xml:space="preserve"> </w:t>
      </w:r>
      <w:r>
        <w:t>years,</w:t>
      </w:r>
      <w:r w:rsidR="008C15A7">
        <w:t xml:space="preserve"> </w:t>
      </w:r>
      <w:r>
        <w:t>Jim</w:t>
      </w:r>
      <w:r w:rsidR="008C15A7">
        <w:t xml:space="preserve"> </w:t>
      </w:r>
      <w:r>
        <w:t>would</w:t>
      </w:r>
      <w:r w:rsidR="008C15A7">
        <w:t xml:space="preserve"> </w:t>
      </w:r>
      <w:r>
        <w:t>write</w:t>
      </w:r>
      <w:r w:rsidR="008C15A7">
        <w:t xml:space="preserve"> </w:t>
      </w:r>
      <w:r>
        <w:t>a</w:t>
      </w:r>
      <w:r w:rsidR="008C15A7">
        <w:t xml:space="preserve"> </w:t>
      </w:r>
      <w:r>
        <w:t>note</w:t>
      </w:r>
      <w:r w:rsidR="008C15A7">
        <w:t xml:space="preserve"> </w:t>
      </w:r>
      <w:r>
        <w:t>in</w:t>
      </w:r>
      <w:r w:rsidR="008C15A7">
        <w:t xml:space="preserve"> </w:t>
      </w:r>
      <w:r>
        <w:t>Sharpie</w:t>
      </w:r>
      <w:r w:rsidR="008C15A7">
        <w:t xml:space="preserve"> </w:t>
      </w:r>
      <w:r>
        <w:t>marker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outside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brown</w:t>
      </w:r>
      <w:r w:rsidR="008C15A7">
        <w:t xml:space="preserve"> </w:t>
      </w:r>
      <w:r>
        <w:t>paper</w:t>
      </w:r>
      <w:r w:rsidR="008C15A7">
        <w:t xml:space="preserve"> </w:t>
      </w:r>
      <w:r>
        <w:t>lunch</w:t>
      </w:r>
      <w:r w:rsidR="008C15A7">
        <w:t xml:space="preserve"> </w:t>
      </w:r>
      <w:r>
        <w:t>bag.</w:t>
      </w:r>
      <w:r w:rsidR="008C15A7">
        <w:t xml:space="preserve"> </w:t>
      </w:r>
      <w:r>
        <w:t>Sometimes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quote;</w:t>
      </w:r>
      <w:r w:rsidR="008C15A7">
        <w:t xml:space="preserve"> </w:t>
      </w:r>
      <w:r>
        <w:t>other</w:t>
      </w:r>
      <w:r w:rsidR="008C15A7">
        <w:t xml:space="preserve"> </w:t>
      </w:r>
      <w:r>
        <w:t>times</w:t>
      </w:r>
      <w:r w:rsidR="008C15A7">
        <w:t xml:space="preserve"> </w:t>
      </w:r>
      <w:r>
        <w:t>a</w:t>
      </w:r>
      <w:r w:rsidR="008C15A7">
        <w:t xml:space="preserve"> </w:t>
      </w:r>
      <w:r>
        <w:t>personal</w:t>
      </w:r>
      <w:r w:rsidR="008C15A7">
        <w:t xml:space="preserve"> </w:t>
      </w:r>
      <w:r>
        <w:t>note</w:t>
      </w:r>
      <w:r w:rsidR="008C15A7">
        <w:t xml:space="preserve"> </w:t>
      </w:r>
      <w:r>
        <w:t>of</w:t>
      </w:r>
      <w:r w:rsidR="008C15A7">
        <w:t xml:space="preserve"> </w:t>
      </w:r>
      <w:r>
        <w:t>inspiration</w:t>
      </w:r>
      <w:r w:rsidR="008C15A7">
        <w:t xml:space="preserve"> </w:t>
      </w:r>
      <w:r>
        <w:t>and</w:t>
      </w:r>
      <w:r w:rsidR="008C15A7">
        <w:t xml:space="preserve"> </w:t>
      </w:r>
      <w:r>
        <w:t>love.</w:t>
      </w:r>
      <w:r w:rsidR="008C15A7">
        <w:t xml:space="preserve"> </w:t>
      </w:r>
      <w:r>
        <w:t>He</w:t>
      </w:r>
      <w:r w:rsidR="008C15A7">
        <w:t xml:space="preserve"> </w:t>
      </w:r>
      <w:r>
        <w:t>also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a</w:t>
      </w:r>
      <w:r w:rsidR="008C15A7">
        <w:t xml:space="preserve"> </w:t>
      </w:r>
      <w:r>
        <w:t>point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him</w:t>
      </w:r>
      <w:r w:rsidR="008C15A7">
        <w:t xml:space="preserve"> </w:t>
      </w:r>
      <w:r>
        <w:t>off</w:t>
      </w:r>
      <w:r w:rsidR="008C15A7">
        <w:t xml:space="preserve"> </w:t>
      </w:r>
      <w:r>
        <w:t>to</w:t>
      </w:r>
      <w:r w:rsidR="008C15A7">
        <w:t xml:space="preserve"> </w:t>
      </w:r>
      <w:r>
        <w:t>school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bus</w:t>
      </w:r>
      <w:r w:rsidR="008C15A7">
        <w:t xml:space="preserve"> </w:t>
      </w:r>
      <w:r>
        <w:t>stop</w:t>
      </w:r>
      <w:r w:rsidR="008C15A7">
        <w:t xml:space="preserve"> </w:t>
      </w:r>
      <w:r>
        <w:t>each</w:t>
      </w:r>
      <w:r w:rsidR="008C15A7">
        <w:t xml:space="preserve"> </w:t>
      </w:r>
      <w:r>
        <w:t>morning</w:t>
      </w:r>
      <w:r w:rsidR="008C15A7">
        <w:t xml:space="preserve"> </w:t>
      </w:r>
      <w:r>
        <w:t>and</w:t>
      </w:r>
      <w:r w:rsidR="008C15A7">
        <w:t xml:space="preserve"> </w:t>
      </w:r>
      <w:r>
        <w:t>pick</w:t>
      </w:r>
      <w:r w:rsidR="008C15A7">
        <w:t xml:space="preserve"> </w:t>
      </w:r>
      <w:r>
        <w:t>him</w:t>
      </w:r>
      <w:r w:rsidR="008C15A7">
        <w:t xml:space="preserve"> </w:t>
      </w:r>
      <w:r>
        <w:t>up</w:t>
      </w:r>
      <w:r w:rsidR="008C15A7">
        <w:t xml:space="preserve"> </w:t>
      </w:r>
      <w:r>
        <w:t>every</w:t>
      </w:r>
      <w:r w:rsidR="008C15A7">
        <w:t xml:space="preserve"> </w:t>
      </w:r>
      <w:r>
        <w:t>afternoon.</w:t>
      </w:r>
      <w:r w:rsidR="008C15A7">
        <w:t xml:space="preserve"> </w:t>
      </w:r>
      <w:r>
        <w:t>(His</w:t>
      </w:r>
      <w:r w:rsidR="008C15A7">
        <w:t xml:space="preserve"> </w:t>
      </w:r>
      <w:r>
        <w:t>assistant</w:t>
      </w:r>
      <w:r w:rsidR="008C15A7">
        <w:t xml:space="preserve"> </w:t>
      </w:r>
      <w:r>
        <w:t>was</w:t>
      </w:r>
      <w:r w:rsidR="008C15A7">
        <w:t xml:space="preserve"> </w:t>
      </w:r>
      <w:r>
        <w:t>under</w:t>
      </w:r>
      <w:r w:rsidR="008C15A7">
        <w:t xml:space="preserve"> </w:t>
      </w:r>
      <w:r>
        <w:t>explicit</w:t>
      </w:r>
      <w:r w:rsidR="008C15A7">
        <w:t xml:space="preserve"> </w:t>
      </w:r>
      <w:r>
        <w:t>instructions</w:t>
      </w:r>
      <w:r w:rsidR="008C15A7">
        <w:t xml:space="preserve"> </w:t>
      </w:r>
      <w:r>
        <w:t>to</w:t>
      </w:r>
      <w:r w:rsidR="008C15A7">
        <w:t xml:space="preserve"> </w:t>
      </w:r>
      <w:r>
        <w:t>clear</w:t>
      </w:r>
      <w:r w:rsidR="008C15A7">
        <w:t xml:space="preserve"> </w:t>
      </w:r>
      <w:r>
        <w:t>his</w:t>
      </w:r>
      <w:r w:rsidR="008C15A7">
        <w:t xml:space="preserve"> </w:t>
      </w:r>
      <w:r>
        <w:t>schedule</w:t>
      </w:r>
      <w:r w:rsidR="008C15A7">
        <w:t xml:space="preserve"> </w:t>
      </w:r>
      <w:r>
        <w:t>from</w:t>
      </w:r>
      <w:r w:rsidR="008C15A7">
        <w:t xml:space="preserve"> </w:t>
      </w:r>
      <w:r>
        <w:t>2:45</w:t>
      </w:r>
      <w:r w:rsidR="008C15A7">
        <w:t xml:space="preserve"> </w:t>
      </w:r>
      <w:r>
        <w:t>to</w:t>
      </w:r>
      <w:r w:rsidR="008C15A7">
        <w:t xml:space="preserve"> </w:t>
      </w:r>
      <w:r>
        <w:t>3:30</w:t>
      </w:r>
      <w:r w:rsidR="008C15A7">
        <w:t xml:space="preserve"> </w:t>
      </w:r>
      <w:r>
        <w:t>p.m.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free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this.</w:t>
      </w:r>
      <w:r w:rsidR="008C15A7">
        <w:t xml:space="preserve"> </w:t>
      </w:r>
      <w:r>
        <w:t>His</w:t>
      </w:r>
      <w:r w:rsidR="008C15A7">
        <w:t xml:space="preserve"> </w:t>
      </w:r>
      <w:r>
        <w:t>calendar</w:t>
      </w:r>
      <w:r w:rsidR="008C15A7">
        <w:t xml:space="preserve"> </w:t>
      </w:r>
      <w:r>
        <w:t>was</w:t>
      </w:r>
      <w:r w:rsidR="008C15A7">
        <w:t xml:space="preserve"> </w:t>
      </w:r>
      <w:r>
        <w:t>blocked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his</w:t>
      </w:r>
      <w:r w:rsidR="008C15A7">
        <w:t xml:space="preserve"> </w:t>
      </w:r>
      <w:r>
        <w:t>WMI.)</w:t>
      </w:r>
    </w:p>
    <w:p w14:paraId="412F8988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Jim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separated,</w:t>
      </w:r>
      <w:r w:rsidR="008C15A7">
        <w:t xml:space="preserve"> </w:t>
      </w:r>
      <w:r>
        <w:t>he</w:t>
      </w:r>
      <w:r w:rsidR="008C15A7">
        <w:t xml:space="preserve"> </w:t>
      </w:r>
      <w:r>
        <w:t>moved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neighboring</w:t>
      </w:r>
      <w:r w:rsidR="008C15A7">
        <w:t xml:space="preserve"> </w:t>
      </w:r>
      <w:r>
        <w:t>town.</w:t>
      </w:r>
      <w:r w:rsidR="008C15A7">
        <w:t xml:space="preserve"> </w:t>
      </w:r>
      <w:r>
        <w:t>To</w:t>
      </w:r>
      <w:r w:rsidR="008C15A7">
        <w:t xml:space="preserve"> </w:t>
      </w:r>
      <w:r>
        <w:t>continue</w:t>
      </w:r>
      <w:r w:rsidR="008C15A7">
        <w:t xml:space="preserve"> </w:t>
      </w:r>
      <w:r>
        <w:t>his</w:t>
      </w:r>
      <w:r w:rsidR="008C15A7">
        <w:t xml:space="preserve"> </w:t>
      </w:r>
      <w:r>
        <w:t>Brown</w:t>
      </w:r>
      <w:r w:rsidR="008C15A7">
        <w:t xml:space="preserve"> </w:t>
      </w:r>
      <w:r>
        <w:t>Bag</w:t>
      </w:r>
      <w:r w:rsidR="008C15A7">
        <w:t xml:space="preserve"> </w:t>
      </w:r>
      <w:r>
        <w:t>Message</w:t>
      </w:r>
      <w:r w:rsidR="008C15A7">
        <w:t xml:space="preserve"> </w:t>
      </w:r>
      <w:r>
        <w:t>routine,</w:t>
      </w:r>
      <w:r w:rsidR="008C15A7">
        <w:t xml:space="preserve"> </w:t>
      </w:r>
      <w:r>
        <w:t>he</w:t>
      </w:r>
      <w:r w:rsidR="00610349">
        <w:t>’</w:t>
      </w:r>
      <w:r>
        <w:t>d</w:t>
      </w:r>
      <w:r w:rsidR="008C15A7">
        <w:t xml:space="preserve"> </w:t>
      </w:r>
      <w:r>
        <w:t>wake</w:t>
      </w:r>
      <w:r w:rsidR="008C15A7">
        <w:t xml:space="preserve"> </w:t>
      </w:r>
      <w:r>
        <w:t>up</w:t>
      </w:r>
      <w:r w:rsidR="008C15A7">
        <w:t xml:space="preserve"> </w:t>
      </w:r>
      <w:r>
        <w:t>45</w:t>
      </w:r>
      <w:r w:rsidR="008C15A7">
        <w:t xml:space="preserve"> </w:t>
      </w:r>
      <w:r>
        <w:t>minutes</w:t>
      </w:r>
      <w:r w:rsidR="008C15A7">
        <w:t xml:space="preserve"> </w:t>
      </w:r>
      <w:r>
        <w:t>early</w:t>
      </w:r>
      <w:r w:rsidR="008C15A7">
        <w:t xml:space="preserve"> </w:t>
      </w:r>
      <w:r>
        <w:t>and</w:t>
      </w:r>
      <w:r w:rsidR="008C15A7">
        <w:t xml:space="preserve"> </w:t>
      </w:r>
      <w:r>
        <w:t>quickly</w:t>
      </w:r>
      <w:r w:rsidR="008C15A7">
        <w:t xml:space="preserve"> </w:t>
      </w:r>
      <w:r>
        <w:t>get</w:t>
      </w:r>
      <w:r w:rsidR="008C15A7">
        <w:t xml:space="preserve"> </w:t>
      </w:r>
      <w:r>
        <w:t>ready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could</w:t>
      </w:r>
      <w:r w:rsidR="008C15A7">
        <w:t xml:space="preserve"> </w:t>
      </w:r>
      <w:r>
        <w:t>drive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ex-wife</w:t>
      </w:r>
      <w:r w:rsidR="00610349">
        <w:t>’</w:t>
      </w:r>
      <w:r>
        <w:t>s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write</w:t>
      </w:r>
      <w:r w:rsidR="008C15A7">
        <w:t xml:space="preserve"> </w:t>
      </w:r>
      <w:r>
        <w:t>the</w:t>
      </w:r>
      <w:r w:rsidR="008C15A7">
        <w:t xml:space="preserve"> </w:t>
      </w:r>
      <w:r>
        <w:t>notes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son.</w:t>
      </w:r>
      <w:r w:rsidR="008C15A7">
        <w:t xml:space="preserve"> </w:t>
      </w:r>
      <w:r>
        <w:t>While</w:t>
      </w:r>
      <w:r w:rsidR="008C15A7">
        <w:t xml:space="preserve"> </w:t>
      </w:r>
      <w:r>
        <w:t>running</w:t>
      </w:r>
      <w:r w:rsidR="008C15A7">
        <w:t xml:space="preserve"> </w:t>
      </w:r>
      <w:r>
        <w:t>late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cold</w:t>
      </w:r>
      <w:r w:rsidR="008C15A7">
        <w:t xml:space="preserve"> </w:t>
      </w:r>
      <w:r>
        <w:t>blustery</w:t>
      </w:r>
      <w:r w:rsidR="008C15A7">
        <w:t xml:space="preserve"> </w:t>
      </w:r>
      <w:r>
        <w:t>February</w:t>
      </w:r>
      <w:r w:rsidR="008C15A7">
        <w:t xml:space="preserve"> </w:t>
      </w:r>
      <w:r>
        <w:t>morning,</w:t>
      </w:r>
      <w:r w:rsidR="008C15A7">
        <w:t xml:space="preserve"> </w:t>
      </w:r>
      <w:r>
        <w:t>Jim</w:t>
      </w:r>
      <w:r w:rsidR="008C15A7">
        <w:t xml:space="preserve"> </w:t>
      </w:r>
      <w:r>
        <w:t>pushed</w:t>
      </w:r>
      <w:r w:rsidR="008C15A7">
        <w:t xml:space="preserve"> </w:t>
      </w:r>
      <w:r>
        <w:t>the</w:t>
      </w:r>
      <w:r w:rsidR="008C15A7">
        <w:t xml:space="preserve"> </w:t>
      </w:r>
      <w:r>
        <w:t>speed</w:t>
      </w:r>
      <w:r w:rsidR="008C15A7">
        <w:t xml:space="preserve"> </w:t>
      </w:r>
      <w:r>
        <w:t>limit</w:t>
      </w:r>
      <w:r w:rsidR="008C15A7">
        <w:t xml:space="preserve"> </w:t>
      </w:r>
      <w:r>
        <w:t>and</w:t>
      </w:r>
      <w:r w:rsidR="008C15A7">
        <w:t xml:space="preserve"> </w:t>
      </w:r>
      <w:r>
        <w:t>slid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slick,</w:t>
      </w:r>
      <w:r w:rsidR="008C15A7">
        <w:t xml:space="preserve"> </w:t>
      </w:r>
      <w:r>
        <w:t>icy</w:t>
      </w:r>
      <w:r w:rsidR="008C15A7">
        <w:t xml:space="preserve"> </w:t>
      </w:r>
      <w:r>
        <w:t>road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ditch.</w:t>
      </w:r>
      <w:r w:rsidR="008C15A7">
        <w:t xml:space="preserve"> </w:t>
      </w:r>
      <w:r>
        <w:t>He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hurt,</w:t>
      </w:r>
      <w:r w:rsidR="008C15A7">
        <w:t xml:space="preserve"> </w:t>
      </w:r>
      <w:r>
        <w:t>but</w:t>
      </w:r>
      <w:r w:rsidR="008C15A7">
        <w:t xml:space="preserve"> </w:t>
      </w:r>
      <w:r>
        <w:t>his</w:t>
      </w:r>
      <w:r w:rsidR="008C15A7">
        <w:t xml:space="preserve"> </w:t>
      </w:r>
      <w:r>
        <w:t>car</w:t>
      </w:r>
      <w:r w:rsidR="008C15A7">
        <w:t xml:space="preserve"> </w:t>
      </w:r>
      <w:r>
        <w:t>was</w:t>
      </w:r>
      <w:r w:rsidR="008C15A7">
        <w:t xml:space="preserve"> </w:t>
      </w:r>
      <w:r>
        <w:t>dented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ensuing</w:t>
      </w:r>
      <w:r w:rsidR="008C15A7">
        <w:t xml:space="preserve"> </w:t>
      </w:r>
      <w:r>
        <w:t>tow</w:t>
      </w:r>
      <w:r w:rsidR="008C15A7">
        <w:t xml:space="preserve"> </w:t>
      </w:r>
      <w:r>
        <w:t>truck</w:t>
      </w:r>
      <w:r w:rsidR="008C15A7">
        <w:t xml:space="preserve"> </w:t>
      </w:r>
      <w:r>
        <w:t>delay</w:t>
      </w:r>
      <w:r w:rsidR="008C15A7">
        <w:t xml:space="preserve"> </w:t>
      </w:r>
      <w:r>
        <w:t>was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miss</w:t>
      </w:r>
      <w:r w:rsidR="008C15A7">
        <w:t xml:space="preserve"> </w:t>
      </w:r>
      <w:r>
        <w:t>his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Michael</w:t>
      </w:r>
      <w:r w:rsidR="008C15A7">
        <w:t xml:space="preserve"> </w:t>
      </w:r>
      <w:r>
        <w:t>off</w:t>
      </w:r>
      <w:r w:rsidR="008C15A7">
        <w:t xml:space="preserve"> </w:t>
      </w:r>
      <w:r>
        <w:t>to</w:t>
      </w:r>
      <w:r w:rsidR="008C15A7">
        <w:t xml:space="preserve"> </w:t>
      </w:r>
      <w:r>
        <w:t>school</w:t>
      </w:r>
      <w:r w:rsidR="008C15A7">
        <w:t xml:space="preserve"> </w:t>
      </w:r>
      <w:r>
        <w:t>and</w:t>
      </w:r>
      <w:r w:rsidR="008C15A7">
        <w:t xml:space="preserve"> </w:t>
      </w:r>
      <w:r>
        <w:t>write</w:t>
      </w:r>
      <w:r w:rsidR="008C15A7">
        <w:t xml:space="preserve"> </w:t>
      </w:r>
      <w:r>
        <w:t>his</w:t>
      </w:r>
      <w:r w:rsidR="008C15A7">
        <w:t xml:space="preserve"> </w:t>
      </w:r>
      <w:r>
        <w:t>lunch</w:t>
      </w:r>
      <w:r w:rsidR="008C15A7">
        <w:t xml:space="preserve"> </w:t>
      </w:r>
      <w:r>
        <w:t>bag</w:t>
      </w:r>
      <w:r w:rsidR="008C15A7">
        <w:t xml:space="preserve"> </w:t>
      </w:r>
      <w:r>
        <w:t>message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day.</w:t>
      </w:r>
    </w:p>
    <w:p w14:paraId="57BBF109" w14:textId="77777777" w:rsidR="00017929" w:rsidRDefault="00610349" w:rsidP="008F1C01">
      <w:pPr>
        <w:pStyle w:val="Body-TextTx"/>
      </w:pPr>
      <w:r>
        <w:lastRenderedPageBreak/>
        <w:t>“</w:t>
      </w:r>
      <w:r w:rsidR="00E949E9">
        <w:t>Feeling</w:t>
      </w:r>
      <w:r w:rsidR="008C15A7">
        <w:t xml:space="preserve"> </w:t>
      </w:r>
      <w:r w:rsidR="00E949E9">
        <w:t>angry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sorry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myself,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became</w:t>
      </w:r>
      <w:r w:rsidR="008C15A7">
        <w:t xml:space="preserve"> </w:t>
      </w:r>
      <w:r w:rsidR="00E949E9">
        <w:t>convinced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whole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Bag</w:t>
      </w:r>
      <w:r w:rsidR="008C15A7">
        <w:t xml:space="preserve"> </w:t>
      </w:r>
      <w:r w:rsidR="00E949E9">
        <w:t>note</w:t>
      </w:r>
      <w:r w:rsidR="008C15A7">
        <w:t xml:space="preserve"> </w:t>
      </w:r>
      <w:r w:rsidR="00E949E9">
        <w:t>tradition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futile</w:t>
      </w:r>
      <w:r w:rsidR="00722F53">
        <w:t>—</w:t>
      </w:r>
      <w:r w:rsidR="00E949E9">
        <w:t>a</w:t>
      </w:r>
      <w:r w:rsidR="008C15A7">
        <w:t xml:space="preserve"> </w:t>
      </w:r>
      <w:r w:rsidR="00E949E9">
        <w:t>total</w:t>
      </w:r>
      <w:r w:rsidR="008C15A7">
        <w:t xml:space="preserve"> </w:t>
      </w:r>
      <w:r w:rsidR="00E949E9">
        <w:t>waste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time.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making</w:t>
      </w:r>
      <w:r w:rsidR="008C15A7">
        <w:t xml:space="preserve"> </w:t>
      </w:r>
      <w:r w:rsidR="00E949E9">
        <w:t>myself</w:t>
      </w:r>
      <w:r w:rsidR="008C15A7">
        <w:t xml:space="preserve"> </w:t>
      </w:r>
      <w:r w:rsidR="00E949E9">
        <w:t>crazy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getting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accidents?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write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note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lunch</w:t>
      </w:r>
      <w:r w:rsidR="008C15A7">
        <w:t xml:space="preserve"> </w:t>
      </w:r>
      <w:r w:rsidR="00E949E9">
        <w:t>bag?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says.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bet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read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likely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quite</w:t>
      </w:r>
      <w:r w:rsidR="008C15A7">
        <w:t xml:space="preserve"> </w:t>
      </w:r>
      <w:r w:rsidR="00E949E9">
        <w:t>understand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anyway,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thought.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bus</w:t>
      </w:r>
      <w:r w:rsidR="008C15A7">
        <w:t xml:space="preserve"> </w:t>
      </w:r>
      <w:r w:rsidR="00E949E9">
        <w:t>stop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morning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afternoon,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Bag</w:t>
      </w:r>
      <w:r w:rsidR="008C15A7">
        <w:t xml:space="preserve"> </w:t>
      </w:r>
      <w:r w:rsidR="00E949E9">
        <w:t>notes</w:t>
      </w:r>
      <w:r w:rsidR="008C15A7">
        <w:t xml:space="preserve"> </w:t>
      </w:r>
      <w:r w:rsidR="00E949E9">
        <w:t>became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thing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past.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day,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arrived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pick-up</w:t>
      </w:r>
      <w:r w:rsidR="008C15A7">
        <w:t xml:space="preserve"> </w:t>
      </w:r>
      <w:r w:rsidR="00E949E9">
        <w:t>earlier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normal.</w:t>
      </w:r>
      <w:r w:rsidR="008C15A7">
        <w:t xml:space="preserve"> </w:t>
      </w:r>
      <w:r w:rsidR="00E949E9">
        <w:t>Instead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waiting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bus</w:t>
      </w:r>
      <w:r w:rsidR="008C15A7">
        <w:t xml:space="preserve"> </w:t>
      </w:r>
      <w:r w:rsidR="00E949E9">
        <w:t>stop,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decided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Michael</w:t>
      </w:r>
      <w:r>
        <w:t>’</w:t>
      </w:r>
      <w:r w:rsidR="00E949E9">
        <w:t>s</w:t>
      </w:r>
      <w:r w:rsidR="008C15A7">
        <w:t xml:space="preserve"> </w:t>
      </w:r>
      <w:r w:rsidR="00E949E9">
        <w:t>laundry.</w:t>
      </w:r>
      <w:r w:rsidR="008C15A7">
        <w:t xml:space="preserve"> </w:t>
      </w:r>
      <w:r w:rsidR="00E949E9">
        <w:t>Afterwards,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freshly</w:t>
      </w:r>
      <w:r w:rsidR="008C15A7">
        <w:t xml:space="preserve"> </w:t>
      </w:r>
      <w:r w:rsidR="00E949E9">
        <w:t>folded</w:t>
      </w:r>
      <w:r w:rsidR="008C15A7">
        <w:t xml:space="preserve"> </w:t>
      </w:r>
      <w:r w:rsidR="00E949E9">
        <w:t>clothes</w:t>
      </w:r>
      <w:r w:rsidR="008C15A7">
        <w:t xml:space="preserve"> </w:t>
      </w:r>
      <w:r w:rsidR="00E949E9">
        <w:t>upstairs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Michael</w:t>
      </w:r>
      <w:r>
        <w:t>’</w:t>
      </w:r>
      <w:r w:rsidR="00E949E9">
        <w:t>s</w:t>
      </w:r>
      <w:r w:rsidR="008C15A7">
        <w:t xml:space="preserve"> </w:t>
      </w:r>
      <w:r w:rsidR="00E949E9">
        <w:t>room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putting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bureau.</w:t>
      </w:r>
    </w:p>
    <w:p w14:paraId="601ABCCF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finished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opened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final</w:t>
      </w:r>
      <w:r w:rsidR="008C15A7">
        <w:t xml:space="preserve"> </w:t>
      </w:r>
      <w:r w:rsidR="00E949E9">
        <w:t>drawer,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explains.</w:t>
      </w:r>
      <w:r w:rsidR="008C15A7">
        <w:t xml:space="preserve"> </w:t>
      </w:r>
      <w:r>
        <w:t>“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observed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speechless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numb.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saved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SINGLE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bag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written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notes.</w:t>
      </w:r>
      <w:r w:rsidR="008C15A7">
        <w:t xml:space="preserve"> </w:t>
      </w:r>
      <w:r w:rsidR="00E949E9">
        <w:t>He</w:t>
      </w:r>
      <w:r>
        <w:t>’</w:t>
      </w:r>
      <w:r w:rsidR="00E949E9">
        <w:t>d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placed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safe</w:t>
      </w:r>
      <w:r w:rsidR="008C15A7">
        <w:t xml:space="preserve"> </w:t>
      </w:r>
      <w:r w:rsidR="00E949E9">
        <w:t>place.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crumpled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squeezed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bottom</w:t>
      </w:r>
      <w:r w:rsidR="008C15A7">
        <w:t xml:space="preserve"> </w:t>
      </w:r>
      <w:r w:rsidR="00E949E9">
        <w:t>drawer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sardines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can.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dropped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knees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cried</w:t>
      </w:r>
      <w:r w:rsidR="008C15A7">
        <w:t xml:space="preserve"> </w:t>
      </w:r>
      <w:r w:rsidR="00E949E9">
        <w:t>uncontrollably.</w:t>
      </w:r>
      <w:r>
        <w:t>”</w:t>
      </w:r>
    </w:p>
    <w:p w14:paraId="7CCA498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773DBAA" w14:textId="77777777" w:rsidR="00722F53" w:rsidRDefault="00610349" w:rsidP="008F1C01">
      <w:pPr>
        <w:pStyle w:val="Body-TextTx"/>
      </w:pPr>
      <w:r>
        <w:t>“</w:t>
      </w:r>
      <w:r w:rsidR="00E949E9">
        <w:t>It</w:t>
      </w:r>
      <w:r w:rsidR="008C15A7">
        <w:t xml:space="preserve"> </w:t>
      </w:r>
      <w:r w:rsidR="00E949E9">
        <w:t>hit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once: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child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impact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evidence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saved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paper</w:t>
      </w:r>
      <w:r w:rsidR="008C15A7">
        <w:t xml:space="preserve"> </w:t>
      </w:r>
      <w:r w:rsidR="00E949E9">
        <w:t>bags,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purpose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hold,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felt,</w:t>
      </w:r>
      <w:r w:rsidR="008C15A7">
        <w:t xml:space="preserve"> </w:t>
      </w:r>
      <w:r w:rsidR="00E949E9">
        <w:t>too,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taken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initial</w:t>
      </w:r>
      <w:r w:rsidR="008C15A7">
        <w:t xml:space="preserve"> </w:t>
      </w:r>
      <w:r w:rsidR="00E949E9">
        <w:t>step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road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full</w:t>
      </w:r>
      <w:r w:rsidR="008C15A7">
        <w:t xml:space="preserve"> </w:t>
      </w:r>
      <w:r w:rsidR="00E949E9">
        <w:t>strength.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brown</w:t>
      </w:r>
      <w:r w:rsidR="008C15A7">
        <w:t xml:space="preserve"> </w:t>
      </w:r>
      <w:r w:rsidR="00E949E9">
        <w:t>bags,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found</w:t>
      </w:r>
      <w:r w:rsidR="008C15A7">
        <w:t xml:space="preserve"> </w:t>
      </w:r>
      <w:r w:rsidR="00E949E9">
        <w:t>hope,</w:t>
      </w:r>
      <w:r w:rsidR="008C15A7">
        <w:t xml:space="preserve"> </w:t>
      </w:r>
      <w:r w:rsidR="00E949E9">
        <w:t>re-engaged</w:t>
      </w:r>
      <w:r w:rsidR="008C15A7">
        <w:t xml:space="preserve"> </w:t>
      </w:r>
      <w:r w:rsidR="00E949E9">
        <w:t>faith,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rekindled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love.</w:t>
      </w:r>
      <w:r>
        <w:t>”</w:t>
      </w:r>
      <w:r w:rsidR="008C15A7">
        <w:t xml:space="preserve"> </w:t>
      </w:r>
      <w:r w:rsidR="00E949E9">
        <w:t>Jim</w:t>
      </w:r>
      <w:r w:rsidR="008C15A7">
        <w:t xml:space="preserve"> </w:t>
      </w:r>
      <w:r w:rsidR="00E949E9">
        <w:t>rediscovered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WMI.</w:t>
      </w:r>
    </w:p>
    <w:p w14:paraId="32BF134D" w14:textId="77777777" w:rsidR="00722F53" w:rsidRDefault="00E949E9" w:rsidP="008F1C01">
      <w:pPr>
        <w:pStyle w:val="Body-TextTx"/>
        <w:rPr>
          <w:color w:val="222222"/>
        </w:rPr>
      </w:pP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bottom</w:t>
      </w:r>
      <w:r w:rsidR="008C15A7">
        <w:rPr>
          <w:color w:val="000000"/>
        </w:rPr>
        <w:t xml:space="preserve"> </w:t>
      </w:r>
      <w:r>
        <w:rPr>
          <w:color w:val="000000"/>
        </w:rPr>
        <w:t>line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comes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WMI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 w:rsidRPr="00BC4DEA">
        <w:rPr>
          <w:rStyle w:val="boldb"/>
        </w:rPr>
        <w:t>figure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critical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life.</w:t>
      </w:r>
      <w:r w:rsidR="008C15A7" w:rsidRPr="00BC4DEA">
        <w:rPr>
          <w:rStyle w:val="boldb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reminds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Thompson,</w:t>
      </w:r>
      <w:r w:rsidR="008C15A7">
        <w:rPr>
          <w:color w:val="222222"/>
        </w:rPr>
        <w:t xml:space="preserve"> </w:t>
      </w:r>
      <w:r>
        <w:rPr>
          <w:color w:val="222222"/>
        </w:rPr>
        <w:t>who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born</w:t>
      </w:r>
      <w:r w:rsidR="008C15A7">
        <w:rPr>
          <w:color w:val="222222"/>
        </w:rPr>
        <w:t xml:space="preserve"> </w:t>
      </w:r>
      <w:r>
        <w:rPr>
          <w:color w:val="222222"/>
        </w:rPr>
        <w:t>hearing</w:t>
      </w:r>
      <w:r w:rsidR="008C15A7">
        <w:rPr>
          <w:color w:val="222222"/>
        </w:rPr>
        <w:t xml:space="preserve"> </w:t>
      </w:r>
      <w:r>
        <w:rPr>
          <w:color w:val="222222"/>
        </w:rPr>
        <w:t>impaired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spent</w:t>
      </w:r>
      <w:r w:rsidR="008C15A7">
        <w:rPr>
          <w:color w:val="222222"/>
        </w:rPr>
        <w:t xml:space="preserve"> </w:t>
      </w:r>
      <w:r>
        <w:rPr>
          <w:color w:val="222222"/>
        </w:rPr>
        <w:t>parts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childhood</w:t>
      </w:r>
      <w:r w:rsidR="008C15A7">
        <w:rPr>
          <w:color w:val="222222"/>
        </w:rPr>
        <w:t xml:space="preserve"> </w:t>
      </w:r>
      <w:r>
        <w:rPr>
          <w:color w:val="222222"/>
        </w:rPr>
        <w:t>homeless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living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car.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now</w:t>
      </w:r>
      <w:r w:rsidR="008C15A7">
        <w:rPr>
          <w:color w:val="222222"/>
        </w:rPr>
        <w:t xml:space="preserve"> </w:t>
      </w:r>
      <w:r>
        <w:rPr>
          <w:color w:val="222222"/>
        </w:rPr>
        <w:t>best</w:t>
      </w:r>
      <w:r w:rsidR="008C15A7">
        <w:rPr>
          <w:color w:val="222222"/>
        </w:rPr>
        <w:t xml:space="preserve"> </w:t>
      </w:r>
      <w:r>
        <w:rPr>
          <w:color w:val="222222"/>
        </w:rPr>
        <w:t>known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running</w:t>
      </w:r>
      <w:r w:rsidR="008C15A7">
        <w:rPr>
          <w:color w:val="222222"/>
        </w:rPr>
        <w:t xml:space="preserve"> </w:t>
      </w:r>
      <w:r>
        <w:rPr>
          <w:color w:val="222222"/>
        </w:rPr>
        <w:t>one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most</w:t>
      </w:r>
      <w:r w:rsidR="008C15A7">
        <w:rPr>
          <w:color w:val="222222"/>
        </w:rPr>
        <w:t xml:space="preserve"> </w:t>
      </w:r>
      <w:r>
        <w:rPr>
          <w:color w:val="222222"/>
        </w:rPr>
        <w:t>competitive</w:t>
      </w:r>
      <w:r w:rsidR="008C15A7">
        <w:rPr>
          <w:color w:val="222222"/>
        </w:rPr>
        <w:t xml:space="preserve"> </w:t>
      </w:r>
      <w:r>
        <w:rPr>
          <w:color w:val="222222"/>
        </w:rPr>
        <w:t>high</w:t>
      </w:r>
      <w:r w:rsidR="008C15A7">
        <w:rPr>
          <w:color w:val="222222"/>
        </w:rPr>
        <w:t xml:space="preserve"> </w:t>
      </w:r>
      <w:r>
        <w:rPr>
          <w:color w:val="222222"/>
        </w:rPr>
        <w:t>school</w:t>
      </w:r>
      <w:r w:rsidR="008C15A7">
        <w:rPr>
          <w:color w:val="222222"/>
        </w:rPr>
        <w:t xml:space="preserve"> </w:t>
      </w:r>
      <w:r>
        <w:rPr>
          <w:color w:val="222222"/>
        </w:rPr>
        <w:t>basketball</w:t>
      </w:r>
      <w:r w:rsidR="008C15A7">
        <w:rPr>
          <w:color w:val="222222"/>
        </w:rPr>
        <w:t xml:space="preserve"> </w:t>
      </w:r>
      <w:r>
        <w:rPr>
          <w:color w:val="222222"/>
        </w:rPr>
        <w:t>leagues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Philadelphia,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Chosen</w:t>
      </w:r>
      <w:r w:rsidR="008C15A7">
        <w:rPr>
          <w:color w:val="222222"/>
        </w:rPr>
        <w:t xml:space="preserve"> </w:t>
      </w:r>
      <w:r>
        <w:rPr>
          <w:color w:val="222222"/>
        </w:rPr>
        <w:t>League,</w:t>
      </w:r>
      <w:r w:rsidR="008C15A7">
        <w:rPr>
          <w:color w:val="222222"/>
        </w:rPr>
        <w:t xml:space="preserve"> </w:t>
      </w:r>
      <w:r>
        <w:rPr>
          <w:color w:val="222222"/>
        </w:rPr>
        <w:t>which</w:t>
      </w:r>
      <w:r w:rsidR="008C15A7">
        <w:rPr>
          <w:color w:val="222222"/>
        </w:rPr>
        <w:t xml:space="preserve"> </w:t>
      </w:r>
      <w:r>
        <w:rPr>
          <w:color w:val="222222"/>
        </w:rPr>
        <w:lastRenderedPageBreak/>
        <w:t>began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outdoor</w:t>
      </w:r>
      <w:r w:rsidR="008C15A7">
        <w:rPr>
          <w:color w:val="222222"/>
        </w:rPr>
        <w:t xml:space="preserve"> </w:t>
      </w:r>
      <w:r>
        <w:rPr>
          <w:color w:val="222222"/>
        </w:rPr>
        <w:t>league</w:t>
      </w:r>
      <w:r w:rsidR="008C15A7">
        <w:rPr>
          <w:color w:val="222222"/>
        </w:rPr>
        <w:t xml:space="preserve"> </w:t>
      </w:r>
      <w:r>
        <w:rPr>
          <w:color w:val="222222"/>
        </w:rPr>
        <w:t>played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proofErr w:type="spellStart"/>
      <w:r>
        <w:rPr>
          <w:color w:val="222222"/>
        </w:rPr>
        <w:t>Chershore</w:t>
      </w:r>
      <w:proofErr w:type="spellEnd"/>
      <w:r w:rsidR="008C15A7">
        <w:rPr>
          <w:color w:val="222222"/>
        </w:rPr>
        <w:t xml:space="preserve"> </w:t>
      </w:r>
      <w:r>
        <w:rPr>
          <w:color w:val="222222"/>
        </w:rPr>
        <w:t>Playground.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fact,</w:t>
      </w:r>
      <w:r w:rsidR="008C15A7">
        <w:rPr>
          <w:color w:val="222222"/>
        </w:rPr>
        <w:t xml:space="preserve"> </w:t>
      </w:r>
      <w:r>
        <w:rPr>
          <w:color w:val="222222"/>
        </w:rPr>
        <w:t>ESPN</w:t>
      </w:r>
      <w:r w:rsidR="008C15A7">
        <w:rPr>
          <w:color w:val="222222"/>
        </w:rPr>
        <w:t xml:space="preserve"> </w:t>
      </w:r>
      <w:r>
        <w:rPr>
          <w:color w:val="222222"/>
        </w:rPr>
        <w:t>highlighted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one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best</w:t>
      </w:r>
      <w:r w:rsidR="008C15A7">
        <w:rPr>
          <w:color w:val="222222"/>
        </w:rPr>
        <w:t xml:space="preserve"> </w:t>
      </w:r>
      <w:r>
        <w:rPr>
          <w:color w:val="222222"/>
        </w:rPr>
        <w:t>outdoor</w:t>
      </w:r>
      <w:r w:rsidR="008C15A7">
        <w:rPr>
          <w:color w:val="222222"/>
        </w:rPr>
        <w:t xml:space="preserve"> </w:t>
      </w:r>
      <w:r>
        <w:rPr>
          <w:color w:val="222222"/>
        </w:rPr>
        <w:t>leagues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country.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came</w:t>
      </w:r>
      <w:r w:rsidR="008C15A7">
        <w:rPr>
          <w:color w:val="222222"/>
        </w:rPr>
        <w:t xml:space="preserve"> </w:t>
      </w:r>
      <w:r>
        <w:rPr>
          <w:color w:val="222222"/>
        </w:rPr>
        <w:t>up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idea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planning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details</w:t>
      </w:r>
      <w:r w:rsidR="008C15A7">
        <w:rPr>
          <w:color w:val="222222"/>
        </w:rPr>
        <w:t xml:space="preserve"> </w:t>
      </w:r>
      <w:r>
        <w:rPr>
          <w:color w:val="222222"/>
        </w:rPr>
        <w:t>when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apartment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robbed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beloved</w:t>
      </w:r>
      <w:r w:rsidR="008C15A7">
        <w:rPr>
          <w:color w:val="222222"/>
        </w:rPr>
        <w:t xml:space="preserve"> </w:t>
      </w:r>
      <w:r>
        <w:rPr>
          <w:color w:val="222222"/>
        </w:rPr>
        <w:t>grandmother</w:t>
      </w:r>
      <w:r w:rsidR="008C15A7">
        <w:rPr>
          <w:color w:val="222222"/>
        </w:rPr>
        <w:t xml:space="preserve"> </w:t>
      </w:r>
      <w:r>
        <w:rPr>
          <w:color w:val="222222"/>
        </w:rPr>
        <w:t>passed</w:t>
      </w:r>
      <w:r w:rsidR="008C15A7">
        <w:rPr>
          <w:color w:val="222222"/>
        </w:rPr>
        <w:t xml:space="preserve"> </w:t>
      </w:r>
      <w:r>
        <w:rPr>
          <w:color w:val="222222"/>
        </w:rPr>
        <w:t>away.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devastated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unsure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610349">
        <w:rPr>
          <w:color w:val="222222"/>
        </w:rPr>
        <w:t>’</w:t>
      </w:r>
      <w:r>
        <w:rPr>
          <w:color w:val="222222"/>
        </w:rPr>
        <w:t>d</w:t>
      </w:r>
      <w:r w:rsidR="008C15A7">
        <w:rPr>
          <w:color w:val="222222"/>
        </w:rPr>
        <w:t xml:space="preserve"> </w:t>
      </w:r>
      <w:r>
        <w:rPr>
          <w:color w:val="222222"/>
        </w:rPr>
        <w:t>continue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endeavor.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funeral,</w:t>
      </w:r>
      <w:r w:rsidR="008C15A7">
        <w:rPr>
          <w:color w:val="222222"/>
        </w:rPr>
        <w:t xml:space="preserve"> </w:t>
      </w:r>
      <w:r>
        <w:rPr>
          <w:color w:val="222222"/>
        </w:rPr>
        <w:t>several</w:t>
      </w:r>
      <w:r w:rsidR="008C15A7">
        <w:rPr>
          <w:color w:val="222222"/>
        </w:rPr>
        <w:t xml:space="preserve"> </w:t>
      </w:r>
      <w:r>
        <w:rPr>
          <w:color w:val="222222"/>
        </w:rPr>
        <w:t>people</w:t>
      </w:r>
      <w:r w:rsidR="008C15A7">
        <w:rPr>
          <w:color w:val="222222"/>
        </w:rPr>
        <w:t xml:space="preserve"> </w:t>
      </w:r>
      <w:r>
        <w:rPr>
          <w:color w:val="222222"/>
        </w:rPr>
        <w:t>said</w:t>
      </w:r>
      <w:r w:rsidR="008C15A7">
        <w:rPr>
          <w:color w:val="222222"/>
        </w:rPr>
        <w:t xml:space="preserve"> </w:t>
      </w:r>
      <w:r>
        <w:rPr>
          <w:color w:val="222222"/>
        </w:rPr>
        <w:t>things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about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grandmother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hope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would</w:t>
      </w:r>
      <w:r w:rsidR="008C15A7">
        <w:rPr>
          <w:color w:val="222222"/>
        </w:rPr>
        <w:t xml:space="preserve"> </w:t>
      </w:r>
      <w:r>
        <w:rPr>
          <w:color w:val="222222"/>
        </w:rPr>
        <w:t>take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leadership</w:t>
      </w:r>
      <w:r w:rsidR="008C15A7">
        <w:rPr>
          <w:color w:val="222222"/>
        </w:rPr>
        <w:t xml:space="preserve"> </w:t>
      </w:r>
      <w:r>
        <w:rPr>
          <w:color w:val="222222"/>
        </w:rPr>
        <w:t>role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community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greatly</w:t>
      </w:r>
      <w:r w:rsidR="008C15A7">
        <w:rPr>
          <w:color w:val="222222"/>
        </w:rPr>
        <w:t xml:space="preserve"> </w:t>
      </w:r>
      <w:r>
        <w:rPr>
          <w:color w:val="222222"/>
        </w:rPr>
        <w:t>important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her.</w:t>
      </w:r>
      <w:r w:rsidR="008C15A7">
        <w:rPr>
          <w:color w:val="222222"/>
        </w:rPr>
        <w:t xml:space="preserve"> </w:t>
      </w:r>
      <w:r w:rsidR="00610349">
        <w:rPr>
          <w:color w:val="222222"/>
        </w:rPr>
        <w:t>“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motivated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do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league</w:t>
      </w:r>
      <w:r w:rsidR="008C15A7">
        <w:rPr>
          <w:color w:val="222222"/>
        </w:rPr>
        <w:t xml:space="preserve"> </w:t>
      </w:r>
      <w:r>
        <w:rPr>
          <w:color w:val="222222"/>
        </w:rPr>
        <w:t>even</w:t>
      </w:r>
      <w:r w:rsidR="008C15A7">
        <w:rPr>
          <w:color w:val="222222"/>
        </w:rPr>
        <w:t xml:space="preserve"> </w:t>
      </w:r>
      <w:r>
        <w:rPr>
          <w:color w:val="222222"/>
        </w:rPr>
        <w:t>more,</w:t>
      </w:r>
      <w:r w:rsidR="00610349">
        <w:rPr>
          <w:color w:val="222222"/>
        </w:rPr>
        <w:t>”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explains.</w:t>
      </w:r>
      <w:r w:rsidR="008C15A7">
        <w:rPr>
          <w:color w:val="222222"/>
        </w:rPr>
        <w:t xml:space="preserve"> </w:t>
      </w:r>
      <w:r w:rsidR="00610349">
        <w:rPr>
          <w:color w:val="222222"/>
        </w:rPr>
        <w:t>“</w:t>
      </w:r>
      <w:r>
        <w:rPr>
          <w:color w:val="222222"/>
        </w:rPr>
        <w:t>I</w:t>
      </w:r>
      <w:r w:rsidR="00610349">
        <w:rPr>
          <w:color w:val="222222"/>
        </w:rPr>
        <w:t>’</w:t>
      </w:r>
      <w:r>
        <w:rPr>
          <w:color w:val="222222"/>
        </w:rPr>
        <w:t>d</w:t>
      </w:r>
      <w:r w:rsidR="008C15A7">
        <w:rPr>
          <w:color w:val="222222"/>
        </w:rPr>
        <w:t xml:space="preserve"> </w:t>
      </w:r>
      <w:r>
        <w:rPr>
          <w:color w:val="222222"/>
        </w:rPr>
        <w:t>been</w:t>
      </w:r>
      <w:r w:rsidR="008C15A7">
        <w:rPr>
          <w:color w:val="222222"/>
        </w:rPr>
        <w:t xml:space="preserve"> </w:t>
      </w:r>
      <w:r>
        <w:rPr>
          <w:color w:val="222222"/>
        </w:rPr>
        <w:t>robbed,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couldn</w:t>
      </w:r>
      <w:r w:rsidR="00610349">
        <w:rPr>
          <w:color w:val="222222"/>
        </w:rPr>
        <w:t>’</w:t>
      </w:r>
      <w:r>
        <w:rPr>
          <w:color w:val="222222"/>
        </w:rPr>
        <w:t>t</w:t>
      </w:r>
      <w:r w:rsidR="008C15A7">
        <w:rPr>
          <w:color w:val="222222"/>
        </w:rPr>
        <w:t xml:space="preserve"> </w:t>
      </w:r>
      <w:r>
        <w:rPr>
          <w:color w:val="222222"/>
        </w:rPr>
        <w:t>quit.</w:t>
      </w:r>
      <w:r w:rsidR="00610349">
        <w:rPr>
          <w:color w:val="222222"/>
        </w:rPr>
        <w:t>”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2002,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used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paycheck</w:t>
      </w:r>
      <w:r w:rsidR="008C15A7">
        <w:rPr>
          <w:color w:val="222222"/>
        </w:rPr>
        <w:t xml:space="preserve"> </w:t>
      </w:r>
      <w:r>
        <w:rPr>
          <w:color w:val="222222"/>
        </w:rPr>
        <w:t>from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job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Parking</w:t>
      </w:r>
      <w:r w:rsidR="008C15A7">
        <w:rPr>
          <w:color w:val="222222"/>
        </w:rPr>
        <w:t xml:space="preserve"> </w:t>
      </w:r>
      <w:r>
        <w:rPr>
          <w:color w:val="222222"/>
        </w:rPr>
        <w:t>Authority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funding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slept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godmother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couch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those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friends.</w:t>
      </w:r>
      <w:r w:rsidR="008C15A7">
        <w:rPr>
          <w:color w:val="222222"/>
        </w:rPr>
        <w:t xml:space="preserve"> </w:t>
      </w:r>
      <w:r>
        <w:rPr>
          <w:color w:val="222222"/>
        </w:rPr>
        <w:t>When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lost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job,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STILL</w:t>
      </w:r>
      <w:r w:rsidR="008C15A7">
        <w:rPr>
          <w:color w:val="222222"/>
        </w:rPr>
        <w:t xml:space="preserve"> </w:t>
      </w:r>
      <w:r>
        <w:rPr>
          <w:color w:val="222222"/>
        </w:rPr>
        <w:t>didn</w:t>
      </w:r>
      <w:r w:rsidR="00610349">
        <w:rPr>
          <w:color w:val="222222"/>
        </w:rPr>
        <w:t>’</w:t>
      </w:r>
      <w:r>
        <w:rPr>
          <w:color w:val="222222"/>
        </w:rPr>
        <w:t>t</w:t>
      </w:r>
      <w:r w:rsidR="008C15A7">
        <w:rPr>
          <w:color w:val="222222"/>
        </w:rPr>
        <w:t xml:space="preserve"> </w:t>
      </w:r>
      <w:r>
        <w:rPr>
          <w:color w:val="222222"/>
        </w:rPr>
        <w:t>give</w:t>
      </w:r>
      <w:r w:rsidR="008C15A7">
        <w:rPr>
          <w:color w:val="222222"/>
        </w:rPr>
        <w:t xml:space="preserve"> </w:t>
      </w:r>
      <w:r>
        <w:rPr>
          <w:color w:val="222222"/>
        </w:rPr>
        <w:t>up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league.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fact,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even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determined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worked</w:t>
      </w:r>
      <w:r w:rsidR="008C15A7">
        <w:rPr>
          <w:color w:val="222222"/>
        </w:rPr>
        <w:t xml:space="preserve"> </w:t>
      </w:r>
      <w:r>
        <w:rPr>
          <w:color w:val="222222"/>
        </w:rPr>
        <w:t>around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clock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find</w:t>
      </w:r>
      <w:r w:rsidR="008C15A7">
        <w:rPr>
          <w:color w:val="222222"/>
        </w:rPr>
        <w:t xml:space="preserve"> </w:t>
      </w:r>
      <w:r>
        <w:rPr>
          <w:color w:val="222222"/>
        </w:rPr>
        <w:t>sponsors.</w:t>
      </w:r>
      <w:r w:rsidR="008C15A7">
        <w:rPr>
          <w:color w:val="222222"/>
        </w:rPr>
        <w:t xml:space="preserve"> </w:t>
      </w:r>
      <w:r>
        <w:rPr>
          <w:color w:val="222222"/>
        </w:rPr>
        <w:t>Today,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one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few</w:t>
      </w:r>
      <w:r w:rsidR="008C15A7">
        <w:rPr>
          <w:color w:val="222222"/>
        </w:rPr>
        <w:t xml:space="preserve"> </w:t>
      </w:r>
      <w:r>
        <w:rPr>
          <w:color w:val="222222"/>
        </w:rPr>
        <w:t>high</w:t>
      </w:r>
      <w:r w:rsidR="008C15A7">
        <w:rPr>
          <w:color w:val="222222"/>
        </w:rPr>
        <w:t xml:space="preserve"> </w:t>
      </w:r>
      <w:r>
        <w:rPr>
          <w:color w:val="222222"/>
        </w:rPr>
        <w:t>school</w:t>
      </w:r>
      <w:r w:rsidR="008C15A7">
        <w:rPr>
          <w:color w:val="222222"/>
        </w:rPr>
        <w:t xml:space="preserve"> </w:t>
      </w:r>
      <w:r>
        <w:rPr>
          <w:color w:val="222222"/>
        </w:rPr>
        <w:t>leagues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country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several</w:t>
      </w:r>
      <w:r w:rsidR="008C15A7">
        <w:rPr>
          <w:color w:val="222222"/>
        </w:rPr>
        <w:t xml:space="preserve"> </w:t>
      </w:r>
      <w:r>
        <w:rPr>
          <w:color w:val="222222"/>
        </w:rPr>
        <w:t>major</w:t>
      </w:r>
      <w:r w:rsidR="008C15A7">
        <w:rPr>
          <w:color w:val="222222"/>
        </w:rPr>
        <w:t xml:space="preserve"> </w:t>
      </w:r>
      <w:r>
        <w:rPr>
          <w:color w:val="222222"/>
        </w:rPr>
        <w:t>sponsors.</w:t>
      </w:r>
      <w:r w:rsidR="008C15A7">
        <w:rPr>
          <w:color w:val="222222"/>
        </w:rPr>
        <w:t xml:space="preserve"> </w:t>
      </w:r>
      <w:r>
        <w:rPr>
          <w:color w:val="222222"/>
        </w:rPr>
        <w:t>Almost</w:t>
      </w:r>
      <w:r w:rsidR="008C15A7">
        <w:rPr>
          <w:color w:val="222222"/>
        </w:rPr>
        <w:t xml:space="preserve"> </w:t>
      </w:r>
      <w:r>
        <w:rPr>
          <w:color w:val="222222"/>
        </w:rPr>
        <w:t>150</w:t>
      </w:r>
      <w:r w:rsidR="008C15A7">
        <w:rPr>
          <w:color w:val="222222"/>
        </w:rPr>
        <w:t xml:space="preserve"> </w:t>
      </w:r>
      <w:r>
        <w:rPr>
          <w:color w:val="222222"/>
        </w:rPr>
        <w:t>alums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program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played</w:t>
      </w:r>
      <w:r w:rsidR="008C15A7">
        <w:rPr>
          <w:color w:val="222222"/>
        </w:rPr>
        <w:t xml:space="preserve"> </w:t>
      </w:r>
      <w:r>
        <w:rPr>
          <w:color w:val="222222"/>
        </w:rPr>
        <w:t>Division</w:t>
      </w:r>
      <w:r w:rsidR="008C15A7">
        <w:rPr>
          <w:color w:val="222222"/>
        </w:rPr>
        <w:t xml:space="preserve"> </w:t>
      </w:r>
      <w:r>
        <w:rPr>
          <w:color w:val="222222"/>
        </w:rPr>
        <w:t>1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college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some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these</w:t>
      </w:r>
      <w:r w:rsidR="008C15A7">
        <w:rPr>
          <w:color w:val="222222"/>
        </w:rPr>
        <w:t xml:space="preserve"> </w:t>
      </w:r>
      <w:r>
        <w:rPr>
          <w:color w:val="222222"/>
        </w:rPr>
        <w:t>are</w:t>
      </w:r>
      <w:r w:rsidR="008C15A7">
        <w:rPr>
          <w:color w:val="222222"/>
        </w:rPr>
        <w:t xml:space="preserve"> </w:t>
      </w:r>
      <w:r>
        <w:rPr>
          <w:color w:val="222222"/>
        </w:rPr>
        <w:t>names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would</w:t>
      </w:r>
      <w:r w:rsidR="008C15A7">
        <w:rPr>
          <w:color w:val="222222"/>
        </w:rPr>
        <w:t xml:space="preserve"> </w:t>
      </w:r>
      <w:r>
        <w:rPr>
          <w:color w:val="222222"/>
        </w:rPr>
        <w:t>know</w:t>
      </w:r>
      <w:r w:rsidR="008C15A7">
        <w:rPr>
          <w:color w:val="222222"/>
        </w:rPr>
        <w:t xml:space="preserve"> </w:t>
      </w:r>
      <w:r>
        <w:rPr>
          <w:color w:val="222222"/>
        </w:rPr>
        <w:t>from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NBA</w:t>
      </w:r>
      <w:r w:rsidR="008C15A7">
        <w:rPr>
          <w:color w:val="222222"/>
        </w:rPr>
        <w:t xml:space="preserve"> </w:t>
      </w:r>
      <w:r>
        <w:rPr>
          <w:color w:val="222222"/>
        </w:rPr>
        <w:t>such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Kyle</w:t>
      </w:r>
      <w:r w:rsidR="008C15A7">
        <w:rPr>
          <w:color w:val="222222"/>
        </w:rPr>
        <w:t xml:space="preserve"> </w:t>
      </w:r>
      <w:r>
        <w:rPr>
          <w:color w:val="222222"/>
        </w:rPr>
        <w:t>Kuzma,</w:t>
      </w:r>
      <w:r w:rsidR="008C15A7">
        <w:rPr>
          <w:color w:val="222222"/>
        </w:rPr>
        <w:t xml:space="preserve"> </w:t>
      </w:r>
      <w:r>
        <w:rPr>
          <w:color w:val="222222"/>
        </w:rPr>
        <w:t>Kyle</w:t>
      </w:r>
      <w:r w:rsidR="008C15A7">
        <w:rPr>
          <w:color w:val="222222"/>
        </w:rPr>
        <w:t xml:space="preserve"> </w:t>
      </w:r>
      <w:r>
        <w:rPr>
          <w:color w:val="222222"/>
        </w:rPr>
        <w:t>Lowry,</w:t>
      </w:r>
      <w:r w:rsidR="008C15A7">
        <w:rPr>
          <w:color w:val="222222"/>
        </w:rPr>
        <w:t xml:space="preserve"> </w:t>
      </w:r>
      <w:r>
        <w:rPr>
          <w:color w:val="222222"/>
        </w:rPr>
        <w:t>Marcus</w:t>
      </w:r>
      <w:r w:rsidR="008C15A7">
        <w:rPr>
          <w:color w:val="222222"/>
        </w:rPr>
        <w:t xml:space="preserve"> </w:t>
      </w:r>
      <w:r>
        <w:rPr>
          <w:color w:val="222222"/>
        </w:rPr>
        <w:t>Morris,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Dion</w:t>
      </w:r>
      <w:r w:rsidR="008C15A7">
        <w:rPr>
          <w:color w:val="222222"/>
        </w:rPr>
        <w:t xml:space="preserve"> </w:t>
      </w:r>
      <w:r>
        <w:rPr>
          <w:color w:val="222222"/>
        </w:rPr>
        <w:t>Waiters,</w:t>
      </w:r>
      <w:r w:rsidR="008C15A7">
        <w:rPr>
          <w:color w:val="222222"/>
        </w:rPr>
        <w:t xml:space="preserve"> </w:t>
      </w:r>
      <w:r>
        <w:rPr>
          <w:color w:val="222222"/>
        </w:rPr>
        <w:t>among</w:t>
      </w:r>
      <w:r w:rsidR="008C15A7">
        <w:rPr>
          <w:color w:val="222222"/>
        </w:rPr>
        <w:t xml:space="preserve"> </w:t>
      </w:r>
      <w:r>
        <w:rPr>
          <w:color w:val="222222"/>
        </w:rPr>
        <w:t>others.</w:t>
      </w:r>
      <w:r w:rsidR="008C15A7">
        <w:rPr>
          <w:color w:val="222222"/>
        </w:rPr>
        <w:t xml:space="preserve"> </w:t>
      </w:r>
      <w:r>
        <w:rPr>
          <w:color w:val="222222"/>
        </w:rPr>
        <w:t>Today,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call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friend.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admire</w:t>
      </w:r>
      <w:r w:rsidR="008C15A7">
        <w:rPr>
          <w:color w:val="222222"/>
        </w:rPr>
        <w:t xml:space="preserve"> </w:t>
      </w:r>
      <w:r>
        <w:rPr>
          <w:color w:val="222222"/>
        </w:rPr>
        <w:t>him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done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over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thousand</w:t>
      </w:r>
      <w:r w:rsidR="008C15A7">
        <w:rPr>
          <w:color w:val="222222"/>
        </w:rPr>
        <w:t xml:space="preserve"> </w:t>
      </w:r>
      <w:r>
        <w:rPr>
          <w:color w:val="222222"/>
        </w:rPr>
        <w:t>kids</w:t>
      </w:r>
      <w:r w:rsidR="008C15A7">
        <w:rPr>
          <w:color w:val="222222"/>
        </w:rPr>
        <w:t xml:space="preserve"> </w:t>
      </w:r>
      <w:r>
        <w:rPr>
          <w:color w:val="222222"/>
        </w:rPr>
        <w:t>who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gone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college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athletic</w:t>
      </w:r>
      <w:r w:rsidR="008C15A7">
        <w:rPr>
          <w:color w:val="222222"/>
        </w:rPr>
        <w:t xml:space="preserve"> </w:t>
      </w:r>
      <w:r>
        <w:rPr>
          <w:color w:val="222222"/>
        </w:rPr>
        <w:t>scholarships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fact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influential</w:t>
      </w:r>
      <w:r w:rsidR="008C15A7">
        <w:rPr>
          <w:color w:val="222222"/>
        </w:rPr>
        <w:t xml:space="preserve"> </w:t>
      </w:r>
      <w:r>
        <w:rPr>
          <w:color w:val="222222"/>
        </w:rPr>
        <w:t>guy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world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high</w:t>
      </w:r>
      <w:r w:rsidR="008C15A7">
        <w:rPr>
          <w:color w:val="222222"/>
        </w:rPr>
        <w:t xml:space="preserve"> </w:t>
      </w:r>
      <w:r>
        <w:rPr>
          <w:color w:val="222222"/>
        </w:rPr>
        <w:t>school</w:t>
      </w:r>
      <w:r w:rsidR="008C15A7">
        <w:rPr>
          <w:color w:val="222222"/>
        </w:rPr>
        <w:t xml:space="preserve"> </w:t>
      </w:r>
      <w:r>
        <w:rPr>
          <w:color w:val="222222"/>
        </w:rPr>
        <w:t>basketball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Philadelphia.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than</w:t>
      </w:r>
      <w:r w:rsidR="008C15A7">
        <w:rPr>
          <w:color w:val="222222"/>
        </w:rPr>
        <w:t xml:space="preserve"> </w:t>
      </w:r>
      <w:r>
        <w:rPr>
          <w:color w:val="222222"/>
        </w:rPr>
        <w:t>that,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admire</w:t>
      </w:r>
      <w:r w:rsidR="008C15A7">
        <w:rPr>
          <w:color w:val="222222"/>
        </w:rPr>
        <w:t xml:space="preserve"> </w:t>
      </w:r>
      <w:r>
        <w:rPr>
          <w:color w:val="222222"/>
        </w:rPr>
        <w:t>him</w:t>
      </w:r>
      <w:r w:rsidR="008C15A7">
        <w:rPr>
          <w:color w:val="222222"/>
        </w:rPr>
        <w:t xml:space="preserve"> </w:t>
      </w:r>
      <w:r>
        <w:rPr>
          <w:color w:val="222222"/>
        </w:rPr>
        <w:t>because</w:t>
      </w:r>
      <w:r w:rsidR="008C15A7">
        <w:rPr>
          <w:color w:val="222222"/>
        </w:rPr>
        <w:t xml:space="preserve"> </w:t>
      </w:r>
      <w:r>
        <w:rPr>
          <w:color w:val="222222"/>
        </w:rPr>
        <w:t>he</w:t>
      </w:r>
      <w:r w:rsidR="008C15A7">
        <w:rPr>
          <w:color w:val="222222"/>
        </w:rPr>
        <w:t xml:space="preserve"> </w:t>
      </w:r>
      <w:r>
        <w:rPr>
          <w:color w:val="222222"/>
        </w:rPr>
        <w:t>has</w:t>
      </w:r>
      <w:r w:rsidR="008C15A7">
        <w:rPr>
          <w:color w:val="222222"/>
        </w:rPr>
        <w:t xml:space="preserve"> </w:t>
      </w:r>
      <w:r>
        <w:rPr>
          <w:color w:val="222222"/>
        </w:rPr>
        <w:t>his</w:t>
      </w:r>
      <w:r w:rsidR="008C15A7">
        <w:rPr>
          <w:color w:val="222222"/>
        </w:rPr>
        <w:t xml:space="preserve"> </w:t>
      </w:r>
      <w:r>
        <w:rPr>
          <w:color w:val="222222"/>
        </w:rPr>
        <w:t>WMI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clear</w:t>
      </w:r>
      <w:r w:rsidR="008C15A7">
        <w:rPr>
          <w:color w:val="222222"/>
        </w:rPr>
        <w:t xml:space="preserve"> </w:t>
      </w:r>
      <w:r>
        <w:rPr>
          <w:color w:val="222222"/>
        </w:rPr>
        <w:t>focus.</w:t>
      </w:r>
      <w:r w:rsidR="008C15A7">
        <w:rPr>
          <w:color w:val="222222"/>
        </w:rPr>
        <w:t xml:space="preserve"> </w:t>
      </w:r>
      <w:r>
        <w:rPr>
          <w:color w:val="222222"/>
        </w:rPr>
        <w:t>Rahim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hardly</w:t>
      </w:r>
      <w:r w:rsidR="008C15A7">
        <w:rPr>
          <w:color w:val="222222"/>
        </w:rPr>
        <w:t xml:space="preserve"> </w:t>
      </w:r>
      <w:r>
        <w:rPr>
          <w:color w:val="222222"/>
        </w:rPr>
        <w:t>getting</w:t>
      </w:r>
      <w:r w:rsidR="008C15A7">
        <w:rPr>
          <w:color w:val="222222"/>
        </w:rPr>
        <w:t xml:space="preserve"> </w:t>
      </w:r>
      <w:r>
        <w:rPr>
          <w:color w:val="222222"/>
        </w:rPr>
        <w:t>rich</w:t>
      </w:r>
      <w:r w:rsidR="008C15A7">
        <w:rPr>
          <w:color w:val="222222"/>
        </w:rPr>
        <w:t xml:space="preserve"> </w:t>
      </w:r>
      <w:r>
        <w:rPr>
          <w:color w:val="222222"/>
        </w:rPr>
        <w:t>running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Chosen</w:t>
      </w:r>
      <w:r w:rsidR="008C15A7">
        <w:rPr>
          <w:color w:val="222222"/>
        </w:rPr>
        <w:t xml:space="preserve"> </w:t>
      </w:r>
      <w:r>
        <w:rPr>
          <w:color w:val="222222"/>
        </w:rPr>
        <w:t>League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yet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000000"/>
        </w:rPr>
        <w:t>Thanksgiving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provides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holiday</w:t>
      </w:r>
      <w:r w:rsidR="008C15A7">
        <w:rPr>
          <w:color w:val="000000"/>
        </w:rPr>
        <w:t xml:space="preserve"> </w:t>
      </w:r>
      <w:r>
        <w:rPr>
          <w:color w:val="000000"/>
        </w:rPr>
        <w:t>dinner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never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other</w:t>
      </w:r>
      <w:r w:rsidR="008C15A7">
        <w:rPr>
          <w:color w:val="000000"/>
        </w:rPr>
        <w:t xml:space="preserve"> </w:t>
      </w:r>
      <w:r>
        <w:rPr>
          <w:color w:val="000000"/>
        </w:rPr>
        <w:t>families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Christmas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gives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presents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never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kids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otherwise</w:t>
      </w:r>
      <w:r w:rsidR="008C15A7">
        <w:rPr>
          <w:color w:val="000000"/>
        </w:rPr>
        <w:t xml:space="preserve"> </w:t>
      </w:r>
      <w:r>
        <w:rPr>
          <w:color w:val="000000"/>
        </w:rPr>
        <w:t>might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get</w:t>
      </w:r>
      <w:r w:rsidR="008C15A7">
        <w:rPr>
          <w:color w:val="000000"/>
        </w:rPr>
        <w:t xml:space="preserve"> </w:t>
      </w:r>
      <w:r>
        <w:rPr>
          <w:color w:val="000000"/>
        </w:rPr>
        <w:t>them.</w:t>
      </w:r>
      <w:r w:rsidR="008C15A7">
        <w:rPr>
          <w:color w:val="000000"/>
        </w:rPr>
        <w:t xml:space="preserve"> </w:t>
      </w:r>
      <w:r>
        <w:rPr>
          <w:color w:val="000000"/>
        </w:rPr>
        <w:t>His</w:t>
      </w:r>
      <w:r w:rsidR="008C15A7">
        <w:rPr>
          <w:color w:val="000000"/>
        </w:rPr>
        <w:t xml:space="preserve"> </w:t>
      </w:r>
      <w:r>
        <w:rPr>
          <w:color w:val="000000"/>
        </w:rPr>
        <w:t>WMI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helping</w:t>
      </w:r>
      <w:r w:rsidR="008C15A7">
        <w:rPr>
          <w:color w:val="000000"/>
        </w:rPr>
        <w:t xml:space="preserve"> </w:t>
      </w:r>
      <w:r>
        <w:rPr>
          <w:color w:val="000000"/>
        </w:rPr>
        <w:t>others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may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honoring</w:t>
      </w:r>
      <w:r w:rsidR="008C15A7">
        <w:rPr>
          <w:color w:val="000000"/>
        </w:rPr>
        <w:t xml:space="preserve"> </w:t>
      </w:r>
      <w:r>
        <w:rPr>
          <w:color w:val="000000"/>
        </w:rPr>
        <w:t>his</w:t>
      </w:r>
      <w:r w:rsidR="008C15A7">
        <w:rPr>
          <w:color w:val="000000"/>
        </w:rPr>
        <w:t xml:space="preserve"> </w:t>
      </w:r>
      <w:r>
        <w:rPr>
          <w:color w:val="000000"/>
        </w:rPr>
        <w:t>grandmother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dream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him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become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leader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his</w:t>
      </w:r>
      <w:r w:rsidR="008C15A7">
        <w:rPr>
          <w:color w:val="000000"/>
        </w:rPr>
        <w:t xml:space="preserve"> </w:t>
      </w:r>
      <w:r>
        <w:rPr>
          <w:color w:val="000000"/>
        </w:rPr>
        <w:t>community.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has</w:t>
      </w:r>
      <w:r w:rsidR="008C15A7">
        <w:rPr>
          <w:color w:val="000000"/>
        </w:rPr>
        <w:t xml:space="preserve"> </w:t>
      </w:r>
      <w:r>
        <w:rPr>
          <w:color w:val="000000"/>
        </w:rPr>
        <w:t>done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spades.</w:t>
      </w:r>
      <w:r w:rsidR="008C15A7">
        <w:rPr>
          <w:color w:val="000000"/>
        </w:rPr>
        <w:t xml:space="preserve"> </w:t>
      </w:r>
      <w:r>
        <w:rPr>
          <w:color w:val="000000"/>
        </w:rPr>
        <w:t>Rahim</w:t>
      </w:r>
      <w:r w:rsidR="008C15A7">
        <w:rPr>
          <w:color w:val="000000"/>
        </w:rPr>
        <w:t xml:space="preserve"> </w:t>
      </w:r>
      <w:r>
        <w:rPr>
          <w:color w:val="000000"/>
        </w:rPr>
        <w:t>has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beautiful</w:t>
      </w:r>
      <w:r w:rsidR="008C15A7">
        <w:rPr>
          <w:color w:val="000000"/>
        </w:rPr>
        <w:t xml:space="preserve"> </w:t>
      </w:r>
      <w:r>
        <w:rPr>
          <w:color w:val="000000"/>
        </w:rPr>
        <w:t>family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never</w:t>
      </w:r>
      <w:r w:rsidR="008C15A7">
        <w:rPr>
          <w:color w:val="000000"/>
        </w:rPr>
        <w:t xml:space="preserve"> </w:t>
      </w:r>
      <w:r>
        <w:rPr>
          <w:color w:val="000000"/>
        </w:rPr>
        <w:t>forgot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came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means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struggle.</w:t>
      </w:r>
      <w:r w:rsidR="008C15A7">
        <w:rPr>
          <w:color w:val="000000"/>
        </w:rPr>
        <w:t xml:space="preserve"> </w:t>
      </w:r>
      <w:r w:rsidRPr="00BC4DEA">
        <w:rPr>
          <w:rStyle w:val="boldb"/>
        </w:rPr>
        <w:t>So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matters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anything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else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YOU?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guideposts</w:t>
      </w:r>
      <w:r w:rsidR="008C15A7" w:rsidRPr="00BC4DEA">
        <w:rPr>
          <w:rStyle w:val="boldb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then</w:t>
      </w:r>
      <w:r w:rsidR="008C15A7">
        <w:rPr>
          <w:color w:val="000000"/>
        </w:rPr>
        <w:t xml:space="preserve"> </w:t>
      </w:r>
      <w:r>
        <w:rPr>
          <w:color w:val="000000"/>
        </w:rPr>
        <w:t>any</w:t>
      </w:r>
      <w:r w:rsidR="008C15A7">
        <w:rPr>
          <w:color w:val="000000"/>
        </w:rPr>
        <w:t xml:space="preserve"> </w:t>
      </w:r>
      <w:r>
        <w:rPr>
          <w:color w:val="000000"/>
        </w:rPr>
        <w:t>moment</w:t>
      </w:r>
      <w:r w:rsidR="008C15A7">
        <w:rPr>
          <w:color w:val="000000"/>
        </w:rPr>
        <w:t xml:space="preserve"> </w:t>
      </w:r>
      <w:r>
        <w:rPr>
          <w:color w:val="000000"/>
        </w:rPr>
        <w:t>spent</w:t>
      </w:r>
      <w:r w:rsidR="008C15A7">
        <w:rPr>
          <w:color w:val="000000"/>
        </w:rPr>
        <w:t xml:space="preserve"> </w:t>
      </w:r>
      <w:r>
        <w:rPr>
          <w:color w:val="000000"/>
        </w:rPr>
        <w:t>away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them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likely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good</w:t>
      </w:r>
      <w:r w:rsidR="008C15A7">
        <w:rPr>
          <w:color w:val="000000"/>
        </w:rPr>
        <w:t xml:space="preserve"> </w:t>
      </w:r>
      <w:r>
        <w:rPr>
          <w:color w:val="000000"/>
        </w:rPr>
        <w:t>use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time,</w:t>
      </w:r>
      <w:r w:rsidR="008C15A7">
        <w:rPr>
          <w:color w:val="000000"/>
        </w:rPr>
        <w:t xml:space="preserve"> </w:t>
      </w:r>
      <w:r>
        <w:rPr>
          <w:color w:val="000000"/>
        </w:rPr>
        <w:t>wasted</w:t>
      </w:r>
      <w:r w:rsidR="008C15A7">
        <w:rPr>
          <w:color w:val="000000"/>
        </w:rPr>
        <w:t xml:space="preserve"> </w:t>
      </w:r>
      <w:r>
        <w:rPr>
          <w:color w:val="000000"/>
        </w:rPr>
        <w:t>effort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worse</w:t>
      </w:r>
      <w:r w:rsidR="008C15A7">
        <w:rPr>
          <w:color w:val="000000"/>
        </w:rPr>
        <w:t xml:space="preserve"> </w:t>
      </w:r>
      <w:r>
        <w:rPr>
          <w:color w:val="000000"/>
        </w:rPr>
        <w:t>yet,</w:t>
      </w:r>
      <w:r w:rsidR="008C15A7">
        <w:rPr>
          <w:color w:val="000000"/>
        </w:rPr>
        <w:t xml:space="preserve"> </w:t>
      </w:r>
      <w:r>
        <w:rPr>
          <w:color w:val="000000"/>
        </w:rPr>
        <w:t>just</w:t>
      </w:r>
      <w:r w:rsidR="008C15A7">
        <w:rPr>
          <w:color w:val="000000"/>
        </w:rPr>
        <w:t xml:space="preserve"> </w:t>
      </w:r>
      <w:r>
        <w:rPr>
          <w:color w:val="000000"/>
        </w:rPr>
        <w:t>noise.</w:t>
      </w:r>
      <w:r w:rsidR="008C15A7">
        <w:rPr>
          <w:color w:val="000000"/>
        </w:rPr>
        <w:t xml:space="preserve"> </w:t>
      </w:r>
      <w:r>
        <w:rPr>
          <w:color w:val="000000"/>
        </w:rPr>
        <w:t>This</w:t>
      </w:r>
      <w:r w:rsidR="008C15A7">
        <w:rPr>
          <w:color w:val="000000"/>
        </w:rPr>
        <w:t xml:space="preserve"> </w:t>
      </w:r>
      <w:r>
        <w:rPr>
          <w:color w:val="000000"/>
        </w:rPr>
        <w:t>applies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work,</w:t>
      </w:r>
      <w:r w:rsidR="008C15A7">
        <w:rPr>
          <w:color w:val="000000"/>
        </w:rPr>
        <w:t xml:space="preserve"> </w:t>
      </w:r>
      <w:r>
        <w:rPr>
          <w:color w:val="000000"/>
        </w:rPr>
        <w:t>home,</w:t>
      </w:r>
      <w:r w:rsidR="008C15A7">
        <w:rPr>
          <w:color w:val="000000"/>
        </w:rPr>
        <w:t xml:space="preserve"> </w:t>
      </w:r>
      <w:r>
        <w:rPr>
          <w:color w:val="000000"/>
        </w:rPr>
        <w:t>faith,</w:t>
      </w:r>
      <w:r w:rsidR="008C15A7">
        <w:rPr>
          <w:color w:val="000000"/>
        </w:rPr>
        <w:t xml:space="preserve"> </w:t>
      </w:r>
      <w:r>
        <w:rPr>
          <w:color w:val="000000"/>
        </w:rPr>
        <w:t>family,</w:t>
      </w:r>
      <w:r w:rsidR="008C15A7">
        <w:rPr>
          <w:color w:val="000000"/>
        </w:rPr>
        <w:t xml:space="preserve"> </w:t>
      </w:r>
      <w:r>
        <w:rPr>
          <w:color w:val="000000"/>
        </w:rPr>
        <w:t>health,</w:t>
      </w:r>
      <w:r w:rsidR="008C15A7">
        <w:rPr>
          <w:color w:val="000000"/>
        </w:rPr>
        <w:t xml:space="preserve"> </w:t>
      </w:r>
      <w:r>
        <w:rPr>
          <w:color w:val="000000"/>
        </w:rPr>
        <w:t>friends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community.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WMI</w:t>
      </w:r>
      <w:r w:rsidR="008C15A7">
        <w:rPr>
          <w:color w:val="000000"/>
        </w:rPr>
        <w:t xml:space="preserve"> </w:t>
      </w:r>
      <w:r>
        <w:rPr>
          <w:color w:val="000000"/>
        </w:rPr>
        <w:t>might</w:t>
      </w:r>
      <w:r w:rsidR="008C15A7">
        <w:rPr>
          <w:color w:val="000000"/>
        </w:rPr>
        <w:t xml:space="preserve"> </w:t>
      </w:r>
      <w:r>
        <w:rPr>
          <w:color w:val="000000"/>
        </w:rPr>
        <w:t>change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might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different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today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three</w:t>
      </w:r>
      <w:r w:rsidR="008C15A7">
        <w:rPr>
          <w:color w:val="000000"/>
        </w:rPr>
        <w:t xml:space="preserve"> </w:t>
      </w:r>
      <w:r>
        <w:rPr>
          <w:color w:val="000000"/>
        </w:rPr>
        <w:t>years</w:t>
      </w:r>
      <w:r w:rsidR="008C15A7">
        <w:rPr>
          <w:color w:val="000000"/>
        </w:rPr>
        <w:t xml:space="preserve"> </w:t>
      </w:r>
      <w:r>
        <w:rPr>
          <w:color w:val="000000"/>
        </w:rPr>
        <w:t>from</w:t>
      </w:r>
      <w:r w:rsidR="008C15A7">
        <w:rPr>
          <w:color w:val="000000"/>
        </w:rPr>
        <w:t xml:space="preserve"> </w:t>
      </w:r>
      <w:r>
        <w:rPr>
          <w:color w:val="000000"/>
        </w:rPr>
        <w:t>now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may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different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rPr>
          <w:color w:val="000000"/>
        </w:rPr>
        <w:t>home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spouse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good</w:t>
      </w:r>
      <w:r w:rsidR="008C15A7">
        <w:rPr>
          <w:color w:val="000000"/>
        </w:rPr>
        <w:t xml:space="preserve"> </w:t>
      </w:r>
      <w:r>
        <w:rPr>
          <w:color w:val="000000"/>
        </w:rPr>
        <w:t>friends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coaching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team.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610349">
        <w:rPr>
          <w:color w:val="000000"/>
        </w:rPr>
        <w:t>’</w:t>
      </w:r>
      <w:r>
        <w:rPr>
          <w:color w:val="000000"/>
        </w:rPr>
        <w:t>ve</w:t>
      </w:r>
      <w:r w:rsidR="008C15A7">
        <w:rPr>
          <w:color w:val="000000"/>
        </w:rPr>
        <w:t xml:space="preserve"> </w:t>
      </w:r>
      <w:r>
        <w:rPr>
          <w:color w:val="000000"/>
        </w:rPr>
        <w:t>got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figure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main</w:t>
      </w:r>
      <w:r w:rsidR="008C15A7">
        <w:rPr>
          <w:color w:val="000000"/>
        </w:rPr>
        <w:t xml:space="preserve"> </w:t>
      </w:r>
      <w:r>
        <w:rPr>
          <w:color w:val="000000"/>
        </w:rPr>
        <w:t>thing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transfer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time,</w:t>
      </w:r>
      <w:r w:rsidR="008C15A7">
        <w:rPr>
          <w:color w:val="000000"/>
        </w:rPr>
        <w:t xml:space="preserve"> </w:t>
      </w:r>
      <w:r>
        <w:rPr>
          <w:color w:val="000000"/>
        </w:rPr>
        <w:t>energy,</w:t>
      </w:r>
      <w:r w:rsidR="008C15A7">
        <w:rPr>
          <w:color w:val="000000"/>
        </w:rPr>
        <w:t xml:space="preserve"> </w:t>
      </w:r>
      <w:r>
        <w:rPr>
          <w:color w:val="000000"/>
        </w:rPr>
        <w:t>resources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mindshare</w:t>
      </w:r>
      <w:r w:rsidR="008C15A7">
        <w:rPr>
          <w:color w:val="000000"/>
        </w:rPr>
        <w:t xml:space="preserve"> </w:t>
      </w:r>
      <w:r>
        <w:rPr>
          <w:color w:val="000000"/>
        </w:rPr>
        <w:t>there.</w:t>
      </w:r>
      <w:r w:rsidR="008C15A7">
        <w:rPr>
          <w:color w:val="000000"/>
        </w:rPr>
        <w:t xml:space="preserve"> </w:t>
      </w:r>
      <w:r>
        <w:rPr>
          <w:color w:val="000000"/>
        </w:rPr>
        <w:t>Put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emphasis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belongs,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WMI,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rewards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reap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hard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put</w:t>
      </w:r>
      <w:r w:rsidR="008C15A7">
        <w:rPr>
          <w:color w:val="000000"/>
        </w:rPr>
        <w:t xml:space="preserve"> </w:t>
      </w:r>
      <w:r>
        <w:rPr>
          <w:color w:val="000000"/>
        </w:rPr>
        <w:t>into</w:t>
      </w:r>
      <w:r w:rsidR="008C15A7">
        <w:rPr>
          <w:color w:val="000000"/>
        </w:rPr>
        <w:t xml:space="preserve"> </w:t>
      </w:r>
      <w:r>
        <w:rPr>
          <w:color w:val="000000"/>
        </w:rPr>
        <w:t>words.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focus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clearer,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goals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easier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achieve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those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life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are</w:t>
      </w:r>
      <w:r w:rsidR="008C15A7">
        <w:rPr>
          <w:color w:val="000000"/>
        </w:rPr>
        <w:t xml:space="preserve"> </w:t>
      </w:r>
      <w:r>
        <w:rPr>
          <w:color w:val="000000"/>
        </w:rPr>
        <w:t>WMI</w:t>
      </w:r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feel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they</w:t>
      </w:r>
      <w:r w:rsidR="008C15A7">
        <w:rPr>
          <w:color w:val="000000"/>
        </w:rPr>
        <w:t xml:space="preserve"> </w:t>
      </w:r>
      <w:r>
        <w:rPr>
          <w:color w:val="000000"/>
        </w:rPr>
        <w:t>matter,</w:t>
      </w:r>
      <w:r w:rsidR="008C15A7">
        <w:rPr>
          <w:color w:val="000000"/>
        </w:rPr>
        <w:t xml:space="preserve"> </w:t>
      </w:r>
      <w:r>
        <w:rPr>
          <w:color w:val="000000"/>
        </w:rPr>
        <w:t>deepening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connection.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that?</w:t>
      </w:r>
    </w:p>
    <w:p w14:paraId="67544544" w14:textId="77777777" w:rsidR="00017929" w:rsidRPr="00CB40F9" w:rsidRDefault="00E949E9" w:rsidP="00F96744">
      <w:pPr>
        <w:pStyle w:val="B-HeadBhead"/>
      </w:pPr>
      <w:r w:rsidRPr="00CB40F9">
        <w:t>What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Valuing</w:t>
      </w:r>
      <w:r w:rsidR="008C15A7" w:rsidRPr="00CB40F9">
        <w:t xml:space="preserve"> </w:t>
      </w:r>
      <w:r w:rsidRPr="00CB40F9">
        <w:t>Equality</w:t>
      </w:r>
    </w:p>
    <w:p w14:paraId="26F228CE" w14:textId="77777777" w:rsidR="00017929" w:rsidRDefault="00E949E9" w:rsidP="008F1C01">
      <w:pPr>
        <w:pStyle w:val="Body-TextTx"/>
        <w:rPr>
          <w:color w:val="000000"/>
        </w:rPr>
      </w:pP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have</w:t>
      </w:r>
      <w:r w:rsidR="008C15A7">
        <w:t xml:space="preserve"> </w:t>
      </w:r>
      <w:r>
        <w:t>our</w:t>
      </w:r>
      <w:r w:rsidR="008C15A7">
        <w:t xml:space="preserve"> </w:t>
      </w:r>
      <w:r>
        <w:t>own</w:t>
      </w:r>
      <w:r w:rsidR="008C15A7">
        <w:t xml:space="preserve"> </w:t>
      </w:r>
      <w:r>
        <w:t>personal</w:t>
      </w:r>
      <w:r w:rsidR="008C15A7">
        <w:t xml:space="preserve"> </w:t>
      </w:r>
      <w:r>
        <w:t>WMI.</w:t>
      </w:r>
      <w:r w:rsidR="008C15A7">
        <w:t xml:space="preserve"> </w:t>
      </w:r>
      <w:r>
        <w:t>We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an</w:t>
      </w:r>
      <w:r w:rsidR="008C15A7">
        <w:t xml:space="preserve"> </w:t>
      </w:r>
      <w:r>
        <w:t>WMI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community,</w:t>
      </w:r>
      <w:r w:rsidR="008C15A7">
        <w:t xml:space="preserve"> </w:t>
      </w:r>
      <w:r>
        <w:t>a</w:t>
      </w:r>
      <w:r w:rsidR="008C15A7">
        <w:t xml:space="preserve"> </w:t>
      </w:r>
      <w:r>
        <w:t>country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Nothing</w:t>
      </w:r>
      <w:r w:rsidR="008C15A7">
        <w:t xml:space="preserve"> </w:t>
      </w:r>
      <w:r>
        <w:t>brought</w:t>
      </w:r>
      <w:r w:rsidR="008C15A7">
        <w:t xml:space="preserve"> </w:t>
      </w:r>
      <w:r>
        <w:t>this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spotlight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pandemic</w:t>
      </w:r>
      <w:r w:rsidR="008C15A7">
        <w:t xml:space="preserve"> </w:t>
      </w:r>
      <w:r>
        <w:t>and</w:t>
      </w:r>
      <w:r w:rsidR="008C15A7">
        <w:t xml:space="preserve"> </w:t>
      </w:r>
      <w:r>
        <w:t>national</w:t>
      </w:r>
      <w:r w:rsidR="008C15A7">
        <w:t xml:space="preserve"> </w:t>
      </w:r>
      <w:r>
        <w:t>protests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spring</w:t>
      </w:r>
      <w:r w:rsidR="008C15A7">
        <w:t xml:space="preserve"> </w:t>
      </w:r>
      <w:r>
        <w:t>of</w:t>
      </w:r>
      <w:r w:rsidR="008C15A7">
        <w:t xml:space="preserve"> </w:t>
      </w:r>
      <w:r>
        <w:t>2020.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about</w:t>
      </w:r>
      <w:r w:rsidR="008C15A7">
        <w:t xml:space="preserve"> </w:t>
      </w:r>
      <w:r>
        <w:t>you,</w:t>
      </w:r>
      <w:r w:rsidR="008C15A7">
        <w:t xml:space="preserve"> </w:t>
      </w:r>
      <w:r>
        <w:t>but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it</w:t>
      </w:r>
      <w:r w:rsidR="008C15A7">
        <w:t xml:space="preserve"> </w:t>
      </w:r>
      <w:r>
        <w:t>felt</w:t>
      </w:r>
      <w:r w:rsidR="008C15A7">
        <w:t xml:space="preserve"> </w:t>
      </w:r>
      <w:r>
        <w:t>like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was</w:t>
      </w:r>
      <w:r w:rsidR="008C15A7">
        <w:t xml:space="preserve"> </w:t>
      </w:r>
      <w:r>
        <w:t>falling</w:t>
      </w:r>
      <w:r w:rsidR="008C15A7">
        <w:t xml:space="preserve"> </w:t>
      </w:r>
      <w:r>
        <w:t>apart.</w:t>
      </w:r>
      <w:r w:rsidR="008C15A7">
        <w:t xml:space="preserve"> </w:t>
      </w:r>
      <w:r>
        <w:t>Human</w:t>
      </w:r>
      <w:r w:rsidR="008C15A7">
        <w:t xml:space="preserve"> </w:t>
      </w:r>
      <w:r>
        <w:t>dignity</w:t>
      </w:r>
      <w:r w:rsidR="008C15A7">
        <w:t xml:space="preserve"> </w:t>
      </w:r>
      <w:r>
        <w:t>matters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anything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that</w:t>
      </w:r>
      <w:r w:rsidR="008C15A7">
        <w:t xml:space="preserve"> </w:t>
      </w:r>
      <w:r>
        <w:t>basic</w:t>
      </w:r>
      <w:r w:rsidR="008C15A7">
        <w:t xml:space="preserve"> </w:t>
      </w:r>
      <w:r>
        <w:t>building</w:t>
      </w:r>
      <w:r w:rsidR="008C15A7">
        <w:t xml:space="preserve"> </w:t>
      </w:r>
      <w:r>
        <w:t>block,</w:t>
      </w:r>
      <w:r w:rsidR="008C15A7">
        <w:t xml:space="preserve"> </w:t>
      </w:r>
      <w:r>
        <w:t>then</w:t>
      </w:r>
      <w:r w:rsidR="008C15A7">
        <w:t xml:space="preserve"> </w:t>
      </w:r>
      <w:r>
        <w:t>what</w:t>
      </w:r>
      <w:r w:rsidR="008C15A7">
        <w:t xml:space="preserve"> </w:t>
      </w:r>
      <w:r>
        <w:t>do</w:t>
      </w:r>
      <w:r w:rsidR="008C15A7">
        <w:t xml:space="preserve"> </w:t>
      </w:r>
      <w:r>
        <w:t>we</w:t>
      </w:r>
      <w:r w:rsidR="008C15A7">
        <w:t xml:space="preserve"> </w:t>
      </w:r>
      <w:r>
        <w:t>have?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so</w:t>
      </w:r>
      <w:r w:rsidR="008C15A7">
        <w:t xml:space="preserve"> </w:t>
      </w:r>
      <w:r>
        <w:t>much</w:t>
      </w:r>
      <w:r w:rsidR="008C15A7">
        <w:t xml:space="preserve"> </w:t>
      </w:r>
      <w:r>
        <w:t>about</w:t>
      </w:r>
      <w:r w:rsidR="008C15A7">
        <w:t xml:space="preserve"> </w:t>
      </w:r>
      <w:r>
        <w:t>this</w:t>
      </w:r>
      <w:r w:rsidR="008C15A7">
        <w:t xml:space="preserve"> </w:t>
      </w:r>
      <w:r>
        <w:t>during</w:t>
      </w:r>
      <w:r w:rsidR="008C15A7">
        <w:t xml:space="preserve"> </w:t>
      </w:r>
      <w:r>
        <w:t>that</w:t>
      </w:r>
      <w:r w:rsidR="008C15A7">
        <w:t xml:space="preserve"> </w:t>
      </w:r>
      <w:r>
        <w:t>time</w:t>
      </w:r>
      <w:r w:rsidR="00722F53">
        <w:t>—</w:t>
      </w:r>
      <w:r>
        <w:t>or</w:t>
      </w:r>
      <w:r w:rsidR="008C15A7">
        <w:t xml:space="preserve"> </w:t>
      </w:r>
      <w:r>
        <w:t>maybe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say,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how</w:t>
      </w:r>
      <w:r w:rsidR="008C15A7">
        <w:t xml:space="preserve"> </w:t>
      </w:r>
      <w:r>
        <w:t>much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know.</w:t>
      </w:r>
      <w:r w:rsidR="008C15A7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grew</w:t>
      </w:r>
      <w:r w:rsidR="008C15A7">
        <w:rPr>
          <w:color w:val="000000"/>
        </w:rPr>
        <w:t xml:space="preserve"> </w:t>
      </w:r>
      <w:r>
        <w:rPr>
          <w:color w:val="000000"/>
        </w:rPr>
        <w:t>up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diverse</w:t>
      </w:r>
      <w:r w:rsidR="008C15A7">
        <w:rPr>
          <w:color w:val="000000"/>
        </w:rPr>
        <w:t xml:space="preserve"> </w:t>
      </w:r>
      <w:r>
        <w:rPr>
          <w:color w:val="000000"/>
        </w:rPr>
        <w:t>neighborhood.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considered</w:t>
      </w:r>
      <w:r w:rsidR="008C15A7">
        <w:rPr>
          <w:color w:val="000000"/>
        </w:rPr>
        <w:t xml:space="preserve"> </w:t>
      </w:r>
      <w:r>
        <w:rPr>
          <w:color w:val="000000"/>
        </w:rPr>
        <w:t>myself</w:t>
      </w:r>
      <w:r w:rsidR="008C15A7">
        <w:rPr>
          <w:color w:val="000000"/>
        </w:rPr>
        <w:t xml:space="preserve"> </w:t>
      </w:r>
      <w:r>
        <w:rPr>
          <w:color w:val="000000"/>
        </w:rPr>
        <w:t>comfortable</w:t>
      </w:r>
      <w:r w:rsidR="008C15A7">
        <w:rPr>
          <w:color w:val="000000"/>
        </w:rPr>
        <w:t xml:space="preserve"> </w:t>
      </w:r>
      <w:r>
        <w:rPr>
          <w:color w:val="000000"/>
        </w:rPr>
        <w:t>with,</w:t>
      </w:r>
      <w:r w:rsidR="008C15A7">
        <w:rPr>
          <w:color w:val="000000"/>
        </w:rPr>
        <w:t xml:space="preserve"> </w:t>
      </w:r>
      <w:r>
        <w:rPr>
          <w:color w:val="000000"/>
        </w:rPr>
        <w:t>knowledgeable</w:t>
      </w:r>
      <w:r w:rsidR="008C15A7">
        <w:rPr>
          <w:color w:val="000000"/>
        </w:rPr>
        <w:t xml:space="preserve"> </w:t>
      </w:r>
      <w:r>
        <w:rPr>
          <w:color w:val="000000"/>
        </w:rPr>
        <w:t>about,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ally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diverse</w:t>
      </w:r>
      <w:r w:rsidR="008C15A7">
        <w:rPr>
          <w:color w:val="000000"/>
        </w:rPr>
        <w:t xml:space="preserve"> </w:t>
      </w:r>
      <w:r>
        <w:rPr>
          <w:color w:val="000000"/>
        </w:rPr>
        <w:t>groups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woke.</w:t>
      </w:r>
      <w:r w:rsidR="00610349">
        <w:rPr>
          <w:color w:val="000000"/>
        </w:rPr>
        <w:t>”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boy</w:t>
      </w:r>
      <w:r w:rsidR="008C15A7">
        <w:rPr>
          <w:color w:val="000000"/>
        </w:rPr>
        <w:t xml:space="preserve"> </w:t>
      </w:r>
      <w:r>
        <w:rPr>
          <w:color w:val="000000"/>
        </w:rPr>
        <w:t>did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have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lot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learn</w:t>
      </w:r>
      <w:r w:rsidR="00610349">
        <w:rPr>
          <w:color w:val="000000"/>
        </w:rPr>
        <w:t> . . .</w:t>
      </w:r>
    </w:p>
    <w:p w14:paraId="33143E47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July</w:t>
      </w:r>
      <w:r w:rsidR="008C15A7">
        <w:t xml:space="preserve"> </w:t>
      </w:r>
      <w:r>
        <w:t>of</w:t>
      </w:r>
      <w:r w:rsidR="008C15A7">
        <w:t xml:space="preserve"> </w:t>
      </w:r>
      <w:r>
        <w:t>2020,</w:t>
      </w:r>
      <w:r w:rsidR="008C15A7">
        <w:t xml:space="preserve"> </w:t>
      </w:r>
      <w:r>
        <w:t>our</w:t>
      </w:r>
      <w:r w:rsidR="008C15A7">
        <w:t xml:space="preserve"> </w:t>
      </w:r>
      <w:r>
        <w:t>company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virtual</w:t>
      </w:r>
      <w:r w:rsidR="008C15A7">
        <w:t xml:space="preserve"> </w:t>
      </w:r>
      <w:r>
        <w:t>Zoom</w:t>
      </w:r>
      <w:r w:rsidR="008C15A7">
        <w:t xml:space="preserve"> </w:t>
      </w:r>
      <w:r>
        <w:t>forum</w:t>
      </w:r>
      <w:r w:rsidR="008C15A7">
        <w:t xml:space="preserve"> </w:t>
      </w:r>
      <w:r>
        <w:t>for</w:t>
      </w:r>
      <w:r w:rsidR="008C15A7">
        <w:t xml:space="preserve"> </w:t>
      </w:r>
      <w:r>
        <w:t>African</w:t>
      </w:r>
      <w:r w:rsidR="008C15A7">
        <w:t xml:space="preserve"> </w:t>
      </w:r>
      <w:r>
        <w:t>American</w:t>
      </w:r>
      <w:r w:rsidR="008C15A7">
        <w:t xml:space="preserve"> </w:t>
      </w:r>
      <w:r>
        <w:t>members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staff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their</w:t>
      </w:r>
      <w:r w:rsidR="008C15A7">
        <w:t xml:space="preserve"> </w:t>
      </w:r>
      <w:r>
        <w:t>experience</w:t>
      </w:r>
      <w:r w:rsidR="008C15A7">
        <w:t xml:space="preserve"> </w:t>
      </w:r>
      <w:r>
        <w:t>of</w:t>
      </w:r>
      <w:r w:rsidR="008C15A7">
        <w:t xml:space="preserve"> </w:t>
      </w:r>
      <w:r>
        <w:t>racism</w:t>
      </w:r>
      <w:r w:rsidR="008C15A7">
        <w:t xml:space="preserve"> </w:t>
      </w:r>
      <w:r>
        <w:t>and</w:t>
      </w:r>
      <w:r w:rsidR="008C15A7">
        <w:t xml:space="preserve"> </w:t>
      </w:r>
      <w:r>
        <w:t>bias.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supposed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an</w:t>
      </w:r>
      <w:r w:rsidR="008C15A7">
        <w:t xml:space="preserve"> </w:t>
      </w:r>
      <w:r>
        <w:t>hour</w:t>
      </w:r>
      <w:r w:rsidR="008C15A7">
        <w:t xml:space="preserve"> </w:t>
      </w:r>
      <w:r>
        <w:t>turned</w:t>
      </w:r>
      <w:r w:rsidR="008C15A7">
        <w:t xml:space="preserve"> </w:t>
      </w:r>
      <w:r>
        <w:t>into</w:t>
      </w:r>
      <w:r w:rsidR="008C15A7">
        <w:t xml:space="preserve"> </w:t>
      </w:r>
      <w:r>
        <w:t>two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heavy.</w:t>
      </w:r>
      <w:r w:rsidR="008C15A7">
        <w:t xml:space="preserve"> </w:t>
      </w:r>
      <w:r>
        <w:t>HEAVY.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too</w:t>
      </w:r>
      <w:r w:rsidR="008C15A7">
        <w:t xml:space="preserve"> </w:t>
      </w:r>
      <w:r>
        <w:t>many</w:t>
      </w:r>
      <w:r w:rsidR="008C15A7">
        <w:t xml:space="preserve"> </w:t>
      </w:r>
      <w:r>
        <w:t>eye-opening,</w:t>
      </w:r>
      <w:r w:rsidR="008C15A7">
        <w:t xml:space="preserve"> </w:t>
      </w:r>
      <w:r>
        <w:t>stunning,</w:t>
      </w:r>
      <w:r w:rsidR="008C15A7">
        <w:t xml:space="preserve"> </w:t>
      </w:r>
      <w:r>
        <w:t>heart-breaking</w:t>
      </w:r>
      <w:r w:rsidR="008C15A7">
        <w:t xml:space="preserve"> </w:t>
      </w:r>
      <w:r>
        <w:t>stories</w:t>
      </w:r>
      <w:r w:rsidR="008C15A7">
        <w:t xml:space="preserve"> </w:t>
      </w:r>
      <w:r>
        <w:t>that</w:t>
      </w:r>
      <w:r w:rsidR="008C15A7">
        <w:t xml:space="preserve"> </w:t>
      </w:r>
      <w:r>
        <w:t>left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in</w:t>
      </w:r>
      <w:r w:rsidR="008C15A7">
        <w:t xml:space="preserve"> </w:t>
      </w:r>
      <w:r>
        <w:t>tears,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learning</w:t>
      </w:r>
      <w:r w:rsidR="008C15A7">
        <w:t xml:space="preserve"> </w:t>
      </w:r>
      <w:r>
        <w:t>how</w:t>
      </w:r>
      <w:r w:rsidR="008C15A7">
        <w:t xml:space="preserve"> </w:t>
      </w:r>
      <w:r>
        <w:t>little</w:t>
      </w:r>
      <w:r w:rsidR="008C15A7">
        <w:t xml:space="preserve"> </w:t>
      </w:r>
      <w:r>
        <w:t>we</w:t>
      </w:r>
      <w:r w:rsidR="008C15A7">
        <w:t xml:space="preserve"> </w:t>
      </w:r>
      <w:r>
        <w:t>knew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committing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more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more.</w:t>
      </w:r>
    </w:p>
    <w:p w14:paraId="2AA602A9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one</w:t>
      </w:r>
      <w:r w:rsidR="008C15A7">
        <w:t xml:space="preserve"> </w:t>
      </w:r>
      <w:r>
        <w:t>was</w:t>
      </w:r>
      <w:r w:rsidR="008C15A7">
        <w:t xml:space="preserve"> </w:t>
      </w:r>
      <w:r>
        <w:t>from</w:t>
      </w:r>
      <w:r w:rsidR="008C15A7">
        <w:t xml:space="preserve"> </w:t>
      </w:r>
      <w:r>
        <w:t>Elton</w:t>
      </w:r>
      <w:r w:rsidR="008C15A7">
        <w:t xml:space="preserve"> </w:t>
      </w:r>
      <w:r>
        <w:t>Brand,</w:t>
      </w:r>
      <w:r w:rsidR="008C15A7">
        <w:t xml:space="preserve"> </w:t>
      </w:r>
      <w:r>
        <w:t>the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76ers.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he</w:t>
      </w:r>
      <w:r w:rsidR="008C15A7">
        <w:t xml:space="preserve"> </w:t>
      </w:r>
      <w:r>
        <w:lastRenderedPageBreak/>
        <w:t>accidentally</w:t>
      </w:r>
      <w:r w:rsidR="008C15A7">
        <w:t xml:space="preserve"> </w:t>
      </w:r>
      <w:r>
        <w:t>tripped</w:t>
      </w:r>
      <w:r w:rsidR="008C15A7">
        <w:t xml:space="preserve"> </w:t>
      </w:r>
      <w:r>
        <w:t>the</w:t>
      </w:r>
      <w:r w:rsidR="008C15A7">
        <w:t xml:space="preserve"> </w:t>
      </w:r>
      <w:r>
        <w:t>burglar</w:t>
      </w:r>
      <w:r w:rsidR="008C15A7">
        <w:t xml:space="preserve"> </w:t>
      </w:r>
      <w:r>
        <w:t>alarm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home</w:t>
      </w:r>
      <w:r w:rsidR="008C15A7">
        <w:t xml:space="preserve"> </w:t>
      </w:r>
      <w:r>
        <w:t>in</w:t>
      </w:r>
      <w:r w:rsidR="008C15A7">
        <w:t xml:space="preserve"> </w:t>
      </w:r>
      <w:r>
        <w:t>Villanova,</w:t>
      </w:r>
      <w:r w:rsidR="008C15A7">
        <w:t xml:space="preserve"> </w:t>
      </w:r>
      <w:r>
        <w:t>a</w:t>
      </w:r>
      <w:r w:rsidR="008C15A7">
        <w:t xml:space="preserve"> </w:t>
      </w:r>
      <w:r>
        <w:t>beautiful</w:t>
      </w:r>
      <w:r w:rsidR="008C15A7">
        <w:t xml:space="preserve"> </w:t>
      </w:r>
      <w:r>
        <w:t>Philadelphia</w:t>
      </w:r>
      <w:r w:rsidR="008C15A7">
        <w:t xml:space="preserve"> </w:t>
      </w:r>
      <w:r>
        <w:t>suburb.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heard</w:t>
      </w:r>
      <w:r w:rsidR="008C15A7">
        <w:t xml:space="preserve"> </w:t>
      </w:r>
      <w:r>
        <w:t>the</w:t>
      </w:r>
      <w:r w:rsidR="008C15A7">
        <w:t xml:space="preserve"> </w:t>
      </w:r>
      <w:r>
        <w:t>cop</w:t>
      </w:r>
      <w:r w:rsidR="008C15A7">
        <w:t xml:space="preserve"> </w:t>
      </w:r>
      <w:r>
        <w:t>cars</w:t>
      </w:r>
      <w:r w:rsidR="008C15A7">
        <w:t xml:space="preserve"> </w:t>
      </w:r>
      <w:r>
        <w:t>coming,</w:t>
      </w:r>
      <w:r w:rsidR="008C15A7">
        <w:t xml:space="preserve"> </w:t>
      </w:r>
      <w:r>
        <w:t>he</w:t>
      </w:r>
      <w:r w:rsidR="008C15A7">
        <w:t xml:space="preserve"> </w:t>
      </w:r>
      <w:r>
        <w:t>asked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greet</w:t>
      </w:r>
      <w:r w:rsidR="008C15A7">
        <w:t xml:space="preserve"> </w:t>
      </w:r>
      <w:r>
        <w:t>them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door.</w:t>
      </w:r>
      <w:r w:rsidR="008C15A7">
        <w:t xml:space="preserve"> </w:t>
      </w:r>
      <w:r w:rsidR="00610349">
        <w:t>“</w:t>
      </w:r>
      <w:r>
        <w:t>Why?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who</w:t>
      </w:r>
      <w:r w:rsidR="008C15A7">
        <w:t xml:space="preserve"> </w:t>
      </w:r>
      <w:r>
        <w:t>tripped</w:t>
      </w:r>
      <w:r w:rsidR="008C15A7">
        <w:t xml:space="preserve"> </w:t>
      </w:r>
      <w:r>
        <w:t>the</w:t>
      </w:r>
      <w:r w:rsidR="008C15A7">
        <w:t xml:space="preserve"> </w:t>
      </w:r>
      <w:r>
        <w:t>alarm,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said.</w:t>
      </w:r>
      <w:r w:rsidR="008C15A7">
        <w:t xml:space="preserve"> </w:t>
      </w:r>
      <w:r>
        <w:t>But</w:t>
      </w:r>
      <w:r w:rsidR="008C15A7">
        <w:t xml:space="preserve"> </w:t>
      </w:r>
      <w:r>
        <w:t>Elton</w:t>
      </w:r>
      <w:r w:rsidR="008C15A7">
        <w:t xml:space="preserve"> </w:t>
      </w:r>
      <w:r>
        <w:t>said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just</w:t>
      </w:r>
      <w:r w:rsidR="008C15A7">
        <w:t xml:space="preserve"> </w:t>
      </w:r>
      <w:r>
        <w:t>not</w:t>
      </w:r>
      <w:r w:rsidR="008C15A7">
        <w:t xml:space="preserve"> </w:t>
      </w:r>
      <w:r>
        <w:t>how</w:t>
      </w:r>
      <w:r w:rsidR="008C15A7">
        <w:t xml:space="preserve"> </w:t>
      </w:r>
      <w:r>
        <w:t>it</w:t>
      </w:r>
      <w:r w:rsidR="008C15A7">
        <w:t xml:space="preserve"> </w:t>
      </w:r>
      <w:r>
        <w:t>works.</w:t>
      </w:r>
    </w:p>
    <w:p w14:paraId="3DC0D135" w14:textId="77777777" w:rsidR="00722F53" w:rsidRDefault="00610349" w:rsidP="008F1C01">
      <w:pPr>
        <w:pStyle w:val="Body-TextTx"/>
      </w:pPr>
      <w:r>
        <w:t>“</w:t>
      </w:r>
      <w:r w:rsidR="00E949E9">
        <w:t>If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6</w:t>
      </w:r>
      <w:r>
        <w:t>’</w:t>
      </w:r>
      <w:r w:rsidR="00E949E9">
        <w:t>8</w:t>
      </w:r>
      <w:r>
        <w:t>”</w:t>
      </w:r>
      <w:r w:rsidR="008C15A7">
        <w:t xml:space="preserve"> </w:t>
      </w:r>
      <w:r w:rsidR="00E949E9">
        <w:t>black</w:t>
      </w:r>
      <w:r w:rsidR="008C15A7">
        <w:t xml:space="preserve"> </w:t>
      </w:r>
      <w:r w:rsidR="00E949E9">
        <w:t>man</w:t>
      </w:r>
      <w:r w:rsidR="008C15A7">
        <w:t xml:space="preserve"> </w:t>
      </w:r>
      <w:r w:rsidR="00E949E9">
        <w:t>coming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house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neighborhood,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pavement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hands</w:t>
      </w:r>
      <w:r w:rsidR="008C15A7">
        <w:t xml:space="preserve"> </w:t>
      </w:r>
      <w:r w:rsidR="00E949E9">
        <w:t>behind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handcuffed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ask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name</w:t>
      </w:r>
      <w:r w:rsidR="008C15A7">
        <w:t xml:space="preserve"> </w:t>
      </w:r>
      <w:r w:rsidR="00E949E9">
        <w:t>is,</w:t>
      </w:r>
      <w:r>
        <w:t>”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explained.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stunned.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Brand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recognizable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Philadelphia,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top</w:t>
      </w:r>
      <w:r w:rsidR="008C15A7">
        <w:t xml:space="preserve"> </w:t>
      </w:r>
      <w:r w:rsidR="00E949E9">
        <w:t>five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sure.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public</w:t>
      </w:r>
      <w:r w:rsidR="008C15A7">
        <w:t xml:space="preserve"> </w:t>
      </w:r>
      <w:r w:rsidR="00E949E9">
        <w:t>eye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player,</w:t>
      </w:r>
      <w:r w:rsidR="008C15A7">
        <w:t xml:space="preserve"> </w:t>
      </w:r>
      <w:r w:rsidR="00E949E9">
        <w:t>has</w:t>
      </w:r>
      <w:r w:rsidR="008C15A7">
        <w:t xml:space="preserve"> </w:t>
      </w:r>
      <w:r w:rsidR="00E949E9">
        <w:t>made</w:t>
      </w:r>
      <w:r w:rsidR="008C15A7">
        <w:t xml:space="preserve"> </w:t>
      </w:r>
      <w:r w:rsidR="00E949E9">
        <w:t>millions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career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GM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NBA,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powerful</w:t>
      </w:r>
      <w:r w:rsidR="008C15A7">
        <w:t xml:space="preserve"> </w:t>
      </w:r>
      <w:r w:rsidR="00E949E9">
        <w:t>positions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yet</w:t>
      </w:r>
      <w:r w:rsidR="008C15A7">
        <w:t xml:space="preserve"> </w:t>
      </w:r>
      <w:r w:rsidR="00E949E9" w:rsidRPr="00BC4DEA">
        <w:rPr>
          <w:rStyle w:val="itali"/>
        </w:rPr>
        <w:t>that</w:t>
      </w:r>
      <w:r>
        <w:rPr>
          <w:rStyle w:val="itali"/>
        </w:rPr>
        <w:t>’</w:t>
      </w:r>
      <w:r w:rsidR="00E949E9" w:rsidRPr="00BC4DEA">
        <w:rPr>
          <w:rStyle w:val="itali"/>
        </w:rPr>
        <w:t>s</w:t>
      </w:r>
      <w:r w:rsidR="008C15A7" w:rsidRPr="00BC4DEA">
        <w:rPr>
          <w:rStyle w:val="itali"/>
        </w:rPr>
        <w:t xml:space="preserve"> </w:t>
      </w:r>
      <w:r w:rsidR="00E949E9">
        <w:t>his</w:t>
      </w:r>
      <w:r w:rsidR="008C15A7">
        <w:t xml:space="preserve"> </w:t>
      </w:r>
      <w:r w:rsidR="00E949E9">
        <w:t>reality?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followed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story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getting</w:t>
      </w:r>
      <w:r w:rsidR="008C15A7">
        <w:t xml:space="preserve"> </w:t>
      </w:r>
      <w:r w:rsidR="00E949E9">
        <w:t>pulled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while</w:t>
      </w:r>
      <w:r w:rsidR="008C15A7">
        <w:t xml:space="preserve"> </w:t>
      </w:r>
      <w:r w:rsidR="00E949E9">
        <w:t>driving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Tesla.</w:t>
      </w:r>
      <w:r w:rsidR="008C15A7">
        <w:t xml:space="preserve"> </w:t>
      </w:r>
      <w:r w:rsidR="00E949E9">
        <w:t>Immediately,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hands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window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cop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walked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car.</w:t>
      </w:r>
      <w:r w:rsidR="008C15A7">
        <w:t xml:space="preserve"> </w:t>
      </w:r>
      <w:r>
        <w:t>“</w:t>
      </w:r>
      <w:r w:rsidR="00E949E9">
        <w:t>Hey,</w:t>
      </w:r>
      <w:r w:rsidR="008C15A7">
        <w:t xml:space="preserve"> </w:t>
      </w:r>
      <w:r w:rsidR="00E949E9" w:rsidRPr="00BC4DEA">
        <w:rPr>
          <w:rStyle w:val="itali"/>
        </w:rPr>
        <w:t>you</w:t>
      </w:r>
      <w:r>
        <w:rPr>
          <w:rStyle w:val="itali"/>
        </w:rPr>
        <w:t>’</w:t>
      </w:r>
      <w:r w:rsidR="00E949E9" w:rsidRPr="00BC4DEA">
        <w:rPr>
          <w:rStyle w:val="itali"/>
        </w:rPr>
        <w:t>re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brand,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cop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approached.</w:t>
      </w:r>
      <w:r w:rsidR="008C15A7">
        <w:t xml:space="preserve"> </w:t>
      </w:r>
      <w:r w:rsidR="00E949E9" w:rsidRPr="00BC4DEA">
        <w:rPr>
          <w:rStyle w:val="itali"/>
        </w:rPr>
        <w:t>Phew,</w:t>
      </w:r>
      <w:r w:rsidR="008C15A7" w:rsidRPr="00BC4DEA">
        <w:rPr>
          <w:rStyle w:val="itali"/>
        </w:rPr>
        <w:t xml:space="preserve"> </w:t>
      </w:r>
      <w:r w:rsidR="00E949E9">
        <w:t>he</w:t>
      </w:r>
      <w:r w:rsidR="008C15A7">
        <w:t xml:space="preserve"> </w:t>
      </w:r>
      <w:r w:rsidR="00E949E9">
        <w:t>thought.</w:t>
      </w:r>
      <w:r w:rsidR="008C15A7">
        <w:t xml:space="preserve"> </w:t>
      </w:r>
      <w:r w:rsidR="00E949E9" w:rsidRPr="00BC4DEA">
        <w:rPr>
          <w:rStyle w:val="itali"/>
        </w:rPr>
        <w:t>Thank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God,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>
        <w:rPr>
          <w:rStyle w:val="itali"/>
        </w:rPr>
        <w:t>’</w:t>
      </w:r>
      <w:r w:rsidR="00E949E9"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Elton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Brand</w:t>
      </w:r>
      <w:r w:rsidR="00E949E9">
        <w:t>.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knows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happened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hadn</w:t>
      </w:r>
      <w:r>
        <w:t>’</w:t>
      </w:r>
      <w:r w:rsidR="00E949E9">
        <w:t>t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recognized?</w:t>
      </w:r>
      <w:r w:rsidR="008C15A7">
        <w:t xml:space="preserve"> </w:t>
      </w:r>
      <w:r w:rsidR="00E949E9">
        <w:t>I</w:t>
      </w:r>
      <w:r>
        <w:t>’</w:t>
      </w:r>
      <w:r w:rsidR="00E949E9">
        <w:t>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pulled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several</w:t>
      </w:r>
      <w:r w:rsidR="008C15A7">
        <w:t xml:space="preserve"> </w:t>
      </w:r>
      <w:r w:rsidR="00E949E9">
        <w:t>times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fear.</w:t>
      </w:r>
      <w:r w:rsidR="008C15A7">
        <w:t xml:space="preserve"> </w:t>
      </w:r>
      <w:r w:rsidR="00E949E9">
        <w:t>Sadly,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alone.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common</w:t>
      </w:r>
      <w:r w:rsidR="008C15A7">
        <w:t xml:space="preserve"> </w:t>
      </w:r>
      <w:r w:rsidR="00E949E9">
        <w:t>theme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African</w:t>
      </w:r>
      <w:r w:rsidR="008C15A7">
        <w:t xml:space="preserve"> </w:t>
      </w:r>
      <w:r w:rsidR="00E949E9">
        <w:t>American</w:t>
      </w:r>
      <w:r w:rsidR="008C15A7">
        <w:t xml:space="preserve"> </w:t>
      </w:r>
      <w:r w:rsidR="00E949E9">
        <w:t>males.</w:t>
      </w:r>
      <w:r w:rsidR="008C15A7">
        <w:t xml:space="preserve"> </w:t>
      </w:r>
      <w:r>
        <w:t>“</w:t>
      </w:r>
      <w:r w:rsidR="00E949E9">
        <w:t>Even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jogging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neighborhood,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wear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protective</w:t>
      </w:r>
      <w:r w:rsidR="008C15A7">
        <w:t xml:space="preserve"> </w:t>
      </w:r>
      <w:r w:rsidR="00E949E9">
        <w:t>vest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think,</w:t>
      </w:r>
      <w:r w:rsidR="008C15A7">
        <w:t xml:space="preserve"> </w:t>
      </w:r>
      <w:r w:rsidR="00E949E9" w:rsidRPr="00BC4DEA">
        <w:rPr>
          <w:rStyle w:val="itali"/>
        </w:rPr>
        <w:t>Who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big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black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guy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running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in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my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neighborhood</w:t>
      </w:r>
      <w:r w:rsidR="00E949E9">
        <w:t>?</w:t>
      </w:r>
      <w:r>
        <w:t>”</w:t>
      </w:r>
      <w:r w:rsidR="008C15A7">
        <w:t xml:space="preserve"> </w:t>
      </w:r>
      <w:r w:rsidR="00E949E9">
        <w:t>Elton</w:t>
      </w:r>
      <w:r w:rsidR="008C15A7">
        <w:t xml:space="preserve"> </w:t>
      </w:r>
      <w:r w:rsidR="00E949E9">
        <w:t>explained.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has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why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change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thinking</w:t>
      </w:r>
      <w:r w:rsidR="008C15A7">
        <w:t xml:space="preserve"> </w:t>
      </w:r>
      <w:r w:rsidR="00E949E9">
        <w:t>too.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doesn</w:t>
      </w:r>
      <w:r>
        <w:t>’</w:t>
      </w:r>
      <w:r w:rsidR="00E949E9">
        <w:t>t</w:t>
      </w:r>
      <w:r w:rsidR="008C15A7">
        <w:t xml:space="preserve"> </w:t>
      </w:r>
      <w:r w:rsidR="00E949E9">
        <w:t>sound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equality.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doesn</w:t>
      </w:r>
      <w:r>
        <w:t>’</w:t>
      </w:r>
      <w:r w:rsidR="00E949E9">
        <w:t>t</w:t>
      </w:r>
      <w:r w:rsidR="008C15A7">
        <w:t xml:space="preserve"> </w:t>
      </w:r>
      <w:r w:rsidR="00E949E9">
        <w:t>feel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equality.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isn</w:t>
      </w:r>
      <w:r>
        <w:t>’</w:t>
      </w:r>
      <w:r w:rsidR="00E949E9">
        <w:t>t</w:t>
      </w:r>
      <w:r w:rsidR="008C15A7">
        <w:t xml:space="preserve"> </w:t>
      </w:r>
      <w:r w:rsidR="00E949E9">
        <w:t>equality.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better.</w:t>
      </w:r>
    </w:p>
    <w:p w14:paraId="2926A07E" w14:textId="77777777" w:rsidR="00722F53" w:rsidRDefault="00E949E9" w:rsidP="008F1C01">
      <w:pPr>
        <w:pStyle w:val="Body-TextTx"/>
      </w:pPr>
      <w:proofErr w:type="spellStart"/>
      <w:r>
        <w:t>Desron</w:t>
      </w:r>
      <w:proofErr w:type="spellEnd"/>
      <w:r w:rsidR="008C15A7">
        <w:t xml:space="preserve"> </w:t>
      </w:r>
      <w:r>
        <w:t>Dorset,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Business</w:t>
      </w:r>
      <w:r w:rsidR="008C15A7">
        <w:t xml:space="preserve"> </w:t>
      </w:r>
      <w:r>
        <w:t>Development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76ers,</w:t>
      </w:r>
      <w:r w:rsidR="008C15A7">
        <w:t xml:space="preserve"> </w:t>
      </w:r>
      <w:r>
        <w:t>also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>
        <w:t>being</w:t>
      </w:r>
      <w:r w:rsidR="008C15A7">
        <w:t xml:space="preserve"> </w:t>
      </w:r>
      <w:r>
        <w:t>pulled</w:t>
      </w:r>
      <w:r w:rsidR="008C15A7">
        <w:t xml:space="preserve"> </w:t>
      </w:r>
      <w:r>
        <w:t>over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BMW</w:t>
      </w:r>
      <w:r w:rsidR="008C15A7">
        <w:t xml:space="preserve"> </w:t>
      </w:r>
      <w:r>
        <w:t>about</w:t>
      </w:r>
      <w:r w:rsidR="008C15A7">
        <w:t xml:space="preserve"> </w:t>
      </w:r>
      <w:r>
        <w:t>fifty</w:t>
      </w:r>
      <w:r w:rsidR="008C15A7">
        <w:t xml:space="preserve"> </w:t>
      </w:r>
      <w:r>
        <w:t>times.</w:t>
      </w:r>
      <w:r w:rsidR="008C15A7">
        <w:t xml:space="preserve"> </w:t>
      </w:r>
      <w:r>
        <w:t>Yes,</w:t>
      </w:r>
      <w:r w:rsidR="008C15A7">
        <w:t xml:space="preserve"> </w:t>
      </w:r>
      <w:r>
        <w:t>he</w:t>
      </w:r>
      <w:r w:rsidR="008C15A7">
        <w:t xml:space="preserve"> </w:t>
      </w:r>
      <w:r>
        <w:t>admits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drives</w:t>
      </w:r>
      <w:r w:rsidR="008C15A7">
        <w:t xml:space="preserve"> </w:t>
      </w:r>
      <w:r>
        <w:t>too</w:t>
      </w:r>
      <w:r w:rsidR="008C15A7">
        <w:t xml:space="preserve"> </w:t>
      </w:r>
      <w:r>
        <w:t>fast,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biggest</w:t>
      </w:r>
      <w:r w:rsidR="008C15A7">
        <w:t xml:space="preserve"> </w:t>
      </w:r>
      <w:r>
        <w:t>issue.</w:t>
      </w:r>
      <w:r w:rsidR="008C15A7">
        <w:t xml:space="preserve"> </w:t>
      </w:r>
      <w:r w:rsidR="00610349">
        <w:t>“</w:t>
      </w:r>
      <w:r>
        <w:t>Almost</w:t>
      </w:r>
      <w:r w:rsidR="008C15A7">
        <w:t xml:space="preserve"> </w:t>
      </w:r>
      <w:r>
        <w:t>40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50</w:t>
      </w:r>
      <w:r w:rsidR="008C15A7">
        <w:t xml:space="preserve"> </w:t>
      </w:r>
      <w:r>
        <w:t>times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asked,</w:t>
      </w:r>
      <w:r w:rsidR="008C15A7">
        <w:t xml:space="preserve"> </w:t>
      </w:r>
      <w:r w:rsidR="00610349">
        <w:t>‘</w:t>
      </w:r>
      <w:r>
        <w:t>Is</w:t>
      </w:r>
      <w:r w:rsidR="008C15A7">
        <w:t xml:space="preserve"> </w:t>
      </w:r>
      <w:r>
        <w:t>this</w:t>
      </w:r>
      <w:r w:rsidR="008C15A7">
        <w:t xml:space="preserve"> </w:t>
      </w:r>
      <w:r>
        <w:t>your</w:t>
      </w:r>
      <w:r w:rsidR="008C15A7">
        <w:t xml:space="preserve"> </w:t>
      </w:r>
      <w:r>
        <w:t>car?</w:t>
      </w:r>
      <w:r w:rsidR="00610349">
        <w:t>’”</w:t>
      </w:r>
      <w:r w:rsidR="008C15A7">
        <w:t xml:space="preserve"> </w:t>
      </w:r>
      <w:proofErr w:type="spellStart"/>
      <w:r>
        <w:t>Desron</w:t>
      </w:r>
      <w:proofErr w:type="spellEnd"/>
      <w:r w:rsidR="008C15A7">
        <w:t xml:space="preserve"> </w:t>
      </w:r>
      <w:r>
        <w:t>explained.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looked</w:t>
      </w:r>
      <w:r w:rsidR="008C15A7">
        <w:t xml:space="preserve"> </w:t>
      </w:r>
      <w:r>
        <w:t>straight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Zoom</w:t>
      </w:r>
      <w:r w:rsidR="008C15A7">
        <w:t xml:space="preserve"> </w:t>
      </w:r>
      <w:r>
        <w:t>camera</w:t>
      </w:r>
      <w:r w:rsidR="008C15A7">
        <w:t xml:space="preserve"> </w:t>
      </w:r>
      <w:r>
        <w:t>and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Scott,</w:t>
      </w:r>
      <w:r w:rsidR="008C15A7">
        <w:t xml:space="preserve"> </w:t>
      </w:r>
      <w:r>
        <w:t>how</w:t>
      </w:r>
      <w:r w:rsidR="008C15A7">
        <w:t xml:space="preserve"> </w:t>
      </w:r>
      <w:r>
        <w:t>many</w:t>
      </w:r>
      <w:r w:rsidR="008C15A7">
        <w:t xml:space="preserve"> </w:t>
      </w:r>
      <w:r>
        <w:t>times</w:t>
      </w:r>
      <w:r w:rsidR="008C15A7">
        <w:t xml:space="preserve"> </w:t>
      </w:r>
      <w:r>
        <w:t>have</w:t>
      </w:r>
      <w:r w:rsidR="008C15A7">
        <w:t xml:space="preserve"> </w:t>
      </w:r>
      <w:r>
        <w:t>YOU</w:t>
      </w:r>
      <w:r w:rsidR="008C15A7">
        <w:t xml:space="preserve"> </w:t>
      </w:r>
      <w:r>
        <w:t>been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your</w:t>
      </w:r>
      <w:r w:rsidR="008C15A7">
        <w:t xml:space="preserve"> </w:t>
      </w:r>
      <w:r>
        <w:t>car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pulled</w:t>
      </w:r>
      <w:r w:rsidR="008C15A7">
        <w:t xml:space="preserve"> </w:t>
      </w:r>
      <w:r>
        <w:t>over?</w:t>
      </w:r>
      <w:r w:rsidR="00610349">
        <w:t>”</w:t>
      </w:r>
      <w:r w:rsidR="008C15A7">
        <w:t xml:space="preserve"> </w:t>
      </w:r>
      <w:r>
        <w:t>Whoa.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lastRenderedPageBreak/>
        <w:t>no</w:t>
      </w:r>
      <w:r w:rsidR="008C15A7">
        <w:t xml:space="preserve"> </w:t>
      </w:r>
      <w:r>
        <w:t>words.</w:t>
      </w:r>
      <w:r w:rsidR="008C15A7">
        <w:t xml:space="preserve"> </w:t>
      </w:r>
      <w:r>
        <w:t>My</w:t>
      </w:r>
      <w:r w:rsidR="008C15A7">
        <w:t xml:space="preserve"> </w:t>
      </w:r>
      <w:r>
        <w:t>heart</w:t>
      </w:r>
      <w:r w:rsidR="008C15A7">
        <w:t xml:space="preserve"> </w:t>
      </w:r>
      <w:r>
        <w:t>sank</w:t>
      </w:r>
      <w:r w:rsidR="008C15A7">
        <w:t xml:space="preserve"> </w:t>
      </w:r>
      <w:r>
        <w:t>and</w:t>
      </w:r>
      <w:r w:rsidR="008C15A7">
        <w:t xml:space="preserve"> </w:t>
      </w:r>
      <w:r>
        <w:t>no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never</w:t>
      </w:r>
      <w:r w:rsidR="008C15A7">
        <w:t xml:space="preserve"> </w:t>
      </w:r>
      <w:r>
        <w:t>been</w:t>
      </w:r>
      <w:r w:rsidR="008C15A7">
        <w:t xml:space="preserve"> </w:t>
      </w:r>
      <w:r>
        <w:t>asked</w:t>
      </w:r>
      <w:r w:rsidR="008C15A7">
        <w:t xml:space="preserve"> </w:t>
      </w:r>
      <w:r>
        <w:t>if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my</w:t>
      </w:r>
      <w:r w:rsidR="008C15A7">
        <w:t xml:space="preserve"> </w:t>
      </w:r>
      <w:r>
        <w:t>car.</w:t>
      </w:r>
      <w:r w:rsidR="008C15A7">
        <w:t xml:space="preserve"> </w:t>
      </w:r>
      <w:r>
        <w:t>This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equality</w:t>
      </w:r>
      <w:r w:rsidR="008C15A7">
        <w:t xml:space="preserve"> </w:t>
      </w:r>
      <w:r>
        <w:t>either.</w:t>
      </w:r>
    </w:p>
    <w:p w14:paraId="49E7CB21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third</w:t>
      </w:r>
      <w:r w:rsidR="008C15A7">
        <w:t xml:space="preserve"> </w:t>
      </w:r>
      <w:r>
        <w:t>person</w:t>
      </w:r>
      <w:r w:rsidR="008C15A7">
        <w:t xml:space="preserve"> </w:t>
      </w:r>
      <w:r>
        <w:t>was</w:t>
      </w:r>
      <w:r w:rsidR="008C15A7">
        <w:t xml:space="preserve"> </w:t>
      </w:r>
      <w:r>
        <w:t>Lexi</w:t>
      </w:r>
      <w:r w:rsidR="008C15A7">
        <w:t xml:space="preserve"> </w:t>
      </w:r>
      <w:r>
        <w:t>Williams,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sales</w:t>
      </w:r>
      <w:r w:rsidR="008C15A7">
        <w:t xml:space="preserve"> </w:t>
      </w:r>
      <w:r>
        <w:t>rep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Devils,</w:t>
      </w:r>
      <w:r w:rsidR="008C15A7">
        <w:t xml:space="preserve"> </w:t>
      </w:r>
      <w:r>
        <w:t>who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prep</w:t>
      </w:r>
      <w:r w:rsidR="008C15A7">
        <w:t xml:space="preserve"> </w:t>
      </w:r>
      <w:r>
        <w:t>school,</w:t>
      </w:r>
      <w:r w:rsidR="008C15A7">
        <w:t xml:space="preserve"> </w:t>
      </w:r>
      <w:r>
        <w:t>attended</w:t>
      </w:r>
      <w:r w:rsidR="008C15A7">
        <w:t xml:space="preserve"> </w:t>
      </w:r>
      <w:r>
        <w:t>a</w:t>
      </w:r>
      <w:r w:rsidR="008C15A7">
        <w:t xml:space="preserve"> </w:t>
      </w:r>
      <w:r>
        <w:t>predominantly</w:t>
      </w:r>
      <w:r w:rsidR="008C15A7">
        <w:t xml:space="preserve"> </w:t>
      </w:r>
      <w:r>
        <w:t>white</w:t>
      </w:r>
      <w:r w:rsidR="008C15A7">
        <w:t xml:space="preserve"> </w:t>
      </w:r>
      <w:r>
        <w:t>college</w:t>
      </w:r>
      <w:r w:rsidR="008C15A7">
        <w:t xml:space="preserve"> </w:t>
      </w:r>
      <w:r>
        <w:t>and</w:t>
      </w:r>
      <w:r w:rsidR="008C15A7">
        <w:t xml:space="preserve"> </w:t>
      </w:r>
      <w:r>
        <w:t>now</w:t>
      </w:r>
      <w:r w:rsidR="008C15A7">
        <w:t xml:space="preserve"> </w:t>
      </w:r>
      <w:r>
        <w:t>lives</w:t>
      </w:r>
      <w:r w:rsidR="008C15A7">
        <w:t xml:space="preserve"> </w:t>
      </w:r>
      <w:r>
        <w:t>in</w:t>
      </w:r>
      <w:r w:rsidR="008C15A7">
        <w:t xml:space="preserve"> </w:t>
      </w:r>
      <w:r>
        <w:t>Hoboken,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an</w:t>
      </w:r>
      <w:r w:rsidR="008C15A7">
        <w:t xml:space="preserve"> </w:t>
      </w:r>
      <w:r>
        <w:t>upscale</w:t>
      </w:r>
      <w:r w:rsidR="008C15A7">
        <w:t xml:space="preserve"> </w:t>
      </w:r>
      <w:r>
        <w:t>neighborhood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8C15A7">
        <w:t xml:space="preserve"> </w:t>
      </w:r>
      <w:r>
        <w:t>says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looks</w:t>
      </w:r>
      <w:r w:rsidR="008C15A7">
        <w:t xml:space="preserve"> </w:t>
      </w:r>
      <w:r>
        <w:t>like</w:t>
      </w:r>
      <w:r w:rsidR="008C15A7">
        <w:t xml:space="preserve"> </w:t>
      </w:r>
      <w:r>
        <w:t>her.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her</w:t>
      </w:r>
      <w:r w:rsidR="008C15A7">
        <w:t xml:space="preserve"> </w:t>
      </w:r>
      <w:r>
        <w:t>turn</w:t>
      </w:r>
      <w:r w:rsidR="008C15A7">
        <w:t xml:space="preserve"> </w:t>
      </w:r>
      <w:r>
        <w:t>to</w:t>
      </w:r>
      <w:r w:rsidR="008C15A7">
        <w:t xml:space="preserve"> </w:t>
      </w:r>
      <w:r>
        <w:t>talk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forum,</w:t>
      </w:r>
      <w:r w:rsidR="008C15A7">
        <w:t xml:space="preserve"> </w:t>
      </w:r>
      <w:r>
        <w:t>she</w:t>
      </w:r>
      <w:r w:rsidR="008C15A7">
        <w:t xml:space="preserve"> </w:t>
      </w:r>
      <w:r>
        <w:t>began</w:t>
      </w:r>
      <w:r w:rsidR="008C15A7">
        <w:t xml:space="preserve"> </w:t>
      </w:r>
      <w:r>
        <w:t>with,</w:t>
      </w:r>
      <w:r w:rsidR="008C15A7">
        <w:t xml:space="preserve"> </w:t>
      </w:r>
      <w:r w:rsidR="00610349">
        <w:t>“</w:t>
      </w:r>
      <w:r w:rsidRPr="00722F53">
        <w:rPr>
          <w:color w:val="333333"/>
        </w:rPr>
        <w:t>I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want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to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share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a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very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isolated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story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to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show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every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white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person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why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your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voice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does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matter.</w:t>
      </w:r>
      <w:r w:rsidR="00610349">
        <w:rPr>
          <w:color w:val="333333"/>
        </w:rPr>
        <w:t>”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She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talked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about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having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to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move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her</w:t>
      </w:r>
      <w:r w:rsidR="008C15A7" w:rsidRPr="00722F53">
        <w:rPr>
          <w:color w:val="333333"/>
        </w:rPr>
        <w:t xml:space="preserve"> </w:t>
      </w:r>
      <w:r w:rsidRPr="00722F53">
        <w:rPr>
          <w:color w:val="333333"/>
        </w:rPr>
        <w:t>car</w:t>
      </w:r>
      <w:r w:rsidR="008C15A7" w:rsidRPr="00722F53">
        <w:rPr>
          <w:color w:val="333333"/>
        </w:rPr>
        <w:t xml:space="preserve"> </w:t>
      </w:r>
      <w:r>
        <w:t>because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alternate-side-of-the-street</w:t>
      </w:r>
      <w:r w:rsidR="008C15A7">
        <w:t xml:space="preserve"> </w:t>
      </w:r>
      <w:r>
        <w:t>parking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neighborhood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want</w:t>
      </w:r>
      <w:r w:rsidR="008C15A7">
        <w:t xml:space="preserve"> </w:t>
      </w:r>
      <w:r>
        <w:t>her</w:t>
      </w:r>
      <w:r w:rsidR="008C15A7">
        <w:t xml:space="preserve"> </w:t>
      </w:r>
      <w:r>
        <w:t>car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towed.</w:t>
      </w:r>
    </w:p>
    <w:p w14:paraId="5C688428" w14:textId="77777777" w:rsidR="00017929" w:rsidRDefault="00610349" w:rsidP="008F1C01">
      <w:pPr>
        <w:pStyle w:val="Body-TextTx"/>
      </w:pPr>
      <w:r>
        <w:rPr>
          <w:color w:val="000000"/>
        </w:rPr>
        <w:t>“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t>went</w:t>
      </w:r>
      <w:r w:rsidR="008C15A7">
        <w:t xml:space="preserve"> </w:t>
      </w:r>
      <w:r w:rsidR="00E949E9">
        <w:t>downstairs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black</w:t>
      </w:r>
      <w:r w:rsidR="008C15A7">
        <w:t xml:space="preserve"> </w:t>
      </w:r>
      <w:r w:rsidR="00E949E9">
        <w:t>T-shirt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pair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old</w:t>
      </w:r>
      <w:r w:rsidR="008C15A7">
        <w:t xml:space="preserve"> </w:t>
      </w:r>
      <w:r w:rsidR="00E949E9">
        <w:t>shorts</w:t>
      </w:r>
      <w:r w:rsidR="008C15A7">
        <w:t xml:space="preserve"> </w:t>
      </w:r>
      <w:r w:rsidR="00E949E9">
        <w:t>I</w:t>
      </w:r>
      <w:r>
        <w:t>’</w:t>
      </w:r>
      <w:r w:rsidR="00E949E9">
        <w:t>ve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since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10th</w:t>
      </w:r>
      <w:r w:rsidR="008C15A7">
        <w:t xml:space="preserve"> </w:t>
      </w:r>
      <w:r w:rsidR="00E949E9">
        <w:t>grade.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soon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reached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doorstep,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dressed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car.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does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dressed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like?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outside</w:t>
      </w:r>
      <w:r w:rsidR="008C15A7">
        <w:t xml:space="preserve"> </w:t>
      </w:r>
      <w:r w:rsidR="00E949E9">
        <w:t>without</w:t>
      </w:r>
      <w:r w:rsidR="008C15A7">
        <w:t xml:space="preserve"> </w:t>
      </w:r>
      <w:r w:rsidR="00E949E9">
        <w:t>wearing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looks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belong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neighborhood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visiting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neighborhood</w:t>
      </w:r>
      <w:r w:rsidR="00722F53">
        <w:t>—</w:t>
      </w:r>
      <w:r w:rsidR="00E949E9">
        <w:t>a</w:t>
      </w:r>
      <w:r w:rsidR="008C15A7">
        <w:t xml:space="preserve"> </w:t>
      </w:r>
      <w:r w:rsidR="00E949E9">
        <w:t>Lululemon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Jersey</w:t>
      </w:r>
      <w:r w:rsidR="008C15A7">
        <w:t xml:space="preserve"> </w:t>
      </w:r>
      <w:r w:rsidR="00E949E9">
        <w:t>Devils</w:t>
      </w:r>
      <w:r w:rsidR="008C15A7">
        <w:t xml:space="preserve"> </w:t>
      </w:r>
      <w:r w:rsidR="00E949E9">
        <w:t>shirt.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wear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doesn</w:t>
      </w:r>
      <w:r>
        <w:t>’</w:t>
      </w:r>
      <w:r w:rsidR="00E949E9">
        <w:t>t</w:t>
      </w:r>
      <w:r w:rsidR="008C15A7">
        <w:t xml:space="preserve"> </w:t>
      </w:r>
      <w:r w:rsidR="00E949E9">
        <w:t>say,</w:t>
      </w:r>
      <w:r w:rsidR="008C15A7">
        <w:t xml:space="preserve"> </w:t>
      </w:r>
      <w:r>
        <w:t>‘</w:t>
      </w:r>
      <w:r w:rsidR="00E949E9">
        <w:t>Hey,</w:t>
      </w:r>
      <w:r w:rsidR="008C15A7">
        <w:t xml:space="preserve"> </w:t>
      </w:r>
      <w:r w:rsidR="00E949E9">
        <w:t>hey.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fit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here.</w:t>
      </w:r>
      <w:r>
        <w:t>’”</w:t>
      </w:r>
      <w:r w:rsidR="008C15A7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morning,</w:t>
      </w:r>
      <w:r w:rsidR="008C15A7" w:rsidRPr="00722F53">
        <w:t xml:space="preserve"> </w:t>
      </w:r>
      <w:r w:rsidR="00E949E9" w:rsidRPr="00722F53">
        <w:t>she</w:t>
      </w:r>
      <w:r w:rsidR="008C15A7" w:rsidRPr="00722F53">
        <w:t xml:space="preserve"> </w:t>
      </w:r>
      <w:r w:rsidR="00E949E9" w:rsidRPr="00722F53">
        <w:t>didn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think</w:t>
      </w:r>
      <w:r w:rsidR="008C15A7" w:rsidRPr="00722F53">
        <w:t xml:space="preserve"> </w:t>
      </w:r>
      <w:r w:rsidR="00E949E9" w:rsidRPr="00722F53">
        <w:t>those</w:t>
      </w:r>
      <w:r w:rsidR="008C15A7" w:rsidRPr="00722F53">
        <w:t xml:space="preserve"> </w:t>
      </w:r>
      <w:r w:rsidR="00E949E9" w:rsidRPr="00722F53">
        <w:t>old</w:t>
      </w:r>
      <w:r w:rsidR="008C15A7" w:rsidRPr="00722F53">
        <w:t xml:space="preserve"> </w:t>
      </w:r>
      <w:r w:rsidR="00E949E9" w:rsidRPr="00722F53">
        <w:t>running</w:t>
      </w:r>
      <w:r w:rsidR="008C15A7" w:rsidRPr="00722F53">
        <w:t xml:space="preserve"> </w:t>
      </w:r>
      <w:r w:rsidR="00E949E9" w:rsidRPr="00722F53">
        <w:t>shorts</w:t>
      </w:r>
      <w:r w:rsidR="008C15A7" w:rsidRPr="00722F53">
        <w:t xml:space="preserve"> </w:t>
      </w:r>
      <w:r w:rsidR="00E949E9" w:rsidRPr="00722F53">
        <w:t>fit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bill.</w:t>
      </w:r>
      <w:r w:rsidR="008C15A7" w:rsidRPr="00722F53">
        <w:t xml:space="preserve"> </w:t>
      </w:r>
      <w:r>
        <w:t>“</w:t>
      </w:r>
      <w:r w:rsidR="00E949E9" w:rsidRPr="00722F53">
        <w:t>I</w:t>
      </w:r>
      <w:r w:rsidR="008C15A7" w:rsidRPr="00722F53">
        <w:t xml:space="preserve"> </w:t>
      </w:r>
      <w:r w:rsidR="00E949E9" w:rsidRPr="00722F53">
        <w:t>decided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move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car</w:t>
      </w:r>
      <w:r w:rsidR="008C15A7" w:rsidRPr="00722F53">
        <w:t xml:space="preserve"> </w:t>
      </w:r>
      <w:r w:rsidR="00E949E9" w:rsidRPr="00722F53">
        <w:t>anyway,</w:t>
      </w:r>
      <w:r w:rsidR="008C15A7" w:rsidRPr="00722F53">
        <w:t xml:space="preserve"> </w:t>
      </w:r>
      <w:r w:rsidR="00E949E9" w:rsidRPr="00722F53">
        <w:t>but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terrified,</w:t>
      </w:r>
      <w:r>
        <w:t>”</w:t>
      </w:r>
      <w:r w:rsidR="008C15A7" w:rsidRPr="00722F53">
        <w:t xml:space="preserve"> </w:t>
      </w:r>
      <w:r w:rsidR="00E949E9" w:rsidRPr="00722F53">
        <w:t>she</w:t>
      </w:r>
      <w:r w:rsidR="008C15A7" w:rsidRPr="00722F53">
        <w:t xml:space="preserve"> </w:t>
      </w:r>
      <w:r w:rsidR="00E949E9" w:rsidRPr="00722F53">
        <w:t>explained.</w:t>
      </w:r>
      <w:r w:rsidR="008C15A7" w:rsidRPr="00722F53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ran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there,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slow</w:t>
      </w:r>
      <w:r w:rsidR="008C15A7">
        <w:t xml:space="preserve"> </w:t>
      </w:r>
      <w:r w:rsidR="00E949E9">
        <w:t>down.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approached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car</w:t>
      </w:r>
      <w:r w:rsidR="008C15A7">
        <w:t xml:space="preserve"> </w:t>
      </w:r>
      <w:r w:rsidR="00E949E9">
        <w:t>too</w:t>
      </w:r>
      <w:r w:rsidR="008C15A7">
        <w:t xml:space="preserve"> </w:t>
      </w:r>
      <w:r w:rsidR="00E949E9">
        <w:t>fast,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stealing</w:t>
      </w:r>
      <w:r w:rsidR="008C15A7">
        <w:t xml:space="preserve"> </w:t>
      </w:r>
      <w:r w:rsidR="00E949E9">
        <w:t>it.</w:t>
      </w:r>
      <w:r w:rsidR="008C15A7">
        <w:t xml:space="preserve"> </w:t>
      </w:r>
      <w:r w:rsidR="00E949E9">
        <w:t>Once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started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it,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my</w:t>
      </w:r>
      <w:r w:rsidR="008C15A7">
        <w:t xml:space="preserve"> </w:t>
      </w:r>
      <w:r>
        <w:t>‘</w:t>
      </w:r>
      <w:r w:rsidR="00E949E9">
        <w:t>alibi.</w:t>
      </w:r>
      <w:r>
        <w:t>’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pulled</w:t>
      </w:r>
      <w:r w:rsidR="008C15A7">
        <w:t xml:space="preserve"> </w:t>
      </w:r>
      <w:r w:rsidR="00E949E9">
        <w:t>over</w:t>
      </w:r>
      <w:r>
        <w:t> . . .</w:t>
      </w:r>
      <w:r w:rsidR="00722F53">
        <w:t xml:space="preserve"> </w:t>
      </w:r>
      <w:r w:rsidR="00E949E9">
        <w:t>if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happens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blocks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car,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police</w:t>
      </w:r>
      <w:r w:rsidR="008C15A7">
        <w:t xml:space="preserve"> </w:t>
      </w:r>
      <w:r w:rsidR="00E949E9">
        <w:t>officer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pulls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over?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rehearsed.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sound</w:t>
      </w:r>
      <w:r w:rsidR="008C15A7">
        <w:t xml:space="preserve"> </w:t>
      </w:r>
      <w:r w:rsidR="00E949E9">
        <w:t>believable.</w:t>
      </w:r>
      <w:r w:rsidR="008C15A7">
        <w:t xml:space="preserve"> </w:t>
      </w:r>
      <w:r>
        <w:t>‘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moving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car.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wrong.</w:t>
      </w:r>
      <w:r>
        <w:t>’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brain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society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has</w:t>
      </w:r>
      <w:r w:rsidR="008C15A7">
        <w:t xml:space="preserve"> </w:t>
      </w:r>
      <w:r w:rsidR="00E949E9">
        <w:t>taught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this.</w:t>
      </w:r>
      <w:r>
        <w:t>”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gut</w:t>
      </w:r>
      <w:r w:rsidR="008C15A7">
        <w:t xml:space="preserve"> </w:t>
      </w:r>
      <w:r w:rsidR="00E949E9">
        <w:t>punch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reality</w:t>
      </w:r>
      <w:r w:rsidR="008C15A7">
        <w:t xml:space="preserve"> </w:t>
      </w:r>
      <w:r w:rsidR="00E949E9">
        <w:t>check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white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downstairs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cars.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Lexi</w:t>
      </w:r>
      <w:r w:rsidR="008C15A7">
        <w:t xml:space="preserve"> </w:t>
      </w:r>
      <w:r w:rsidR="00E949E9">
        <w:t>posted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story</w:t>
      </w:r>
      <w:r w:rsidR="008C15A7">
        <w:t xml:space="preserve"> </w:t>
      </w:r>
      <w:r w:rsidR="00E949E9">
        <w:t>online,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ended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saying,</w:t>
      </w:r>
      <w:r w:rsidR="008C15A7">
        <w:t xml:space="preserve"> </w:t>
      </w:r>
      <w:r>
        <w:t>“</w:t>
      </w:r>
      <w:r w:rsidR="00E949E9" w:rsidRPr="00722F53">
        <w:t>So,</w:t>
      </w:r>
      <w:r w:rsidR="008C15A7" w:rsidRPr="00722F53">
        <w:t xml:space="preserve"> </w:t>
      </w:r>
      <w:r w:rsidR="00E949E9" w:rsidRPr="00722F53">
        <w:t>at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very</w:t>
      </w:r>
      <w:r w:rsidR="008C15A7" w:rsidRPr="00722F53">
        <w:t xml:space="preserve"> </w:t>
      </w:r>
      <w:r w:rsidR="00E949E9" w:rsidRPr="00722F53">
        <w:t>least,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can</w:t>
      </w:r>
      <w:r w:rsidR="008C15A7" w:rsidRPr="00722F53">
        <w:t xml:space="preserve"> </w:t>
      </w:r>
      <w:r w:rsidR="00E949E9" w:rsidRPr="00722F53">
        <w:t>use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voice.</w:t>
      </w:r>
      <w:r w:rsidR="008C15A7" w:rsidRPr="00722F53">
        <w:t xml:space="preserve"> </w:t>
      </w:r>
      <w:r w:rsidR="00E949E9" w:rsidRPr="00722F53">
        <w:t>Please</w:t>
      </w:r>
      <w:r w:rsidR="008C15A7" w:rsidRPr="00722F53">
        <w:t xml:space="preserve"> </w:t>
      </w:r>
      <w:r w:rsidR="00E949E9" w:rsidRPr="00722F53">
        <w:t>understand</w:t>
      </w:r>
      <w:r w:rsidR="008C15A7" w:rsidRPr="00722F53">
        <w:t xml:space="preserve"> </w:t>
      </w:r>
      <w:r w:rsidR="00E949E9" w:rsidRPr="00722F53">
        <w:t>that,</w:t>
      </w:r>
      <w:r w:rsidR="008C15A7" w:rsidRPr="00722F53">
        <w:t xml:space="preserve"> </w:t>
      </w:r>
      <w:r w:rsidR="00E949E9" w:rsidRPr="00722F53">
        <w:t>on</w:t>
      </w:r>
      <w:r w:rsidR="008C15A7" w:rsidRPr="00722F53">
        <w:t xml:space="preserve"> </w:t>
      </w:r>
      <w:r w:rsidR="00E949E9" w:rsidRPr="00722F53">
        <w:lastRenderedPageBreak/>
        <w:t>a</w:t>
      </w:r>
      <w:r w:rsidR="008C15A7" w:rsidRPr="00722F53">
        <w:t xml:space="preserve"> </w:t>
      </w:r>
      <w:r w:rsidR="00E949E9" w:rsidRPr="00722F53">
        <w:t>micro-level,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making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so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feel</w:t>
      </w:r>
      <w:r w:rsidR="008C15A7" w:rsidRPr="00722F53">
        <w:t xml:space="preserve"> </w:t>
      </w:r>
      <w:r w:rsidR="00E949E9" w:rsidRPr="00722F53">
        <w:t>OK</w:t>
      </w:r>
      <w:r w:rsidR="008C15A7" w:rsidRPr="00722F53">
        <w:t xml:space="preserve"> </w:t>
      </w:r>
      <w:r w:rsidR="00E949E9" w:rsidRPr="00722F53">
        <w:t>walking</w:t>
      </w:r>
      <w:r w:rsidR="008C15A7" w:rsidRPr="00722F53">
        <w:t xml:space="preserve"> </w:t>
      </w:r>
      <w:r w:rsidR="00E949E9" w:rsidRPr="00722F53">
        <w:t>outside</w:t>
      </w:r>
      <w:r w:rsidR="008C15A7" w:rsidRPr="00722F53">
        <w:t xml:space="preserve"> </w:t>
      </w:r>
      <w:r w:rsidR="00E949E9" w:rsidRPr="00722F53">
        <w:t>in</w:t>
      </w:r>
      <w:r w:rsidR="008C15A7" w:rsidRPr="00722F53">
        <w:t xml:space="preserve"> </w:t>
      </w:r>
      <w:proofErr w:type="spellStart"/>
      <w:r w:rsidR="00E949E9" w:rsidRPr="00722F53">
        <w:t>non</w:t>
      </w:r>
      <w:r w:rsidR="008C15A7" w:rsidRPr="00722F53">
        <w:t xml:space="preserve"> </w:t>
      </w:r>
      <w:r w:rsidR="00E949E9" w:rsidRPr="00722F53">
        <w:t>name</w:t>
      </w:r>
      <w:proofErr w:type="spellEnd"/>
      <w:r w:rsidR="00E949E9" w:rsidRPr="00722F53">
        <w:t>-brand</w:t>
      </w:r>
      <w:r w:rsidR="008C15A7" w:rsidRPr="00722F53">
        <w:t xml:space="preserve"> </w:t>
      </w:r>
      <w:r w:rsidR="00E949E9" w:rsidRPr="00722F53">
        <w:t>items</w:t>
      </w:r>
      <w:r w:rsidR="008C15A7" w:rsidRPr="00722F53">
        <w:t xml:space="preserve"> </w:t>
      </w:r>
      <w:r w:rsidR="00E949E9" w:rsidRPr="00722F53">
        <w:t>so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no</w:t>
      </w:r>
      <w:r w:rsidR="008C15A7" w:rsidRPr="00722F53">
        <w:t xml:space="preserve"> </w:t>
      </w:r>
      <w:r w:rsidR="00E949E9" w:rsidRPr="00722F53">
        <w:t>one</w:t>
      </w:r>
      <w:r w:rsidR="008C15A7" w:rsidRPr="00722F53">
        <w:t xml:space="preserve"> </w:t>
      </w:r>
      <w:r w:rsidR="00E949E9" w:rsidRPr="00722F53">
        <w:t>calls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police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so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don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die.</w:t>
      </w:r>
      <w:r>
        <w:t>”</w:t>
      </w:r>
    </w:p>
    <w:p w14:paraId="30A2E433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educated.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reading</w:t>
      </w:r>
      <w:r w:rsidR="008C15A7">
        <w:t xml:space="preserve"> </w:t>
      </w:r>
      <w:r w:rsidRPr="00BC4DEA">
        <w:rPr>
          <w:rStyle w:val="itali"/>
        </w:rPr>
        <w:t>White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Fragility</w:t>
      </w:r>
      <w:r>
        <w:t>.</w:t>
      </w:r>
      <w:r w:rsidR="008C15A7">
        <w:t xml:space="preserve"> </w:t>
      </w:r>
      <w:r>
        <w:t>I</w:t>
      </w:r>
      <w:r w:rsidR="008C15A7">
        <w:t xml:space="preserve"> </w:t>
      </w:r>
      <w:r>
        <w:t>watched</w:t>
      </w:r>
      <w:r w:rsidR="008C15A7">
        <w:t xml:space="preserve"> </w:t>
      </w:r>
      <w:r>
        <w:t>movies</w:t>
      </w:r>
      <w:r w:rsidR="008C15A7">
        <w:t xml:space="preserve"> </w:t>
      </w:r>
      <w:r>
        <w:t>like</w:t>
      </w:r>
      <w:r w:rsidR="008C15A7">
        <w:t xml:space="preserve"> </w:t>
      </w:r>
      <w:r>
        <w:t>Just</w:t>
      </w:r>
      <w:r w:rsidR="008C15A7">
        <w:t xml:space="preserve"> </w:t>
      </w:r>
      <w:r>
        <w:t>Mercy,</w:t>
      </w:r>
      <w:r w:rsidR="008C15A7">
        <w:t xml:space="preserve"> </w:t>
      </w:r>
      <w:r>
        <w:t>13</w:t>
      </w:r>
      <w:r w:rsidRPr="00BC4DEA">
        <w:rPr>
          <w:rStyle w:val="supersup"/>
        </w:rPr>
        <w:t>th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documentary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Tulsa</w:t>
      </w:r>
      <w:r w:rsidR="008C15A7">
        <w:t xml:space="preserve"> </w:t>
      </w:r>
      <w:r>
        <w:t>Race</w:t>
      </w:r>
      <w:r w:rsidR="008C15A7">
        <w:t xml:space="preserve"> </w:t>
      </w:r>
      <w:r>
        <w:t>Massacre.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start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re-education.</w:t>
      </w:r>
      <w:r w:rsidR="008C15A7">
        <w:t xml:space="preserve"> </w:t>
      </w:r>
      <w:r>
        <w:t>I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more,</w:t>
      </w:r>
      <w:r w:rsidR="008C15A7">
        <w:t xml:space="preserve"> </w:t>
      </w:r>
      <w:r>
        <w:t>read</w:t>
      </w:r>
      <w:r w:rsidR="008C15A7">
        <w:t xml:space="preserve"> </w:t>
      </w:r>
      <w:r>
        <w:t>more,</w:t>
      </w:r>
      <w:r w:rsidR="008C15A7">
        <w:t xml:space="preserve"> </w:t>
      </w:r>
      <w:r>
        <w:t>study</w:t>
      </w:r>
      <w:r w:rsidR="008C15A7">
        <w:t xml:space="preserve"> </w:t>
      </w:r>
      <w:r>
        <w:t>more</w:t>
      </w:r>
      <w:r w:rsidR="008C15A7">
        <w:t xml:space="preserve"> </w:t>
      </w:r>
      <w:r>
        <w:t>and</w:t>
      </w:r>
      <w:r w:rsidR="008C15A7">
        <w:t xml:space="preserve"> </w:t>
      </w:r>
      <w:r>
        <w:t>listen</w:t>
      </w:r>
      <w:r w:rsidR="008C15A7">
        <w:t xml:space="preserve"> </w:t>
      </w:r>
      <w:r>
        <w:t>more.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more</w:t>
      </w:r>
      <w:r w:rsidR="008C15A7">
        <w:t xml:space="preserve"> </w:t>
      </w:r>
      <w:r>
        <w:t>open</w:t>
      </w:r>
      <w:r w:rsidR="008C15A7">
        <w:t xml:space="preserve"> </w:t>
      </w:r>
      <w:r>
        <w:t>forums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listened</w:t>
      </w:r>
      <w:r w:rsidR="008C15A7">
        <w:t xml:space="preserve"> </w:t>
      </w:r>
      <w:r>
        <w:t>to</w:t>
      </w:r>
      <w:r w:rsidR="008C15A7">
        <w:t xml:space="preserve"> </w:t>
      </w:r>
      <w:r>
        <w:t>more</w:t>
      </w:r>
      <w:r w:rsidR="008C15A7">
        <w:t xml:space="preserve"> </w:t>
      </w:r>
      <w:r>
        <w:t>stories</w:t>
      </w:r>
      <w:r w:rsidR="008C15A7">
        <w:t xml:space="preserve"> </w:t>
      </w:r>
      <w:r>
        <w:t>about</w:t>
      </w:r>
      <w:r w:rsidR="008C15A7">
        <w:t xml:space="preserve"> </w:t>
      </w:r>
      <w:r>
        <w:t>racism</w:t>
      </w:r>
      <w:r w:rsidR="008C15A7">
        <w:t xml:space="preserve"> </w:t>
      </w:r>
      <w:r>
        <w:t>and</w:t>
      </w:r>
      <w:r w:rsidR="008C15A7">
        <w:t xml:space="preserve"> </w:t>
      </w:r>
      <w:r>
        <w:t>growing</w:t>
      </w:r>
      <w:r w:rsidR="008C15A7">
        <w:t xml:space="preserve"> </w:t>
      </w:r>
      <w:r>
        <w:t>up</w:t>
      </w:r>
      <w:r w:rsidR="008C15A7">
        <w:t xml:space="preserve"> </w:t>
      </w:r>
      <w:r>
        <w:t>black</w:t>
      </w:r>
      <w:r w:rsidR="008C15A7">
        <w:t xml:space="preserve"> </w:t>
      </w:r>
      <w:r>
        <w:t>in</w:t>
      </w:r>
      <w:r w:rsidR="008C15A7">
        <w:t xml:space="preserve"> </w:t>
      </w:r>
      <w:r>
        <w:t>America.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we</w:t>
      </w:r>
      <w:r w:rsidR="008C15A7">
        <w:t xml:space="preserve"> </w:t>
      </w:r>
      <w:r>
        <w:t>learned,</w:t>
      </w:r>
      <w:r w:rsidR="008C15A7">
        <w:t xml:space="preserve"> 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we</w:t>
      </w:r>
      <w:r w:rsidR="008C15A7">
        <w:t xml:space="preserve"> </w:t>
      </w:r>
      <w:r>
        <w:t>became</w:t>
      </w:r>
      <w:r w:rsidR="008C15A7">
        <w:t xml:space="preserve"> </w:t>
      </w:r>
      <w:r>
        <w:t>convinced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something.</w:t>
      </w:r>
      <w:r w:rsidR="008C15A7">
        <w:t xml:space="preserve"> </w:t>
      </w:r>
      <w:r>
        <w:t>Fortunately,</w:t>
      </w:r>
      <w:r w:rsidR="008C15A7">
        <w:t xml:space="preserve"> </w:t>
      </w:r>
      <w:r>
        <w:t>I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Josh</w:t>
      </w:r>
      <w:r w:rsidR="008C15A7">
        <w:t xml:space="preserve"> </w:t>
      </w:r>
      <w:r>
        <w:t>Harris,</w:t>
      </w:r>
      <w:r w:rsidR="008C15A7">
        <w:t xml:space="preserve"> </w:t>
      </w:r>
      <w:r>
        <w:t>David</w:t>
      </w:r>
      <w:r w:rsidR="008C15A7">
        <w:t xml:space="preserve"> </w:t>
      </w:r>
      <w:r>
        <w:t>Blitzer</w:t>
      </w:r>
      <w:r w:rsidR="008C15A7">
        <w:t xml:space="preserve"> </w:t>
      </w:r>
      <w:r>
        <w:t>and</w:t>
      </w:r>
      <w:r w:rsidR="008C15A7">
        <w:t xml:space="preserve"> </w:t>
      </w:r>
      <w:r>
        <w:t>Michael</w:t>
      </w:r>
      <w:r w:rsidR="008C15A7">
        <w:t xml:space="preserve"> </w:t>
      </w:r>
      <w:r>
        <w:t>Rubin,</w:t>
      </w:r>
      <w:r w:rsidR="008C15A7">
        <w:t xml:space="preserve"> </w:t>
      </w:r>
      <w:r>
        <w:t>three</w:t>
      </w:r>
      <w:r w:rsidR="008C15A7">
        <w:t xml:space="preserve"> </w:t>
      </w:r>
      <w:r>
        <w:t>partners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leveraging</w:t>
      </w:r>
      <w:r w:rsidR="008C15A7">
        <w:t xml:space="preserve"> </w:t>
      </w:r>
      <w:r>
        <w:t>their</w:t>
      </w:r>
      <w:r w:rsidR="008C15A7">
        <w:t xml:space="preserve"> </w:t>
      </w:r>
      <w:r>
        <w:t>platforms</w:t>
      </w:r>
      <w:r w:rsidR="008C15A7">
        <w:t xml:space="preserve"> </w:t>
      </w:r>
      <w:r>
        <w:t>for</w:t>
      </w:r>
      <w:r w:rsidR="008C15A7">
        <w:t xml:space="preserve"> </w:t>
      </w:r>
      <w:r>
        <w:t>good</w:t>
      </w:r>
      <w:r w:rsidR="008C15A7">
        <w:t xml:space="preserve"> </w:t>
      </w:r>
      <w:r>
        <w:t>and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leaders</w:t>
      </w:r>
      <w:r w:rsidR="008C15A7">
        <w:t xml:space="preserve"> </w:t>
      </w:r>
      <w:r>
        <w:t>in</w:t>
      </w:r>
      <w:r w:rsidR="008C15A7">
        <w:t xml:space="preserve"> </w:t>
      </w:r>
      <w:r>
        <w:t>diversity</w:t>
      </w:r>
      <w:r w:rsidR="008C15A7">
        <w:t xml:space="preserve"> </w:t>
      </w:r>
      <w:r>
        <w:t>and</w:t>
      </w:r>
      <w:r w:rsidR="008C15A7">
        <w:t xml:space="preserve"> </w:t>
      </w:r>
      <w:r>
        <w:t>inclusion.</w:t>
      </w:r>
      <w:r w:rsidR="008C15A7">
        <w:t xml:space="preserve"> </w:t>
      </w:r>
      <w:r>
        <w:t>Josh</w:t>
      </w:r>
      <w:r w:rsidR="008C15A7">
        <w:t xml:space="preserve"> </w:t>
      </w:r>
      <w:r>
        <w:t>invests</w:t>
      </w:r>
      <w:r w:rsidR="008C15A7">
        <w:t xml:space="preserve"> </w:t>
      </w:r>
      <w:r>
        <w:t>with</w:t>
      </w:r>
      <w:r w:rsidR="008C15A7">
        <w:t xml:space="preserve"> </w:t>
      </w:r>
      <w:r>
        <w:t>After-School</w:t>
      </w:r>
      <w:r w:rsidR="008C15A7">
        <w:t xml:space="preserve"> </w:t>
      </w:r>
      <w:r>
        <w:t>All-Stars,</w:t>
      </w:r>
      <w:r w:rsidR="008C15A7">
        <w:t xml:space="preserve"> </w:t>
      </w:r>
      <w:r>
        <w:t>David</w:t>
      </w:r>
      <w:r w:rsidR="008C15A7">
        <w:t xml:space="preserve"> </w:t>
      </w:r>
      <w:r>
        <w:t>with</w:t>
      </w:r>
      <w:r w:rsidR="008C15A7">
        <w:t xml:space="preserve"> </w:t>
      </w:r>
      <w:r>
        <w:t>Harlem</w:t>
      </w:r>
      <w:r w:rsidR="008C15A7">
        <w:t xml:space="preserve"> </w:t>
      </w:r>
      <w:r>
        <w:t>RBI</w:t>
      </w:r>
      <w:r w:rsidR="008C15A7">
        <w:t xml:space="preserve"> </w:t>
      </w:r>
      <w:r>
        <w:t>and</w:t>
      </w:r>
      <w:r w:rsidR="008C15A7">
        <w:t xml:space="preserve"> </w:t>
      </w:r>
      <w:r>
        <w:t>Michael</w:t>
      </w:r>
      <w:r w:rsidR="008C15A7">
        <w:t xml:space="preserve"> </w:t>
      </w:r>
      <w:r>
        <w:t>set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REFORM</w:t>
      </w:r>
      <w:r w:rsidR="008C15A7">
        <w:t xml:space="preserve"> </w:t>
      </w:r>
      <w:r>
        <w:t>Alliance,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unjustly</w:t>
      </w:r>
      <w:r w:rsidR="008C15A7">
        <w:t xml:space="preserve"> </w:t>
      </w:r>
      <w:r>
        <w:t>imprisoned.</w:t>
      </w:r>
      <w:r w:rsidR="008C15A7">
        <w:t xml:space="preserve"> </w:t>
      </w:r>
      <w:r>
        <w:t>At</w:t>
      </w:r>
      <w:r w:rsidR="008C15A7">
        <w:t xml:space="preserve"> </w:t>
      </w:r>
      <w:r>
        <w:t>HBSE,</w:t>
      </w:r>
      <w:r w:rsidR="008C15A7">
        <w:t xml:space="preserve"> </w:t>
      </w:r>
      <w:r>
        <w:t>our</w:t>
      </w:r>
      <w:r w:rsidR="008C15A7">
        <w:t xml:space="preserve"> </w:t>
      </w:r>
      <w:r>
        <w:t>plan</w:t>
      </w:r>
      <w:r w:rsidR="008C15A7">
        <w:t xml:space="preserve"> </w:t>
      </w:r>
      <w:r>
        <w:t>of</w:t>
      </w:r>
      <w:r w:rsidR="008C15A7">
        <w:t xml:space="preserve"> </w:t>
      </w:r>
      <w:r>
        <w:t>action</w:t>
      </w:r>
      <w:r w:rsidR="008C15A7">
        <w:t xml:space="preserve"> </w:t>
      </w:r>
      <w:r>
        <w:t>includes</w:t>
      </w:r>
      <w:r w:rsidR="008C15A7">
        <w:t xml:space="preserve"> </w:t>
      </w:r>
      <w:r>
        <w:t>committing</w:t>
      </w:r>
      <w:r w:rsidR="008C15A7">
        <w:t xml:space="preserve"> </w:t>
      </w:r>
      <w:r>
        <w:t>$20</w:t>
      </w:r>
      <w:r w:rsidR="008C15A7">
        <w:t xml:space="preserve"> </w:t>
      </w:r>
      <w:r>
        <w:t>million</w:t>
      </w:r>
      <w:r w:rsidR="008C15A7">
        <w:t xml:space="preserve"> </w:t>
      </w:r>
      <w:r>
        <w:t>by</w:t>
      </w:r>
      <w:r w:rsidR="008C15A7">
        <w:t xml:space="preserve"> </w:t>
      </w:r>
      <w:r>
        <w:t>and</w:t>
      </w:r>
      <w:r w:rsidR="008C15A7">
        <w:t xml:space="preserve"> </w:t>
      </w:r>
      <w:r>
        <w:t>through:</w:t>
      </w:r>
    </w:p>
    <w:p w14:paraId="7419410E" w14:textId="77777777" w:rsidR="00017929" w:rsidRDefault="00E949E9" w:rsidP="00B773B5">
      <w:pPr>
        <w:pStyle w:val="Bullet-Level-1-ListBl1"/>
        <w:rPr>
          <w:color w:val="000000"/>
        </w:rPr>
      </w:pPr>
      <w:r w:rsidRPr="00722F53">
        <w:t>APPOINTING</w:t>
      </w:r>
      <w:r w:rsidR="008C15A7" w:rsidRPr="00722F53">
        <w:t xml:space="preserve"> </w:t>
      </w:r>
      <w:r w:rsidRPr="00722F53">
        <w:t>LEADERSHIP.</w:t>
      </w:r>
      <w:r w:rsidR="008C15A7" w:rsidRPr="00722F53"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create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team,</w:t>
      </w:r>
      <w:r w:rsidR="008C15A7" w:rsidRPr="00722F53">
        <w:t xml:space="preserve"> </w:t>
      </w:r>
      <w:r w:rsidRPr="00722F53">
        <w:t>led</w:t>
      </w:r>
      <w:r w:rsidR="008C15A7" w:rsidRPr="00722F53">
        <w:t xml:space="preserve"> </w:t>
      </w:r>
      <w:r w:rsidRPr="00722F53">
        <w:t>by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Chief</w:t>
      </w:r>
      <w:r w:rsidR="008C15A7" w:rsidRPr="00722F53">
        <w:t xml:space="preserve"> </w:t>
      </w:r>
      <w:r w:rsidRPr="00722F53">
        <w:t>Diversity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Impact</w:t>
      </w:r>
      <w:r w:rsidR="008C15A7" w:rsidRPr="00722F53">
        <w:t xml:space="preserve"> </w:t>
      </w:r>
      <w:r w:rsidRPr="00722F53">
        <w:t>Officer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spearhead</w:t>
      </w:r>
      <w:r w:rsidR="008C15A7" w:rsidRPr="00722F53">
        <w:t xml:space="preserve"> </w:t>
      </w:r>
      <w:r w:rsidRPr="00722F53">
        <w:t>internal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external</w:t>
      </w:r>
      <w:r w:rsidR="008C15A7" w:rsidRPr="00722F53">
        <w:t xml:space="preserve"> </w:t>
      </w:r>
      <w:r w:rsidRPr="00722F53">
        <w:t>diversity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inclusion</w:t>
      </w:r>
      <w:r w:rsidR="008C15A7" w:rsidRPr="00722F53">
        <w:t xml:space="preserve"> </w:t>
      </w:r>
      <w:r w:rsidRPr="00722F53">
        <w:t>standards,</w:t>
      </w:r>
      <w:r w:rsidR="008C15A7" w:rsidRPr="00722F53">
        <w:t xml:space="preserve"> </w:t>
      </w:r>
      <w:r w:rsidRPr="00722F53">
        <w:t>programs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initiatives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organization.</w:t>
      </w:r>
    </w:p>
    <w:p w14:paraId="07E1AFB3" w14:textId="77777777" w:rsidR="00017929" w:rsidRDefault="00E949E9" w:rsidP="00B773B5">
      <w:pPr>
        <w:pStyle w:val="Bullet-Level-1-ListBl1"/>
        <w:rPr>
          <w:color w:val="000000"/>
        </w:rPr>
      </w:pPr>
      <w:r w:rsidRPr="00BC4DEA">
        <w:rPr>
          <w:rStyle w:val="smallcapssc"/>
        </w:rPr>
        <w:t>INVESTING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IN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BLACK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COMMUNITIES.</w:t>
      </w:r>
      <w:r w:rsidR="008C15A7" w:rsidRPr="00BC4DEA">
        <w:rPr>
          <w:rStyle w:val="smallcapssc"/>
        </w:rPr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committed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community</w:t>
      </w:r>
      <w:r w:rsidR="008C15A7" w:rsidRPr="00722F53">
        <w:t xml:space="preserve"> </w:t>
      </w:r>
      <w:r w:rsidRPr="00722F53">
        <w:t>development</w:t>
      </w:r>
      <w:r w:rsidR="008C15A7" w:rsidRPr="00722F53">
        <w:t xml:space="preserve"> </w:t>
      </w:r>
      <w:r w:rsidRPr="00722F53">
        <w:t>efforts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revitalize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neighborhoods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its</w:t>
      </w:r>
      <w:r w:rsidR="008C15A7" w:rsidRPr="00722F53">
        <w:t xml:space="preserve"> </w:t>
      </w:r>
      <w:r w:rsidRPr="00722F53">
        <w:t>teams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fans</w:t>
      </w:r>
      <w:r w:rsidR="008C15A7" w:rsidRPr="00722F53">
        <w:t xml:space="preserve"> </w:t>
      </w:r>
      <w:r w:rsidRPr="00722F53">
        <w:t>are</w:t>
      </w:r>
      <w:r w:rsidR="008C15A7" w:rsidRPr="00722F53">
        <w:t xml:space="preserve"> </w:t>
      </w:r>
      <w:r w:rsidRPr="00722F53">
        <w:t>located.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partnerships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Black</w:t>
      </w:r>
      <w:r w:rsidR="008C15A7" w:rsidRPr="00722F53">
        <w:t xml:space="preserve"> </w:t>
      </w:r>
      <w:r w:rsidRPr="00722F53">
        <w:t>developers,</w:t>
      </w:r>
      <w:r w:rsidR="008C15A7" w:rsidRPr="00722F53">
        <w:t xml:space="preserve"> </w:t>
      </w:r>
      <w:r w:rsidRPr="00722F53">
        <w:t>local</w:t>
      </w:r>
      <w:r w:rsidR="008C15A7" w:rsidRPr="00722F53">
        <w:t xml:space="preserve"> </w:t>
      </w:r>
      <w:r w:rsidRPr="00722F53">
        <w:t>community</w:t>
      </w:r>
      <w:r w:rsidR="008C15A7" w:rsidRPr="00722F53">
        <w:t xml:space="preserve"> </w:t>
      </w:r>
      <w:r w:rsidRPr="00722F53">
        <w:t>groups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officials,</w:t>
      </w:r>
      <w:r w:rsidR="008C15A7" w:rsidRPr="00722F53">
        <w:t xml:space="preserve"> </w:t>
      </w:r>
      <w:r w:rsidRPr="00BC4DEA">
        <w:rPr>
          <w:rStyle w:val="boldb"/>
        </w:rPr>
        <w:t>HBSE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Estate</w:t>
      </w:r>
      <w:r w:rsidR="00610349">
        <w:rPr>
          <w:rStyle w:val="boldb"/>
        </w:rPr>
        <w:t>’</w:t>
      </w:r>
      <w:r w:rsidRPr="00BC4DEA">
        <w:rPr>
          <w:rStyle w:val="boldb"/>
        </w:rPr>
        <w:t>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Community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Advancement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Program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advance</w:t>
      </w:r>
      <w:r w:rsidR="008C15A7" w:rsidRPr="00722F53">
        <w:t xml:space="preserve"> </w:t>
      </w:r>
      <w:r w:rsidRPr="00722F53">
        <w:t>equitable,</w:t>
      </w:r>
      <w:r w:rsidR="008C15A7" w:rsidRPr="00722F53">
        <w:t xml:space="preserve"> </w:t>
      </w:r>
      <w:r w:rsidRPr="00722F53">
        <w:t>community-driven</w:t>
      </w:r>
      <w:r w:rsidR="008C15A7" w:rsidRPr="00722F53">
        <w:t xml:space="preserve"> </w:t>
      </w:r>
      <w:r w:rsidRPr="00722F53">
        <w:t>revitalization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significant</w:t>
      </w:r>
      <w:r w:rsidR="008C15A7" w:rsidRPr="00722F53">
        <w:t xml:space="preserve"> </w:t>
      </w:r>
      <w:r w:rsidRPr="00722F53">
        <w:t>investments.</w:t>
      </w:r>
    </w:p>
    <w:p w14:paraId="781E1202" w14:textId="77777777" w:rsidR="00017929" w:rsidRDefault="00E949E9" w:rsidP="00B773B5">
      <w:pPr>
        <w:pStyle w:val="Bullet-Level-1-ListBl1"/>
        <w:rPr>
          <w:color w:val="000000"/>
        </w:rPr>
      </w:pPr>
      <w:r w:rsidRPr="00BC4DEA">
        <w:rPr>
          <w:rStyle w:val="smallcapssc"/>
        </w:rPr>
        <w:t>SUPPORTING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BLACK-OWNED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BUSINESSES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AND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ENTREPRENEURS.</w:t>
      </w:r>
      <w:r w:rsidR="008C15A7" w:rsidRPr="00BC4DEA">
        <w:rPr>
          <w:rStyle w:val="smallcapssc"/>
        </w:rPr>
        <w:t xml:space="preserve"> </w:t>
      </w:r>
      <w:r w:rsidRPr="00722F53">
        <w:t>Consistent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its</w:t>
      </w:r>
      <w:r w:rsidR="008C15A7" w:rsidRPr="00722F53">
        <w:t xml:space="preserve"> </w:t>
      </w:r>
      <w:r w:rsidRPr="00722F53">
        <w:t>dedication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fostering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entrepreneurial</w:t>
      </w:r>
      <w:r w:rsidR="008C15A7" w:rsidRPr="00722F53">
        <w:t xml:space="preserve"> </w:t>
      </w:r>
      <w:r w:rsidRPr="00722F53">
        <w:t>spirit,</w:t>
      </w:r>
      <w:r w:rsidR="008C15A7" w:rsidRPr="00722F53"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implement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initiatives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support</w:t>
      </w:r>
      <w:r w:rsidR="008C15A7" w:rsidRPr="00722F53">
        <w:t xml:space="preserve"> </w:t>
      </w:r>
      <w:r w:rsidRPr="00722F53">
        <w:t>Black-owned</w:t>
      </w:r>
      <w:r w:rsidR="008C15A7" w:rsidRPr="00722F53">
        <w:t xml:space="preserve"> </w:t>
      </w:r>
      <w:r w:rsidRPr="00722F53">
        <w:t>businesses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competitive</w:t>
      </w:r>
      <w:r w:rsidR="008C15A7" w:rsidRPr="00722F53">
        <w:t xml:space="preserve"> </w:t>
      </w:r>
      <w:r w:rsidRPr="00722F53">
        <w:lastRenderedPageBreak/>
        <w:t>opportunities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marketing</w:t>
      </w:r>
      <w:r w:rsidR="008C15A7" w:rsidRPr="00722F53">
        <w:t xml:space="preserve"> </w:t>
      </w:r>
      <w:r w:rsidRPr="00722F53">
        <w:t>resources.</w:t>
      </w:r>
    </w:p>
    <w:p w14:paraId="34A5C878" w14:textId="77777777" w:rsidR="00017929" w:rsidRDefault="00E949E9" w:rsidP="00B773B5">
      <w:pPr>
        <w:pStyle w:val="Bullet-Level-1-ListBl1"/>
        <w:rPr>
          <w:color w:val="000000"/>
        </w:rPr>
      </w:pPr>
      <w:r w:rsidRPr="00BC4DEA">
        <w:rPr>
          <w:rStyle w:val="smallcapssc"/>
        </w:rPr>
        <w:t>PROMOTING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EDUCATION,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HEALTH,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AND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EMPLOYMENT.</w:t>
      </w:r>
      <w:r w:rsidR="008C15A7">
        <w:rPr>
          <w:color w:val="000000"/>
        </w:rPr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commit</w:t>
      </w:r>
      <w:r w:rsidR="008C15A7" w:rsidRPr="00722F53">
        <w:t xml:space="preserve"> </w:t>
      </w:r>
      <w:r w:rsidRPr="00722F53">
        <w:t>$2.5</w:t>
      </w:r>
      <w:r w:rsidR="008C15A7" w:rsidRPr="00722F53">
        <w:t xml:space="preserve"> </w:t>
      </w:r>
      <w:r w:rsidRPr="00722F53">
        <w:t>million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BC4DEA">
        <w:rPr>
          <w:rStyle w:val="boldb"/>
        </w:rPr>
        <w:t>Sixers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Foundation</w:t>
      </w:r>
      <w:r w:rsidR="008C15A7" w:rsidRPr="00BC4DEA">
        <w:rPr>
          <w:rStyle w:val="boldb"/>
        </w:rPr>
        <w:t xml:space="preserve"> </w:t>
      </w:r>
      <w:r w:rsidRPr="00722F53"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Devils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Foundation</w:t>
      </w:r>
      <w:r w:rsidRPr="00722F53">
        <w:t>,</w:t>
      </w:r>
      <w:r w:rsidR="008C15A7" w:rsidRPr="00722F53">
        <w:t xml:space="preserve"> </w:t>
      </w:r>
      <w:r w:rsidRPr="00722F53">
        <w:t>continuing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work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Corporate</w:t>
      </w:r>
      <w:r w:rsidR="008C15A7" w:rsidRPr="00722F53">
        <w:t xml:space="preserve"> </w:t>
      </w:r>
      <w:r w:rsidRPr="00722F53">
        <w:t>Responsibility</w:t>
      </w:r>
      <w:r w:rsidR="008C15A7" w:rsidRPr="00722F53">
        <w:t xml:space="preserve"> </w:t>
      </w:r>
      <w:r w:rsidRPr="00722F53">
        <w:t>programs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support</w:t>
      </w:r>
      <w:r w:rsidR="008C15A7" w:rsidRPr="00722F53">
        <w:t xml:space="preserve"> </w:t>
      </w:r>
      <w:r w:rsidRPr="00722F53">
        <w:t>positive</w:t>
      </w:r>
      <w:r w:rsidR="008C15A7" w:rsidRPr="00722F53">
        <w:t xml:space="preserve"> </w:t>
      </w:r>
      <w:r w:rsidRPr="00722F53">
        <w:t>education,</w:t>
      </w:r>
      <w:r w:rsidR="008C15A7" w:rsidRPr="00722F53">
        <w:t xml:space="preserve"> </w:t>
      </w:r>
      <w:r w:rsidRPr="00722F53">
        <w:t>health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employment</w:t>
      </w:r>
      <w:r w:rsidR="008C15A7" w:rsidRPr="00722F53">
        <w:t xml:space="preserve"> </w:t>
      </w:r>
      <w:r w:rsidRPr="00722F53">
        <w:t>outcomes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Black</w:t>
      </w:r>
      <w:r w:rsidR="008C15A7" w:rsidRPr="00722F53">
        <w:t xml:space="preserve"> </w:t>
      </w:r>
      <w:r w:rsidRPr="00722F53">
        <w:t>communities.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commitment</w:t>
      </w:r>
      <w:r w:rsidR="008C15A7" w:rsidRPr="00722F53">
        <w:t xml:space="preserve"> </w:t>
      </w:r>
      <w:r w:rsidRPr="00722F53">
        <w:t>builds</w:t>
      </w:r>
      <w:r w:rsidR="008C15A7" w:rsidRPr="00722F53">
        <w:t xml:space="preserve"> </w:t>
      </w:r>
      <w:r w:rsidRPr="00722F53">
        <w:t>upon</w:t>
      </w:r>
      <w:r w:rsidR="008C15A7" w:rsidRPr="00722F53">
        <w:t xml:space="preserve"> </w:t>
      </w:r>
      <w:r w:rsidRPr="00722F53">
        <w:t>efforts</w:t>
      </w:r>
      <w:r w:rsidR="008C15A7" w:rsidRPr="00722F53">
        <w:t xml:space="preserve"> </w:t>
      </w:r>
      <w:r w:rsidRPr="00722F53">
        <w:t>made</w:t>
      </w:r>
      <w:r w:rsidR="008C15A7" w:rsidRPr="00722F53">
        <w:t xml:space="preserve"> </w:t>
      </w:r>
      <w:r w:rsidRPr="00722F53">
        <w:t>by</w:t>
      </w:r>
      <w:r w:rsidR="008C15A7" w:rsidRPr="00722F53"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promote</w:t>
      </w:r>
      <w:r w:rsidR="008C15A7" w:rsidRPr="00722F53">
        <w:t xml:space="preserve"> </w:t>
      </w:r>
      <w:r w:rsidRPr="00722F53">
        <w:t>racial</w:t>
      </w:r>
      <w:r w:rsidR="008C15A7" w:rsidRPr="00722F53">
        <w:t xml:space="preserve"> </w:t>
      </w:r>
      <w:r w:rsidRPr="00722F53">
        <w:t>equity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Newark,</w:t>
      </w:r>
      <w:r w:rsidR="008C15A7" w:rsidRPr="00722F53">
        <w:t xml:space="preserve"> </w:t>
      </w:r>
      <w:r w:rsidRPr="00722F53">
        <w:t>Camden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Philadelphia.</w:t>
      </w:r>
    </w:p>
    <w:p w14:paraId="5708733E" w14:textId="77777777" w:rsidR="00722F53" w:rsidRDefault="00E949E9" w:rsidP="00B773B5">
      <w:pPr>
        <w:pStyle w:val="Bullet-Level-1-ListBl1"/>
      </w:pPr>
      <w:r w:rsidRPr="00BC4DEA">
        <w:rPr>
          <w:rStyle w:val="smallcapssc"/>
        </w:rPr>
        <w:t>AMPLIFYING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WORKPLACE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OF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RESPECT,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INCLUSION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AND</w:t>
      </w:r>
      <w:r w:rsidR="008C15A7" w:rsidRPr="00BC4DEA">
        <w:rPr>
          <w:rStyle w:val="smallcapssc"/>
        </w:rPr>
        <w:t xml:space="preserve"> </w:t>
      </w:r>
      <w:r w:rsidRPr="00BC4DEA">
        <w:rPr>
          <w:rStyle w:val="smallcapssc"/>
        </w:rPr>
        <w:t>DIVERSITY.</w:t>
      </w:r>
      <w:r w:rsidR="008C15A7">
        <w:rPr>
          <w:color w:val="000000"/>
        </w:rPr>
        <w:t xml:space="preserve"> </w:t>
      </w:r>
      <w:r w:rsidRPr="00722F53">
        <w:t>HBSE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dedicated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supporting</w:t>
      </w:r>
      <w:r w:rsidR="008C15A7" w:rsidRPr="00722F53">
        <w:t xml:space="preserve"> </w:t>
      </w:r>
      <w:r w:rsidRPr="00722F53">
        <w:t>Black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minority</w:t>
      </w:r>
      <w:r w:rsidR="008C15A7" w:rsidRPr="00722F53">
        <w:t xml:space="preserve"> </w:t>
      </w:r>
      <w:r w:rsidRPr="00722F53">
        <w:t>executives</w:t>
      </w:r>
      <w:r w:rsidR="008C15A7" w:rsidRPr="00722F53">
        <w:t xml:space="preserve"> </w:t>
      </w:r>
      <w:r w:rsidRPr="00722F53">
        <w:t>entering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ascending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entertainment</w:t>
      </w:r>
      <w:r w:rsidR="008C15A7" w:rsidRPr="00722F53">
        <w:t xml:space="preserve"> </w:t>
      </w:r>
      <w:r w:rsidRPr="00722F53">
        <w:t>industry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fostering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diverse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inclusive</w:t>
      </w:r>
      <w:r w:rsidR="008C15A7" w:rsidRPr="00722F53">
        <w:t xml:space="preserve"> </w:t>
      </w:r>
      <w:r w:rsidRPr="00722F53">
        <w:t>workplace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recruitment,</w:t>
      </w:r>
      <w:r w:rsidR="008C15A7" w:rsidRPr="00722F53">
        <w:t xml:space="preserve"> </w:t>
      </w:r>
      <w:r w:rsidRPr="00722F53">
        <w:t>dynamic</w:t>
      </w:r>
      <w:r w:rsidR="008C15A7" w:rsidRPr="00722F53">
        <w:t xml:space="preserve"> </w:t>
      </w:r>
      <w:r w:rsidRPr="00722F53">
        <w:t>partnerships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programs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provide</w:t>
      </w:r>
      <w:r w:rsidR="008C15A7" w:rsidRPr="00722F53">
        <w:t xml:space="preserve"> </w:t>
      </w:r>
      <w:r w:rsidRPr="00722F53">
        <w:t>support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enrichment</w:t>
      </w:r>
      <w:r w:rsidR="008C15A7" w:rsidRPr="00722F53">
        <w:t xml:space="preserve"> </w:t>
      </w:r>
      <w:r w:rsidRPr="00722F53">
        <w:t>opportunities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employees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athletes.</w:t>
      </w:r>
    </w:p>
    <w:p w14:paraId="7A39EE95" w14:textId="77777777" w:rsidR="00722F53" w:rsidRDefault="00E949E9" w:rsidP="008F1C01">
      <w:pPr>
        <w:pStyle w:val="Body-TextTx"/>
      </w:pP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the</w:t>
      </w:r>
      <w:r w:rsidR="008C15A7">
        <w:t xml:space="preserve"> </w:t>
      </w:r>
      <w:r>
        <w:t>beginning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nearly</w:t>
      </w:r>
      <w:r w:rsidR="008C15A7">
        <w:t xml:space="preserve"> </w:t>
      </w:r>
      <w:r>
        <w:t>enough.</w:t>
      </w:r>
      <w:r w:rsidR="008C15A7">
        <w:t xml:space="preserve"> </w:t>
      </w:r>
      <w:r>
        <w:t>Several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holders</w:t>
      </w:r>
      <w:r w:rsidR="008C15A7">
        <w:t xml:space="preserve"> </w:t>
      </w:r>
      <w:r>
        <w:t>cancelled</w:t>
      </w:r>
      <w:r w:rsidR="008C15A7">
        <w:t xml:space="preserve"> </w:t>
      </w:r>
      <w:r>
        <w:t>their</w:t>
      </w:r>
      <w:r w:rsidR="008C15A7">
        <w:t xml:space="preserve"> </w:t>
      </w:r>
      <w:r>
        <w:t>tickets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Black</w:t>
      </w:r>
      <w:r w:rsidR="008C15A7">
        <w:t xml:space="preserve"> </w:t>
      </w:r>
      <w:r>
        <w:t>Lives</w:t>
      </w:r>
      <w:r w:rsidR="008C15A7">
        <w:t xml:space="preserve"> </w:t>
      </w:r>
      <w:r>
        <w:t>Matter,</w:t>
      </w:r>
      <w:r w:rsidR="008C15A7">
        <w:t xml:space="preserve"> </w:t>
      </w:r>
      <w:r>
        <w:t>social</w:t>
      </w:r>
      <w:r w:rsidR="008C15A7">
        <w:t xml:space="preserve"> </w:t>
      </w:r>
      <w:r>
        <w:t>justice</w:t>
      </w:r>
      <w:r w:rsidR="008C15A7">
        <w:t xml:space="preserve"> </w:t>
      </w:r>
      <w:r>
        <w:t>and</w:t>
      </w:r>
      <w:r w:rsidR="008C15A7">
        <w:t xml:space="preserve"> </w:t>
      </w:r>
      <w:r>
        <w:t>championing</w:t>
      </w:r>
      <w:r w:rsidR="008C15A7">
        <w:t xml:space="preserve"> </w:t>
      </w:r>
      <w:r>
        <w:t>equality.</w:t>
      </w:r>
      <w:r w:rsidR="008C15A7">
        <w:t xml:space="preserve"> </w:t>
      </w:r>
      <w:r>
        <w:t>What?</w:t>
      </w:r>
      <w:r w:rsidR="008C15A7">
        <w:t xml:space="preserve"> </w:t>
      </w:r>
      <w:r>
        <w:t>But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everyone</w:t>
      </w:r>
      <w:r w:rsidR="008C15A7">
        <w:t xml:space="preserve"> </w:t>
      </w:r>
      <w:r>
        <w:t>deserve</w:t>
      </w:r>
      <w:r w:rsidR="008C15A7">
        <w:t xml:space="preserve"> </w:t>
      </w:r>
      <w:r>
        <w:t>an</w:t>
      </w:r>
      <w:r w:rsidR="008C15A7">
        <w:t xml:space="preserve"> </w:t>
      </w:r>
      <w:r>
        <w:t>equal</w:t>
      </w:r>
      <w:r w:rsidR="008C15A7">
        <w:t xml:space="preserve"> </w:t>
      </w:r>
      <w:r>
        <w:t>shot</w:t>
      </w:r>
      <w:r w:rsidR="008C15A7">
        <w:t xml:space="preserve"> </w:t>
      </w:r>
      <w:r>
        <w:t>in</w:t>
      </w:r>
      <w:r w:rsidR="008C15A7">
        <w:t xml:space="preserve"> </w:t>
      </w:r>
      <w:r>
        <w:t>America?</w:t>
      </w:r>
      <w:r w:rsidR="008C15A7">
        <w:t xml:space="preserve"> </w:t>
      </w:r>
      <w:r>
        <w:t>The</w:t>
      </w:r>
      <w:r w:rsidR="008C15A7">
        <w:t xml:space="preserve"> </w:t>
      </w:r>
      <w:r>
        <w:t>American</w:t>
      </w:r>
      <w:r w:rsidR="008C15A7">
        <w:t xml:space="preserve"> </w:t>
      </w:r>
      <w:r>
        <w:t>dream?</w:t>
      </w:r>
      <w:r w:rsidR="008C15A7">
        <w:t xml:space="preserve"> </w:t>
      </w:r>
      <w:r>
        <w:t>Equality</w:t>
      </w:r>
      <w:r w:rsidR="008C15A7">
        <w:t xml:space="preserve"> </w:t>
      </w:r>
      <w:r>
        <w:t>is</w:t>
      </w:r>
      <w:r w:rsidR="008C15A7">
        <w:t xml:space="preserve"> </w:t>
      </w:r>
      <w:r>
        <w:t>my</w:t>
      </w:r>
      <w:r w:rsidR="008C15A7">
        <w:t xml:space="preserve"> </w:t>
      </w:r>
      <w:r>
        <w:t>WMI.</w:t>
      </w:r>
      <w:r w:rsidR="008C15A7">
        <w:t xml:space="preserve"> </w:t>
      </w:r>
      <w:r>
        <w:t>So</w:t>
      </w:r>
      <w:r w:rsidR="008C15A7">
        <w:t xml:space="preserve"> </w:t>
      </w:r>
      <w:r>
        <w:t>is</w:t>
      </w:r>
      <w:r w:rsidR="008C15A7">
        <w:t xml:space="preserve"> </w:t>
      </w:r>
      <w:r>
        <w:t>learning</w:t>
      </w:r>
      <w:r w:rsidR="008C15A7">
        <w:t xml:space="preserve"> </w:t>
      </w:r>
      <w:r>
        <w:t>and</w:t>
      </w:r>
      <w:r w:rsidR="008C15A7">
        <w:t xml:space="preserve"> </w:t>
      </w:r>
      <w:r>
        <w:t>so</w:t>
      </w:r>
      <w:r w:rsidR="008C15A7">
        <w:t xml:space="preserve"> </w:t>
      </w:r>
      <w:r>
        <w:t>is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difference.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time</w:t>
      </w:r>
      <w:r w:rsidR="008C15A7">
        <w:t xml:space="preserve"> </w:t>
      </w:r>
      <w:r>
        <w:t>for</w:t>
      </w:r>
      <w:r w:rsidR="008C15A7">
        <w:t xml:space="preserve"> </w:t>
      </w:r>
      <w:r>
        <w:t>change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hope</w:t>
      </w:r>
      <w:r w:rsidR="008C15A7">
        <w:t xml:space="preserve"> </w:t>
      </w:r>
      <w:r>
        <w:t>these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holders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learning,</w:t>
      </w:r>
      <w:r w:rsidR="008C15A7">
        <w:t xml:space="preserve"> </w:t>
      </w:r>
      <w:r>
        <w:t>reading</w:t>
      </w:r>
      <w:r w:rsidR="008C15A7">
        <w:t xml:space="preserve"> </w:t>
      </w:r>
      <w:r>
        <w:t>and</w:t>
      </w:r>
      <w:r w:rsidR="008C15A7">
        <w:t xml:space="preserve"> </w:t>
      </w:r>
      <w:r>
        <w:t>educating</w:t>
      </w:r>
      <w:r w:rsidR="008C15A7">
        <w:t xml:space="preserve"> </w:t>
      </w:r>
      <w:r>
        <w:t>themselves.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the</w:t>
      </w:r>
      <w:r w:rsidR="008C15A7">
        <w:t xml:space="preserve"> </w:t>
      </w:r>
      <w:r>
        <w:t>truth,</w:t>
      </w:r>
      <w:r w:rsidR="008C15A7">
        <w:t xml:space="preserve"> </w:t>
      </w:r>
      <w:r>
        <w:t>until</w:t>
      </w:r>
      <w:r w:rsidR="008C15A7">
        <w:t xml:space="preserve"> </w:t>
      </w:r>
      <w:r>
        <w:t>they</w:t>
      </w:r>
      <w:r w:rsidR="008C15A7">
        <w:t xml:space="preserve"> </w:t>
      </w:r>
      <w:r>
        <w:t>do,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not</w:t>
      </w:r>
      <w:r w:rsidR="008C15A7">
        <w:t xml:space="preserve"> </w:t>
      </w:r>
      <w:r>
        <w:t>interested</w:t>
      </w:r>
      <w:r w:rsidR="008C15A7">
        <w:t xml:space="preserve"> </w:t>
      </w:r>
      <w:r>
        <w:t>in</w:t>
      </w:r>
      <w:r w:rsidR="008C15A7">
        <w:t xml:space="preserve"> </w:t>
      </w:r>
      <w:r>
        <w:t>seeing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arena</w:t>
      </w:r>
      <w:r w:rsidR="008C15A7">
        <w:t xml:space="preserve"> </w:t>
      </w:r>
      <w:r>
        <w:t>anytime</w:t>
      </w:r>
      <w:r w:rsidR="008C15A7">
        <w:t xml:space="preserve"> </w:t>
      </w:r>
      <w:r>
        <w:t>soon.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side</w:t>
      </w:r>
      <w:r w:rsidR="008C15A7">
        <w:t xml:space="preserve"> </w:t>
      </w:r>
      <w:r>
        <w:t>of</w:t>
      </w:r>
      <w:r w:rsidR="008C15A7">
        <w:t xml:space="preserve"> </w:t>
      </w:r>
      <w:r>
        <w:t>history.</w:t>
      </w:r>
      <w:r w:rsidR="008C15A7">
        <w:t xml:space="preserve"> </w:t>
      </w:r>
      <w:r>
        <w:t>This</w:t>
      </w:r>
      <w:r w:rsidR="008C15A7">
        <w:t xml:space="preserve"> </w:t>
      </w:r>
      <w:r>
        <w:t>has</w:t>
      </w:r>
      <w:r w:rsidR="008C15A7">
        <w:t xml:space="preserve"> </w:t>
      </w:r>
      <w:r>
        <w:t>nothing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with</w:t>
      </w:r>
      <w:r w:rsidR="008C15A7">
        <w:t xml:space="preserve"> </w:t>
      </w:r>
      <w:r>
        <w:t>politics;</w:t>
      </w:r>
      <w:r w:rsidR="008C15A7">
        <w:t xml:space="preserve"> </w:t>
      </w:r>
      <w:r>
        <w:t>this</w:t>
      </w:r>
      <w:r w:rsidR="008C15A7">
        <w:t xml:space="preserve"> </w:t>
      </w:r>
      <w:r>
        <w:t>has</w:t>
      </w:r>
      <w:r w:rsidR="008C15A7">
        <w:t xml:space="preserve"> </w:t>
      </w:r>
      <w:r>
        <w:t>everything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with</w:t>
      </w:r>
      <w:r w:rsidR="008C15A7">
        <w:t xml:space="preserve"> </w:t>
      </w:r>
      <w:r>
        <w:t>humanity.</w:t>
      </w:r>
    </w:p>
    <w:p w14:paraId="1B82BAE6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0148CB45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Exercise</w:t>
      </w:r>
    </w:p>
    <w:p w14:paraId="60AAD501" w14:textId="77777777" w:rsidR="00017929" w:rsidRDefault="00E949E9" w:rsidP="008F1C01">
      <w:pPr>
        <w:pStyle w:val="Body-TextTx"/>
        <w:rPr>
          <w:color w:val="1A1A1A"/>
        </w:rPr>
      </w:pPr>
      <w:r>
        <w:t>Identify</w:t>
      </w:r>
      <w:r w:rsidR="008C15A7">
        <w:t xml:space="preserve"> </w:t>
      </w: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are</w:t>
      </w:r>
      <w:r w:rsidR="008C15A7">
        <w:t xml:space="preserve"> </w:t>
      </w:r>
      <w:r>
        <w:t>your</w:t>
      </w:r>
      <w:r w:rsidR="008C15A7">
        <w:t xml:space="preserve"> </w:t>
      </w:r>
      <w:r>
        <w:t>WMI.</w:t>
      </w:r>
      <w:r w:rsidR="008C15A7">
        <w:t xml:space="preserve"> </w:t>
      </w:r>
      <w:r>
        <w:t>Keep</w:t>
      </w:r>
      <w:r w:rsidR="008C15A7">
        <w:t xml:space="preserve"> </w:t>
      </w:r>
      <w:r>
        <w:t>this</w:t>
      </w:r>
      <w:r w:rsidR="008C15A7">
        <w:t xml:space="preserve"> </w:t>
      </w:r>
      <w:r>
        <w:t>list</w:t>
      </w:r>
      <w:r w:rsidR="008C15A7">
        <w:t xml:space="preserve"> </w:t>
      </w:r>
      <w:r>
        <w:t>visible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daily</w:t>
      </w:r>
      <w:r w:rsidR="008C15A7">
        <w:t xml:space="preserve"> </w:t>
      </w:r>
      <w:r>
        <w:t>reminder</w:t>
      </w:r>
      <w:r w:rsidR="008C15A7">
        <w:t xml:space="preserve"> </w:t>
      </w:r>
      <w:r>
        <w:t>to</w:t>
      </w:r>
      <w:r w:rsidR="008C15A7">
        <w:t xml:space="preserve"> </w:t>
      </w:r>
      <w:r>
        <w:lastRenderedPageBreak/>
        <w:t>consciously</w:t>
      </w:r>
      <w:r w:rsidR="008C15A7">
        <w:t xml:space="preserve"> </w:t>
      </w:r>
      <w:r>
        <w:t>spend</w:t>
      </w:r>
      <w:r w:rsidR="008C15A7">
        <w:t xml:space="preserve"> </w:t>
      </w:r>
      <w:r>
        <w:t>your</w:t>
      </w:r>
      <w:r w:rsidR="008C15A7">
        <w:t xml:space="preserve"> </w:t>
      </w:r>
      <w:r>
        <w:t>precious</w:t>
      </w:r>
      <w:r w:rsidR="008C15A7">
        <w:t xml:space="preserve"> </w:t>
      </w:r>
      <w:r>
        <w:t>time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8C15A7">
        <w:t xml:space="preserve"> </w:t>
      </w:r>
      <w:r>
        <w:t>belongs.</w:t>
      </w:r>
      <w:r w:rsidR="008C15A7">
        <w:t xml:space="preserve"> </w:t>
      </w:r>
      <w:r>
        <w:t>your</w:t>
      </w:r>
      <w:r w:rsidR="008C15A7">
        <w:t xml:space="preserve"> </w:t>
      </w:r>
      <w:r>
        <w:t>WMI.</w:t>
      </w:r>
    </w:p>
    <w:p w14:paraId="14BA7763" w14:textId="77777777" w:rsidR="00017929" w:rsidRPr="00BC4DEA" w:rsidRDefault="00E949E9" w:rsidP="001559BF">
      <w:pPr>
        <w:pStyle w:val="List-HeadLhead"/>
      </w:pPr>
      <w:r w:rsidRPr="00BC4DEA">
        <w:rPr>
          <w:rStyle w:val="boldb"/>
        </w:rPr>
        <w:t>WMI</w:t>
      </w:r>
    </w:p>
    <w:p w14:paraId="5082BEBF" w14:textId="77777777" w:rsidR="00017929" w:rsidRDefault="00E949E9" w:rsidP="00F6356E">
      <w:pPr>
        <w:pStyle w:val="Num-Level-1-ListNl1"/>
        <w:rPr>
          <w:color w:val="1A1A1A"/>
        </w:rPr>
      </w:pPr>
      <w:r>
        <w:t>1.</w:t>
      </w:r>
    </w:p>
    <w:p w14:paraId="42DC7E8D" w14:textId="77777777" w:rsidR="00017929" w:rsidRDefault="00E949E9" w:rsidP="00F6356E">
      <w:pPr>
        <w:pStyle w:val="Num-Level-1-ListNl1"/>
        <w:rPr>
          <w:color w:val="1A1A1A"/>
        </w:rPr>
      </w:pPr>
      <w:r>
        <w:t>2.</w:t>
      </w:r>
    </w:p>
    <w:p w14:paraId="1FEFC6E9" w14:textId="77777777" w:rsidR="00722F53" w:rsidRDefault="00E949E9" w:rsidP="00F6356E">
      <w:pPr>
        <w:pStyle w:val="Num-Level-1-ListNl1"/>
      </w:pPr>
      <w:r>
        <w:t>3.</w:t>
      </w:r>
    </w:p>
    <w:p w14:paraId="4CAE8A65" w14:textId="77777777" w:rsidR="00722F53" w:rsidRDefault="00E949E9" w:rsidP="008F1C01">
      <w:pPr>
        <w:pStyle w:val="Body-TextTx"/>
      </w:pPr>
      <w:r>
        <w:t>Next,</w:t>
      </w:r>
      <w:r w:rsidR="008C15A7">
        <w:t xml:space="preserve"> </w:t>
      </w:r>
      <w:r>
        <w:t>since</w:t>
      </w:r>
      <w:r w:rsidR="008C15A7">
        <w:t xml:space="preserve"> </w:t>
      </w:r>
      <w:r>
        <w:t>time</w:t>
      </w:r>
      <w:r w:rsidR="008C15A7">
        <w:t xml:space="preserve"> </w:t>
      </w:r>
      <w:r>
        <w:t>is</w:t>
      </w:r>
      <w:r w:rsidR="008C15A7">
        <w:t xml:space="preserve"> </w:t>
      </w:r>
      <w:r>
        <w:t>finite,</w:t>
      </w:r>
      <w:r w:rsidR="008C15A7">
        <w:t xml:space="preserve"> </w:t>
      </w:r>
      <w:r>
        <w:t>engage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 w:rsidRPr="00BC4DEA">
        <w:rPr>
          <w:rStyle w:val="boldb"/>
        </w:rPr>
        <w:t>Start,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Stop,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Continue</w:t>
      </w:r>
      <w:r w:rsidR="008C15A7">
        <w:t xml:space="preserve"> </w:t>
      </w:r>
      <w:r>
        <w:t>exercise</w:t>
      </w:r>
      <w:r w:rsidR="008C15A7">
        <w:t xml:space="preserve"> </w:t>
      </w:r>
      <w:r>
        <w:t>so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most</w:t>
      </w:r>
      <w:r w:rsidR="008C15A7">
        <w:t xml:space="preserve"> </w:t>
      </w:r>
      <w:r>
        <w:t>effectively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</w:p>
    <w:p w14:paraId="5F0035E8" w14:textId="77777777" w:rsidR="00722F53" w:rsidRDefault="00E949E9" w:rsidP="001559BF">
      <w:pPr>
        <w:pStyle w:val="List-HeadLhead"/>
      </w:pP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not</w:t>
      </w:r>
      <w:r w:rsidR="008C15A7">
        <w:t xml:space="preserve"> </w:t>
      </w:r>
      <w:r>
        <w:t>doing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start</w:t>
      </w:r>
      <w:r w:rsidR="008C15A7">
        <w:t xml:space="preserve"> </w:t>
      </w:r>
      <w:r>
        <w:t>doing</w:t>
      </w:r>
      <w:r w:rsidR="008C15A7">
        <w:t xml:space="preserve"> </w:t>
      </w:r>
      <w:r>
        <w:t>to</w:t>
      </w:r>
      <w:r w:rsidR="008C15A7">
        <w:t xml:space="preserve"> </w:t>
      </w:r>
      <w:r>
        <w:t>contribute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WMI</w:t>
      </w:r>
    </w:p>
    <w:p w14:paraId="2620F0BB" w14:textId="77777777" w:rsidR="00722F53" w:rsidRDefault="00E949E9" w:rsidP="00F6356E">
      <w:pPr>
        <w:pStyle w:val="Num-Level-1-ListNl1"/>
      </w:pPr>
      <w:r>
        <w:t>1.</w:t>
      </w:r>
    </w:p>
    <w:p w14:paraId="58BFFB8A" w14:textId="77777777" w:rsidR="00017929" w:rsidRDefault="00E949E9" w:rsidP="00F6356E">
      <w:pPr>
        <w:pStyle w:val="Num-Level-1-ListNl1"/>
        <w:rPr>
          <w:color w:val="1A1A1A"/>
        </w:rPr>
      </w:pPr>
      <w:r>
        <w:t>2.</w:t>
      </w:r>
    </w:p>
    <w:p w14:paraId="5821D385" w14:textId="77777777" w:rsidR="00017929" w:rsidRDefault="00E949E9" w:rsidP="00F6356E">
      <w:pPr>
        <w:pStyle w:val="Num-Level-1-ListNl1"/>
        <w:rPr>
          <w:color w:val="1A1A1A"/>
        </w:rPr>
      </w:pPr>
      <w:r>
        <w:t>3.</w:t>
      </w:r>
    </w:p>
    <w:p w14:paraId="24BC6EDC" w14:textId="77777777" w:rsidR="00017929" w:rsidRDefault="00E949E9" w:rsidP="001559BF">
      <w:pPr>
        <w:pStyle w:val="List-HeadLhead"/>
        <w:rPr>
          <w:color w:val="1A1A1A"/>
        </w:rPr>
      </w:pP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stop</w:t>
      </w:r>
      <w:r w:rsidR="008C15A7">
        <w:t xml:space="preserve"> </w:t>
      </w:r>
      <w:r>
        <w:t>doing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focus</w:t>
      </w:r>
      <w:r w:rsidR="008C15A7">
        <w:t xml:space="preserve"> </w:t>
      </w:r>
      <w:r>
        <w:t>more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WMI:</w:t>
      </w:r>
    </w:p>
    <w:p w14:paraId="6BF5A3B8" w14:textId="77777777" w:rsidR="00017929" w:rsidRDefault="00E949E9" w:rsidP="00F6356E">
      <w:pPr>
        <w:pStyle w:val="Num-Level-1-ListNl1"/>
        <w:rPr>
          <w:color w:val="1A1A1A"/>
        </w:rPr>
      </w:pPr>
      <w:r>
        <w:t>1.</w:t>
      </w:r>
    </w:p>
    <w:p w14:paraId="4996B3B8" w14:textId="77777777" w:rsidR="00722F53" w:rsidRDefault="00E949E9" w:rsidP="00F6356E">
      <w:pPr>
        <w:pStyle w:val="Num-Level-1-ListNl1"/>
      </w:pPr>
      <w:r>
        <w:t>2.</w:t>
      </w:r>
    </w:p>
    <w:p w14:paraId="357966A5" w14:textId="77777777" w:rsidR="00017929" w:rsidRDefault="00E949E9" w:rsidP="00F6356E">
      <w:pPr>
        <w:pStyle w:val="Num-Level-1-ListNl1"/>
        <w:rPr>
          <w:color w:val="1A1A1A"/>
        </w:rPr>
      </w:pPr>
      <w:r>
        <w:t>3.</w:t>
      </w:r>
    </w:p>
    <w:p w14:paraId="0D63A8C1" w14:textId="77777777" w:rsidR="00017929" w:rsidRDefault="00E949E9" w:rsidP="001559BF">
      <w:pPr>
        <w:pStyle w:val="List-HeadLhead"/>
        <w:rPr>
          <w:color w:val="1A1A1A"/>
        </w:rPr>
      </w:pPr>
      <w:r>
        <w:t>Three</w:t>
      </w:r>
      <w:r w:rsidR="008C15A7">
        <w:t xml:space="preserve"> </w:t>
      </w:r>
      <w:r>
        <w:t>things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doing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continue</w:t>
      </w:r>
      <w:r w:rsidR="008C15A7">
        <w:t xml:space="preserve"> </w:t>
      </w:r>
      <w:r>
        <w:t>doing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put</w:t>
      </w:r>
      <w:r w:rsidR="008C15A7">
        <w:t xml:space="preserve"> </w:t>
      </w:r>
      <w:r>
        <w:t>emphasis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WMI:</w:t>
      </w:r>
    </w:p>
    <w:p w14:paraId="434D9B4D" w14:textId="77777777" w:rsidR="00017929" w:rsidRDefault="00E949E9" w:rsidP="00F6356E">
      <w:pPr>
        <w:pStyle w:val="Num-Level-1-ListNl1"/>
        <w:rPr>
          <w:color w:val="1A1A1A"/>
        </w:rPr>
      </w:pPr>
      <w:r>
        <w:t>1.</w:t>
      </w:r>
    </w:p>
    <w:p w14:paraId="134BB2BD" w14:textId="77777777" w:rsidR="00722F53" w:rsidRDefault="00E949E9" w:rsidP="00F6356E">
      <w:pPr>
        <w:pStyle w:val="Num-Level-1-ListNl1"/>
      </w:pPr>
      <w:r>
        <w:t>2.</w:t>
      </w:r>
    </w:p>
    <w:p w14:paraId="5A14C75D" w14:textId="77777777" w:rsidR="00984008" w:rsidRDefault="00E949E9" w:rsidP="00F6356E">
      <w:pPr>
        <w:pStyle w:val="Num-Level-1-ListNl1"/>
      </w:pPr>
      <w:r>
        <w:t>3.</w:t>
      </w:r>
    </w:p>
    <w:p w14:paraId="6A31184B" w14:textId="77777777" w:rsidR="00984008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4: </w:t>
      </w:r>
      <w:r w:rsidR="00023BE3" w:rsidRPr="00B773B5">
        <w:t>Fail Forward</w:t>
      </w:r>
    </w:p>
    <w:p w14:paraId="787DE975" w14:textId="77777777" w:rsidR="00722F53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4</w:t>
      </w:r>
    </w:p>
    <w:p w14:paraId="11722325" w14:textId="77777777" w:rsidR="00722F53" w:rsidRPr="00B773B5" w:rsidRDefault="00E949E9" w:rsidP="00B773B5">
      <w:pPr>
        <w:pStyle w:val="TitleTtl"/>
      </w:pPr>
      <w:r w:rsidRPr="00B773B5">
        <w:t>Fail</w:t>
      </w:r>
      <w:r w:rsidR="008C15A7" w:rsidRPr="00B773B5">
        <w:t xml:space="preserve"> </w:t>
      </w:r>
      <w:r w:rsidR="00610349" w:rsidRPr="00B773B5">
        <w:t>Forward</w:t>
      </w:r>
    </w:p>
    <w:p w14:paraId="62BAFCCF" w14:textId="77777777" w:rsidR="00017929" w:rsidRPr="007D4D1D" w:rsidRDefault="00E949E9" w:rsidP="00B773B5">
      <w:pPr>
        <w:pStyle w:val="Epigraph-Non-VerseEpi"/>
      </w:pPr>
      <w:r w:rsidRPr="007D4D1D">
        <w:t>Smooth</w:t>
      </w:r>
      <w:r w:rsidR="008C15A7" w:rsidRPr="007D4D1D">
        <w:t xml:space="preserve"> </w:t>
      </w:r>
      <w:r w:rsidRPr="007D4D1D">
        <w:t>seas</w:t>
      </w:r>
      <w:r w:rsidR="008C15A7" w:rsidRPr="007D4D1D">
        <w:t xml:space="preserve"> </w:t>
      </w:r>
      <w:r w:rsidRPr="007D4D1D">
        <w:t>do</w:t>
      </w:r>
      <w:r w:rsidR="008C15A7" w:rsidRPr="007D4D1D">
        <w:t xml:space="preserve"> </w:t>
      </w:r>
      <w:r w:rsidRPr="007D4D1D">
        <w:t>not</w:t>
      </w:r>
      <w:r w:rsidR="008C15A7" w:rsidRPr="007D4D1D">
        <w:t xml:space="preserve"> </w:t>
      </w:r>
      <w:r w:rsidRPr="007D4D1D">
        <w:t>make</w:t>
      </w:r>
      <w:r w:rsidR="008C15A7" w:rsidRPr="007D4D1D">
        <w:t xml:space="preserve"> </w:t>
      </w:r>
      <w:r w:rsidRPr="007D4D1D">
        <w:t>for</w:t>
      </w:r>
      <w:r w:rsidR="008C15A7" w:rsidRPr="007D4D1D">
        <w:t xml:space="preserve"> </w:t>
      </w:r>
      <w:r w:rsidRPr="007D4D1D">
        <w:t>skillful</w:t>
      </w:r>
      <w:r w:rsidR="008C15A7" w:rsidRPr="007D4D1D">
        <w:t xml:space="preserve"> </w:t>
      </w:r>
      <w:r w:rsidRPr="007D4D1D">
        <w:t>sailors.</w:t>
      </w:r>
    </w:p>
    <w:p w14:paraId="3A817E25" w14:textId="77777777" w:rsidR="00722F53" w:rsidRDefault="00722F53" w:rsidP="00B773B5">
      <w:pPr>
        <w:pStyle w:val="Epigraph-SourceEpisrc"/>
      </w:pPr>
      <w:r>
        <w:t>-</w:t>
      </w:r>
      <w:r w:rsidR="00E949E9">
        <w:t>African</w:t>
      </w:r>
      <w:r w:rsidR="008C15A7">
        <w:t xml:space="preserve"> </w:t>
      </w:r>
      <w:r w:rsidR="00E949E9">
        <w:t>Proverb</w:t>
      </w:r>
    </w:p>
    <w:p w14:paraId="14D12F54" w14:textId="77777777" w:rsidR="00722F53" w:rsidRPr="00CB40F9" w:rsidRDefault="00E949E9" w:rsidP="00F96744">
      <w:pPr>
        <w:pStyle w:val="B-HeadBhead"/>
      </w:pPr>
      <w:r w:rsidRPr="00CB40F9">
        <w:t>Failure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Better</w:t>
      </w:r>
      <w:r w:rsidR="008C15A7" w:rsidRPr="00CB40F9">
        <w:t xml:space="preserve"> </w:t>
      </w:r>
      <w:r w:rsidRPr="00CB40F9">
        <w:t>Teacher</w:t>
      </w:r>
      <w:r w:rsidR="008C15A7" w:rsidRPr="00CB40F9">
        <w:t xml:space="preserve"> </w:t>
      </w:r>
      <w:r w:rsidRPr="00CB40F9">
        <w:t>than</w:t>
      </w:r>
      <w:r w:rsidR="008C15A7" w:rsidRPr="00CB40F9">
        <w:t xml:space="preserve"> </w:t>
      </w:r>
      <w:r w:rsidRPr="00CB40F9">
        <w:t>Success</w:t>
      </w:r>
    </w:p>
    <w:p w14:paraId="381173D8" w14:textId="77777777" w:rsidR="00722F53" w:rsidRDefault="00E949E9" w:rsidP="008F1C01">
      <w:pPr>
        <w:pStyle w:val="Body-TextTx"/>
      </w:pPr>
      <w:r>
        <w:t>Failure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effective</w:t>
      </w:r>
      <w:r w:rsidR="008C15A7">
        <w:t xml:space="preserve"> </w:t>
      </w:r>
      <w:r>
        <w:t>teacher</w:t>
      </w:r>
      <w:r w:rsidR="008C15A7">
        <w:t xml:space="preserve"> </w:t>
      </w:r>
      <w:r>
        <w:t>than</w:t>
      </w:r>
      <w:r w:rsidR="008C15A7">
        <w:t xml:space="preserve"> </w:t>
      </w:r>
      <w:r>
        <w:t>success.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rarely</w:t>
      </w:r>
      <w:r w:rsidR="008C15A7">
        <w:t xml:space="preserve"> </w:t>
      </w:r>
      <w:r>
        <w:t>enjoyable,</w:t>
      </w:r>
      <w:r w:rsidR="008C15A7">
        <w:t xml:space="preserve"> </w:t>
      </w:r>
      <w:r>
        <w:t>but</w:t>
      </w:r>
      <w:r w:rsidR="008C15A7">
        <w:t xml:space="preserve"> </w:t>
      </w:r>
      <w:r>
        <w:t>critically</w:t>
      </w:r>
      <w:r w:rsidR="008C15A7">
        <w:t xml:space="preserve"> </w:t>
      </w:r>
      <w:r>
        <w:t>important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student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That</w:t>
      </w:r>
      <w:r w:rsidR="008C15A7">
        <w:t xml:space="preserve"> </w:t>
      </w:r>
      <w:r>
        <w:t>means</w:t>
      </w:r>
      <w:r w:rsidR="008C15A7">
        <w:t xml:space="preserve"> </w:t>
      </w:r>
      <w:r>
        <w:t>identifying</w:t>
      </w:r>
      <w:r w:rsidR="008C15A7">
        <w:t xml:space="preserve"> </w:t>
      </w:r>
      <w:r>
        <w:t>and</w:t>
      </w:r>
      <w:r w:rsidR="008C15A7">
        <w:t xml:space="preserve"> </w:t>
      </w:r>
      <w:r>
        <w:t>compartmentalizing</w:t>
      </w:r>
      <w:r w:rsidR="008C15A7">
        <w:t xml:space="preserve"> </w:t>
      </w:r>
      <w:r>
        <w:t>the</w:t>
      </w:r>
      <w:r w:rsidR="008C15A7">
        <w:t xml:space="preserve"> </w:t>
      </w:r>
      <w:r>
        <w:t>lesson</w:t>
      </w:r>
      <w:r w:rsidR="008C15A7">
        <w:t xml:space="preserve"> </w:t>
      </w:r>
      <w:r>
        <w:t>learned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failure.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call</w:t>
      </w:r>
      <w:r w:rsidR="008C15A7">
        <w:t xml:space="preserve"> </w:t>
      </w:r>
      <w:r>
        <w:t>failing</w:t>
      </w:r>
      <w:r w:rsidR="008C15A7">
        <w:t xml:space="preserve"> </w:t>
      </w:r>
      <w:r>
        <w:t>forwards</w:t>
      </w:r>
      <w:r w:rsidR="008C15A7">
        <w:t xml:space="preserve"> </w:t>
      </w:r>
      <w:r>
        <w:t>versus</w:t>
      </w:r>
      <w:r w:rsidR="008C15A7">
        <w:t xml:space="preserve"> </w:t>
      </w:r>
      <w:r>
        <w:t>backwards.</w:t>
      </w:r>
      <w:r w:rsidR="008C15A7">
        <w:t xml:space="preserve"> </w:t>
      </w:r>
      <w:r>
        <w:t>Because</w:t>
      </w:r>
      <w:r w:rsidR="008C15A7">
        <w:t xml:space="preserve"> </w:t>
      </w:r>
      <w:r>
        <w:t>without</w:t>
      </w:r>
      <w:r w:rsidR="008C15A7">
        <w:t xml:space="preserve"> </w:t>
      </w:r>
      <w:r>
        <w:t>that,</w:t>
      </w:r>
      <w:r w:rsidR="008C15A7">
        <w:t xml:space="preserve"> </w:t>
      </w:r>
      <w:r>
        <w:t>your</w:t>
      </w:r>
      <w:r w:rsidR="008C15A7">
        <w:t xml:space="preserve"> </w:t>
      </w:r>
      <w:r>
        <w:t>inner</w:t>
      </w:r>
      <w:r w:rsidR="008C15A7">
        <w:t xml:space="preserve"> </w:t>
      </w:r>
      <w:r>
        <w:t>voice</w:t>
      </w:r>
      <w:r w:rsidR="00C33184">
        <w:t>—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head</w:t>
      </w:r>
      <w:r w:rsidR="008C15A7">
        <w:t xml:space="preserve"> </w:t>
      </w:r>
      <w:r>
        <w:t>whispering</w:t>
      </w:r>
      <w:r w:rsidR="008C15A7">
        <w:t xml:space="preserve"> </w:t>
      </w:r>
      <w:r>
        <w:t>around</w:t>
      </w:r>
      <w:r w:rsidR="008C15A7">
        <w:t xml:space="preserve"> </w:t>
      </w:r>
      <w:r>
        <w:t>every</w:t>
      </w:r>
      <w:r w:rsidR="008C15A7">
        <w:t xml:space="preserve"> </w:t>
      </w:r>
      <w:r>
        <w:t>decision,</w:t>
      </w:r>
      <w:r w:rsidR="008C15A7">
        <w:t xml:space="preserve"> </w:t>
      </w:r>
      <w:r>
        <w:t>meeting</w:t>
      </w:r>
      <w:r w:rsidR="008C15A7">
        <w:t xml:space="preserve"> </w:t>
      </w:r>
      <w:r>
        <w:t>or</w:t>
      </w:r>
      <w:r w:rsidR="008C15A7">
        <w:t xml:space="preserve"> </w:t>
      </w:r>
      <w:r>
        <w:t>opportunity</w:t>
      </w:r>
      <w:r w:rsidR="00C33184">
        <w:t>—</w:t>
      </w:r>
      <w:r>
        <w:t>will</w:t>
      </w:r>
      <w:r w:rsidR="008C15A7">
        <w:t xml:space="preserve"> </w:t>
      </w:r>
      <w:r>
        <w:t>take</w:t>
      </w:r>
      <w:r w:rsidR="008C15A7">
        <w:t xml:space="preserve"> </w:t>
      </w:r>
      <w:r>
        <w:t>a</w:t>
      </w:r>
      <w:r w:rsidR="008C15A7">
        <w:t xml:space="preserve"> </w:t>
      </w:r>
      <w:r>
        <w:t>turn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worst</w:t>
      </w:r>
      <w:r w:rsidR="008C15A7">
        <w:t xml:space="preserve"> </w:t>
      </w:r>
      <w:r>
        <w:t>and</w:t>
      </w:r>
      <w:r w:rsidR="008C15A7">
        <w:t xml:space="preserve"> </w:t>
      </w:r>
      <w:r>
        <w:t>tell</w:t>
      </w:r>
      <w:r w:rsidR="008C15A7">
        <w:t xml:space="preserve"> </w:t>
      </w:r>
      <w:r>
        <w:t>you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good</w:t>
      </w:r>
      <w:r w:rsidR="008C15A7">
        <w:t xml:space="preserve"> </w:t>
      </w:r>
      <w:r>
        <w:t>enough,</w:t>
      </w:r>
      <w:r w:rsidR="008C15A7">
        <w:t xml:space="preserve"> </w:t>
      </w:r>
      <w:r>
        <w:t>smart</w:t>
      </w:r>
      <w:r w:rsidR="008C15A7">
        <w:t xml:space="preserve"> </w:t>
      </w:r>
      <w:r>
        <w:t>enough</w:t>
      </w:r>
      <w:r w:rsidR="008C15A7">
        <w:t xml:space="preserve"> </w:t>
      </w:r>
      <w:r>
        <w:t>or</w:t>
      </w:r>
      <w:r w:rsidR="008C15A7">
        <w:t xml:space="preserve"> </w:t>
      </w:r>
      <w:r>
        <w:t>talented</w:t>
      </w:r>
      <w:r w:rsidR="008C15A7">
        <w:t xml:space="preserve"> </w:t>
      </w:r>
      <w:r>
        <w:t>enough.</w:t>
      </w:r>
      <w:r w:rsidR="008C15A7">
        <w:t xml:space="preserve"> </w:t>
      </w:r>
      <w:r>
        <w:t>This</w:t>
      </w:r>
      <w:r w:rsidR="008C15A7">
        <w:t xml:space="preserve"> </w:t>
      </w:r>
      <w:r>
        <w:t>happened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</w:p>
    <w:p w14:paraId="10960681" w14:textId="77777777" w:rsidR="00722F53" w:rsidRPr="00722F53" w:rsidRDefault="00E949E9" w:rsidP="008F1C01">
      <w:pPr>
        <w:pStyle w:val="Body-TextTx"/>
      </w:pP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1988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confident</w:t>
      </w:r>
      <w:r w:rsidR="008C15A7" w:rsidRPr="00722F53">
        <w:t xml:space="preserve"> </w:t>
      </w:r>
      <w:r w:rsidRPr="00722F53">
        <w:t>high</w:t>
      </w:r>
      <w:r w:rsidR="008C15A7" w:rsidRPr="00722F53">
        <w:t xml:space="preserve"> </w:t>
      </w:r>
      <w:r w:rsidRPr="00722F53">
        <w:t>school</w:t>
      </w:r>
      <w:r w:rsidR="008C15A7" w:rsidRPr="00722F53">
        <w:t xml:space="preserve"> </w:t>
      </w:r>
      <w:r w:rsidRPr="00722F53">
        <w:t>senior</w:t>
      </w:r>
      <w:r w:rsidR="008C15A7" w:rsidRPr="00722F53">
        <w:t xml:space="preserve"> </w:t>
      </w:r>
      <w:r w:rsidRPr="00722F53">
        <w:t>excitedly</w:t>
      </w:r>
      <w:r w:rsidR="008C15A7" w:rsidRPr="00722F53">
        <w:t xml:space="preserve"> </w:t>
      </w:r>
      <w:r w:rsidRPr="00722F53">
        <w:t>awaiting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acceptance</w:t>
      </w:r>
      <w:r w:rsidR="008C15A7" w:rsidRPr="00722F53">
        <w:t xml:space="preserve"> </w:t>
      </w:r>
      <w:r w:rsidRPr="00722F53">
        <w:t>letters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eight</w:t>
      </w:r>
      <w:r w:rsidR="008C15A7" w:rsidRPr="00722F53">
        <w:t xml:space="preserve"> </w:t>
      </w:r>
      <w:r w:rsidRPr="00722F53">
        <w:t>colleges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applied.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straight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student,</w:t>
      </w:r>
      <w:r w:rsidR="008C15A7" w:rsidRPr="00722F53">
        <w:t xml:space="preserve"> </w:t>
      </w:r>
      <w:r w:rsidRPr="00722F53">
        <w:t>president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student</w:t>
      </w:r>
      <w:r w:rsidR="008C15A7" w:rsidRPr="00722F53">
        <w:t xml:space="preserve"> </w:t>
      </w:r>
      <w:r w:rsidRPr="00722F53">
        <w:t>body,</w:t>
      </w:r>
      <w:r w:rsidR="008C15A7" w:rsidRPr="00722F53">
        <w:t xml:space="preserve"> </w:t>
      </w:r>
      <w:r w:rsidRPr="00722F53">
        <w:t>captain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three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teams,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president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local</w:t>
      </w:r>
      <w:r w:rsidR="008C15A7" w:rsidRPr="00722F53">
        <w:t xml:space="preserve"> </w:t>
      </w:r>
      <w:r w:rsidRPr="00722F53">
        <w:t>National</w:t>
      </w:r>
      <w:r w:rsidR="008C15A7" w:rsidRPr="00722F53">
        <w:t xml:space="preserve"> </w:t>
      </w:r>
      <w:r w:rsidRPr="00722F53">
        <w:t>Honor</w:t>
      </w:r>
      <w:r w:rsidR="008C15A7" w:rsidRPr="00722F53">
        <w:t xml:space="preserve"> </w:t>
      </w:r>
      <w:r w:rsidRPr="00722F53">
        <w:t>Society</w:t>
      </w:r>
      <w:r w:rsidR="008C15A7" w:rsidRPr="00722F53">
        <w:t xml:space="preserve"> </w:t>
      </w:r>
      <w:r w:rsidRPr="00722F53">
        <w:t>chapter.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recently</w:t>
      </w:r>
      <w:r w:rsidR="008C15A7" w:rsidRPr="00722F53">
        <w:t xml:space="preserve"> </w:t>
      </w:r>
      <w:r w:rsidRPr="00722F53">
        <w:t>been</w:t>
      </w:r>
      <w:r w:rsidR="008C15A7" w:rsidRPr="00722F53">
        <w:t xml:space="preserve"> </w:t>
      </w:r>
      <w:r w:rsidRPr="00722F53">
        <w:t>featured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ESPN</w:t>
      </w:r>
      <w:r w:rsidR="008C15A7" w:rsidRPr="00722F53">
        <w:t xml:space="preserve"> </w:t>
      </w:r>
      <w:r w:rsidRPr="00722F53">
        <w:t>show</w:t>
      </w:r>
      <w:r w:rsidR="008C15A7" w:rsidRPr="00722F53">
        <w:t xml:space="preserve"> </w:t>
      </w:r>
      <w:r w:rsidRPr="00722F53">
        <w:t>called</w:t>
      </w:r>
      <w:r w:rsidR="008C15A7" w:rsidRPr="00722F53">
        <w:t xml:space="preserve"> </w:t>
      </w:r>
      <w:r w:rsidRPr="00722F53">
        <w:t>Scholastic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America.</w:t>
      </w:r>
      <w:r w:rsidR="008C15A7" w:rsidRPr="00722F53">
        <w:t xml:space="preserve"> </w:t>
      </w:r>
      <w:r w:rsidRPr="00722F53">
        <w:t>While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lower</w:t>
      </w:r>
      <w:r w:rsidR="008C15A7" w:rsidRPr="00722F53">
        <w:t xml:space="preserve"> </w:t>
      </w:r>
      <w:r w:rsidRPr="00722F53">
        <w:t>end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acceptance</w:t>
      </w:r>
      <w:r w:rsidR="008C15A7" w:rsidRPr="00722F53">
        <w:t xml:space="preserve"> </w:t>
      </w:r>
      <w:r w:rsidRPr="00722F53">
        <w:t>range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SAT</w:t>
      </w:r>
      <w:r w:rsidR="008C15A7" w:rsidRPr="00722F53">
        <w:t xml:space="preserve"> </w:t>
      </w:r>
      <w:r w:rsidRPr="00722F53">
        <w:t>scores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target</w:t>
      </w:r>
      <w:r w:rsidR="008C15A7" w:rsidRPr="00722F53">
        <w:t xml:space="preserve"> </w:t>
      </w:r>
      <w:r w:rsidRPr="00722F53">
        <w:t>schools,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thought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get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most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them.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short</w:t>
      </w:r>
      <w:r w:rsidR="008C15A7" w:rsidRPr="00722F53">
        <w:t xml:space="preserve"> </w:t>
      </w:r>
      <w:r w:rsidRPr="00722F53">
        <w:t>walk</w:t>
      </w:r>
      <w:r w:rsidR="008C15A7" w:rsidRPr="00722F53">
        <w:t xml:space="preserve"> </w:t>
      </w:r>
      <w:r w:rsidRPr="00722F53">
        <w:t>down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driveway</w:t>
      </w:r>
      <w:r w:rsidR="008C15A7" w:rsidRPr="00722F53">
        <w:t xml:space="preserve"> </w:t>
      </w:r>
      <w:r w:rsidRPr="00722F53">
        <w:t>became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lot</w:t>
      </w:r>
      <w:r w:rsidR="008C15A7" w:rsidRPr="00722F53">
        <w:t xml:space="preserve"> </w:t>
      </w:r>
      <w:r w:rsidRPr="00722F53">
        <w:t>longer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way</w:t>
      </w:r>
      <w:r w:rsidR="008C15A7" w:rsidRPr="00722F53">
        <w:t xml:space="preserve"> </w:t>
      </w:r>
      <w:r w:rsidRPr="00722F53">
        <w:t>back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rejection</w:t>
      </w:r>
      <w:r w:rsidR="008C15A7" w:rsidRPr="00722F53">
        <w:t xml:space="preserve"> </w:t>
      </w:r>
      <w:r w:rsidRPr="00722F53">
        <w:t>letter</w:t>
      </w:r>
      <w:r w:rsidR="008C15A7" w:rsidRPr="00722F53">
        <w:t xml:space="preserve"> </w:t>
      </w:r>
      <w:r w:rsidRPr="00722F53">
        <w:t>after</w:t>
      </w:r>
      <w:r w:rsidR="008C15A7" w:rsidRPr="00722F53">
        <w:t xml:space="preserve"> </w:t>
      </w:r>
      <w:r w:rsidRPr="00722F53">
        <w:t>rejection</w:t>
      </w:r>
      <w:r w:rsidR="008C15A7" w:rsidRPr="00722F53">
        <w:t xml:space="preserve"> </w:t>
      </w:r>
      <w:r w:rsidRPr="00722F53">
        <w:t>letter</w:t>
      </w:r>
      <w:r w:rsidR="008C15A7" w:rsidRPr="00722F53">
        <w:t xml:space="preserve"> </w:t>
      </w:r>
      <w:r w:rsidRPr="00722F53">
        <w:t>arrived.</w:t>
      </w:r>
      <w:r w:rsidR="008C15A7" w:rsidRPr="00722F53">
        <w:t xml:space="preserve"> </w:t>
      </w:r>
      <w:r w:rsidRPr="00722F53">
        <w:t>Stretch</w:t>
      </w:r>
      <w:r w:rsidR="008C15A7" w:rsidRPr="00722F53">
        <w:t xml:space="preserve"> </w:t>
      </w:r>
      <w:r w:rsidRPr="00722F53">
        <w:t>schools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Princeton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Stanford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came</w:t>
      </w:r>
      <w:r w:rsidR="008C15A7" w:rsidRPr="00722F53">
        <w:t xml:space="preserve"> </w:t>
      </w:r>
      <w:r w:rsidRPr="00722F53">
        <w:t>pretty</w:t>
      </w:r>
      <w:r w:rsidR="008C15A7" w:rsidRPr="00722F53">
        <w:t xml:space="preserve"> </w:t>
      </w:r>
      <w:r w:rsidRPr="00722F53">
        <w:t>fast:</w:t>
      </w:r>
      <w:r w:rsidR="008C15A7" w:rsidRPr="00722F53">
        <w:t xml:space="preserve"> </w:t>
      </w:r>
      <w:r w:rsidR="00610349">
        <w:t>“</w:t>
      </w:r>
      <w:r w:rsidRPr="00722F53">
        <w:t>We</w:t>
      </w:r>
      <w:r w:rsidR="008C15A7" w:rsidRPr="00722F53">
        <w:t xml:space="preserve"> </w:t>
      </w:r>
      <w:r w:rsidRPr="00722F53">
        <w:t>are</w:t>
      </w:r>
      <w:r w:rsidR="008C15A7" w:rsidRPr="00722F53">
        <w:t xml:space="preserve"> </w:t>
      </w:r>
      <w:r w:rsidRPr="00722F53">
        <w:t>sorry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lastRenderedPageBreak/>
        <w:t>inform</w:t>
      </w:r>
      <w:r w:rsidR="008C15A7" w:rsidRPr="00722F53">
        <w:t xml:space="preserve"> </w:t>
      </w:r>
      <w:r w:rsidRPr="00722F53">
        <w:t>you</w:t>
      </w:r>
      <w:r w:rsidR="00610349">
        <w:t> . . .”</w:t>
      </w:r>
      <w:r w:rsidR="00C33184" w:rsidRPr="00722F53">
        <w:t>—</w:t>
      </w:r>
      <w:r w:rsidRPr="00722F53">
        <w:t>but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never</w:t>
      </w:r>
      <w:r w:rsidR="008C15A7" w:rsidRPr="00722F53">
        <w:t xml:space="preserve"> </w:t>
      </w:r>
      <w:r w:rsidRPr="00722F53">
        <w:t>made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past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line.</w:t>
      </w:r>
      <w:r w:rsidR="008C15A7" w:rsidRPr="00722F53">
        <w:t xml:space="preserve"> </w:t>
      </w:r>
      <w:r w:rsidRPr="00722F53">
        <w:t>Then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dark</w:t>
      </w:r>
      <w:r w:rsidR="008C15A7" w:rsidRPr="00722F53">
        <w:t xml:space="preserve"> </w:t>
      </w:r>
      <w:r w:rsidRPr="00722F53">
        <w:t>clouds</w:t>
      </w:r>
      <w:r w:rsidR="008C15A7" w:rsidRPr="00722F53">
        <w:t xml:space="preserve"> </w:t>
      </w:r>
      <w:r w:rsidRPr="00722F53">
        <w:t>rolled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top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choices,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Notre</w:t>
      </w:r>
      <w:r w:rsidR="008C15A7" w:rsidRPr="00722F53">
        <w:t xml:space="preserve"> </w:t>
      </w:r>
      <w:r w:rsidRPr="00722F53">
        <w:t>Dame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Georgetown</w:t>
      </w:r>
      <w:r w:rsidR="008C15A7" w:rsidRPr="00722F53">
        <w:t xml:space="preserve"> </w:t>
      </w:r>
      <w:r w:rsidRPr="00722F53">
        <w:t>University,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waitlisted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eventually</w:t>
      </w:r>
      <w:r w:rsidR="008C15A7" w:rsidRPr="00722F53">
        <w:t xml:space="preserve"> </w:t>
      </w:r>
      <w:r w:rsidRPr="00722F53">
        <w:t>rejected.</w:t>
      </w:r>
      <w:r w:rsidR="008C15A7" w:rsidRPr="00722F53">
        <w:t xml:space="preserve"> </w:t>
      </w:r>
      <w:r w:rsidRPr="00722F53">
        <w:t>Ouch.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devastated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impact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indelible.</w:t>
      </w:r>
      <w:r w:rsidR="008C15A7" w:rsidRPr="00722F53"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not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smart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enough,</w:t>
      </w:r>
      <w:r w:rsidR="008C15A7" w:rsidRPr="00BC4DEA">
        <w:rPr>
          <w:rStyle w:val="itali"/>
        </w:rPr>
        <w:t xml:space="preserve"> </w:t>
      </w:r>
      <w:r w:rsidRPr="00722F53">
        <w:t>I</w:t>
      </w:r>
      <w:r w:rsidR="008C15A7" w:rsidRPr="00722F53">
        <w:t xml:space="preserve"> </w:t>
      </w:r>
      <w:r w:rsidRPr="00722F53">
        <w:t>thought.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today,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type,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feel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pinch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emotion,</w:t>
      </w:r>
      <w:r w:rsidR="008C15A7" w:rsidRPr="00722F53">
        <w:t xml:space="preserve"> </w:t>
      </w:r>
      <w:r w:rsidRPr="00722F53">
        <w:t>embarrassment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frustration.</w:t>
      </w:r>
    </w:p>
    <w:p w14:paraId="66843EF4" w14:textId="77777777" w:rsidR="00722F53" w:rsidRPr="00722F53" w:rsidRDefault="00E949E9" w:rsidP="008F1C01">
      <w:pPr>
        <w:pStyle w:val="Body-TextTx"/>
      </w:pP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end,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fortunately</w:t>
      </w:r>
      <w:r w:rsidR="008C15A7" w:rsidRPr="00722F53">
        <w:t xml:space="preserve"> </w:t>
      </w:r>
      <w:r w:rsidRPr="00722F53">
        <w:t>accepted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colleges,</w:t>
      </w:r>
      <w:r w:rsidR="008C15A7" w:rsidRPr="00722F53">
        <w:t xml:space="preserve"> </w:t>
      </w:r>
      <w:r w:rsidRPr="00722F53">
        <w:t>Syracuse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Villanova</w:t>
      </w:r>
      <w:r w:rsidR="008C15A7" w:rsidRPr="00722F53">
        <w:t xml:space="preserve"> </w:t>
      </w:r>
      <w:r w:rsidRPr="00722F53">
        <w:t>University.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eight.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exactly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expecting,</w:t>
      </w:r>
      <w:r w:rsidR="008C15A7" w:rsidRPr="00722F53">
        <w:t xml:space="preserve"> </w:t>
      </w:r>
      <w:r w:rsidRPr="00722F53">
        <w:t>but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chose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become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Wildcat.</w:t>
      </w:r>
      <w:r w:rsidR="008C15A7" w:rsidRPr="00722F53">
        <w:t xml:space="preserve"> </w:t>
      </w:r>
      <w:r w:rsidRPr="00722F53">
        <w:t>While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know</w:t>
      </w:r>
      <w:r w:rsidR="008C15A7" w:rsidRPr="00722F53">
        <w:t xml:space="preserve"> </w:t>
      </w:r>
      <w:r w:rsidRPr="00722F53">
        <w:t>now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failure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much</w:t>
      </w:r>
      <w:r w:rsidR="008C15A7" w:rsidRPr="00722F53">
        <w:t xml:space="preserve"> </w:t>
      </w:r>
      <w:r w:rsidRPr="00722F53">
        <w:t>better</w:t>
      </w:r>
      <w:r w:rsidR="008C15A7" w:rsidRPr="00722F53">
        <w:t xml:space="preserve"> </w:t>
      </w:r>
      <w:r w:rsidRPr="00722F53">
        <w:t>teacher</w:t>
      </w:r>
      <w:r w:rsidR="008C15A7" w:rsidRPr="00722F53">
        <w:t xml:space="preserve"> </w:t>
      </w:r>
      <w:r w:rsidRPr="00722F53">
        <w:t>than</w:t>
      </w:r>
      <w:r w:rsidR="008C15A7" w:rsidRPr="00722F53">
        <w:t xml:space="preserve"> </w:t>
      </w:r>
      <w:r w:rsidRPr="00722F53">
        <w:t>success,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18-year-old,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takeaway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smart</w:t>
      </w:r>
      <w:r w:rsidR="008C15A7" w:rsidRPr="00722F53">
        <w:t xml:space="preserve"> </w:t>
      </w:r>
      <w:r w:rsidRPr="00722F53">
        <w:t>enough;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left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giant</w:t>
      </w:r>
      <w:r w:rsidR="008C15A7" w:rsidRPr="00722F53">
        <w:t xml:space="preserve"> </w:t>
      </w:r>
      <w:r w:rsidRPr="00722F53">
        <w:t>chip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shoulder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take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knock</w:t>
      </w:r>
      <w:r w:rsidR="008C15A7" w:rsidRPr="00722F53">
        <w:t xml:space="preserve"> </w:t>
      </w:r>
      <w:r w:rsidRPr="00722F53">
        <w:t>off.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some</w:t>
      </w:r>
      <w:r w:rsidR="008C15A7" w:rsidRPr="00722F53">
        <w:t xml:space="preserve"> </w:t>
      </w:r>
      <w:r w:rsidRPr="00722F53">
        <w:t>cases,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fuel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needed,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others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really</w:t>
      </w:r>
      <w:r w:rsidR="008C15A7" w:rsidRPr="00722F53">
        <w:t xml:space="preserve"> </w:t>
      </w:r>
      <w:r w:rsidRPr="00722F53">
        <w:t>bad</w:t>
      </w:r>
      <w:r w:rsidR="008C15A7" w:rsidRPr="00722F53">
        <w:t xml:space="preserve"> </w:t>
      </w:r>
      <w:r w:rsidRPr="00722F53">
        <w:t>use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energy.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knew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self-pitied</w:t>
      </w:r>
      <w:r w:rsidR="008C15A7" w:rsidRPr="00722F53">
        <w:t xml:space="preserve"> </w:t>
      </w:r>
      <w:r w:rsidRPr="00722F53">
        <w:t>whining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strategy,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went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mission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prove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or</w:t>
      </w:r>
      <w:r w:rsidR="008C15A7" w:rsidRPr="00722F53">
        <w:t xml:space="preserve"> </w:t>
      </w:r>
      <w:r w:rsidRPr="00722F53">
        <w:t>maybe</w:t>
      </w:r>
      <w:r w:rsidR="008C15A7" w:rsidRPr="00722F53">
        <w:t xml:space="preserve"> </w:t>
      </w:r>
      <w:r w:rsidRPr="00722F53">
        <w:t>just</w:t>
      </w:r>
      <w:r w:rsidR="008C15A7" w:rsidRPr="00722F53">
        <w:t xml:space="preserve"> </w:t>
      </w:r>
      <w:r w:rsidRPr="00722F53">
        <w:t>myself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smart.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may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been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only</w:t>
      </w:r>
      <w:r w:rsidR="008C15A7" w:rsidRPr="00722F53">
        <w:t xml:space="preserve"> </w:t>
      </w:r>
      <w:r w:rsidRPr="00722F53">
        <w:t>student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Villanova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go</w:t>
      </w:r>
      <w:r w:rsidR="008C15A7" w:rsidRPr="00722F53">
        <w:t xml:space="preserve"> </w:t>
      </w:r>
      <w:r w:rsidRPr="00722F53">
        <w:t>multiple</w:t>
      </w:r>
      <w:r w:rsidR="008C15A7" w:rsidRPr="00722F53">
        <w:t xml:space="preserve"> </w:t>
      </w:r>
      <w:r w:rsidRPr="00722F53">
        <w:t>semesters</w:t>
      </w:r>
      <w:r w:rsidR="008C15A7" w:rsidRPr="00722F53">
        <w:t xml:space="preserve"> </w:t>
      </w:r>
      <w:r w:rsidRPr="00722F53">
        <w:t>without</w:t>
      </w:r>
      <w:r w:rsidR="008C15A7" w:rsidRPr="00722F53">
        <w:t xml:space="preserve"> </w:t>
      </w:r>
      <w:r w:rsidRPr="00722F53">
        <w:t>missing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class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usually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nerd</w:t>
      </w:r>
      <w:r w:rsidR="008C15A7" w:rsidRPr="00722F53">
        <w:t xml:space="preserve"> </w:t>
      </w:r>
      <w:r w:rsidRPr="00722F53">
        <w:t>sitting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front</w:t>
      </w:r>
      <w:r w:rsidR="008C15A7" w:rsidRPr="00722F53">
        <w:t xml:space="preserve"> </w:t>
      </w:r>
      <w:r w:rsidRPr="00722F53">
        <w:t>row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than</w:t>
      </w:r>
      <w:r w:rsidR="008C15A7" w:rsidRPr="00722F53">
        <w:t xml:space="preserve"> </w:t>
      </w:r>
      <w:r w:rsidRPr="00722F53">
        <w:t>occasionally</w:t>
      </w:r>
      <w:r w:rsidR="008C15A7" w:rsidRPr="00722F53">
        <w:t xml:space="preserve"> </w:t>
      </w:r>
      <w:r w:rsidRPr="00722F53">
        <w:t>raising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hand.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purpose?</w:t>
      </w:r>
      <w:r w:rsidR="008C15A7" w:rsidRPr="00722F53">
        <w:t xml:space="preserve"> </w:t>
      </w:r>
      <w:r w:rsidRPr="00722F53">
        <w:t>Yes.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took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calculus</w:t>
      </w:r>
      <w:r w:rsidR="008C15A7" w:rsidRPr="00722F53">
        <w:t xml:space="preserve"> </w:t>
      </w:r>
      <w:r w:rsidRPr="00722F53">
        <w:t>electives.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took</w:t>
      </w:r>
      <w:r w:rsidR="008C15A7" w:rsidRPr="00722F53">
        <w:t xml:space="preserve"> </w:t>
      </w:r>
      <w:r w:rsidRPr="00722F53">
        <w:t>12</w:t>
      </w:r>
      <w:r w:rsidR="008C15A7" w:rsidRPr="00722F53">
        <w:t xml:space="preserve"> </w:t>
      </w:r>
      <w:r w:rsidRPr="00722F53">
        <w:t>credits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Japanese</w:t>
      </w:r>
      <w:r w:rsidR="008C15A7" w:rsidRPr="00722F53">
        <w:t xml:space="preserve"> </w:t>
      </w:r>
      <w:r w:rsidRPr="00722F53">
        <w:t>electives.</w:t>
      </w:r>
      <w:r w:rsidR="008C15A7" w:rsidRPr="00722F53">
        <w:t xml:space="preserve"> </w:t>
      </w:r>
      <w:r w:rsidRPr="00722F53">
        <w:t>(Yes</w:t>
      </w:r>
      <w:r w:rsidR="008C15A7" w:rsidRPr="00722F53">
        <w:t xml:space="preserve"> </w:t>
      </w:r>
      <w:r w:rsidRPr="00722F53">
        <w:t>12!)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purpose,</w:t>
      </w:r>
      <w:r w:rsidR="008C15A7" w:rsidRPr="00722F53">
        <w:t xml:space="preserve"> </w:t>
      </w:r>
      <w:r w:rsidRPr="00722F53">
        <w:t>again.</w:t>
      </w:r>
      <w:r w:rsidR="008C15A7" w:rsidRPr="00722F53">
        <w:t xml:space="preserve"> </w:t>
      </w:r>
      <w:r w:rsidRPr="00722F53">
        <w:t>Nobody</w:t>
      </w:r>
      <w:r w:rsidR="008C15A7" w:rsidRPr="00722F53">
        <w:t xml:space="preserve"> </w:t>
      </w:r>
      <w:r w:rsidRPr="00722F53">
        <w:t>knew,</w:t>
      </w:r>
      <w:r w:rsidR="008C15A7" w:rsidRPr="00722F53">
        <w:t xml:space="preserve"> </w:t>
      </w:r>
      <w:r w:rsidRPr="00722F53">
        <w:t>nobody</w:t>
      </w:r>
      <w:r w:rsidR="008C15A7" w:rsidRPr="00722F53">
        <w:t xml:space="preserve"> </w:t>
      </w:r>
      <w:r w:rsidRPr="00722F53">
        <w:t>cared,</w:t>
      </w:r>
      <w:r w:rsidR="008C15A7" w:rsidRPr="00722F53">
        <w:t xml:space="preserve"> </w:t>
      </w:r>
      <w:r w:rsidRPr="00722F53">
        <w:t>except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course,</w:t>
      </w:r>
      <w:r w:rsidR="008C15A7" w:rsidRPr="00722F53">
        <w:t xml:space="preserve"> </w:t>
      </w:r>
      <w:r w:rsidRPr="00722F53">
        <w:t>trying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silence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inner</w:t>
      </w:r>
      <w:r w:rsidR="008C15A7" w:rsidRPr="00722F53">
        <w:t xml:space="preserve"> </w:t>
      </w:r>
      <w:r w:rsidRPr="00722F53">
        <w:t>monologue.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only</w:t>
      </w:r>
      <w:r w:rsidR="008C15A7" w:rsidRPr="00722F53">
        <w:t xml:space="preserve"> </w:t>
      </w:r>
      <w:r w:rsidRPr="00722F53">
        <w:t>ancillary</w:t>
      </w:r>
      <w:r w:rsidR="008C15A7" w:rsidRPr="00722F53">
        <w:t xml:space="preserve"> </w:t>
      </w:r>
      <w:r w:rsidRPr="00722F53">
        <w:t>benefit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came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internal</w:t>
      </w:r>
      <w:r w:rsidR="008C15A7" w:rsidRPr="00722F53">
        <w:t xml:space="preserve"> </w:t>
      </w:r>
      <w:r w:rsidRPr="00722F53">
        <w:t>battle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somewhere</w:t>
      </w:r>
      <w:r w:rsidR="008C15A7" w:rsidRPr="00722F53">
        <w:t xml:space="preserve"> </w:t>
      </w:r>
      <w:r w:rsidRPr="00722F53">
        <w:t>along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way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fell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love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learning,</w:t>
      </w:r>
      <w:r w:rsidR="008C15A7" w:rsidRPr="00722F53">
        <w:t xml:space="preserve"> </w:t>
      </w:r>
      <w:r w:rsidRPr="00722F53">
        <w:t>something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became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lifelong</w:t>
      </w:r>
      <w:r w:rsidR="008C15A7" w:rsidRPr="00722F53">
        <w:t xml:space="preserve"> </w:t>
      </w:r>
      <w:r w:rsidRPr="00722F53">
        <w:t>pursuit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source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fuel.</w:t>
      </w:r>
      <w:r w:rsidR="008C15A7" w:rsidRPr="00722F53">
        <w:t xml:space="preserve"> </w:t>
      </w:r>
      <w:r w:rsidRPr="00722F53">
        <w:t>Ah,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last,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lesson</w:t>
      </w:r>
      <w:r w:rsidR="008C15A7" w:rsidRPr="00722F53">
        <w:t xml:space="preserve"> </w:t>
      </w:r>
      <w:r w:rsidRPr="00722F53">
        <w:t>learned.</w:t>
      </w:r>
    </w:p>
    <w:p w14:paraId="7A700A67" w14:textId="77777777" w:rsidR="00722F53" w:rsidRPr="00722F53" w:rsidRDefault="00E949E9" w:rsidP="008F1C01">
      <w:pPr>
        <w:pStyle w:val="Body-TextTx"/>
      </w:pPr>
      <w:r w:rsidRPr="00722F53">
        <w:t>Fast-forward</w:t>
      </w:r>
      <w:r w:rsidR="008C15A7" w:rsidRPr="00722F53">
        <w:t xml:space="preserve"> </w:t>
      </w:r>
      <w:r w:rsidRPr="00722F53">
        <w:t>eight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610349">
        <w:t>’</w:t>
      </w:r>
      <w:r w:rsidRPr="00722F53">
        <w:t>m</w:t>
      </w:r>
      <w:r w:rsidR="008C15A7" w:rsidRPr="00722F53">
        <w:t xml:space="preserve"> </w:t>
      </w:r>
      <w:r w:rsidRPr="00722F53">
        <w:t>26-years</w:t>
      </w:r>
      <w:r w:rsidR="008C15A7" w:rsidRPr="00722F53">
        <w:t xml:space="preserve"> </w:t>
      </w:r>
      <w:r w:rsidRPr="00722F53">
        <w:t>old,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Director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Corporate</w:t>
      </w:r>
      <w:r w:rsidR="008C15A7" w:rsidRPr="00722F53">
        <w:t xml:space="preserve"> </w:t>
      </w:r>
      <w:r w:rsidRPr="00722F53">
        <w:t>Sales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Philadelphia</w:t>
      </w:r>
      <w:r w:rsidR="008C15A7" w:rsidRPr="00722F53">
        <w:t xml:space="preserve"> </w:t>
      </w:r>
      <w:r w:rsidRPr="00722F53">
        <w:t>Eagles,</w:t>
      </w:r>
      <w:r w:rsidR="008C15A7" w:rsidRPr="00722F53">
        <w:t xml:space="preserve"> </w:t>
      </w:r>
      <w:r w:rsidRPr="00722F53">
        <w:t>newly</w:t>
      </w:r>
      <w:r w:rsidR="008C15A7" w:rsidRPr="00722F53">
        <w:t xml:space="preserve"> </w:t>
      </w:r>
      <w:r w:rsidRPr="00722F53">
        <w:t>married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Lisa</w:t>
      </w:r>
      <w:r w:rsidR="008C15A7" w:rsidRPr="00722F53">
        <w:t xml:space="preserve"> </w:t>
      </w:r>
      <w:r w:rsidRPr="00722F53">
        <w:t>(who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heck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trajectory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business,</w:t>
      </w:r>
      <w:r w:rsidR="008C15A7" w:rsidRPr="00722F53">
        <w:t xml:space="preserve"> </w:t>
      </w:r>
      <w:r w:rsidRPr="00722F53">
        <w:t>too)</w:t>
      </w:r>
      <w:r w:rsidR="008C15A7" w:rsidRPr="00722F53">
        <w:t xml:space="preserve"> </w:t>
      </w:r>
      <w:r w:rsidRPr="00722F53">
        <w:t>and,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time,</w:t>
      </w:r>
      <w:r w:rsidR="008C15A7" w:rsidRPr="00722F53">
        <w:t xml:space="preserve"> </w:t>
      </w:r>
      <w:r w:rsidRPr="00722F53">
        <w:t>making</w:t>
      </w:r>
      <w:r w:rsidR="008C15A7" w:rsidRPr="00722F53">
        <w:t xml:space="preserve"> </w:t>
      </w:r>
      <w:r w:rsidRPr="00722F53">
        <w:t>enough</w:t>
      </w:r>
      <w:r w:rsidR="008C15A7" w:rsidRPr="00722F53">
        <w:t xml:space="preserve"> </w:t>
      </w:r>
      <w:r w:rsidRPr="00722F53">
        <w:t>money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pay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rent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go</w:t>
      </w:r>
      <w:r w:rsidR="008C15A7" w:rsidRPr="00722F53">
        <w:t xml:space="preserve"> </w:t>
      </w:r>
      <w:r w:rsidRPr="00722F53">
        <w:t>out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dinner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occasion,</w:t>
      </w:r>
      <w:r w:rsidR="008C15A7" w:rsidRPr="00722F53">
        <w:t xml:space="preserve"> </w:t>
      </w:r>
      <w:r w:rsidRPr="00722F53">
        <w:t>thinking</w:t>
      </w:r>
      <w:r w:rsidR="008C15A7" w:rsidRPr="00722F53">
        <w:t xml:space="preserve"> </w:t>
      </w:r>
      <w:r w:rsidRPr="00722F53">
        <w:t>perhaps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="00610349">
        <w:t>“</w:t>
      </w:r>
      <w:r w:rsidRPr="00722F53">
        <w:t>made</w:t>
      </w:r>
      <w:r w:rsidR="008C15A7" w:rsidRPr="00722F53">
        <w:t xml:space="preserve"> </w:t>
      </w:r>
      <w:r w:rsidRPr="00722F53">
        <w:t>it.</w:t>
      </w:r>
      <w:r w:rsidR="00610349">
        <w:t>”</w:t>
      </w:r>
      <w:r w:rsidR="008C15A7" w:rsidRPr="00722F53">
        <w:t xml:space="preserve"> </w:t>
      </w:r>
      <w:r w:rsidRPr="00722F53">
        <w:t>After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excelling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sponsorship</w:t>
      </w:r>
      <w:r w:rsidR="008C15A7" w:rsidRPr="00722F53">
        <w:t xml:space="preserve"> </w:t>
      </w:r>
      <w:r w:rsidRPr="00722F53">
        <w:t>sales,</w:t>
      </w:r>
      <w:r w:rsidR="008C15A7" w:rsidRPr="00722F53">
        <w:t xml:space="preserve"> </w:t>
      </w:r>
      <w:r w:rsidRPr="00722F53">
        <w:lastRenderedPageBreak/>
        <w:t>making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rain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but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failing</w:t>
      </w:r>
      <w:r w:rsidR="008C15A7" w:rsidRPr="00722F53">
        <w:t xml:space="preserve"> </w:t>
      </w:r>
      <w:r w:rsidRPr="00722F53">
        <w:t>miserably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time</w:t>
      </w:r>
      <w:r w:rsidR="008C15A7" w:rsidRPr="00722F53">
        <w:t xml:space="preserve"> </w:t>
      </w:r>
      <w:r w:rsidRPr="00722F53">
        <w:t>manager.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ambitions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President,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aware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job</w:t>
      </w:r>
      <w:r w:rsidR="008C15A7" w:rsidRPr="00722F53">
        <w:t xml:space="preserve"> </w:t>
      </w:r>
      <w:r w:rsidRPr="00722F53">
        <w:t>description</w:t>
      </w:r>
      <w:r w:rsidR="008C15A7" w:rsidRPr="00722F53">
        <w:t xml:space="preserve"> </w:t>
      </w:r>
      <w:r w:rsidRPr="00722F53">
        <w:t>started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manager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ended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leader.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time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get</w:t>
      </w:r>
      <w:r w:rsidR="008C15A7" w:rsidRPr="00722F53">
        <w:t xml:space="preserve"> </w:t>
      </w:r>
      <w:r w:rsidRPr="00722F53">
        <w:t>some</w:t>
      </w:r>
      <w:r w:rsidR="008C15A7" w:rsidRPr="00722F53">
        <w:t xml:space="preserve"> </w:t>
      </w:r>
      <w:r w:rsidRPr="00722F53">
        <w:t>professional</w:t>
      </w:r>
      <w:r w:rsidR="008C15A7" w:rsidRPr="00722F53">
        <w:t xml:space="preserve"> </w:t>
      </w:r>
      <w:r w:rsidRPr="00722F53">
        <w:t>training,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explored</w:t>
      </w:r>
      <w:r w:rsidR="008C15A7" w:rsidRPr="00722F53">
        <w:t xml:space="preserve"> </w:t>
      </w:r>
      <w:r w:rsidRPr="00722F53">
        <w:t>going</w:t>
      </w:r>
      <w:r w:rsidR="008C15A7" w:rsidRPr="00722F53">
        <w:t xml:space="preserve"> </w:t>
      </w:r>
      <w:r w:rsidRPr="00722F53">
        <w:t>back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school</w:t>
      </w:r>
      <w:r w:rsidR="008C15A7" w:rsidRPr="00722F53">
        <w:t xml:space="preserve"> </w:t>
      </w:r>
      <w:r w:rsidRPr="00722F53">
        <w:rPr>
          <w:color w:val="000000"/>
        </w:rPr>
        <w:t>to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get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my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MBA.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This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time,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though,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instead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of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blanketing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the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country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with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applications,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I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submitted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only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one,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to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the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Harvard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Business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School,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and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was</w:t>
      </w:r>
      <w:r w:rsidR="008C15A7" w:rsidRPr="00722F53">
        <w:rPr>
          <w:color w:val="000000"/>
        </w:rPr>
        <w:t xml:space="preserve"> </w:t>
      </w:r>
      <w:r w:rsidRPr="00722F53">
        <w:rPr>
          <w:color w:val="000000"/>
        </w:rPr>
        <w:t>accepted.</w:t>
      </w:r>
      <w:r w:rsidR="008C15A7" w:rsidRPr="00722F53">
        <w:rPr>
          <w:color w:val="000000"/>
        </w:rPr>
        <w:t xml:space="preserve"> </w:t>
      </w:r>
      <w:r w:rsidRPr="00722F53">
        <w:t>But,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Lisa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packed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our</w:t>
      </w:r>
      <w:r w:rsidR="008C15A7" w:rsidRPr="00722F53">
        <w:t xml:space="preserve"> </w:t>
      </w:r>
      <w:r w:rsidRPr="00722F53">
        <w:t>black</w:t>
      </w:r>
      <w:r w:rsidR="008C15A7" w:rsidRPr="00722F53">
        <w:t xml:space="preserve"> </w:t>
      </w:r>
      <w:r w:rsidRPr="00722F53">
        <w:t>VW</w:t>
      </w:r>
      <w:r w:rsidR="008C15A7" w:rsidRPr="00722F53">
        <w:t xml:space="preserve"> </w:t>
      </w:r>
      <w:r w:rsidRPr="00722F53">
        <w:t>Jetta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headed</w:t>
      </w:r>
      <w:r w:rsidR="008C15A7" w:rsidRPr="00722F53">
        <w:t xml:space="preserve"> </w:t>
      </w:r>
      <w:r w:rsidRPr="00722F53">
        <w:t>north</w:t>
      </w:r>
      <w:r w:rsidR="008C15A7" w:rsidRPr="00722F53">
        <w:t xml:space="preserve"> </w:t>
      </w:r>
      <w:r w:rsidRPr="00722F53">
        <w:t>towards</w:t>
      </w:r>
      <w:r w:rsidR="008C15A7" w:rsidRPr="00722F53">
        <w:t xml:space="preserve"> </w:t>
      </w:r>
      <w:r w:rsidRPr="00722F53">
        <w:t>Cambridge,</w:t>
      </w:r>
      <w:r w:rsidR="008C15A7" w:rsidRPr="00722F53">
        <w:t xml:space="preserve"> </w:t>
      </w:r>
      <w:r w:rsidRPr="00722F53">
        <w:t>MA,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became</w:t>
      </w:r>
      <w:r w:rsidR="008C15A7" w:rsidRPr="00722F53">
        <w:t xml:space="preserve"> </w:t>
      </w:r>
      <w:r w:rsidRPr="00722F53">
        <w:t>increasingly</w:t>
      </w:r>
      <w:r w:rsidR="008C15A7" w:rsidRPr="00722F53">
        <w:t xml:space="preserve"> </w:t>
      </w:r>
      <w:r w:rsidRPr="00722F53">
        <w:t>worried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couldn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live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challenge.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inner</w:t>
      </w:r>
      <w:r w:rsidR="008C15A7" w:rsidRPr="00722F53">
        <w:t xml:space="preserve"> </w:t>
      </w:r>
      <w:r w:rsidRPr="00722F53">
        <w:t>voice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occupied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much</w:t>
      </w:r>
      <w:r w:rsidR="008C15A7" w:rsidRPr="00722F53">
        <w:t xml:space="preserve"> </w:t>
      </w:r>
      <w:r w:rsidRPr="00722F53">
        <w:t>real</w:t>
      </w:r>
      <w:r w:rsidR="008C15A7" w:rsidRPr="00722F53">
        <w:t xml:space="preserve"> </w:t>
      </w:r>
      <w:r w:rsidRPr="00722F53">
        <w:t>estate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mind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chip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shoulder.</w:t>
      </w:r>
    </w:p>
    <w:p w14:paraId="374C039C" w14:textId="77777777" w:rsidR="00722F53" w:rsidRDefault="00E949E9" w:rsidP="008F1C01">
      <w:pPr>
        <w:pStyle w:val="Body-TextTx"/>
      </w:pP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hard</w:t>
      </w:r>
      <w:r w:rsidR="008C15A7">
        <w:t xml:space="preserve"> </w:t>
      </w:r>
      <w:r>
        <w:t>to</w:t>
      </w:r>
      <w:r w:rsidR="008C15A7">
        <w:t xml:space="preserve"> </w:t>
      </w:r>
      <w:r>
        <w:t>describe</w:t>
      </w:r>
      <w:r w:rsidR="008C15A7">
        <w:t xml:space="preserve"> </w:t>
      </w:r>
      <w:r>
        <w:t>the</w:t>
      </w:r>
      <w:r w:rsidR="008C15A7">
        <w:t xml:space="preserve"> </w:t>
      </w:r>
      <w:r>
        <w:t>raw</w:t>
      </w:r>
      <w:r w:rsidR="008C15A7">
        <w:t xml:space="preserve"> </w:t>
      </w:r>
      <w:r>
        <w:t>humility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upon</w:t>
      </w:r>
      <w:r w:rsidR="008C15A7">
        <w:t xml:space="preserve"> </w:t>
      </w:r>
      <w:r>
        <w:t>arrival</w:t>
      </w:r>
      <w:r w:rsidR="008C15A7">
        <w:t xml:space="preserve"> </w:t>
      </w:r>
      <w:r>
        <w:t>at</w:t>
      </w:r>
      <w:r w:rsidR="008C15A7">
        <w:t xml:space="preserve"> </w:t>
      </w:r>
      <w:r>
        <w:t>Harvard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610349">
        <w:t>’</w:t>
      </w:r>
      <w:r>
        <w:t>s</w:t>
      </w:r>
      <w:r w:rsidR="008C15A7">
        <w:t xml:space="preserve"> </w:t>
      </w:r>
      <w:r>
        <w:t>campus</w:t>
      </w:r>
      <w:r w:rsidR="008C15A7">
        <w:t xml:space="preserve"> </w:t>
      </w:r>
      <w:r>
        <w:t>that</w:t>
      </w:r>
      <w:r w:rsidR="008C15A7">
        <w:t xml:space="preserve"> </w:t>
      </w:r>
      <w:r>
        <w:t>January.</w:t>
      </w:r>
      <w:r w:rsidR="008C15A7">
        <w:t xml:space="preserve"> </w:t>
      </w:r>
      <w:r>
        <w:t>Lisa</w:t>
      </w:r>
      <w:r w:rsidR="008C15A7">
        <w:t xml:space="preserve"> </w:t>
      </w:r>
      <w:r>
        <w:t>was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job</w:t>
      </w:r>
      <w:r w:rsidR="008C15A7">
        <w:t xml:space="preserve"> </w:t>
      </w:r>
      <w:r>
        <w:t>hunt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brave</w:t>
      </w:r>
      <w:r w:rsidR="008C15A7">
        <w:t xml:space="preserve"> </w:t>
      </w:r>
      <w:r>
        <w:t>the</w:t>
      </w:r>
      <w:r w:rsidR="008C15A7">
        <w:t xml:space="preserve"> </w:t>
      </w:r>
      <w:r>
        <w:t>classically</w:t>
      </w:r>
      <w:r w:rsidR="008C15A7">
        <w:t xml:space="preserve"> </w:t>
      </w:r>
      <w:r>
        <w:t>bitter</w:t>
      </w:r>
      <w:r w:rsidR="008C15A7">
        <w:t xml:space="preserve"> </w:t>
      </w:r>
      <w:r>
        <w:t>Boston</w:t>
      </w:r>
      <w:r w:rsidR="008C15A7">
        <w:t xml:space="preserve"> </w:t>
      </w:r>
      <w:r>
        <w:t>cold</w:t>
      </w:r>
      <w:r w:rsidR="008C15A7">
        <w:t xml:space="preserve"> </w:t>
      </w:r>
      <w:r>
        <w:t>and</w:t>
      </w:r>
      <w:r w:rsidR="008C15A7">
        <w:t xml:space="preserve"> </w:t>
      </w:r>
      <w:r>
        <w:t>walk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tiny</w:t>
      </w:r>
      <w:r w:rsidR="008C15A7">
        <w:t xml:space="preserve"> </w:t>
      </w:r>
      <w:r>
        <w:t>apartment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student</w:t>
      </w:r>
      <w:r w:rsidR="008C15A7">
        <w:t xml:space="preserve"> </w:t>
      </w:r>
      <w:r>
        <w:t>center.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lunch</w:t>
      </w:r>
      <w:r w:rsidR="008C15A7">
        <w:t xml:space="preserve"> </w:t>
      </w:r>
      <w:r>
        <w:t>time</w:t>
      </w:r>
      <w:r w:rsidR="008C15A7">
        <w:t xml:space="preserve"> </w:t>
      </w:r>
      <w:r>
        <w:t>on</w:t>
      </w:r>
      <w:r w:rsidR="008C15A7">
        <w:t xml:space="preserve"> </w:t>
      </w:r>
      <w:r>
        <w:t>day</w:t>
      </w:r>
      <w:r w:rsidR="008C15A7">
        <w:t xml:space="preserve"> </w:t>
      </w:r>
      <w:r>
        <w:t>one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bought</w:t>
      </w:r>
      <w:r w:rsidR="008C15A7">
        <w:t xml:space="preserve"> </w:t>
      </w:r>
      <w:r>
        <w:t>a</w:t>
      </w:r>
      <w:r w:rsidR="008C15A7">
        <w:t xml:space="preserve"> </w:t>
      </w:r>
      <w:r>
        <w:t>sandwich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hot</w:t>
      </w:r>
      <w:r w:rsidR="008C15A7">
        <w:t xml:space="preserve"> </w:t>
      </w:r>
      <w:r>
        <w:t>chocolate</w:t>
      </w:r>
      <w:r w:rsidR="008C15A7">
        <w:t xml:space="preserve"> </w:t>
      </w:r>
      <w:r>
        <w:t>and</w:t>
      </w:r>
      <w:r w:rsidR="008C15A7">
        <w:t xml:space="preserve"> </w:t>
      </w:r>
      <w:r>
        <w:t>sat</w:t>
      </w:r>
      <w:r w:rsidR="008C15A7">
        <w:t xml:space="preserve"> </w:t>
      </w:r>
      <w:r>
        <w:t>at</w:t>
      </w:r>
      <w:r w:rsidR="008C15A7">
        <w:t xml:space="preserve"> </w:t>
      </w:r>
      <w:r>
        <w:t>an</w:t>
      </w:r>
      <w:r w:rsidR="008C15A7">
        <w:t xml:space="preserve"> </w:t>
      </w:r>
      <w:r>
        <w:t>empty</w:t>
      </w:r>
      <w:r w:rsidR="008C15A7">
        <w:t xml:space="preserve"> </w:t>
      </w:r>
      <w:r>
        <w:t>table.</w:t>
      </w:r>
      <w:r w:rsidR="008C15A7">
        <w:t xml:space="preserve"> </w:t>
      </w:r>
      <w:r>
        <w:t>Self-doubt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creep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head.</w:t>
      </w:r>
      <w:r w:rsidR="008C15A7">
        <w:t xml:space="preserve"> </w:t>
      </w:r>
      <w:r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here?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cool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job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with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Philadelphia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Eagles.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loved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life</w:t>
      </w:r>
      <w:r>
        <w:t>.</w:t>
      </w:r>
      <w:r w:rsidR="008C15A7">
        <w:t xml:space="preserve"> </w:t>
      </w:r>
      <w:r>
        <w:t>This</w:t>
      </w:r>
      <w:r w:rsidR="008C15A7">
        <w:t xml:space="preserve"> </w:t>
      </w:r>
      <w:r>
        <w:t>loop</w:t>
      </w:r>
      <w:r w:rsidR="008C15A7">
        <w:t xml:space="preserve"> </w:t>
      </w:r>
      <w:r>
        <w:t>of</w:t>
      </w:r>
      <w:r w:rsidR="008C15A7">
        <w:t xml:space="preserve"> </w:t>
      </w:r>
      <w:r>
        <w:t>negative</w:t>
      </w:r>
      <w:r w:rsidR="008C15A7">
        <w:t xml:space="preserve"> </w:t>
      </w:r>
      <w:r>
        <w:t>thoughts</w:t>
      </w:r>
      <w:r w:rsidR="008C15A7">
        <w:t xml:space="preserve"> </w:t>
      </w:r>
      <w:r>
        <w:t>was</w:t>
      </w:r>
      <w:r w:rsidR="008C15A7">
        <w:t xml:space="preserve"> </w:t>
      </w:r>
      <w:r>
        <w:t>broken</w:t>
      </w:r>
      <w:r w:rsidR="008C15A7">
        <w:t xml:space="preserve"> </w:t>
      </w:r>
      <w:r>
        <w:t>by</w:t>
      </w:r>
      <w:r w:rsidR="008C15A7">
        <w:t xml:space="preserve"> </w:t>
      </w:r>
      <w:r>
        <w:t>two</w:t>
      </w:r>
      <w:r w:rsidR="008C15A7">
        <w:t xml:space="preserve"> </w:t>
      </w:r>
      <w:r>
        <w:t>people</w:t>
      </w:r>
      <w:r w:rsidR="00722F53">
        <w:t>-</w:t>
      </w:r>
      <w:r>
        <w:t>one</w:t>
      </w:r>
      <w:r w:rsidR="008C15A7">
        <w:t xml:space="preserve"> </w:t>
      </w:r>
      <w:r>
        <w:t>woman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man</w:t>
      </w:r>
      <w:r w:rsidR="00C33184">
        <w:t>—</w:t>
      </w:r>
      <w:r>
        <w:t>sitting</w:t>
      </w:r>
      <w:r w:rsidR="008C15A7">
        <w:t xml:space="preserve"> </w:t>
      </w:r>
      <w:r>
        <w:t>down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</w:p>
    <w:p w14:paraId="7A334A9D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here?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them,</w:t>
      </w:r>
      <w:r w:rsidR="008C15A7">
        <w:t xml:space="preserve"> </w:t>
      </w:r>
      <w:r w:rsidR="00E949E9">
        <w:t>breaking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awkward</w:t>
      </w:r>
      <w:r w:rsidR="008C15A7">
        <w:t xml:space="preserve"> </w:t>
      </w:r>
      <w:r w:rsidR="00E949E9">
        <w:t>silence.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standard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question.</w:t>
      </w:r>
    </w:p>
    <w:p w14:paraId="1CC26C2A" w14:textId="77777777" w:rsidR="00722F53" w:rsidRPr="00BC4DEA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BCG</w:t>
      </w:r>
      <w:r w:rsidR="008C15A7">
        <w:t xml:space="preserve"> </w:t>
      </w:r>
      <w:r w:rsidR="00E949E9">
        <w:t>helping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Russian</w:t>
      </w:r>
      <w:r w:rsidR="008C15A7">
        <w:t xml:space="preserve"> </w:t>
      </w:r>
      <w:r w:rsidR="00E949E9">
        <w:t>government</w:t>
      </w:r>
      <w:r w:rsidR="008C15A7">
        <w:t xml:space="preserve"> </w:t>
      </w:r>
      <w:r w:rsidR="00E949E9">
        <w:t>restructure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economy,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replied.</w:t>
      </w:r>
      <w:r w:rsidR="008C15A7">
        <w:t xml:space="preserve"> </w:t>
      </w:r>
      <w:r w:rsidR="00E949E9" w:rsidRPr="00BC4DEA">
        <w:rPr>
          <w:rStyle w:val="itali"/>
        </w:rPr>
        <w:t>BC</w:t>
      </w:r>
      <w:r>
        <w:rPr>
          <w:rStyle w:val="itali"/>
        </w:rPr>
        <w:t> . . .</w:t>
      </w:r>
      <w:r w:rsidR="00722F53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what?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heck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am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doing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here?</w:t>
      </w:r>
      <w:r w:rsidR="008C15A7" w:rsidRPr="00BC4DEA">
        <w:rPr>
          <w:rStyle w:val="itali"/>
        </w:rPr>
        <w:t xml:space="preserve"> </w:t>
      </w:r>
      <w:r w:rsidR="00E949E9">
        <w:t>The</w:t>
      </w:r>
      <w:r w:rsidR="008C15A7">
        <w:t xml:space="preserve"> </w:t>
      </w:r>
      <w:r w:rsidR="00E949E9">
        <w:t>gentleman</w:t>
      </w:r>
      <w:r w:rsidR="008C15A7">
        <w:t xml:space="preserve"> </w:t>
      </w:r>
      <w:r w:rsidR="00E949E9">
        <w:t>answered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running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private</w:t>
      </w:r>
      <w:r w:rsidR="008C15A7">
        <w:t xml:space="preserve"> </w:t>
      </w:r>
      <w:r w:rsidR="00E949E9">
        <w:t>equity</w:t>
      </w:r>
      <w:r w:rsidR="008C15A7">
        <w:t xml:space="preserve"> </w:t>
      </w:r>
      <w:r w:rsidR="00E949E9">
        <w:t>firm,</w:t>
      </w:r>
      <w:r w:rsidR="008C15A7">
        <w:t xml:space="preserve"> </w:t>
      </w:r>
      <w:r w:rsidR="00E949E9">
        <w:t>his</w:t>
      </w:r>
      <w:r w:rsidR="008C15A7">
        <w:t xml:space="preserve"> </w:t>
      </w:r>
      <w:r>
        <w:t>“</w:t>
      </w:r>
      <w:r w:rsidR="00E949E9">
        <w:t>family</w:t>
      </w:r>
      <w:r w:rsidR="008C15A7">
        <w:t xml:space="preserve"> </w:t>
      </w:r>
      <w:r w:rsidR="00E949E9">
        <w:t>office.</w:t>
      </w:r>
      <w:r>
        <w:t>”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office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wealthy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manage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money,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naively</w:t>
      </w:r>
      <w:r w:rsidR="008C15A7">
        <w:t xml:space="preserve"> </w:t>
      </w:r>
      <w:r w:rsidR="00E949E9">
        <w:t>replied.</w:t>
      </w:r>
      <w:r w:rsidR="008C15A7">
        <w:t xml:space="preserve"> </w:t>
      </w:r>
      <w:r>
        <w:t>“</w:t>
      </w:r>
      <w:r w:rsidR="00E949E9">
        <w:t>That</w:t>
      </w:r>
      <w:r>
        <w:t>’</w:t>
      </w:r>
      <w:r w:rsidR="00E949E9">
        <w:t>s</w:t>
      </w:r>
      <w:r w:rsidR="008C15A7">
        <w:t xml:space="preserve"> </w:t>
      </w:r>
      <w:r w:rsidR="00E949E9">
        <w:t>great,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entrepreneurs.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smiled.</w:t>
      </w:r>
      <w:r w:rsidR="008C15A7">
        <w:t xml:space="preserve"> </w:t>
      </w:r>
      <w:r w:rsidR="00E949E9">
        <w:t>Turns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name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Liechtenstein</w:t>
      </w:r>
      <w:r>
        <w:t>. . . .</w:t>
      </w:r>
      <w:r w:rsidR="00722F53">
        <w:t xml:space="preserve"> </w:t>
      </w:r>
      <w:r w:rsidR="00E949E9">
        <w:t>as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Country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Liechtenstein.</w:t>
      </w:r>
      <w:r w:rsidR="008C15A7">
        <w:t xml:space="preserve"> </w:t>
      </w:r>
      <w:r w:rsidR="00E949E9"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what?</w:t>
      </w:r>
    </w:p>
    <w:p w14:paraId="69BC35F0" w14:textId="77777777" w:rsidR="00722F53" w:rsidRDefault="00E949E9" w:rsidP="008F1C01">
      <w:pPr>
        <w:pStyle w:val="Body-TextTx"/>
      </w:pPr>
      <w:r>
        <w:lastRenderedPageBreak/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surrounded</w:t>
      </w:r>
      <w:r w:rsidR="008C15A7">
        <w:t xml:space="preserve"> </w:t>
      </w:r>
      <w:r>
        <w:t>by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both</w:t>
      </w:r>
      <w:r w:rsidR="008C15A7">
        <w:t xml:space="preserve"> </w:t>
      </w:r>
      <w:r>
        <w:t>smarter,</w:t>
      </w:r>
      <w:r w:rsidR="008C15A7">
        <w:t xml:space="preserve"> </w:t>
      </w:r>
      <w:r>
        <w:t>more</w:t>
      </w:r>
      <w:r w:rsidR="008C15A7">
        <w:t xml:space="preserve"> </w:t>
      </w:r>
      <w:r>
        <w:t>competent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better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relevant</w:t>
      </w:r>
      <w:r w:rsidR="008C15A7">
        <w:t xml:space="preserve"> </w:t>
      </w:r>
      <w:r>
        <w:t>experience.</w:t>
      </w:r>
      <w:r w:rsidR="008C15A7">
        <w:t xml:space="preserve"> </w:t>
      </w:r>
      <w:r>
        <w:t>Having</w:t>
      </w:r>
      <w:r w:rsidR="008C15A7">
        <w:t xml:space="preserve"> </w:t>
      </w:r>
      <w:r>
        <w:t>spent</w:t>
      </w:r>
      <w:r w:rsidR="008C15A7">
        <w:t xml:space="preserve"> </w:t>
      </w:r>
      <w:r>
        <w:t>my</w:t>
      </w:r>
      <w:r w:rsidR="008C15A7">
        <w:t xml:space="preserve"> </w:t>
      </w:r>
      <w:r>
        <w:t>short</w:t>
      </w:r>
      <w:r w:rsidR="008C15A7">
        <w:t xml:space="preserve"> </w:t>
      </w:r>
      <w:r>
        <w:t>career</w:t>
      </w:r>
      <w:r w:rsidR="008C15A7">
        <w:t xml:space="preserve"> </w:t>
      </w:r>
      <w:r>
        <w:t>tied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sports,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instinct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compete</w:t>
      </w:r>
      <w:r w:rsidR="008C15A7">
        <w:t xml:space="preserve"> </w:t>
      </w:r>
      <w:r>
        <w:t>with</w:t>
      </w:r>
      <w:r w:rsidR="008C15A7">
        <w:t xml:space="preserve"> </w:t>
      </w:r>
      <w:r>
        <w:t>them.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outwork</w:t>
      </w:r>
      <w:r w:rsidR="008C15A7">
        <w:t xml:space="preserve"> </w:t>
      </w:r>
      <w:r>
        <w:t>them,</w:t>
      </w:r>
      <w:r w:rsidR="008C15A7">
        <w:t xml:space="preserve"> </w:t>
      </w:r>
      <w:r>
        <w:t>outscore</w:t>
      </w:r>
      <w:r w:rsidR="008C15A7">
        <w:t xml:space="preserve"> </w:t>
      </w:r>
      <w:r>
        <w:t>them,</w:t>
      </w:r>
      <w:r w:rsidR="008C15A7">
        <w:t xml:space="preserve"> </w:t>
      </w:r>
      <w:r>
        <w:t>run</w:t>
      </w:r>
      <w:r w:rsidR="008C15A7">
        <w:t xml:space="preserve"> </w:t>
      </w:r>
      <w:r w:rsidR="00610349">
        <w:t>’</w:t>
      </w:r>
      <w:proofErr w:type="spellStart"/>
      <w:r>
        <w:t>em</w:t>
      </w:r>
      <w:proofErr w:type="spellEnd"/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ground.</w:t>
      </w:r>
      <w:r w:rsidR="008C15A7">
        <w:t xml:space="preserve"> </w:t>
      </w:r>
      <w:r>
        <w:t>After</w:t>
      </w:r>
      <w:r w:rsidR="008C15A7">
        <w:t xml:space="preserve"> </w:t>
      </w:r>
      <w:r>
        <w:t>two</w:t>
      </w:r>
      <w:r w:rsidR="008C15A7">
        <w:t xml:space="preserve"> </w:t>
      </w:r>
      <w:r>
        <w:t>weeks,</w:t>
      </w:r>
      <w:r w:rsidR="008C15A7">
        <w:t xml:space="preserve"> </w:t>
      </w:r>
      <w:r>
        <w:t>even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see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failed</w:t>
      </w:r>
      <w:r w:rsidR="008C15A7">
        <w:t xml:space="preserve"> </w:t>
      </w:r>
      <w:r>
        <w:t>strategy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feeling</w:t>
      </w:r>
      <w:r w:rsidR="008C15A7">
        <w:t xml:space="preserve"> </w:t>
      </w:r>
      <w:r>
        <w:t>increasingly</w:t>
      </w:r>
      <w:r w:rsidR="008C15A7">
        <w:t xml:space="preserve"> </w:t>
      </w:r>
      <w:r>
        <w:t>isolated,</w:t>
      </w:r>
      <w:r w:rsidR="008C15A7">
        <w:t xml:space="preserve"> </w:t>
      </w:r>
      <w:r>
        <w:t>over-worked</w:t>
      </w:r>
      <w:r w:rsidR="008C15A7">
        <w:t xml:space="preserve"> </w:t>
      </w:r>
      <w:r>
        <w:t>and</w:t>
      </w:r>
      <w:r w:rsidR="008C15A7">
        <w:t xml:space="preserve"> </w:t>
      </w:r>
      <w:r>
        <w:t>performing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mediocre-at-best</w:t>
      </w:r>
      <w:r w:rsidR="008C15A7">
        <w:t xml:space="preserve"> </w:t>
      </w:r>
      <w:r>
        <w:t>level.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exposed.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anxious</w:t>
      </w:r>
      <w:r w:rsidR="008C15A7">
        <w:t xml:space="preserve"> </w:t>
      </w:r>
      <w:r>
        <w:t>walking</w:t>
      </w:r>
      <w:r w:rsidR="008C15A7">
        <w:t xml:space="preserve"> </w:t>
      </w:r>
      <w:r>
        <w:t>into</w:t>
      </w:r>
      <w:r w:rsidR="008C15A7">
        <w:t xml:space="preserve"> </w:t>
      </w:r>
      <w:r>
        <w:t>class</w:t>
      </w:r>
      <w:r w:rsidR="008C15A7">
        <w:t xml:space="preserve"> </w:t>
      </w:r>
      <w:r>
        <w:t>dreading</w:t>
      </w:r>
      <w:r w:rsidR="008C15A7">
        <w:t xml:space="preserve"> </w:t>
      </w:r>
      <w:r>
        <w:t>the</w:t>
      </w:r>
      <w:r w:rsidR="008C15A7">
        <w:t xml:space="preserve"> </w:t>
      </w:r>
      <w:r>
        <w:t>HBS</w:t>
      </w:r>
      <w:r w:rsidR="008C15A7">
        <w:t xml:space="preserve"> </w:t>
      </w:r>
      <w:r>
        <w:t>cold</w:t>
      </w:r>
      <w:r w:rsidR="008C15A7">
        <w:t xml:space="preserve"> </w:t>
      </w:r>
      <w:r>
        <w:t>call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professor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unsuspecting</w:t>
      </w:r>
      <w:r w:rsidR="008C15A7">
        <w:t xml:space="preserve"> </w:t>
      </w:r>
      <w:r>
        <w:t>student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start</w:t>
      </w:r>
      <w:r w:rsidR="008C15A7">
        <w:t xml:space="preserve"> </w:t>
      </w:r>
      <w:r>
        <w:t>of</w:t>
      </w:r>
      <w:r w:rsidR="008C15A7">
        <w:t xml:space="preserve"> </w:t>
      </w:r>
      <w:r>
        <w:t>each</w:t>
      </w:r>
      <w:r w:rsidR="008C15A7">
        <w:t xml:space="preserve"> </w:t>
      </w:r>
      <w:r>
        <w:t>class.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 w:rsidR="00610349">
        <w:t>“</w:t>
      </w:r>
      <w:r>
        <w:t>gripping</w:t>
      </w:r>
      <w:r w:rsidR="008C15A7">
        <w:t xml:space="preserve"> </w:t>
      </w:r>
      <w:r>
        <w:t>the</w:t>
      </w:r>
      <w:r w:rsidR="008C15A7">
        <w:t xml:space="preserve"> </w:t>
      </w:r>
      <w:r>
        <w:t>stick</w:t>
      </w:r>
      <w:r w:rsidR="008C15A7">
        <w:t xml:space="preserve"> </w:t>
      </w:r>
      <w:r>
        <w:t>too</w:t>
      </w:r>
      <w:r w:rsidR="008C15A7">
        <w:t xml:space="preserve"> </w:t>
      </w:r>
      <w:r>
        <w:t>tight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say</w:t>
      </w:r>
      <w:r w:rsidR="008C15A7">
        <w:t xml:space="preserve"> </w:t>
      </w:r>
      <w:r>
        <w:t>in</w:t>
      </w:r>
      <w:r w:rsidR="008C15A7">
        <w:t xml:space="preserve"> </w:t>
      </w:r>
      <w:r>
        <w:t>hockey.</w:t>
      </w:r>
    </w:p>
    <w:p w14:paraId="746E183E" w14:textId="77777777" w:rsidR="00722F53" w:rsidRDefault="00E949E9" w:rsidP="008F1C01">
      <w:pPr>
        <w:pStyle w:val="Body-TextTx"/>
      </w:pPr>
      <w:r>
        <w:t>Dean</w:t>
      </w:r>
      <w:r w:rsidR="008C15A7">
        <w:t xml:space="preserve"> </w:t>
      </w:r>
      <w:r>
        <w:t>Kim</w:t>
      </w:r>
      <w:r w:rsidR="008C15A7">
        <w:t xml:space="preserve"> </w:t>
      </w:r>
      <w:r>
        <w:t>Clark,</w:t>
      </w:r>
      <w:r w:rsidR="008C15A7">
        <w:t xml:space="preserve"> </w:t>
      </w:r>
      <w:r>
        <w:t>my</w:t>
      </w:r>
      <w:r w:rsidR="008C15A7">
        <w:t xml:space="preserve"> </w:t>
      </w:r>
      <w:r>
        <w:t>professors,</w:t>
      </w:r>
      <w:r w:rsidR="008C15A7">
        <w:t xml:space="preserve"> </w:t>
      </w:r>
      <w:r>
        <w:t>the</w:t>
      </w:r>
      <w:r w:rsidR="008C15A7">
        <w:t xml:space="preserve"> </w:t>
      </w:r>
      <w:r>
        <w:t>administrators,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my</w:t>
      </w:r>
      <w:r w:rsidR="008C15A7">
        <w:t xml:space="preserve"> </w:t>
      </w:r>
      <w:r>
        <w:t>classmates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saying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thing,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over:</w:t>
      </w:r>
      <w:r w:rsidR="008C15A7">
        <w:t xml:space="preserve"> </w:t>
      </w:r>
      <w:r w:rsidR="00610349">
        <w:t>“</w:t>
      </w:r>
      <w:r>
        <w:t>Look</w:t>
      </w:r>
      <w:r w:rsidR="008C15A7">
        <w:t xml:space="preserve"> </w:t>
      </w:r>
      <w:r>
        <w:t>around,</w:t>
      </w:r>
      <w:r w:rsidR="008C15A7">
        <w:t xml:space="preserve"> </w:t>
      </w:r>
      <w:r>
        <w:t>these</w:t>
      </w:r>
      <w:r w:rsidR="008C15A7">
        <w:t xml:space="preserve"> </w:t>
      </w:r>
      <w:r>
        <w:t>are</w:t>
      </w:r>
      <w:r w:rsidR="008C15A7">
        <w:t xml:space="preserve"> </w:t>
      </w:r>
      <w:r>
        <w:t>your</w:t>
      </w:r>
      <w:r w:rsidR="008C15A7">
        <w:t xml:space="preserve"> </w:t>
      </w:r>
      <w:r>
        <w:t>friends.</w:t>
      </w:r>
      <w:r w:rsidR="008C15A7">
        <w:t xml:space="preserve"> </w:t>
      </w:r>
      <w:r>
        <w:t>Help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today,</w:t>
      </w:r>
      <w:r w:rsidR="008C15A7">
        <w:t xml:space="preserve"> </w:t>
      </w:r>
      <w:r>
        <w:t>help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tomorrow</w:t>
      </w:r>
      <w:r w:rsidR="00610349">
        <w:t> . . .</w:t>
      </w:r>
      <w:r w:rsidR="00722F53">
        <w:t xml:space="preserve"> </w:t>
      </w:r>
      <w:r>
        <w:t>there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no</w:t>
      </w:r>
      <w:r w:rsidR="008C15A7">
        <w:t xml:space="preserve"> </w:t>
      </w:r>
      <w:r>
        <w:t>better</w:t>
      </w:r>
      <w:r w:rsidR="008C15A7">
        <w:t xml:space="preserve"> </w:t>
      </w:r>
      <w:r>
        <w:t>network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classroom.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narrative</w:t>
      </w:r>
      <w:r w:rsidR="008C15A7">
        <w:t xml:space="preserve"> </w:t>
      </w:r>
      <w:r>
        <w:t>continued</w:t>
      </w:r>
      <w:r w:rsidR="00610349">
        <w:t> . . .</w:t>
      </w:r>
      <w:r w:rsidR="00722F53">
        <w:t xml:space="preserve"> </w:t>
      </w:r>
      <w:r w:rsidR="00610349">
        <w:t>“</w:t>
      </w:r>
      <w:r>
        <w:t>When</w:t>
      </w:r>
      <w:r w:rsidR="008C15A7">
        <w:t xml:space="preserve"> </w:t>
      </w:r>
      <w:r>
        <w:t>someone</w:t>
      </w:r>
      <w:r w:rsidR="008C15A7">
        <w:t xml:space="preserve"> </w:t>
      </w:r>
      <w:r>
        <w:t>from</w:t>
      </w:r>
      <w:r w:rsidR="008C15A7">
        <w:t xml:space="preserve"> </w:t>
      </w:r>
      <w:r>
        <w:t>Harvard</w:t>
      </w:r>
      <w:r w:rsidR="008C15A7">
        <w:t xml:space="preserve"> </w:t>
      </w:r>
      <w:r>
        <w:t>calls,</w:t>
      </w:r>
      <w:r w:rsidR="008C15A7">
        <w:t xml:space="preserve"> </w:t>
      </w:r>
      <w:r>
        <w:t>you</w:t>
      </w:r>
      <w:r w:rsidR="008C15A7">
        <w:t xml:space="preserve"> </w:t>
      </w:r>
      <w:r>
        <w:t>pick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</w:t>
      </w:r>
      <w:r w:rsidR="008C15A7">
        <w:t xml:space="preserve"> </w:t>
      </w:r>
      <w:r>
        <w:t>and</w:t>
      </w:r>
      <w:r w:rsidR="008C15A7">
        <w:t xml:space="preserve"> </w:t>
      </w:r>
      <w:r>
        <w:t>help.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do.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who</w:t>
      </w:r>
      <w:r w:rsidR="008C15A7">
        <w:t xml:space="preserve"> </w:t>
      </w:r>
      <w:r>
        <w:t>we</w:t>
      </w:r>
      <w:r w:rsidR="008C15A7">
        <w:t xml:space="preserve"> </w:t>
      </w:r>
      <w:r>
        <w:t>are.</w:t>
      </w:r>
      <w:r w:rsidR="00610349">
        <w:t>”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while,</w:t>
      </w:r>
      <w:r w:rsidR="008C15A7">
        <w:t xml:space="preserve"> </w:t>
      </w:r>
      <w:r>
        <w:t>the</w:t>
      </w:r>
      <w:r w:rsidR="008C15A7">
        <w:t xml:space="preserve"> </w:t>
      </w:r>
      <w:r>
        <w:t>sheer</w:t>
      </w:r>
      <w:r w:rsidR="008C15A7">
        <w:t xml:space="preserve"> </w:t>
      </w:r>
      <w:r>
        <w:t>logic</w:t>
      </w:r>
      <w:r w:rsidR="008C15A7">
        <w:t xml:space="preserve"> </w:t>
      </w:r>
      <w:r>
        <w:t>of</w:t>
      </w:r>
      <w:r w:rsidR="008C15A7">
        <w:t xml:space="preserve"> </w:t>
      </w:r>
      <w:r>
        <w:t>having</w:t>
      </w:r>
      <w:r w:rsidR="008C15A7">
        <w:t xml:space="preserve"> </w:t>
      </w:r>
      <w:r>
        <w:t>900</w:t>
      </w:r>
      <w:r w:rsidR="008C15A7">
        <w:t xml:space="preserve"> </w:t>
      </w:r>
      <w:r>
        <w:t>friends</w:t>
      </w:r>
      <w:r w:rsidR="00C33184">
        <w:t>—</w:t>
      </w:r>
      <w:r>
        <w:t>who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every</w:t>
      </w:r>
      <w:r w:rsidR="008C15A7">
        <w:t xml:space="preserve"> </w:t>
      </w:r>
      <w:r>
        <w:t>discipline,</w:t>
      </w:r>
      <w:r w:rsidR="008C15A7">
        <w:t xml:space="preserve"> </w:t>
      </w:r>
      <w:r>
        <w:t>from</w:t>
      </w:r>
      <w:r w:rsidR="008C15A7">
        <w:t xml:space="preserve"> </w:t>
      </w:r>
      <w:r>
        <w:t>several</w:t>
      </w:r>
      <w:r w:rsidR="008C15A7">
        <w:t xml:space="preserve"> </w:t>
      </w:r>
      <w:r>
        <w:t>countries</w:t>
      </w:r>
      <w:r w:rsidR="008C15A7">
        <w:t xml:space="preserve"> </w:t>
      </w:r>
      <w:r>
        <w:t>and</w:t>
      </w:r>
      <w:r w:rsidR="008C15A7">
        <w:t xml:space="preserve"> </w:t>
      </w:r>
      <w:r>
        <w:t>all</w:t>
      </w:r>
      <w:r w:rsidR="008C15A7">
        <w:t xml:space="preserve"> </w:t>
      </w:r>
      <w:r>
        <w:t>outstanding</w:t>
      </w:r>
      <w:r w:rsidR="00722F53">
        <w:t>—</w:t>
      </w:r>
      <w:r>
        <w:t>to</w:t>
      </w:r>
      <w:r w:rsidR="008C15A7">
        <w:t xml:space="preserve"> </w:t>
      </w:r>
      <w:r>
        <w:t>call</w:t>
      </w:r>
      <w:r w:rsidR="008C15A7">
        <w:t xml:space="preserve"> </w:t>
      </w:r>
      <w:r>
        <w:t>on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course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career</w:t>
      </w:r>
      <w:r w:rsidR="008C15A7">
        <w:t xml:space="preserve"> </w:t>
      </w:r>
      <w:r>
        <w:t>sounded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can</w:t>
      </w:r>
      <w:r w:rsidR="00610349">
        <w:t>’</w:t>
      </w:r>
      <w:r>
        <w:t>t-lose</w:t>
      </w:r>
      <w:r w:rsidR="008C15A7">
        <w:t xml:space="preserve"> </w:t>
      </w:r>
      <w:r>
        <w:t>proposition.</w:t>
      </w:r>
    </w:p>
    <w:p w14:paraId="3EA4FD7B" w14:textId="77777777" w:rsidR="00722F53" w:rsidRP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finally</w:t>
      </w:r>
      <w:r w:rsidR="008C15A7">
        <w:t xml:space="preserve"> </w:t>
      </w:r>
      <w:r>
        <w:t>got</w:t>
      </w:r>
      <w:r w:rsidR="008C15A7">
        <w:t xml:space="preserve"> </w:t>
      </w:r>
      <w:r>
        <w:t>it.</w:t>
      </w:r>
      <w:r w:rsidR="008C15A7">
        <w:t xml:space="preserve"> </w:t>
      </w:r>
      <w:r>
        <w:t>My</w:t>
      </w:r>
      <w:r w:rsidR="008C15A7">
        <w:t xml:space="preserve"> </w:t>
      </w:r>
      <w:r>
        <w:t>sport</w:t>
      </w:r>
      <w:r w:rsidR="00610349">
        <w:t>’</w:t>
      </w:r>
      <w:r>
        <w:t>s</w:t>
      </w:r>
      <w:r w:rsidR="008C15A7">
        <w:t xml:space="preserve"> </w:t>
      </w:r>
      <w:r>
        <w:t>translation:</w:t>
      </w:r>
      <w:r w:rsidR="008C15A7">
        <w:t xml:space="preserve"> </w:t>
      </w:r>
      <w:r>
        <w:t>This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golf,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>
        <w:t>sport.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basketball</w:t>
      </w:r>
      <w:r w:rsidRPr="00722F53">
        <w:t>.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>
        <w:t>teammate.</w:t>
      </w:r>
      <w:r w:rsidR="008C15A7">
        <w:t xml:space="preserve"> </w:t>
      </w:r>
      <w:r>
        <w:t>That</w:t>
      </w:r>
      <w:r w:rsidR="008C15A7" w:rsidRPr="00722F53">
        <w:t xml:space="preserve"> </w:t>
      </w:r>
      <w:r w:rsidRPr="00722F53">
        <w:t>sounded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better</w:t>
      </w:r>
      <w:r w:rsidR="008C15A7" w:rsidRPr="00722F53">
        <w:t xml:space="preserve"> </w:t>
      </w:r>
      <w:r>
        <w:t>game,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felt</w:t>
      </w:r>
      <w:r w:rsidR="008C15A7" w:rsidRPr="00722F53">
        <w:t xml:space="preserve"> </w:t>
      </w:r>
      <w:r w:rsidRPr="00722F53">
        <w:t>much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comfortable</w:t>
      </w:r>
      <w:r w:rsidR="008C15A7" w:rsidRPr="00722F53">
        <w:t xml:space="preserve"> </w:t>
      </w:r>
      <w:r w:rsidRPr="00722F53">
        <w:t>playing.</w:t>
      </w:r>
      <w:r w:rsidR="008C15A7">
        <w:t xml:space="preserve"> </w:t>
      </w:r>
      <w:r>
        <w:t>Over</w:t>
      </w:r>
      <w:r w:rsidR="008C15A7">
        <w:t xml:space="preserve"> </w:t>
      </w:r>
      <w:r>
        <w:t>time,</w:t>
      </w:r>
      <w:r w:rsidR="008C15A7">
        <w:t xml:space="preserve"> </w:t>
      </w:r>
      <w:r>
        <w:t>I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relax,</w:t>
      </w:r>
      <w:r w:rsidR="008C15A7">
        <w:t xml:space="preserve"> </w:t>
      </w:r>
      <w:r>
        <w:t>laugh,</w:t>
      </w:r>
      <w:r w:rsidR="008C15A7">
        <w:t xml:space="preserve"> </w:t>
      </w:r>
      <w:r>
        <w:t>listen</w:t>
      </w:r>
      <w:r w:rsidR="008C15A7">
        <w:t xml:space="preserve"> </w:t>
      </w:r>
      <w:r>
        <w:t>and</w:t>
      </w:r>
      <w:r w:rsidR="008C15A7">
        <w:t xml:space="preserve"> </w:t>
      </w:r>
      <w:r>
        <w:t>prepare</w:t>
      </w:r>
      <w:r w:rsidR="008C15A7">
        <w:t xml:space="preserve"> </w:t>
      </w:r>
      <w:r>
        <w:t>to</w:t>
      </w:r>
      <w:r w:rsidR="008C15A7">
        <w:t xml:space="preserve"> </w:t>
      </w:r>
      <w:r>
        <w:t>learn.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HBS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put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same</w:t>
      </w:r>
      <w:r w:rsidR="008C15A7" w:rsidRPr="00722F53">
        <w:t xml:space="preserve"> </w:t>
      </w:r>
      <w:r w:rsidRPr="00722F53">
        <w:t>classroom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same</w:t>
      </w:r>
      <w:r w:rsidR="008C15A7" w:rsidRPr="00722F53">
        <w:t xml:space="preserve"> </w:t>
      </w:r>
      <w:r w:rsidRPr="00722F53">
        <w:t>seat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same</w:t>
      </w:r>
      <w:r w:rsidR="008C15A7" w:rsidRPr="00722F53">
        <w:t xml:space="preserve"> </w:t>
      </w:r>
      <w:r w:rsidRPr="00722F53">
        <w:t>people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six</w:t>
      </w:r>
      <w:r w:rsidR="008C15A7" w:rsidRPr="00722F53">
        <w:t xml:space="preserve"> </w:t>
      </w:r>
      <w:r w:rsidRPr="00722F53">
        <w:t>months.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created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laboratory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learn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learned,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grew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person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made</w:t>
      </w:r>
      <w:r w:rsidR="008C15A7" w:rsidRPr="00722F53">
        <w:t xml:space="preserve"> </w:t>
      </w:r>
      <w:r w:rsidRPr="00722F53">
        <w:t>lifelong</w:t>
      </w:r>
      <w:r w:rsidR="008C15A7" w:rsidRPr="00722F53">
        <w:t xml:space="preserve"> </w:t>
      </w:r>
      <w:r w:rsidRPr="00722F53">
        <w:t>friends.</w:t>
      </w:r>
    </w:p>
    <w:p w14:paraId="5A9D345E" w14:textId="77777777" w:rsidR="00722F53" w:rsidRPr="00722F53" w:rsidRDefault="00E949E9" w:rsidP="008F1C01">
      <w:pPr>
        <w:pStyle w:val="Body-TextTx"/>
      </w:pPr>
      <w:r w:rsidRPr="00722F53">
        <w:t>At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point,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final</w:t>
      </w:r>
      <w:r w:rsidR="008C15A7" w:rsidRPr="00722F53">
        <w:t xml:space="preserve"> </w:t>
      </w:r>
      <w:r w:rsidRPr="00722F53">
        <w:t>coming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managerial</w:t>
      </w:r>
      <w:r w:rsidR="008C15A7" w:rsidRPr="00722F53">
        <w:t xml:space="preserve"> </w:t>
      </w:r>
      <w:r w:rsidRPr="00722F53">
        <w:t>finance.</w:t>
      </w:r>
      <w:r w:rsidR="008C15A7" w:rsidRPr="00722F53">
        <w:t xml:space="preserve"> </w:t>
      </w:r>
      <w:r w:rsidRPr="00722F53">
        <w:t>Worried</w:t>
      </w:r>
      <w:r w:rsidR="008C15A7" w:rsidRPr="00722F53">
        <w:t xml:space="preserve"> </w:t>
      </w:r>
      <w:r w:rsidRPr="00722F53">
        <w:t>about</w:t>
      </w:r>
      <w:r w:rsidR="008C15A7" w:rsidRPr="00722F53">
        <w:t xml:space="preserve"> </w:t>
      </w:r>
      <w:r w:rsidRPr="00722F53">
        <w:t>it,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went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meet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professor.</w:t>
      </w:r>
    </w:p>
    <w:p w14:paraId="5BEEEE70" w14:textId="77777777" w:rsidR="00722F53" w:rsidRPr="00722F53" w:rsidRDefault="00610349" w:rsidP="008F1C01">
      <w:pPr>
        <w:pStyle w:val="Body-TextTx"/>
      </w:pPr>
      <w:r>
        <w:t>“</w:t>
      </w:r>
      <w:r w:rsidR="00E949E9" w:rsidRPr="00722F53">
        <w:t>I</w:t>
      </w:r>
      <w:r>
        <w:t>’</w:t>
      </w:r>
      <w:r w:rsidR="00E949E9" w:rsidRPr="00722F53">
        <w:t>m</w:t>
      </w:r>
      <w:r w:rsidR="008C15A7" w:rsidRPr="00722F53">
        <w:t xml:space="preserve"> </w:t>
      </w:r>
      <w:r w:rsidR="00E949E9" w:rsidRPr="00722F53">
        <w:t>anxious</w:t>
      </w:r>
      <w:r w:rsidR="008C15A7" w:rsidRPr="00722F53">
        <w:t xml:space="preserve"> </w:t>
      </w:r>
      <w:r w:rsidR="00E949E9" w:rsidRPr="00722F53">
        <w:t>about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final,</w:t>
      </w:r>
      <w:r>
        <w:t>”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told</w:t>
      </w:r>
      <w:r w:rsidR="008C15A7" w:rsidRPr="00722F53">
        <w:t xml:space="preserve"> </w:t>
      </w:r>
      <w:r w:rsidR="00E949E9" w:rsidRPr="00722F53">
        <w:t>him.</w:t>
      </w:r>
    </w:p>
    <w:p w14:paraId="783E14ED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Get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pen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paper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write</w:t>
      </w:r>
      <w:r w:rsidR="008C15A7" w:rsidRPr="00722F53">
        <w:t xml:space="preserve"> </w:t>
      </w:r>
      <w:r w:rsidR="00E949E9" w:rsidRPr="00722F53">
        <w:t>this</w:t>
      </w:r>
      <w:r w:rsidR="008C15A7" w:rsidRPr="00722F53">
        <w:t xml:space="preserve"> </w:t>
      </w:r>
      <w:r w:rsidR="00E949E9" w:rsidRPr="00722F53">
        <w:t>down,</w:t>
      </w:r>
      <w:r>
        <w:t>”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said.</w:t>
      </w:r>
      <w:r w:rsidR="008C15A7" w:rsidRPr="00722F53">
        <w:t xml:space="preserve"> </w:t>
      </w:r>
      <w:r w:rsidR="00E949E9" w:rsidRPr="00722F53">
        <w:t>Ready</w:t>
      </w:r>
      <w:r w:rsidR="008C15A7" w:rsidRPr="00722F53">
        <w:t xml:space="preserve"> </w:t>
      </w:r>
      <w:r w:rsidR="00E949E9" w:rsidRPr="00722F53">
        <w:t>with</w:t>
      </w:r>
      <w:r w:rsidR="008C15A7" w:rsidRPr="00722F53">
        <w:t xml:space="preserve"> </w:t>
      </w:r>
      <w:r w:rsidR="00E949E9" w:rsidRPr="00722F53">
        <w:t>pen</w:t>
      </w:r>
      <w:r w:rsidR="008C15A7" w:rsidRPr="00722F53">
        <w:t xml:space="preserve"> </w:t>
      </w:r>
      <w:r w:rsidR="00E949E9" w:rsidRPr="00722F53">
        <w:t>in</w:t>
      </w:r>
      <w:r w:rsidR="008C15A7" w:rsidRPr="00722F53">
        <w:t xml:space="preserve"> </w:t>
      </w:r>
      <w:r w:rsidR="00E949E9" w:rsidRPr="00722F53">
        <w:t>hand,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lastRenderedPageBreak/>
        <w:t>waited</w:t>
      </w:r>
      <w:r w:rsidR="008C15A7" w:rsidRPr="00722F53">
        <w:t xml:space="preserve"> </w:t>
      </w:r>
      <w:r w:rsidR="00E949E9" w:rsidRPr="00722F53">
        <w:t>for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continue</w:t>
      </w:r>
      <w:r w:rsidR="008C15A7" w:rsidRPr="00722F53">
        <w:t xml:space="preserve"> </w:t>
      </w:r>
      <w:r w:rsidR="00E949E9" w:rsidRPr="00722F53">
        <w:t>talking.</w:t>
      </w:r>
    </w:p>
    <w:p w14:paraId="00B5CAED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It</w:t>
      </w:r>
      <w:r>
        <w:t>’</w:t>
      </w:r>
      <w:r w:rsidR="00E949E9" w:rsidRPr="00722F53">
        <w:t>s</w:t>
      </w:r>
      <w:r w:rsidR="008C15A7" w:rsidRPr="00722F53">
        <w:t xml:space="preserve"> </w:t>
      </w:r>
      <w:r w:rsidR="00E949E9" w:rsidRPr="00722F53">
        <w:t>better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have</w:t>
      </w:r>
      <w:r w:rsidR="008C15A7" w:rsidRPr="00722F53">
        <w:t xml:space="preserve"> </w:t>
      </w:r>
      <w:r w:rsidR="00E949E9" w:rsidRPr="00722F53">
        <w:t>more</w:t>
      </w:r>
      <w:r w:rsidR="008C15A7" w:rsidRPr="00722F53">
        <w:t xml:space="preserve"> </w:t>
      </w:r>
      <w:r w:rsidR="00E949E9" w:rsidRPr="00722F53">
        <w:t>money</w:t>
      </w:r>
      <w:r w:rsidR="008C15A7" w:rsidRPr="00722F53">
        <w:t xml:space="preserve"> </w:t>
      </w:r>
      <w:r w:rsidR="00E949E9" w:rsidRPr="00722F53">
        <w:t>than</w:t>
      </w:r>
      <w:r w:rsidR="008C15A7" w:rsidRPr="00722F53">
        <w:t xml:space="preserve"> </w:t>
      </w:r>
      <w:r w:rsidR="00E949E9" w:rsidRPr="00722F53">
        <w:t>less</w:t>
      </w:r>
      <w:r w:rsidR="008C15A7" w:rsidRPr="00722F53">
        <w:t xml:space="preserve"> </w:t>
      </w:r>
      <w:r w:rsidR="00E949E9" w:rsidRPr="00722F53">
        <w:t>money,</w:t>
      </w:r>
      <w:r>
        <w:t>”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said.</w:t>
      </w:r>
      <w:r w:rsidR="008C15A7" w:rsidRPr="00722F53">
        <w:t xml:space="preserve"> </w:t>
      </w:r>
      <w:r>
        <w:t>“</w:t>
      </w:r>
      <w:r w:rsidR="00E949E9" w:rsidRPr="00722F53">
        <w:t>Got</w:t>
      </w:r>
      <w:r w:rsidR="008C15A7" w:rsidRPr="00722F53">
        <w:t xml:space="preserve"> </w:t>
      </w:r>
      <w:r w:rsidR="00E949E9" w:rsidRPr="00722F53">
        <w:t>that?</w:t>
      </w:r>
      <w:r>
        <w:t>”</w:t>
      </w:r>
    </w:p>
    <w:p w14:paraId="59369F44" w14:textId="77777777" w:rsidR="00017929" w:rsidRPr="00722F53" w:rsidRDefault="00E949E9" w:rsidP="008F1C01">
      <w:pPr>
        <w:pStyle w:val="Body-TextTx"/>
      </w:pPr>
      <w:r w:rsidRPr="00722F53">
        <w:t>I</w:t>
      </w:r>
      <w:r w:rsidR="008C15A7" w:rsidRPr="00722F53">
        <w:t xml:space="preserve"> </w:t>
      </w:r>
      <w:r w:rsidRPr="00722F53">
        <w:t>nodded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wrote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down.</w:t>
      </w:r>
    </w:p>
    <w:p w14:paraId="1F88E440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It</w:t>
      </w:r>
      <w:r>
        <w:t>’</w:t>
      </w:r>
      <w:r w:rsidR="00E949E9" w:rsidRPr="00722F53">
        <w:t>s</w:t>
      </w:r>
      <w:r w:rsidR="008C15A7" w:rsidRPr="00722F53">
        <w:t xml:space="preserve"> </w:t>
      </w:r>
      <w:r w:rsidR="00E949E9" w:rsidRPr="00722F53">
        <w:t>better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have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money</w:t>
      </w:r>
      <w:r w:rsidR="008C15A7" w:rsidRPr="00722F53">
        <w:t xml:space="preserve"> </w:t>
      </w:r>
      <w:r w:rsidR="00E949E9" w:rsidRPr="00722F53">
        <w:t>sooner</w:t>
      </w:r>
      <w:r w:rsidR="008C15A7" w:rsidRPr="00722F53">
        <w:t xml:space="preserve"> </w:t>
      </w:r>
      <w:r w:rsidR="00E949E9" w:rsidRPr="00722F53">
        <w:t>than</w:t>
      </w:r>
      <w:r w:rsidR="008C15A7" w:rsidRPr="00722F53">
        <w:t xml:space="preserve"> </w:t>
      </w:r>
      <w:r w:rsidR="00E949E9" w:rsidRPr="00722F53">
        <w:t>later,</w:t>
      </w:r>
      <w:r>
        <w:t>”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went</w:t>
      </w:r>
      <w:r w:rsidR="008C15A7" w:rsidRPr="00722F53">
        <w:t xml:space="preserve"> </w:t>
      </w:r>
      <w:r w:rsidR="00E949E9" w:rsidRPr="00722F53">
        <w:t>on.</w:t>
      </w:r>
    </w:p>
    <w:p w14:paraId="61A92372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Okay,</w:t>
      </w:r>
      <w:r>
        <w:t>”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said</w:t>
      </w:r>
      <w:r w:rsidR="008C15A7" w:rsidRPr="00722F53">
        <w:t xml:space="preserve"> </w:t>
      </w:r>
      <w:r w:rsidR="00E949E9" w:rsidRPr="00722F53">
        <w:t>as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continued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write.</w:t>
      </w:r>
    </w:p>
    <w:p w14:paraId="30C1AF19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Scott,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going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a</w:t>
      </w:r>
      <w:r w:rsidR="008C15A7" w:rsidRPr="00722F53">
        <w:t xml:space="preserve"> </w:t>
      </w:r>
      <w:r w:rsidR="00E949E9" w:rsidRPr="00722F53">
        <w:t>CEO</w:t>
      </w:r>
      <w:r w:rsidR="008C15A7" w:rsidRPr="00722F53">
        <w:t xml:space="preserve"> </w:t>
      </w:r>
      <w:r w:rsidR="00E949E9" w:rsidRPr="00722F53">
        <w:t>someday?</w:t>
      </w:r>
      <w:r>
        <w:t>”</w:t>
      </w:r>
    </w:p>
    <w:p w14:paraId="11670E07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Yes,</w:t>
      </w:r>
      <w:r>
        <w:t>”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said.</w:t>
      </w:r>
    </w:p>
    <w:p w14:paraId="3991E202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final</w:t>
      </w:r>
      <w:r w:rsidR="008C15A7" w:rsidRPr="00722F53">
        <w:t xml:space="preserve"> </w:t>
      </w:r>
      <w:r w:rsidR="00E949E9" w:rsidRPr="00722F53">
        <w:t>thing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write</w:t>
      </w:r>
      <w:r w:rsidR="008C15A7" w:rsidRPr="00722F53">
        <w:t xml:space="preserve"> </w:t>
      </w:r>
      <w:r w:rsidR="00E949E9" w:rsidRPr="00722F53">
        <w:t>down:</w:t>
      </w:r>
      <w:r w:rsidR="008C15A7" w:rsidRPr="00722F53">
        <w:t xml:space="preserve"> </w:t>
      </w:r>
      <w:r w:rsidR="00E949E9" w:rsidRPr="00722F53">
        <w:t>Hire</w:t>
      </w:r>
      <w:r w:rsidR="008C15A7" w:rsidRPr="00722F53">
        <w:t xml:space="preserve"> </w:t>
      </w:r>
      <w:r w:rsidR="00E949E9" w:rsidRPr="00722F53">
        <w:t>a</w:t>
      </w:r>
      <w:r w:rsidR="008C15A7" w:rsidRPr="00722F53">
        <w:t xml:space="preserve"> </w:t>
      </w:r>
      <w:r w:rsidR="00E949E9" w:rsidRPr="00722F53">
        <w:t>great</w:t>
      </w:r>
      <w:r w:rsidR="008C15A7" w:rsidRPr="00722F53">
        <w:t xml:space="preserve"> </w:t>
      </w:r>
      <w:r w:rsidR="00E949E9" w:rsidRPr="00722F53">
        <w:t>CFO,</w:t>
      </w:r>
      <w:r>
        <w:t>”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said.</w:t>
      </w:r>
    </w:p>
    <w:p w14:paraId="2C983ACC" w14:textId="77777777" w:rsidR="00017929" w:rsidRPr="00722F53" w:rsidRDefault="00610349" w:rsidP="008F1C01">
      <w:pPr>
        <w:pStyle w:val="Body-TextTx"/>
      </w:pPr>
      <w:r>
        <w:t>“</w:t>
      </w:r>
      <w:r w:rsidR="00E949E9" w:rsidRPr="00722F53">
        <w:t>This</w:t>
      </w:r>
      <w:r w:rsidR="008C15A7" w:rsidRPr="00722F53">
        <w:t xml:space="preserve"> </w:t>
      </w:r>
      <w:r w:rsidR="00E949E9" w:rsidRPr="00722F53">
        <w:t>isn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going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help</w:t>
      </w:r>
      <w:r w:rsidR="008C15A7" w:rsidRPr="00722F53">
        <w:t xml:space="preserve"> </w:t>
      </w:r>
      <w:r w:rsidR="00E949E9" w:rsidRPr="00722F53">
        <w:t>for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final</w:t>
      </w:r>
      <w:r w:rsidR="008C15A7" w:rsidRPr="00722F53">
        <w:t xml:space="preserve"> </w:t>
      </w:r>
      <w:r w:rsidR="00E949E9" w:rsidRPr="00722F53">
        <w:t>tomorrow,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it?</w:t>
      </w:r>
      <w:r>
        <w:t>”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asked,</w:t>
      </w:r>
      <w:r w:rsidR="008C15A7" w:rsidRPr="00722F53">
        <w:t xml:space="preserve"> </w:t>
      </w:r>
      <w:r w:rsidR="00E949E9" w:rsidRPr="00722F53">
        <w:t>finally</w:t>
      </w:r>
      <w:r w:rsidR="008C15A7" w:rsidRPr="00722F53">
        <w:t xml:space="preserve"> </w:t>
      </w:r>
      <w:r w:rsidR="00E949E9" w:rsidRPr="00722F53">
        <w:t>getting</w:t>
      </w:r>
      <w:r w:rsidR="008C15A7" w:rsidRPr="00722F53">
        <w:t xml:space="preserve"> </w:t>
      </w:r>
      <w:r w:rsidR="00E949E9" w:rsidRPr="00722F53">
        <w:t>it.</w:t>
      </w:r>
    </w:p>
    <w:p w14:paraId="6714764E" w14:textId="77777777" w:rsidR="00722F53" w:rsidRDefault="00610349" w:rsidP="008F1C01">
      <w:pPr>
        <w:pStyle w:val="Body-TextTx"/>
      </w:pPr>
      <w:r>
        <w:t>“</w:t>
      </w:r>
      <w:r w:rsidR="00E949E9" w:rsidRPr="00722F53">
        <w:t>Nope,</w:t>
      </w:r>
      <w:r>
        <w:t>”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said.</w:t>
      </w:r>
      <w:r w:rsidR="008C15A7" w:rsidRPr="00722F53">
        <w:t xml:space="preserve"> </w:t>
      </w:r>
      <w:r>
        <w:t>“</w:t>
      </w:r>
      <w:r w:rsidR="00E949E9" w:rsidRPr="00722F53">
        <w:t>But</w:t>
      </w:r>
      <w:r w:rsidR="008C15A7" w:rsidRPr="00722F53">
        <w:t xml:space="preserve"> </w:t>
      </w:r>
      <w:r w:rsidR="00E949E9" w:rsidRPr="00722F53">
        <w:t>you</w:t>
      </w:r>
      <w:r>
        <w:t>’</w:t>
      </w:r>
      <w:r w:rsidR="00E949E9" w:rsidRPr="00722F53">
        <w:t>re</w:t>
      </w:r>
      <w:r w:rsidR="008C15A7" w:rsidRPr="00722F53">
        <w:t xml:space="preserve"> </w:t>
      </w:r>
      <w:r w:rsidR="00E949E9" w:rsidRPr="00722F53">
        <w:t>going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just</w:t>
      </w:r>
      <w:r w:rsidR="008C15A7" w:rsidRPr="00722F53">
        <w:t xml:space="preserve"> </w:t>
      </w:r>
      <w:r w:rsidR="00E949E9" w:rsidRPr="00722F53">
        <w:t>fine.</w:t>
      </w:r>
      <w:r>
        <w:t>”</w:t>
      </w:r>
      <w:r w:rsidR="008C15A7" w:rsidRPr="00722F53">
        <w:t xml:space="preserve"> </w:t>
      </w:r>
      <w:r w:rsidR="00E949E9" w:rsidRPr="00722F53">
        <w:t>This</w:t>
      </w:r>
      <w:r w:rsidR="008C15A7" w:rsidRPr="00722F53">
        <w:t xml:space="preserve"> </w:t>
      </w:r>
      <w:r w:rsidR="00E949E9" w:rsidRPr="00722F53">
        <w:t>perfectly</w:t>
      </w:r>
      <w:r w:rsidR="008C15A7" w:rsidRPr="00722F53">
        <w:t xml:space="preserve"> </w:t>
      </w:r>
      <w:r w:rsidR="00E949E9" w:rsidRPr="00722F53">
        <w:t>summarizes</w:t>
      </w:r>
      <w:r w:rsidR="008C15A7" w:rsidRPr="00722F53">
        <w:t xml:space="preserve"> </w:t>
      </w:r>
      <w:r w:rsidR="00E949E9" w:rsidRPr="00722F53">
        <w:t>HBS: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environment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about</w:t>
      </w:r>
      <w:r w:rsidR="008C15A7" w:rsidRPr="00722F53">
        <w:t xml:space="preserve"> </w:t>
      </w:r>
      <w:r w:rsidR="00E949E9" w:rsidRPr="00722F53">
        <w:t>learning</w:t>
      </w:r>
      <w:r w:rsidR="008C15A7" w:rsidRPr="00722F53">
        <w:t xml:space="preserve"> </w:t>
      </w:r>
      <w:r w:rsidR="00E949E9" w:rsidRPr="00722F53">
        <w:t>how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next</w:t>
      </w:r>
      <w:r w:rsidR="008C15A7" w:rsidRPr="00722F53">
        <w:t xml:space="preserve"> </w:t>
      </w:r>
      <w:r w:rsidR="00E949E9" w:rsidRPr="00722F53">
        <w:t>great</w:t>
      </w:r>
      <w:r w:rsidR="008C15A7" w:rsidRPr="00722F53">
        <w:t xml:space="preserve"> </w:t>
      </w:r>
      <w:r w:rsidR="00E949E9" w:rsidRPr="00722F53">
        <w:t>CEO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creating</w:t>
      </w:r>
      <w:r w:rsidR="008C15A7" w:rsidRPr="00722F53">
        <w:t xml:space="preserve"> </w:t>
      </w:r>
      <w:r w:rsidR="00E949E9" w:rsidRPr="00722F53">
        <w:t>lifelong</w:t>
      </w:r>
      <w:r w:rsidR="008C15A7" w:rsidRPr="00722F53">
        <w:t xml:space="preserve"> </w:t>
      </w:r>
      <w:r w:rsidR="00E949E9" w:rsidRPr="00722F53">
        <w:t>relationships</w:t>
      </w:r>
      <w:r w:rsidR="008C15A7" w:rsidRPr="00722F53">
        <w:t xml:space="preserve"> </w:t>
      </w:r>
      <w:r w:rsidR="00E949E9" w:rsidRPr="00722F53">
        <w:t>NOT</w:t>
      </w:r>
      <w:r w:rsidR="008C15A7" w:rsidRPr="00722F53">
        <w:t xml:space="preserve"> </w:t>
      </w:r>
      <w:r w:rsidR="00E949E9" w:rsidRPr="00722F53">
        <w:t>about</w:t>
      </w:r>
      <w:r w:rsidR="008C15A7" w:rsidRPr="00722F53">
        <w:t xml:space="preserve"> </w:t>
      </w:r>
      <w:r w:rsidR="00E949E9" w:rsidRPr="00722F53">
        <w:t>grades.</w:t>
      </w:r>
      <w:r w:rsidR="008C15A7" w:rsidRPr="00722F53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different</w:t>
      </w:r>
      <w:r w:rsidR="008C15A7">
        <w:t xml:space="preserve"> </w:t>
      </w:r>
      <w:r w:rsidR="00E949E9">
        <w:t>mentality.</w:t>
      </w:r>
      <w:r w:rsidR="008C15A7">
        <w:t xml:space="preserve"> </w:t>
      </w:r>
      <w:r w:rsidR="00E949E9">
        <w:t>No</w:t>
      </w:r>
      <w:r w:rsidR="008C15A7">
        <w:t xml:space="preserve"> </w:t>
      </w:r>
      <w:r w:rsidR="00E949E9">
        <w:t>ceilings,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new-found</w:t>
      </w:r>
      <w:r w:rsidR="008C15A7">
        <w:t xml:space="preserve"> </w:t>
      </w:r>
      <w:r w:rsidR="00E949E9">
        <w:t>family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limitless</w:t>
      </w:r>
      <w:r w:rsidR="008C15A7">
        <w:t xml:space="preserve"> </w:t>
      </w:r>
      <w:r w:rsidR="00E949E9">
        <w:t>dreams</w:t>
      </w:r>
      <w:r>
        <w:t> . . .</w:t>
      </w:r>
      <w:r w:rsidR="00722F53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met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 w:rsidRPr="00BC4DEA">
        <w:rPr>
          <w:rStyle w:val="itali"/>
        </w:rPr>
        <w:t>did</w:t>
      </w:r>
      <w:r w:rsidR="008C15A7" w:rsidRPr="00BC4DEA">
        <w:rPr>
          <w:rStyle w:val="itali"/>
        </w:rPr>
        <w:t xml:space="preserve"> </w:t>
      </w:r>
      <w:r w:rsidR="00E949E9">
        <w:t>change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life.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walls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built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defense</w:t>
      </w:r>
      <w:r w:rsidR="008C15A7">
        <w:t xml:space="preserve"> </w:t>
      </w:r>
      <w:r w:rsidR="00E949E9">
        <w:t>systems</w:t>
      </w:r>
      <w:r w:rsidR="008C15A7">
        <w:t xml:space="preserve"> </w:t>
      </w:r>
      <w:r w:rsidR="00E949E9">
        <w:t>came</w:t>
      </w:r>
      <w:r w:rsidR="008C15A7">
        <w:t xml:space="preserve"> </w:t>
      </w:r>
      <w:r w:rsidR="00E949E9">
        <w:t>tumbling</w:t>
      </w:r>
      <w:r w:rsidR="008C15A7">
        <w:t xml:space="preserve"> </w:t>
      </w:r>
      <w:r w:rsidR="00E949E9">
        <w:t>down,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vulnerable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uncomfortable</w:t>
      </w:r>
      <w:r w:rsidR="00E949E9">
        <w:rPr>
          <w:color w:val="7030A0"/>
        </w:rPr>
        <w:t>.</w:t>
      </w:r>
      <w:r w:rsidR="008C15A7">
        <w:rPr>
          <w:color w:val="7030A0"/>
        </w:rPr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clear</w:t>
      </w:r>
      <w:r w:rsidR="008C15A7">
        <w:t xml:space="preserve"> </w:t>
      </w:r>
      <w:r w:rsidR="00E949E9">
        <w:t>that,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few</w:t>
      </w:r>
      <w:r w:rsidR="008C15A7">
        <w:t xml:space="preserve"> </w:t>
      </w:r>
      <w:r w:rsidR="00E949E9">
        <w:t>trained</w:t>
      </w:r>
      <w:r w:rsidR="008C15A7">
        <w:t xml:space="preserve"> </w:t>
      </w:r>
      <w:r w:rsidR="00E949E9">
        <w:t>consultants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Bain,</w:t>
      </w:r>
      <w:r w:rsidR="008C15A7">
        <w:t xml:space="preserve"> </w:t>
      </w:r>
      <w:r w:rsidR="00E949E9">
        <w:t>BCG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McKinsey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formulate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case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client-facing</w:t>
      </w:r>
      <w:r w:rsidR="008C15A7">
        <w:t xml:space="preserve"> </w:t>
      </w:r>
      <w:r w:rsidR="00E949E9">
        <w:t>model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would</w:t>
      </w:r>
      <w:r w:rsidR="008C15A7">
        <w:rPr>
          <w:color w:val="FF0000"/>
        </w:rPr>
        <w:t xml:space="preserve"> </w:t>
      </w:r>
      <w:r w:rsidR="00E949E9">
        <w:t>in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former</w:t>
      </w:r>
      <w:r w:rsidR="008C15A7">
        <w:t xml:space="preserve"> </w:t>
      </w:r>
      <w:r w:rsidR="00E949E9">
        <w:t>lives,</w:t>
      </w:r>
      <w:r w:rsidR="008C15A7">
        <w:t xml:space="preserve"> </w:t>
      </w:r>
      <w:r w:rsidR="00E949E9">
        <w:t>success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intermittent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us.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third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classmates</w:t>
      </w:r>
      <w:r w:rsidR="008C15A7">
        <w:t xml:space="preserve"> </w:t>
      </w:r>
      <w:r w:rsidR="00E949E9">
        <w:t>spoke</w:t>
      </w:r>
      <w:r w:rsidR="008C15A7">
        <w:t xml:space="preserve"> </w:t>
      </w:r>
      <w:r w:rsidR="00E949E9">
        <w:t>English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second</w:t>
      </w:r>
      <w:r w:rsidR="008C15A7">
        <w:t xml:space="preserve"> </w:t>
      </w:r>
      <w:r w:rsidR="00E949E9">
        <w:t>language.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China,</w:t>
      </w:r>
      <w:r w:rsidR="008C15A7">
        <w:t xml:space="preserve"> </w:t>
      </w:r>
      <w:r w:rsidR="00E949E9">
        <w:t>learning</w:t>
      </w:r>
      <w:r w:rsidR="008C15A7">
        <w:t xml:space="preserve"> </w:t>
      </w:r>
      <w:r w:rsidR="00E949E9">
        <w:t>Mandarin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engaging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business</w:t>
      </w:r>
      <w:r w:rsidR="008C15A7">
        <w:t xml:space="preserve"> </w:t>
      </w:r>
      <w:r w:rsidR="00E949E9">
        <w:t>school</w:t>
      </w:r>
      <w:r w:rsidR="008C15A7">
        <w:t xml:space="preserve"> </w:t>
      </w:r>
      <w:r w:rsidR="00E949E9">
        <w:t>discussion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tall</w:t>
      </w:r>
      <w:r w:rsidR="008C15A7">
        <w:t xml:space="preserve"> </w:t>
      </w:r>
      <w:r w:rsidR="00E949E9">
        <w:t>mountain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let</w:t>
      </w:r>
      <w:r w:rsidR="008C15A7">
        <w:t xml:space="preserve"> </w:t>
      </w:r>
      <w:r w:rsidR="00E949E9">
        <w:t>alone</w:t>
      </w:r>
      <w:r w:rsidR="008C15A7">
        <w:t xml:space="preserve"> </w:t>
      </w:r>
      <w:r w:rsidR="00E949E9">
        <w:t>climb.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norm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classmates</w:t>
      </w:r>
      <w:r w:rsidR="008C15A7">
        <w:t xml:space="preserve"> </w:t>
      </w:r>
      <w:r w:rsidR="00E949E9">
        <w:t>hailed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respect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also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pretty</w:t>
      </w:r>
      <w:r w:rsidR="008C15A7">
        <w:t xml:space="preserve"> </w:t>
      </w:r>
      <w:r w:rsidR="00E949E9">
        <w:t>humbling</w:t>
      </w:r>
      <w:r w:rsidR="008C15A7">
        <w:t xml:space="preserve"> </w:t>
      </w:r>
      <w:r w:rsidR="00E949E9">
        <w:t>experience.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learning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gained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Villanova</w:t>
      </w:r>
      <w:r w:rsidR="008C15A7">
        <w:t xml:space="preserve"> </w:t>
      </w:r>
      <w:r w:rsidR="00E949E9">
        <w:t>extended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HBS</w:t>
      </w:r>
      <w:r w:rsidR="008C15A7">
        <w:t xml:space="preserve"> </w:t>
      </w:r>
      <w:r w:rsidR="00E949E9">
        <w:t>curriculum.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gained</w:t>
      </w:r>
      <w:r w:rsidR="008C15A7">
        <w:t xml:space="preserve"> </w:t>
      </w:r>
      <w:r w:rsidR="00E949E9">
        <w:t>confidence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skill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strong</w:t>
      </w:r>
      <w:r w:rsidR="008C15A7">
        <w:t xml:space="preserve"> </w:t>
      </w:r>
      <w:r w:rsidR="00E949E9">
        <w:t>(for</w:t>
      </w:r>
      <w:r w:rsidR="008C15A7">
        <w:t xml:space="preserve"> </w:t>
      </w:r>
      <w:r w:rsidR="00E949E9">
        <w:t>instance,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talking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front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groups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experience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high</w:t>
      </w:r>
      <w:r w:rsidR="008C15A7">
        <w:t xml:space="preserve"> </w:t>
      </w:r>
      <w:r w:rsidR="00E949E9">
        <w:t>stress</w:t>
      </w:r>
      <w:r w:rsidR="008C15A7">
        <w:t xml:space="preserve"> </w:t>
      </w:r>
      <w:r w:rsidR="00E949E9">
        <w:t>environments)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lastRenderedPageBreak/>
        <w:t>learned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ask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lost</w:t>
      </w:r>
      <w:r w:rsidR="008C15A7">
        <w:t xml:space="preserve"> </w:t>
      </w:r>
      <w:r w:rsidR="00E949E9">
        <w:t>(for</w:t>
      </w:r>
      <w:r w:rsidR="008C15A7">
        <w:t xml:space="preserve"> </w:t>
      </w:r>
      <w:r w:rsidR="00E949E9">
        <w:t>instance,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valuing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company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sale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financial</w:t>
      </w:r>
      <w:r w:rsidR="008C15A7">
        <w:t xml:space="preserve"> </w:t>
      </w:r>
      <w:r w:rsidR="00E949E9">
        <w:t>analysis).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latter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truly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gift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another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continued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fail</w:t>
      </w:r>
      <w:r w:rsidR="008C15A7">
        <w:t xml:space="preserve"> </w:t>
      </w:r>
      <w:r w:rsidR="00E949E9">
        <w:t>forward.</w:t>
      </w:r>
    </w:p>
    <w:p w14:paraId="170B7225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D26A6D2" w14:textId="77777777" w:rsidR="00722F53" w:rsidRPr="00BC4DEA" w:rsidRDefault="00E949E9" w:rsidP="008F1C01">
      <w:pPr>
        <w:pStyle w:val="Body-TextTx"/>
      </w:pP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after</w:t>
      </w:r>
      <w:r w:rsidR="008C15A7">
        <w:t xml:space="preserve"> </w:t>
      </w:r>
      <w:r>
        <w:t>I</w:t>
      </w:r>
      <w:r w:rsidR="008C15A7">
        <w:t xml:space="preserve"> </w:t>
      </w:r>
      <w:r>
        <w:t>arrived</w:t>
      </w:r>
      <w:r w:rsidR="008C15A7">
        <w:t xml:space="preserve"> </w:t>
      </w:r>
      <w:r>
        <w:t>at</w:t>
      </w:r>
      <w:r w:rsidR="008C15A7">
        <w:t xml:space="preserve"> </w:t>
      </w:r>
      <w:r>
        <w:t>Harvard,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selected</w:t>
      </w:r>
      <w:r w:rsidR="008C15A7">
        <w:t xml:space="preserve"> </w:t>
      </w:r>
      <w:r>
        <w:t>by</w:t>
      </w:r>
      <w:r w:rsidR="008C15A7">
        <w:t xml:space="preserve"> </w:t>
      </w:r>
      <w:r>
        <w:t>my</w:t>
      </w:r>
      <w:r w:rsidR="008C15A7">
        <w:t xml:space="preserve"> </w:t>
      </w:r>
      <w:r>
        <w:t>peers</w:t>
      </w:r>
      <w:r w:rsidR="008C15A7">
        <w:t xml:space="preserve"> </w:t>
      </w:r>
      <w:r>
        <w:t>to</w:t>
      </w:r>
      <w:r w:rsidR="008C15A7">
        <w:t xml:space="preserve"> </w:t>
      </w:r>
      <w:r>
        <w:t>speak</w:t>
      </w:r>
      <w:r w:rsidR="008C15A7">
        <w:t xml:space="preserve"> </w:t>
      </w:r>
      <w:r>
        <w:t>at</w:t>
      </w:r>
      <w:r w:rsidR="008C15A7">
        <w:t xml:space="preserve"> </w:t>
      </w:r>
      <w:r>
        <w:t>graduation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900</w:t>
      </w:r>
      <w:r w:rsidR="008C15A7">
        <w:t xml:space="preserve"> </w:t>
      </w:r>
      <w:r>
        <w:t>graduates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HBS</w:t>
      </w:r>
      <w:r w:rsidR="008C15A7">
        <w:t xml:space="preserve"> </w:t>
      </w:r>
      <w:r>
        <w:t>Class</w:t>
      </w:r>
      <w:r w:rsidR="008C15A7">
        <w:t xml:space="preserve"> </w:t>
      </w:r>
      <w:r>
        <w:t>of</w:t>
      </w:r>
      <w:r w:rsidR="008C15A7">
        <w:t xml:space="preserve"> </w:t>
      </w:r>
      <w:r>
        <w:t>1998</w:t>
      </w:r>
      <w:r w:rsidR="008C15A7">
        <w:t xml:space="preserve"> </w:t>
      </w:r>
      <w:r>
        <w:t>and</w:t>
      </w:r>
      <w:r w:rsidR="008C15A7">
        <w:t xml:space="preserve"> </w:t>
      </w:r>
      <w:r>
        <w:t>our</w:t>
      </w:r>
      <w:r w:rsidR="008C15A7">
        <w:t xml:space="preserve"> </w:t>
      </w:r>
      <w:r>
        <w:t>families.</w:t>
      </w:r>
      <w:r w:rsidR="008C15A7"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looked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over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sea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people,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smiled</w:t>
      </w:r>
      <w:r w:rsidR="008C15A7">
        <w:rPr>
          <w:color w:val="000000"/>
        </w:rPr>
        <w:t xml:space="preserve"> </w:t>
      </w:r>
      <w:r>
        <w:rPr>
          <w:color w:val="000000"/>
        </w:rPr>
        <w:t>thinking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t>mountain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climbed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peaks</w:t>
      </w:r>
      <w:r w:rsidR="008C15A7">
        <w:rPr>
          <w:color w:val="000000"/>
        </w:rPr>
        <w:t xml:space="preserve"> </w:t>
      </w:r>
      <w:r>
        <w:rPr>
          <w:color w:val="000000"/>
        </w:rPr>
        <w:t>ahead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we,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class,</w:t>
      </w:r>
      <w:r w:rsidR="008C15A7">
        <w:rPr>
          <w:color w:val="000000"/>
        </w:rPr>
        <w:t xml:space="preserve"> </w:t>
      </w:r>
      <w:r>
        <w:rPr>
          <w:color w:val="000000"/>
        </w:rPr>
        <w:t>would</w:t>
      </w:r>
      <w:r w:rsidR="008C15A7">
        <w:rPr>
          <w:color w:val="000000"/>
        </w:rPr>
        <w:t xml:space="preserve"> </w:t>
      </w:r>
      <w:r>
        <w:rPr>
          <w:color w:val="000000"/>
        </w:rPr>
        <w:t>summit.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compartmentalized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insecurities,</w:t>
      </w:r>
      <w:r w:rsidR="008C15A7">
        <w:rPr>
          <w:color w:val="000000"/>
        </w:rPr>
        <w:t xml:space="preserve"> </w:t>
      </w:r>
      <w:r>
        <w:rPr>
          <w:color w:val="000000"/>
        </w:rPr>
        <w:t>worked</w:t>
      </w:r>
      <w:r w:rsidR="008C15A7">
        <w:rPr>
          <w:color w:val="000000"/>
        </w:rPr>
        <w:t xml:space="preserve"> </w:t>
      </w:r>
      <w:r>
        <w:rPr>
          <w:color w:val="000000"/>
        </w:rPr>
        <w:t>hard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bloomed</w:t>
      </w:r>
      <w:r w:rsidR="008C15A7">
        <w:rPr>
          <w:color w:val="000000"/>
        </w:rPr>
        <w:t xml:space="preserve"> </w:t>
      </w:r>
      <w:r>
        <w:rPr>
          <w:color w:val="000000"/>
        </w:rPr>
        <w:t>where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planted.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appreciative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ever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Professor</w:t>
      </w:r>
      <w:r w:rsidR="008C15A7">
        <w:rPr>
          <w:color w:val="000000"/>
        </w:rPr>
        <w:t xml:space="preserve"> </w:t>
      </w:r>
      <w:r>
        <w:rPr>
          <w:color w:val="000000"/>
        </w:rPr>
        <w:t>Failure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taught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than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ever</w:t>
      </w:r>
      <w:r w:rsidR="008C15A7">
        <w:rPr>
          <w:color w:val="000000"/>
        </w:rPr>
        <w:t xml:space="preserve"> </w:t>
      </w:r>
      <w:r>
        <w:rPr>
          <w:color w:val="000000"/>
        </w:rPr>
        <w:t>learn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own:</w:t>
      </w:r>
      <w:r w:rsidR="008C15A7">
        <w:rPr>
          <w:color w:val="000000"/>
        </w:rPr>
        <w:t xml:space="preserve"> </w:t>
      </w:r>
      <w:r w:rsidRPr="00BC4DEA">
        <w:rPr>
          <w:rStyle w:val="boldb"/>
        </w:rPr>
        <w:t>Stop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competing,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stop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pressing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hard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start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opening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up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people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learning.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Stop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trying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know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begin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express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610349">
        <w:rPr>
          <w:rStyle w:val="boldb"/>
        </w:rPr>
        <w:t>’</w:t>
      </w:r>
      <w:r w:rsidRPr="00BC4DEA">
        <w:rPr>
          <w:rStyle w:val="boldb"/>
        </w:rPr>
        <w:t>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intellectually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curious.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interested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versus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interesting.</w:t>
      </w:r>
    </w:p>
    <w:p w14:paraId="3EDA94AA" w14:textId="77777777" w:rsidR="00017929" w:rsidRPr="00CB40F9" w:rsidRDefault="00E949E9" w:rsidP="00F96744">
      <w:pPr>
        <w:pStyle w:val="B-HeadBhead"/>
      </w:pPr>
      <w:r w:rsidRPr="00CB40F9">
        <w:t>Being</w:t>
      </w:r>
      <w:r w:rsidR="008C15A7" w:rsidRPr="00CB40F9">
        <w:t xml:space="preserve"> </w:t>
      </w:r>
      <w:r w:rsidRPr="00CB40F9">
        <w:t>Effective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More</w:t>
      </w:r>
      <w:r w:rsidR="008C15A7" w:rsidRPr="00CB40F9">
        <w:t xml:space="preserve"> </w:t>
      </w:r>
      <w:r w:rsidRPr="00CB40F9">
        <w:t>Important</w:t>
      </w:r>
      <w:r w:rsidR="008C15A7" w:rsidRPr="00CB40F9">
        <w:t xml:space="preserve"> </w:t>
      </w:r>
      <w:r w:rsidRPr="00CB40F9">
        <w:t>Than</w:t>
      </w:r>
      <w:r w:rsidR="008C15A7" w:rsidRPr="00CB40F9">
        <w:t xml:space="preserve"> </w:t>
      </w:r>
      <w:r w:rsidRPr="00CB40F9">
        <w:t>Being</w:t>
      </w:r>
      <w:r w:rsidR="008C15A7" w:rsidRPr="00CB40F9">
        <w:t xml:space="preserve"> </w:t>
      </w:r>
      <w:r w:rsidRPr="00CB40F9">
        <w:t>Right</w:t>
      </w:r>
    </w:p>
    <w:p w14:paraId="62861772" w14:textId="77777777" w:rsidR="00722F53" w:rsidRDefault="00E949E9" w:rsidP="008F1C01">
      <w:pPr>
        <w:pStyle w:val="Body-TextTx"/>
      </w:pPr>
      <w:r w:rsidRPr="00722F53">
        <w:t>Every</w:t>
      </w:r>
      <w:r w:rsidR="008C15A7" w:rsidRPr="00722F53">
        <w:t xml:space="preserve"> </w:t>
      </w:r>
      <w:r w:rsidRPr="00722F53">
        <w:t>once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while,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are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place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time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person,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>
        <w:t>receive</w:t>
      </w:r>
      <w:r w:rsidR="008C15A7">
        <w:t xml:space="preserve"> </w:t>
      </w:r>
      <w:r>
        <w:t>sound</w:t>
      </w:r>
      <w:r w:rsidR="008C15A7" w:rsidRPr="00722F53">
        <w:t xml:space="preserve"> </w:t>
      </w:r>
      <w:r w:rsidRPr="00722F53">
        <w:t>counsel,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actually</w:t>
      </w:r>
      <w:r w:rsidR="008C15A7" w:rsidRPr="00722F53">
        <w:t xml:space="preserve"> </w:t>
      </w:r>
      <w:r w:rsidRPr="00722F53">
        <w:t>listen.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happened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about</w:t>
      </w:r>
      <w:r w:rsidR="008C15A7" w:rsidRPr="00722F53">
        <w:t xml:space="preserve"> </w:t>
      </w:r>
      <w:r w:rsidRPr="00722F53">
        <w:t>six</w:t>
      </w:r>
      <w:r w:rsidR="008C15A7" w:rsidRPr="00722F53">
        <w:t xml:space="preserve"> </w:t>
      </w:r>
      <w:r w:rsidRPr="00722F53">
        <w:t>months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rocky</w:t>
      </w:r>
      <w:r w:rsidR="008C15A7" w:rsidRPr="00722F53">
        <w:t xml:space="preserve"> </w:t>
      </w:r>
      <w:r w:rsidRPr="00722F53">
        <w:t>start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NBA.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six</w:t>
      </w:r>
      <w:r w:rsidR="008C15A7" w:rsidRPr="00722F53">
        <w:t xml:space="preserve"> </w:t>
      </w:r>
      <w:r w:rsidRPr="00722F53">
        <w:t>months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tenure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Vice</w:t>
      </w:r>
      <w:r w:rsidR="008C15A7" w:rsidRPr="00722F53">
        <w:t xml:space="preserve"> </w:t>
      </w:r>
      <w:r w:rsidRPr="00722F53">
        <w:t>President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Marketing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Business</w:t>
      </w:r>
      <w:r w:rsidR="008C15A7" w:rsidRPr="00722F53">
        <w:t xml:space="preserve"> </w:t>
      </w:r>
      <w:r w:rsidRPr="00722F53">
        <w:t>Operations,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walking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NBA</w:t>
      </w:r>
      <w:r w:rsidR="008C15A7" w:rsidRPr="00722F53">
        <w:t xml:space="preserve"> </w:t>
      </w:r>
      <w:r w:rsidRPr="00722F53">
        <w:t>HR</w:t>
      </w:r>
      <w:r w:rsidR="008C15A7" w:rsidRPr="00722F53">
        <w:t xml:space="preserve"> </w:t>
      </w:r>
      <w:r w:rsidRPr="00722F53">
        <w:t>Chief</w:t>
      </w:r>
      <w:r w:rsidR="008C15A7" w:rsidRPr="00722F53">
        <w:t xml:space="preserve"> </w:t>
      </w:r>
      <w:r w:rsidRPr="00722F53">
        <w:t>Jeff</w:t>
      </w:r>
      <w:r w:rsidR="008C15A7" w:rsidRPr="00722F53">
        <w:t xml:space="preserve"> </w:t>
      </w:r>
      <w:r w:rsidRPr="00722F53">
        <w:t>Robinson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office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sixth-month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Employee</w:t>
      </w:r>
      <w:r w:rsidR="008C15A7" w:rsidRPr="00722F53">
        <w:t xml:space="preserve"> </w:t>
      </w:r>
      <w:r w:rsidRPr="00722F53">
        <w:t>Review.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armed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detailed</w:t>
      </w:r>
      <w:r w:rsidR="008C15A7" w:rsidRPr="00722F53">
        <w:t xml:space="preserve"> </w:t>
      </w:r>
      <w:r w:rsidRPr="00722F53">
        <w:t>reports</w:t>
      </w:r>
      <w:r w:rsidR="008C15A7" w:rsidRPr="00722F53">
        <w:t xml:space="preserve"> </w:t>
      </w:r>
      <w:r w:rsidRPr="00722F53">
        <w:t>identifying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efforts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vision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NBA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newest</w:t>
      </w:r>
      <w:r w:rsidR="008C15A7" w:rsidRPr="00722F53">
        <w:t xml:space="preserve"> </w:t>
      </w:r>
      <w:r w:rsidRPr="00722F53">
        <w:t>department,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Commissioner</w:t>
      </w:r>
      <w:r w:rsidR="008C15A7" w:rsidRPr="00722F53">
        <w:t xml:space="preserve"> </w:t>
      </w:r>
      <w:r w:rsidRPr="00722F53">
        <w:t>David</w:t>
      </w:r>
      <w:r w:rsidR="008C15A7" w:rsidRPr="00722F53">
        <w:t xml:space="preserve"> </w:t>
      </w:r>
      <w:r w:rsidRPr="00722F53">
        <w:t>Stern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stacked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crack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executives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build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McKinsey</w:t>
      </w:r>
      <w:r w:rsidR="008C15A7" w:rsidRPr="00722F53">
        <w:t xml:space="preserve"> </w:t>
      </w:r>
      <w:r w:rsidRPr="00722F53">
        <w:t>&amp;</w:t>
      </w:r>
      <w:r w:rsidR="008C15A7" w:rsidRPr="00722F53">
        <w:t xml:space="preserve"> </w:t>
      </w:r>
      <w:r w:rsidRPr="00722F53">
        <w:t>Co.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identify,</w:t>
      </w:r>
      <w:r w:rsidR="008C15A7" w:rsidRPr="00722F53">
        <w:t xml:space="preserve"> </w:t>
      </w:r>
      <w:r w:rsidRPr="00722F53">
        <w:t>amplify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share</w:t>
      </w:r>
      <w:r w:rsidR="008C15A7" w:rsidRPr="00722F53">
        <w:t xml:space="preserve"> </w:t>
      </w:r>
      <w:r w:rsidRPr="00722F53">
        <w:t>best</w:t>
      </w:r>
      <w:r w:rsidR="008C15A7" w:rsidRPr="00722F53">
        <w:t xml:space="preserve"> </w:t>
      </w:r>
      <w:r w:rsidRPr="00722F53">
        <w:t>practices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drive</w:t>
      </w:r>
      <w:r w:rsidR="008C15A7" w:rsidRPr="00722F53">
        <w:t xml:space="preserve"> </w:t>
      </w:r>
      <w:r w:rsidRPr="00722F53">
        <w:t>higher</w:t>
      </w:r>
      <w:r w:rsidR="008C15A7" w:rsidRPr="00722F53">
        <w:t xml:space="preserve"> </w:t>
      </w:r>
      <w:r w:rsidRPr="00722F53">
        <w:t>performance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teams.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ready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complain.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lot.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never</w:t>
      </w:r>
      <w:r w:rsidR="008C15A7" w:rsidRPr="00722F53">
        <w:t xml:space="preserve"> </w:t>
      </w:r>
      <w:r w:rsidRPr="00722F53">
        <w:t>worked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big</w:t>
      </w:r>
      <w:r w:rsidR="008C15A7" w:rsidRPr="00722F53">
        <w:t xml:space="preserve"> </w:t>
      </w:r>
      <w:r w:rsidRPr="00722F53">
        <w:t>com</w:t>
      </w:r>
      <w:r>
        <w:t>pany</w:t>
      </w:r>
      <w:r w:rsidR="008C15A7">
        <w:t xml:space="preserve"> </w:t>
      </w:r>
      <w:r>
        <w:t>before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finding</w:t>
      </w:r>
      <w:r w:rsidR="008C15A7">
        <w:t xml:space="preserve"> </w:t>
      </w:r>
      <w:r>
        <w:t>it</w:t>
      </w:r>
      <w:r w:rsidR="008C15A7">
        <w:t xml:space="preserve"> </w:t>
      </w:r>
      <w:r>
        <w:t>virtually</w:t>
      </w:r>
      <w:r w:rsidR="008C15A7">
        <w:t xml:space="preserve"> </w:t>
      </w:r>
      <w:r>
        <w:t>impossible</w:t>
      </w:r>
      <w:r w:rsidR="008C15A7">
        <w:t xml:space="preserve"> </w:t>
      </w:r>
      <w:r>
        <w:t>to</w:t>
      </w:r>
      <w:r w:rsidR="008C15A7">
        <w:t xml:space="preserve"> </w:t>
      </w:r>
      <w:r>
        <w:lastRenderedPageBreak/>
        <w:t>accomplish</w:t>
      </w:r>
      <w:r w:rsidR="008C15A7">
        <w:t xml:space="preserve"> </w:t>
      </w:r>
      <w:r>
        <w:t>anything.</w:t>
      </w:r>
    </w:p>
    <w:p w14:paraId="4D3E5A83" w14:textId="77777777" w:rsidR="00722F53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on-boarding</w:t>
      </w:r>
      <w:r w:rsidR="008C15A7">
        <w:rPr>
          <w:color w:val="000000"/>
        </w:rPr>
        <w:t xml:space="preserve"> </w:t>
      </w:r>
      <w:r>
        <w:rPr>
          <w:color w:val="000000"/>
        </w:rPr>
        <w:t>experience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rough,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group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ill</w:t>
      </w:r>
      <w:r w:rsidR="008C15A7">
        <w:rPr>
          <w:color w:val="000000"/>
        </w:rPr>
        <w:t xml:space="preserve"> </w:t>
      </w:r>
      <w:r>
        <w:rPr>
          <w:color w:val="000000"/>
        </w:rPr>
        <w:t>prepared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when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started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t>was</w:t>
      </w:r>
      <w:r w:rsidR="008C15A7">
        <w:t xml:space="preserve"> </w:t>
      </w:r>
      <w:r>
        <w:t>ill</w:t>
      </w:r>
      <w:r w:rsidR="008C15A7">
        <w:t xml:space="preserve"> </w:t>
      </w:r>
      <w:r>
        <w:t>prepared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company</w:t>
      </w:r>
      <w:r w:rsidR="008C15A7">
        <w:t xml:space="preserve"> </w:t>
      </w:r>
      <w:r>
        <w:t>that</w:t>
      </w:r>
      <w:r w:rsidR="008C15A7">
        <w:t xml:space="preserve"> </w:t>
      </w:r>
      <w:r>
        <w:t>big.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three-month</w:t>
      </w:r>
      <w:r w:rsidR="008C15A7">
        <w:t xml:space="preserve"> </w:t>
      </w:r>
      <w:r>
        <w:t>mark,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laptop</w:t>
      </w:r>
      <w:r w:rsidR="008C15A7">
        <w:t xml:space="preserve"> </w:t>
      </w:r>
      <w:r>
        <w:t>(so</w:t>
      </w:r>
      <w:r w:rsidR="008C15A7">
        <w:t xml:space="preserve"> </w:t>
      </w:r>
      <w:r>
        <w:t>I</w:t>
      </w:r>
      <w:r w:rsidR="008C15A7">
        <w:t xml:space="preserve"> </w:t>
      </w:r>
      <w:r>
        <w:t>brought</w:t>
      </w:r>
      <w:r w:rsidR="008C15A7">
        <w:t xml:space="preserve"> </w:t>
      </w:r>
      <w:r>
        <w:t>mine</w:t>
      </w:r>
      <w:r w:rsidR="008C15A7">
        <w:t xml:space="preserve"> </w:t>
      </w:r>
      <w:r>
        <w:t>from</w:t>
      </w:r>
      <w:r w:rsidR="008C15A7">
        <w:t xml:space="preserve"> </w:t>
      </w:r>
      <w:r>
        <w:t>home),</w:t>
      </w:r>
      <w:r w:rsidR="008C15A7">
        <w:t xml:space="preserve"> </w:t>
      </w:r>
      <w:r>
        <w:t>business</w:t>
      </w:r>
      <w:r w:rsidR="008C15A7">
        <w:t xml:space="preserve"> </w:t>
      </w:r>
      <w:r>
        <w:t>cards</w:t>
      </w:r>
      <w:r w:rsidR="008C15A7">
        <w:t xml:space="preserve"> </w:t>
      </w:r>
      <w:r>
        <w:t>(this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great</w:t>
      </w:r>
      <w:r w:rsidR="008C15A7">
        <w:t xml:space="preserve"> </w:t>
      </w:r>
      <w:r>
        <w:t>when</w:t>
      </w:r>
      <w:r w:rsidR="008C15A7">
        <w:t xml:space="preserve"> </w:t>
      </w:r>
      <w:r>
        <w:t>meeting</w:t>
      </w:r>
      <w:r w:rsidR="008C15A7">
        <w:t xml:space="preserve"> </w:t>
      </w:r>
      <w:r>
        <w:t>people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road)</w:t>
      </w:r>
      <w:r w:rsidR="008C15A7">
        <w:t xml:space="preserve"> </w:t>
      </w:r>
      <w:r>
        <w:t>and</w:t>
      </w:r>
      <w:r w:rsidR="008C15A7">
        <w:t xml:space="preserve"> </w:t>
      </w:r>
      <w:r>
        <w:t>no</w:t>
      </w:r>
      <w:r w:rsidR="008C15A7">
        <w:t xml:space="preserve"> </w:t>
      </w:r>
      <w:r>
        <w:t>office</w:t>
      </w:r>
      <w:r w:rsidR="008C15A7">
        <w:t xml:space="preserve"> </w:t>
      </w:r>
      <w:r>
        <w:t>phone</w:t>
      </w:r>
      <w:r w:rsidR="008C15A7">
        <w:t xml:space="preserve"> </w:t>
      </w:r>
      <w:r>
        <w:t>number</w:t>
      </w:r>
      <w:r w:rsidR="008C15A7">
        <w:t xml:space="preserve"> </w:t>
      </w:r>
      <w:r>
        <w:t>(now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challenge).</w:t>
      </w:r>
      <w:r w:rsidR="008C15A7">
        <w:t xml:space="preserve"> </w:t>
      </w:r>
      <w:r>
        <w:t>These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inconveniences</w:t>
      </w:r>
      <w:r w:rsidR="008C15A7">
        <w:t xml:space="preserve"> </w:t>
      </w:r>
      <w:r>
        <w:t>and</w:t>
      </w:r>
      <w:r w:rsidR="008C15A7">
        <w:t xml:space="preserve"> </w:t>
      </w:r>
      <w:r>
        <w:t>frustrating,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work</w:t>
      </w:r>
      <w:r w:rsidR="008C15A7">
        <w:t xml:space="preserve"> </w:t>
      </w:r>
      <w:r>
        <w:t>through</w:t>
      </w:r>
      <w:r w:rsidR="008C15A7">
        <w:t xml:space="preserve"> </w:t>
      </w:r>
      <w:r>
        <w:t>them.</w:t>
      </w:r>
      <w:r w:rsidR="008C15A7">
        <w:t xml:space="preserve"> </w:t>
      </w:r>
      <w:r w:rsidRPr="00BC4DEA">
        <w:rPr>
          <w:rStyle w:val="itali"/>
        </w:rPr>
        <w:t>Maybe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just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in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big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companies,</w:t>
      </w:r>
      <w:r w:rsidR="008C15A7" w:rsidRPr="00BC4DEA">
        <w:rPr>
          <w:rStyle w:val="itali"/>
        </w:rPr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Unfortunately,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thing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an</w:t>
      </w:r>
      <w:r w:rsidR="008C15A7">
        <w:t xml:space="preserve"> </w:t>
      </w:r>
      <w:r>
        <w:t>inconvenience,</w:t>
      </w:r>
      <w:r w:rsidR="008C15A7">
        <w:t xml:space="preserve"> </w:t>
      </w:r>
      <w:r>
        <w:t>after</w:t>
      </w:r>
      <w:r w:rsidR="008C15A7">
        <w:t xml:space="preserve"> </w:t>
      </w:r>
      <w:r>
        <w:t>three</w:t>
      </w:r>
      <w:r w:rsidR="008C15A7">
        <w:t xml:space="preserve"> </w:t>
      </w:r>
      <w:r>
        <w:t>months</w:t>
      </w:r>
      <w:r w:rsidR="008C15A7">
        <w:t xml:space="preserve"> </w:t>
      </w:r>
      <w:r>
        <w:t>of</w:t>
      </w:r>
      <w:r w:rsidR="008C15A7">
        <w:t xml:space="preserve"> </w:t>
      </w:r>
      <w:r>
        <w:t>travel,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amassed</w:t>
      </w:r>
      <w:r w:rsidR="008C15A7">
        <w:t xml:space="preserve"> </w:t>
      </w:r>
      <w:r>
        <w:t>$30k</w:t>
      </w:r>
      <w:r w:rsidR="008C15A7">
        <w:t xml:space="preserve"> </w:t>
      </w:r>
      <w:r>
        <w:t>in</w:t>
      </w:r>
      <w:r w:rsidR="008C15A7">
        <w:t xml:space="preserve"> </w:t>
      </w:r>
      <w:r>
        <w:t>expenses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get</w:t>
      </w:r>
      <w:r w:rsidR="008C15A7">
        <w:t xml:space="preserve"> </w:t>
      </w:r>
      <w:r>
        <w:t>approval</w:t>
      </w:r>
      <w:r w:rsidR="008C15A7">
        <w:t xml:space="preserve"> </w:t>
      </w:r>
      <w:r>
        <w:t>or</w:t>
      </w:r>
      <w:r w:rsidR="008C15A7">
        <w:t xml:space="preserve"> </w:t>
      </w:r>
      <w:r>
        <w:t>reimbursement</w:t>
      </w:r>
      <w:r w:rsidR="008C15A7">
        <w:t xml:space="preserve"> </w:t>
      </w:r>
      <w:r>
        <w:t>sending</w:t>
      </w:r>
      <w:r w:rsidR="008C15A7">
        <w:t xml:space="preserve"> </w:t>
      </w:r>
      <w:r>
        <w:t>my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me</w:t>
      </w:r>
      <w:r w:rsidR="008C15A7">
        <w:t xml:space="preserve"> </w:t>
      </w:r>
      <w:r>
        <w:t>further</w:t>
      </w:r>
      <w:r w:rsidR="008C15A7">
        <w:t xml:space="preserve"> </w:t>
      </w:r>
      <w:r>
        <w:t>and</w:t>
      </w:r>
      <w:r w:rsidR="008C15A7">
        <w:t xml:space="preserve"> </w:t>
      </w:r>
      <w:r>
        <w:t>further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debt</w:t>
      </w:r>
      <w:r w:rsidR="008C15A7">
        <w:t xml:space="preserve"> </w:t>
      </w:r>
      <w:r>
        <w:t>we</w:t>
      </w:r>
      <w:r w:rsidR="008C15A7">
        <w:t xml:space="preserve"> </w:t>
      </w:r>
      <w:r>
        <w:t>began</w:t>
      </w:r>
      <w:r w:rsidR="008C15A7">
        <w:t xml:space="preserve"> </w:t>
      </w:r>
      <w:r>
        <w:t>when</w:t>
      </w:r>
      <w:r w:rsidR="008C15A7">
        <w:t xml:space="preserve"> </w:t>
      </w:r>
      <w:proofErr w:type="spellStart"/>
      <w:r>
        <w:t>HoopsTV</w:t>
      </w:r>
      <w:proofErr w:type="spellEnd"/>
      <w:r w:rsidR="008C15A7">
        <w:t xml:space="preserve"> </w:t>
      </w:r>
      <w:r>
        <w:t>crashed.</w:t>
      </w:r>
      <w:r w:rsidR="008C15A7">
        <w:t xml:space="preserve"> </w:t>
      </w:r>
      <w:r>
        <w:t>On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this,</w:t>
      </w:r>
      <w:r w:rsidR="008C15A7">
        <w:t xml:space="preserve"> </w:t>
      </w:r>
      <w:r>
        <w:t>unbeknownst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another</w:t>
      </w:r>
      <w:r w:rsidR="008C15A7">
        <w:t xml:space="preserve"> </w:t>
      </w:r>
      <w:r>
        <w:t>NBA</w:t>
      </w:r>
      <w:r w:rsidR="008C15A7">
        <w:t xml:space="preserve"> </w:t>
      </w:r>
      <w:r>
        <w:t>executive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department</w:t>
      </w:r>
      <w:r w:rsidR="008C15A7">
        <w:t xml:space="preserve"> </w:t>
      </w:r>
      <w:r>
        <w:t>had</w:t>
      </w:r>
      <w:r w:rsidR="008C15A7">
        <w:t xml:space="preserve"> </w:t>
      </w:r>
      <w:r>
        <w:t>slowed</w:t>
      </w:r>
      <w:r w:rsidR="008C15A7">
        <w:t xml:space="preserve"> </w:t>
      </w:r>
      <w:r>
        <w:t>all</w:t>
      </w:r>
      <w:r w:rsidR="008C15A7">
        <w:t xml:space="preserve"> </w:t>
      </w:r>
      <w:r>
        <w:t>my</w:t>
      </w:r>
      <w:r w:rsidR="008C15A7">
        <w:t xml:space="preserve"> </w:t>
      </w:r>
      <w:r>
        <w:t>progress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halt.</w:t>
      </w:r>
      <w:r w:rsidR="008C15A7">
        <w:t xml:space="preserve"> </w:t>
      </w:r>
      <w:r>
        <w:t>She</w:t>
      </w:r>
      <w:r w:rsidR="008C15A7">
        <w:t xml:space="preserve"> </w:t>
      </w:r>
      <w:r>
        <w:t>instructed</w:t>
      </w:r>
      <w:r w:rsidR="008C15A7">
        <w:t xml:space="preserve"> </w:t>
      </w:r>
      <w:r>
        <w:t>my</w:t>
      </w:r>
      <w:r w:rsidR="008C15A7">
        <w:t xml:space="preserve"> </w:t>
      </w:r>
      <w:r>
        <w:t>teammates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office</w:t>
      </w:r>
      <w:r w:rsidR="008C15A7">
        <w:t xml:space="preserve"> </w:t>
      </w:r>
      <w:r>
        <w:t>not</w:t>
      </w:r>
      <w:r w:rsidR="008C15A7">
        <w:t xml:space="preserve"> </w:t>
      </w:r>
      <w:r>
        <w:t>to</w:t>
      </w:r>
      <w:r w:rsidR="008C15A7">
        <w:t xml:space="preserve"> </w:t>
      </w:r>
      <w:r>
        <w:t>respond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request</w:t>
      </w:r>
      <w:r w:rsidR="008C15A7">
        <w:t xml:space="preserve"> </w:t>
      </w:r>
      <w:r>
        <w:t>for</w:t>
      </w:r>
      <w:r w:rsidR="008C15A7">
        <w:t xml:space="preserve"> </w:t>
      </w:r>
      <w:r>
        <w:t>information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share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teams.</w:t>
      </w:r>
      <w:r w:rsidR="008C15A7">
        <w:t xml:space="preserve"> </w:t>
      </w:r>
      <w:r>
        <w:t>She</w:t>
      </w:r>
      <w:r w:rsidR="00610349">
        <w:t>’</w:t>
      </w:r>
      <w:r>
        <w:t>d</w:t>
      </w:r>
      <w:r w:rsidR="008C15A7">
        <w:t xml:space="preserve"> </w:t>
      </w:r>
      <w:r>
        <w:t>been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for</w:t>
      </w:r>
      <w:r w:rsidR="008C15A7">
        <w:t xml:space="preserve"> </w:t>
      </w:r>
      <w:r>
        <w:t>her</w:t>
      </w:r>
      <w:r w:rsidR="008C15A7">
        <w:t xml:space="preserve"> </w:t>
      </w:r>
      <w:r>
        <w:t>entire</w:t>
      </w:r>
      <w:r w:rsidR="008C15A7">
        <w:t xml:space="preserve"> </w:t>
      </w:r>
      <w:r>
        <w:t>career</w:t>
      </w:r>
      <w:r w:rsidR="008C15A7">
        <w:t xml:space="preserve"> </w:t>
      </w:r>
      <w:r>
        <w:t>while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overconfident</w:t>
      </w:r>
      <w:r w:rsidR="008C15A7">
        <w:t xml:space="preserve"> </w:t>
      </w:r>
      <w:r>
        <w:t>29-year-old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job</w:t>
      </w:r>
      <w:r w:rsidR="008C15A7">
        <w:t xml:space="preserve"> </w:t>
      </w:r>
      <w:r>
        <w:t>title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felt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whack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age</w:t>
      </w:r>
      <w:r w:rsidR="008C15A7">
        <w:t xml:space="preserve"> </w:t>
      </w:r>
      <w:r>
        <w:t>and</w:t>
      </w:r>
      <w:r w:rsidR="008C15A7">
        <w:t xml:space="preserve"> </w:t>
      </w:r>
      <w:r>
        <w:t>experience.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stifled</w:t>
      </w:r>
      <w:r w:rsidR="008C15A7">
        <w:t xml:space="preserve"> </w:t>
      </w:r>
      <w:r>
        <w:t>and</w:t>
      </w:r>
      <w:r w:rsidR="008C15A7">
        <w:t xml:space="preserve"> </w:t>
      </w:r>
      <w:r>
        <w:t>frustrated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having</w:t>
      </w:r>
      <w:r w:rsidR="008C15A7">
        <w:t xml:space="preserve"> </w:t>
      </w:r>
      <w:r>
        <w:t>fun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professional</w:t>
      </w:r>
      <w:r w:rsidR="008C15A7">
        <w:t xml:space="preserve"> </w:t>
      </w:r>
      <w:r>
        <w:t>life.</w:t>
      </w:r>
      <w:r w:rsidR="008C15A7"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didn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know</w:t>
      </w:r>
      <w:r w:rsidR="008C15A7">
        <w:rPr>
          <w:color w:val="000000"/>
        </w:rPr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do</w:t>
      </w:r>
      <w:r w:rsidR="008C15A7">
        <w:rPr>
          <w:color w:val="000000"/>
        </w:rPr>
        <w:t xml:space="preserve"> </w:t>
      </w:r>
      <w:r>
        <w:rPr>
          <w:color w:val="000000"/>
        </w:rPr>
        <w:t>or</w:t>
      </w:r>
      <w:r w:rsidR="008C15A7">
        <w:rPr>
          <w:color w:val="000000"/>
        </w:rPr>
        <w:t xml:space="preserve"> </w:t>
      </w:r>
      <w:r>
        <w:rPr>
          <w:color w:val="000000"/>
        </w:rPr>
        <w:t>how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handle</w:t>
      </w:r>
      <w:r w:rsidR="008C15A7">
        <w:rPr>
          <w:color w:val="000000"/>
        </w:rPr>
        <w:t xml:space="preserve"> </w:t>
      </w:r>
      <w:r>
        <w:rPr>
          <w:color w:val="000000"/>
        </w:rPr>
        <w:t>that.</w:t>
      </w:r>
      <w:r w:rsidR="008C15A7">
        <w:rPr>
          <w:color w:val="000000"/>
        </w:rPr>
        <w:t xml:space="preserve"> </w:t>
      </w:r>
      <w:r>
        <w:rPr>
          <w:color w:val="000000"/>
        </w:rPr>
        <w:t>Jeff</w:t>
      </w:r>
      <w:r w:rsidR="008C15A7">
        <w:rPr>
          <w:color w:val="000000"/>
        </w:rPr>
        <w:t xml:space="preserve"> </w:t>
      </w:r>
      <w:r>
        <w:rPr>
          <w:color w:val="000000"/>
        </w:rPr>
        <w:t>suggested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approach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boss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issues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challenges.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did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by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afternoon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office</w:t>
      </w:r>
      <w:r w:rsidR="008C15A7">
        <w:rPr>
          <w:color w:val="000000"/>
        </w:rPr>
        <w:t xml:space="preserve"> </w:t>
      </w:r>
      <w:r>
        <w:rPr>
          <w:color w:val="000000"/>
        </w:rPr>
        <w:t>(I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working</w:t>
      </w:r>
      <w:r w:rsidR="008C15A7">
        <w:rPr>
          <w:color w:val="000000"/>
        </w:rPr>
        <w:t xml:space="preserve"> </w:t>
      </w:r>
      <w:r>
        <w:rPr>
          <w:color w:val="000000"/>
        </w:rPr>
        <w:t>off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intern</w:t>
      </w:r>
      <w:r w:rsidR="008C15A7">
        <w:rPr>
          <w:color w:val="000000"/>
        </w:rPr>
        <w:t xml:space="preserve"> </w:t>
      </w:r>
      <w:r>
        <w:rPr>
          <w:color w:val="000000"/>
        </w:rPr>
        <w:t>desk),</w:t>
      </w:r>
      <w:r w:rsidR="008C15A7">
        <w:rPr>
          <w:color w:val="000000"/>
        </w:rPr>
        <w:t xml:space="preserve"> </w:t>
      </w:r>
      <w:r>
        <w:rPr>
          <w:color w:val="000000"/>
        </w:rPr>
        <w:t>business</w:t>
      </w:r>
      <w:r w:rsidR="008C15A7">
        <w:rPr>
          <w:color w:val="000000"/>
        </w:rPr>
        <w:t xml:space="preserve"> </w:t>
      </w:r>
      <w:r>
        <w:rPr>
          <w:color w:val="000000"/>
        </w:rPr>
        <w:t>cards,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phone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reimbursement</w:t>
      </w:r>
      <w:r w:rsidR="008C15A7">
        <w:rPr>
          <w:color w:val="000000"/>
        </w:rPr>
        <w:t xml:space="preserve"> </w:t>
      </w:r>
      <w:r>
        <w:rPr>
          <w:color w:val="000000"/>
        </w:rPr>
        <w:t>check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expenses.</w:t>
      </w:r>
    </w:p>
    <w:p w14:paraId="6C233538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applied</w:t>
      </w:r>
      <w:r w:rsidR="008C15A7">
        <w:t xml:space="preserve"> </w:t>
      </w:r>
      <w:r>
        <w:t>my</w:t>
      </w:r>
      <w:r w:rsidR="008C15A7">
        <w:t xml:space="preserve"> </w:t>
      </w:r>
      <w:r>
        <w:t>traditional</w:t>
      </w:r>
      <w:r w:rsidR="008C15A7">
        <w:t xml:space="preserve"> </w:t>
      </w:r>
      <w:r w:rsidR="00610349">
        <w:t>“</w:t>
      </w:r>
      <w:r>
        <w:t>team</w:t>
      </w:r>
      <w:r w:rsidR="008C15A7">
        <w:t xml:space="preserve"> </w:t>
      </w:r>
      <w:r>
        <w:t>player</w:t>
      </w:r>
      <w:r w:rsidR="00610349">
        <w:t>”</w:t>
      </w:r>
      <w:r w:rsidR="008C15A7">
        <w:t xml:space="preserve"> </w:t>
      </w:r>
      <w:r>
        <w:t>strategy.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Women</w:t>
      </w:r>
      <w:r w:rsidR="00610349">
        <w:t>’</w:t>
      </w:r>
      <w:r>
        <w:t>s</w:t>
      </w:r>
      <w:r w:rsidR="008C15A7">
        <w:t xml:space="preserve"> </w:t>
      </w:r>
      <w:r>
        <w:t>National</w:t>
      </w:r>
      <w:r w:rsidR="008C15A7">
        <w:t xml:space="preserve"> </w:t>
      </w:r>
      <w:r>
        <w:t>Basketball</w:t>
      </w:r>
      <w:r w:rsidR="008C15A7">
        <w:t xml:space="preserve"> </w:t>
      </w:r>
      <w:r>
        <w:t>Association</w:t>
      </w:r>
      <w:r w:rsidR="008C15A7">
        <w:t xml:space="preserve"> </w:t>
      </w:r>
      <w:r>
        <w:t>(WNBA)</w:t>
      </w:r>
      <w:r w:rsidR="008C15A7">
        <w:t xml:space="preserve"> </w:t>
      </w:r>
      <w:r>
        <w:t>was</w:t>
      </w:r>
      <w:r w:rsidR="008C15A7">
        <w:t xml:space="preserve"> </w:t>
      </w:r>
      <w:r>
        <w:t>struggling,</w:t>
      </w:r>
      <w:r w:rsidR="008C15A7">
        <w:t xml:space="preserve"> </w:t>
      </w:r>
      <w:r>
        <w:t>I</w:t>
      </w:r>
      <w:r w:rsidR="008C15A7">
        <w:t xml:space="preserve"> </w:t>
      </w:r>
      <w:r>
        <w:t>dove</w:t>
      </w:r>
      <w:r w:rsidR="008C15A7">
        <w:t xml:space="preserve"> </w:t>
      </w:r>
      <w:r>
        <w:t>in</w:t>
      </w:r>
      <w:r w:rsidR="008C15A7">
        <w:t xml:space="preserve"> </w:t>
      </w:r>
      <w:r>
        <w:t>head</w:t>
      </w:r>
      <w:r w:rsidR="008C15A7">
        <w:t xml:space="preserve"> </w:t>
      </w:r>
      <w:r>
        <w:t>first.</w:t>
      </w:r>
      <w:r w:rsidR="008C15A7">
        <w:t xml:space="preserve"> </w:t>
      </w:r>
      <w:r>
        <w:t>The</w:t>
      </w:r>
      <w:r w:rsidR="008C15A7">
        <w:t xml:space="preserve"> </w:t>
      </w:r>
      <w:r>
        <w:t>theory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was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brand</w:t>
      </w:r>
      <w:r w:rsidR="008C15A7">
        <w:t xml:space="preserve"> </w:t>
      </w:r>
      <w:r>
        <w:t>needed</w:t>
      </w:r>
      <w:r w:rsidR="008C15A7">
        <w:t xml:space="preserve"> </w:t>
      </w:r>
      <w:r>
        <w:t>stronger</w:t>
      </w:r>
      <w:r w:rsidR="008C15A7">
        <w:t xml:space="preserve"> </w:t>
      </w:r>
      <w:r>
        <w:t>appeal</w:t>
      </w:r>
      <w:r w:rsidR="008C15A7">
        <w:t xml:space="preserve"> </w:t>
      </w:r>
      <w:r>
        <w:t>to</w:t>
      </w:r>
      <w:r w:rsidR="008C15A7">
        <w:t xml:space="preserve"> </w:t>
      </w:r>
      <w:r>
        <w:t>teenage</w:t>
      </w:r>
      <w:r w:rsidR="008C15A7">
        <w:t xml:space="preserve"> </w:t>
      </w:r>
      <w:r>
        <w:t>girls</w:t>
      </w:r>
      <w:r w:rsidR="008C15A7">
        <w:t xml:space="preserve"> </w:t>
      </w:r>
      <w:r>
        <w:t>and,</w:t>
      </w:r>
      <w:r w:rsidR="008C15A7">
        <w:t xml:space="preserve"> </w:t>
      </w:r>
      <w:r>
        <w:t>following</w:t>
      </w:r>
      <w:r w:rsidR="008C15A7">
        <w:t xml:space="preserve"> </w:t>
      </w:r>
      <w:r>
        <w:t>a</w:t>
      </w:r>
      <w:r w:rsidR="008C15A7">
        <w:t xml:space="preserve"> </w:t>
      </w:r>
      <w:r>
        <w:t>consultation</w:t>
      </w:r>
      <w:r w:rsidR="008C15A7">
        <w:t xml:space="preserve"> </w:t>
      </w:r>
      <w:r>
        <w:t>with</w:t>
      </w:r>
      <w:r w:rsidR="008C15A7">
        <w:t xml:space="preserve"> </w:t>
      </w:r>
      <w:r>
        <w:t>Val</w:t>
      </w:r>
      <w:r w:rsidR="008C15A7">
        <w:t xml:space="preserve"> </w:t>
      </w:r>
      <w:r>
        <w:t>Ackerman</w:t>
      </w:r>
      <w:r w:rsidR="008C15A7">
        <w:t xml:space="preserve"> </w:t>
      </w:r>
      <w:r>
        <w:t>who</w:t>
      </w:r>
      <w:r w:rsidR="008C15A7">
        <w:t xml:space="preserve"> </w:t>
      </w:r>
      <w:r>
        <w:t>ran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WNBA</w:t>
      </w:r>
      <w:r w:rsidR="008C15A7">
        <w:t xml:space="preserve"> </w:t>
      </w:r>
      <w:r>
        <w:t>marketing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through</w:t>
      </w:r>
      <w:r w:rsidR="008C15A7">
        <w:t xml:space="preserve"> </w:t>
      </w:r>
      <w:r>
        <w:t>a</w:t>
      </w:r>
      <w:r w:rsidR="008C15A7">
        <w:t xml:space="preserve"> </w:t>
      </w:r>
      <w:r>
        <w:t>relationship</w:t>
      </w:r>
      <w:r w:rsidR="008C15A7">
        <w:t xml:space="preserve"> </w:t>
      </w:r>
      <w:r>
        <w:t>I</w:t>
      </w:r>
      <w:r w:rsidR="008C15A7">
        <w:t xml:space="preserve"> </w:t>
      </w:r>
      <w:r>
        <w:t>had,</w:t>
      </w:r>
      <w:r w:rsidR="008C15A7">
        <w:t xml:space="preserve"> </w:t>
      </w:r>
      <w:r>
        <w:t>we</w:t>
      </w:r>
      <w:r w:rsidR="008C15A7">
        <w:t xml:space="preserve"> </w:t>
      </w:r>
      <w:r>
        <w:t>created</w:t>
      </w:r>
      <w:r w:rsidR="008C15A7">
        <w:t xml:space="preserve"> </w:t>
      </w:r>
      <w:r>
        <w:t>an</w:t>
      </w:r>
      <w:r w:rsidR="008C15A7">
        <w:t xml:space="preserve"> </w:t>
      </w:r>
      <w:r>
        <w:t>unbelievable</w:t>
      </w:r>
      <w:r w:rsidR="008C15A7">
        <w:t xml:space="preserve"> </w:t>
      </w:r>
      <w:r>
        <w:t>partnership</w:t>
      </w:r>
      <w:r w:rsidR="008C15A7">
        <w:t xml:space="preserve"> </w:t>
      </w:r>
      <w:r>
        <w:t>and</w:t>
      </w:r>
      <w:r w:rsidR="008C15A7">
        <w:t xml:space="preserve"> </w:t>
      </w:r>
      <w:r>
        <w:t>brand</w:t>
      </w:r>
      <w:r w:rsidR="008C15A7">
        <w:t xml:space="preserve"> </w:t>
      </w:r>
      <w:r>
        <w:t>campaign</w:t>
      </w:r>
      <w:r w:rsidR="008C15A7">
        <w:t xml:space="preserve"> </w:t>
      </w:r>
      <w:r>
        <w:t>with</w:t>
      </w:r>
      <w:r w:rsidR="008C15A7">
        <w:t xml:space="preserve"> </w:t>
      </w:r>
      <w:r>
        <w:t>NSYNC,</w:t>
      </w:r>
      <w:r w:rsidR="008C15A7">
        <w:t xml:space="preserve"> </w:t>
      </w:r>
      <w:r>
        <w:t>a</w:t>
      </w:r>
      <w:r w:rsidR="008C15A7">
        <w:t xml:space="preserve"> </w:t>
      </w:r>
      <w:r>
        <w:lastRenderedPageBreak/>
        <w:t>boy</w:t>
      </w:r>
      <w:r w:rsidR="008C15A7">
        <w:t xml:space="preserve"> </w:t>
      </w:r>
      <w:r>
        <w:t>band</w:t>
      </w:r>
      <w:r w:rsidR="008C15A7">
        <w:t xml:space="preserve"> </w:t>
      </w:r>
      <w:r>
        <w:t>led</w:t>
      </w:r>
      <w:r w:rsidR="008C15A7">
        <w:t xml:space="preserve"> </w:t>
      </w:r>
      <w:r>
        <w:t>by</w:t>
      </w:r>
      <w:r w:rsidR="008C15A7">
        <w:t xml:space="preserve"> </w:t>
      </w:r>
      <w:r>
        <w:t>Justin</w:t>
      </w:r>
      <w:r w:rsidR="008C15A7">
        <w:t xml:space="preserve"> </w:t>
      </w:r>
      <w:r>
        <w:t>Timberlake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exploding</w:t>
      </w:r>
      <w:r w:rsidR="008C15A7">
        <w:t xml:space="preserve"> </w:t>
      </w:r>
      <w:r>
        <w:t>in</w:t>
      </w:r>
      <w:r w:rsidR="008C15A7">
        <w:t xml:space="preserve"> </w:t>
      </w:r>
      <w:r>
        <w:t>popularity.</w:t>
      </w:r>
      <w:r w:rsidR="008C15A7">
        <w:t xml:space="preserve"> </w:t>
      </w:r>
      <w:r>
        <w:t>We</w:t>
      </w:r>
      <w:r w:rsidR="008C15A7">
        <w:t xml:space="preserve"> </w:t>
      </w:r>
      <w:r>
        <w:t>gave</w:t>
      </w:r>
      <w:r w:rsidR="008C15A7">
        <w:t xml:space="preserve"> </w:t>
      </w:r>
      <w:r>
        <w:t>out</w:t>
      </w:r>
      <w:r w:rsidR="008C15A7">
        <w:t xml:space="preserve"> </w:t>
      </w:r>
      <w:r>
        <w:t>autographed</w:t>
      </w:r>
      <w:r w:rsidR="008C15A7">
        <w:t xml:space="preserve"> </w:t>
      </w:r>
      <w:r>
        <w:t>merchandise,</w:t>
      </w:r>
      <w:r w:rsidR="008C15A7">
        <w:t xml:space="preserve"> </w:t>
      </w:r>
      <w:r>
        <w:t>signed</w:t>
      </w:r>
      <w:r w:rsidR="008C15A7" w:rsidRPr="00BC4DEA">
        <w:rPr>
          <w:rStyle w:val="strikestr"/>
        </w:rPr>
        <w:t xml:space="preserve"> </w:t>
      </w:r>
      <w:r>
        <w:t>major</w:t>
      </w:r>
      <w:r w:rsidR="008C15A7">
        <w:t xml:space="preserve"> </w:t>
      </w:r>
      <w:r>
        <w:t>radio</w:t>
      </w:r>
      <w:r w:rsidR="008C15A7">
        <w:t xml:space="preserve"> </w:t>
      </w:r>
      <w:r>
        <w:t>stations</w:t>
      </w:r>
      <w:r w:rsidR="008C15A7">
        <w:t xml:space="preserve"> </w:t>
      </w:r>
      <w:r>
        <w:t>as</w:t>
      </w:r>
      <w:r w:rsidR="008C15A7">
        <w:t xml:space="preserve"> </w:t>
      </w:r>
      <w:r>
        <w:t>promotional</w:t>
      </w:r>
      <w:r w:rsidR="008C15A7">
        <w:t xml:space="preserve"> </w:t>
      </w:r>
      <w:r>
        <w:t>partners,</w:t>
      </w:r>
      <w:r w:rsidR="008C15A7">
        <w:t xml:space="preserve"> </w:t>
      </w:r>
      <w:r>
        <w:t>and</w:t>
      </w:r>
      <w:r w:rsidR="008C15A7">
        <w:t xml:space="preserve"> </w:t>
      </w:r>
      <w:r>
        <w:t>launched</w:t>
      </w:r>
      <w:r w:rsidR="008C15A7">
        <w:t xml:space="preserve"> </w:t>
      </w:r>
      <w:r>
        <w:t>NSYNC</w:t>
      </w:r>
      <w:r w:rsidR="00610349">
        <w:t>’</w:t>
      </w:r>
      <w:r>
        <w:t>s</w:t>
      </w:r>
      <w:r w:rsidR="008C15A7">
        <w:t xml:space="preserve"> </w:t>
      </w:r>
      <w:r>
        <w:t>album</w:t>
      </w:r>
      <w:r w:rsidR="008C15A7">
        <w:t xml:space="preserve"> </w:t>
      </w:r>
      <w:r>
        <w:t>at</w:t>
      </w:r>
      <w:r w:rsidR="008C15A7">
        <w:t xml:space="preserve"> </w:t>
      </w:r>
      <w:r>
        <w:t>halftime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WNBA</w:t>
      </w:r>
      <w:r w:rsidR="008C15A7">
        <w:t xml:space="preserve"> </w:t>
      </w:r>
      <w:r>
        <w:t>game.</w:t>
      </w:r>
      <w:r w:rsidR="008C15A7">
        <w:t xml:space="preserve"> </w:t>
      </w:r>
      <w:r>
        <w:t>And,</w:t>
      </w:r>
      <w:r w:rsidR="008C15A7">
        <w:t xml:space="preserve"> </w:t>
      </w:r>
      <w:r>
        <w:t>guess</w:t>
      </w:r>
      <w:r w:rsidR="008C15A7">
        <w:t xml:space="preserve"> </w:t>
      </w:r>
      <w:r>
        <w:t>what?</w:t>
      </w:r>
      <w:r w:rsidR="008C15A7">
        <w:t xml:space="preserve"> </w:t>
      </w:r>
      <w:r>
        <w:t>It</w:t>
      </w:r>
      <w:r w:rsidR="008C15A7">
        <w:t xml:space="preserve"> </w:t>
      </w:r>
      <w:r>
        <w:t>failed</w:t>
      </w:r>
      <w:r w:rsidR="008C15A7">
        <w:t xml:space="preserve"> </w:t>
      </w:r>
      <w:r>
        <w:t>miserably.</w:t>
      </w:r>
      <w:r w:rsidR="008C15A7">
        <w:t xml:space="preserve"> </w:t>
      </w:r>
      <w:r>
        <w:t>Attendance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move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all.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almost</w:t>
      </w:r>
      <w:r w:rsidR="008C15A7">
        <w:t xml:space="preserve"> </w:t>
      </w:r>
      <w:r>
        <w:t>impossible,</w:t>
      </w:r>
      <w:r w:rsidR="008C15A7">
        <w:t xml:space="preserve"> </w:t>
      </w:r>
      <w:r>
        <w:t>because</w:t>
      </w:r>
      <w:r w:rsidR="008C15A7">
        <w:t xml:space="preserve"> </w:t>
      </w:r>
      <w:r>
        <w:t>anything</w:t>
      </w:r>
      <w:r w:rsidR="008C15A7">
        <w:t xml:space="preserve"> </w:t>
      </w:r>
      <w:r>
        <w:t>NSYNC</w:t>
      </w:r>
      <w:r w:rsidR="008C15A7">
        <w:t xml:space="preserve"> </w:t>
      </w:r>
      <w:r>
        <w:t>touched</w:t>
      </w:r>
      <w:r w:rsidR="008C15A7">
        <w:t xml:space="preserve"> </w:t>
      </w:r>
      <w:r>
        <w:t>went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roof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wild</w:t>
      </w:r>
      <w:r w:rsidR="008C15A7">
        <w:t xml:space="preserve"> </w:t>
      </w:r>
      <w:r>
        <w:t>success.</w:t>
      </w:r>
      <w:r w:rsidR="008C15A7">
        <w:t xml:space="preserve"> </w:t>
      </w:r>
      <w:r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could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possibly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fail?</w:t>
      </w:r>
      <w:r w:rsidR="008C15A7">
        <w:t xml:space="preserve"> </w:t>
      </w:r>
      <w:r w:rsidRPr="00BC4DEA">
        <w:rPr>
          <w:rStyle w:val="itali"/>
        </w:rPr>
        <w:t>Why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failing?</w:t>
      </w:r>
      <w:r w:rsidR="008C15A7">
        <w:t xml:space="preserve"> </w:t>
      </w:r>
      <w:r>
        <w:t>I</w:t>
      </w:r>
      <w:r w:rsidR="008C15A7">
        <w:t xml:space="preserve"> </w:t>
      </w:r>
      <w:r>
        <w:t>wondered.</w:t>
      </w:r>
    </w:p>
    <w:p w14:paraId="1DBD992F" w14:textId="77777777" w:rsidR="00722F53" w:rsidRDefault="00E949E9" w:rsidP="008F1C01">
      <w:pPr>
        <w:pStyle w:val="Body-TextTx"/>
      </w:pPr>
      <w:r>
        <w:t>But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sat</w:t>
      </w:r>
      <w:r w:rsidR="008C15A7">
        <w:t xml:space="preserve"> </w:t>
      </w:r>
      <w:r>
        <w:t>in</w:t>
      </w:r>
      <w:r w:rsidR="008C15A7">
        <w:t xml:space="preserve"> </w:t>
      </w:r>
      <w:r>
        <w:t>Jeff</w:t>
      </w:r>
      <w:r w:rsidR="00610349">
        <w:t>’</w:t>
      </w:r>
      <w:r>
        <w:t>s</w:t>
      </w:r>
      <w:r w:rsidR="008C15A7">
        <w:t xml:space="preserve"> </w:t>
      </w:r>
      <w:r>
        <w:t>office,</w:t>
      </w:r>
      <w:r w:rsidR="008C15A7">
        <w:t xml:space="preserve"> </w:t>
      </w:r>
      <w:r>
        <w:t>armed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quiver</w:t>
      </w:r>
      <w:r w:rsidR="008C15A7">
        <w:t xml:space="preserve"> </w:t>
      </w:r>
      <w:r>
        <w:t>of</w:t>
      </w:r>
      <w:r w:rsidR="008C15A7">
        <w:t xml:space="preserve"> </w:t>
      </w:r>
      <w:r>
        <w:t>arrows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dozen</w:t>
      </w:r>
      <w:r w:rsidR="008C15A7">
        <w:t xml:space="preserve"> </w:t>
      </w:r>
      <w:r>
        <w:t>targets</w:t>
      </w:r>
      <w:r w:rsidR="008C15A7">
        <w:t xml:space="preserve"> </w:t>
      </w:r>
      <w:r>
        <w:t>throughout</w:t>
      </w:r>
      <w:r w:rsidR="008C15A7">
        <w:t xml:space="preserve"> </w:t>
      </w:r>
      <w:r>
        <w:t>the</w:t>
      </w:r>
      <w:r w:rsidR="008C15A7">
        <w:t xml:space="preserve"> </w:t>
      </w:r>
      <w:r>
        <w:t>company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wait</w:t>
      </w:r>
      <w:r w:rsidR="008C15A7">
        <w:t xml:space="preserve"> </w:t>
      </w:r>
      <w:r>
        <w:t>to</w:t>
      </w:r>
      <w:r w:rsidR="008C15A7">
        <w:t xml:space="preserve"> </w:t>
      </w:r>
      <w:r>
        <w:t>denounce,</w:t>
      </w:r>
      <w:r w:rsidR="008C15A7">
        <w:t xml:space="preserve"> </w:t>
      </w:r>
      <w:r>
        <w:t>I</w:t>
      </w:r>
      <w:r w:rsidR="008C15A7">
        <w:t xml:space="preserve"> </w:t>
      </w:r>
      <w:r>
        <w:t>still</w:t>
      </w:r>
      <w:r w:rsidR="008C15A7">
        <w:t xml:space="preserve"> </w:t>
      </w:r>
      <w:r>
        <w:t>had</w:t>
      </w:r>
      <w:r w:rsidR="008C15A7">
        <w:t xml:space="preserve"> </w:t>
      </w:r>
      <w:r>
        <w:t>not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together: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problem.</w:t>
      </w:r>
    </w:p>
    <w:p w14:paraId="0DAA7306" w14:textId="77777777" w:rsidR="00017929" w:rsidRDefault="00610349" w:rsidP="008F1C01">
      <w:pPr>
        <w:pStyle w:val="Body-TextTx"/>
      </w:pPr>
      <w:r>
        <w:t>“</w:t>
      </w:r>
      <w:r w:rsidR="00E949E9">
        <w:t>How</w:t>
      </w:r>
      <w:r>
        <w:t>’</w:t>
      </w:r>
      <w:r w:rsidR="00E949E9">
        <w:t>s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going?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asked.</w:t>
      </w:r>
    </w:p>
    <w:p w14:paraId="5F0B6393" w14:textId="77777777" w:rsidR="00017929" w:rsidRDefault="00610349" w:rsidP="008F1C01">
      <w:pPr>
        <w:pStyle w:val="Body-TextTx"/>
      </w:pPr>
      <w:r>
        <w:t>“</w:t>
      </w:r>
      <w:r w:rsidR="00E949E9">
        <w:t>Terribly,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done.</w:t>
      </w:r>
      <w:r w:rsidR="008C15A7">
        <w:t xml:space="preserve"> </w:t>
      </w:r>
      <w:r w:rsidR="00E949E9">
        <w:t>Nobody</w:t>
      </w:r>
      <w:r w:rsidR="008C15A7">
        <w:t xml:space="preserve"> </w:t>
      </w:r>
      <w:r w:rsidR="00E949E9">
        <w:t>moves</w:t>
      </w:r>
      <w:r w:rsidR="008C15A7">
        <w:t xml:space="preserve"> </w:t>
      </w:r>
      <w:r w:rsidR="00E949E9">
        <w:t>here.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against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salmon</w:t>
      </w:r>
      <w:r w:rsidR="008C15A7">
        <w:t xml:space="preserve"> </w:t>
      </w:r>
      <w:r w:rsidR="00E949E9">
        <w:t>swimming</w:t>
      </w:r>
      <w:r w:rsidR="008C15A7">
        <w:t xml:space="preserve"> </w:t>
      </w:r>
      <w:r w:rsidR="00E949E9">
        <w:t>upstream.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awful.</w:t>
      </w:r>
      <w:r>
        <w:t>”</w:t>
      </w:r>
    </w:p>
    <w:p w14:paraId="52F7F9A9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role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playing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demise?</w:t>
      </w:r>
      <w:r>
        <w:t>”</w:t>
      </w:r>
      <w:r w:rsidR="008C15A7">
        <w:t xml:space="preserve"> </w:t>
      </w:r>
      <w:r w:rsidR="00E949E9">
        <w:t>Jeff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shaking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head.</w:t>
      </w:r>
    </w:p>
    <w:p w14:paraId="0E319A85" w14:textId="77777777" w:rsidR="00017929" w:rsidRDefault="00610349" w:rsidP="008F1C01">
      <w:pPr>
        <w:pStyle w:val="Body-TextTx"/>
      </w:pPr>
      <w:r>
        <w:t>“</w:t>
      </w:r>
      <w:r w:rsidR="00E949E9">
        <w:t>Me?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serious?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jumping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helping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interested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success.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confused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least.</w:t>
      </w:r>
    </w:p>
    <w:p w14:paraId="200196CB" w14:textId="77777777" w:rsidR="00017929" w:rsidRDefault="00610349" w:rsidP="008F1C01">
      <w:pPr>
        <w:pStyle w:val="Body-TextTx"/>
      </w:pPr>
      <w:r>
        <w:t>“</w:t>
      </w:r>
      <w:r w:rsidR="00E949E9">
        <w:t>How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days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asked.</w:t>
      </w:r>
    </w:p>
    <w:p w14:paraId="78029F3E" w14:textId="77777777" w:rsidR="00017929" w:rsidRDefault="00610349" w:rsidP="008F1C01">
      <w:pPr>
        <w:pStyle w:val="Body-TextTx"/>
      </w:pPr>
      <w:r>
        <w:t>“</w:t>
      </w:r>
      <w:r w:rsidR="00E949E9">
        <w:t>Five.</w:t>
      </w:r>
      <w:r w:rsidR="008C15A7">
        <w:t xml:space="preserve"> </w:t>
      </w:r>
      <w:r w:rsidR="00E949E9">
        <w:t>Well,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average.</w:t>
      </w:r>
      <w:r w:rsidR="008C15A7">
        <w:t xml:space="preserve"> </w:t>
      </w:r>
      <w:r w:rsidR="00E949E9">
        <w:t>Counting</w:t>
      </w:r>
      <w:r w:rsidR="008C15A7">
        <w:t xml:space="preserve"> </w:t>
      </w:r>
      <w:r w:rsidR="00E949E9">
        <w:t>weekend</w:t>
      </w:r>
      <w:r w:rsidR="008C15A7">
        <w:t xml:space="preserve"> </w:t>
      </w:r>
      <w:r w:rsidR="00E949E9">
        <w:t>games?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proudly.</w:t>
      </w:r>
    </w:p>
    <w:p w14:paraId="17A401E4" w14:textId="77777777" w:rsidR="00722F53" w:rsidRDefault="00610349" w:rsidP="008F1C01">
      <w:pPr>
        <w:pStyle w:val="Body-TextTx"/>
      </w:pPr>
      <w:r>
        <w:t>“</w:t>
      </w:r>
      <w:r w:rsidR="00E949E9">
        <w:t>You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five</w:t>
      </w:r>
      <w:r w:rsidR="008C15A7">
        <w:t xml:space="preserve"> </w:t>
      </w:r>
      <w:r w:rsidR="00E949E9">
        <w:t>days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done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office?</w:t>
      </w:r>
      <w:r w:rsidR="008C15A7">
        <w:t xml:space="preserve"> </w:t>
      </w:r>
      <w:r w:rsidR="00E949E9">
        <w:t>That</w:t>
      </w:r>
      <w:r>
        <w:t>’</w:t>
      </w:r>
      <w:r w:rsidR="00E949E9">
        <w:t>s</w:t>
      </w:r>
      <w:r w:rsidR="008C15A7">
        <w:t xml:space="preserve"> </w:t>
      </w:r>
      <w:r w:rsidR="00E949E9">
        <w:t>incredible,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evident</w:t>
      </w:r>
      <w:r w:rsidR="008C15A7">
        <w:t xml:space="preserve"> </w:t>
      </w:r>
      <w:r w:rsidR="00E949E9">
        <w:t>sarcasm.</w:t>
      </w:r>
    </w:p>
    <w:p w14:paraId="09E93EC1" w14:textId="77777777" w:rsidR="00017929" w:rsidRDefault="00610349" w:rsidP="008F1C01">
      <w:pPr>
        <w:pStyle w:val="Body-TextTx"/>
      </w:pPr>
      <w:r>
        <w:t>“</w:t>
      </w:r>
      <w:r w:rsidR="00E949E9">
        <w:t>No.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mean</w:t>
      </w:r>
      <w:r w:rsidR="008C15A7">
        <w:t xml:space="preserve"> </w:t>
      </w:r>
      <w:r w:rsidR="00E949E9">
        <w:t>that.</w:t>
      </w:r>
      <w:r>
        <w:t>”</w:t>
      </w:r>
    </w:p>
    <w:p w14:paraId="54192B0F" w14:textId="77777777" w:rsidR="00017929" w:rsidRDefault="00610349" w:rsidP="008F1C01">
      <w:pPr>
        <w:pStyle w:val="Body-TextTx"/>
      </w:pPr>
      <w:r>
        <w:t>“</w:t>
      </w:r>
      <w:r w:rsidR="00E949E9">
        <w:t>Scott,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took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breakfast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hello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interested?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checked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Entertainment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use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teams?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Entertainment</w:t>
      </w:r>
      <w:r w:rsidR="008C15A7">
        <w:t xml:space="preserve"> </w:t>
      </w:r>
      <w:r w:rsidR="00E949E9">
        <w:t>offices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Secaucus,</w:t>
      </w:r>
      <w:r w:rsidR="008C15A7">
        <w:t xml:space="preserve"> </w:t>
      </w:r>
      <w:r w:rsidR="00E949E9">
        <w:t>NJ?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answer.</w:t>
      </w:r>
    </w:p>
    <w:p w14:paraId="6495BA16" w14:textId="77777777" w:rsidR="00017929" w:rsidRDefault="00610349" w:rsidP="008F1C01">
      <w:pPr>
        <w:pStyle w:val="Body-TextTx"/>
      </w:pPr>
      <w:r>
        <w:lastRenderedPageBreak/>
        <w:t>“</w:t>
      </w:r>
      <w:r w:rsidR="00E949E9">
        <w:t>Uh,</w:t>
      </w:r>
      <w:r w:rsidR="008C15A7">
        <w:t xml:space="preserve"> </w:t>
      </w:r>
      <w:r w:rsidR="00E949E9">
        <w:t>never.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mean,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should</w:t>
      </w:r>
      <w:r>
        <w:t> . . .”</w:t>
      </w:r>
    </w:p>
    <w:p w14:paraId="5F10BD73" w14:textId="77777777" w:rsidR="00017929" w:rsidRDefault="00610349" w:rsidP="008F1C01">
      <w:pPr>
        <w:pStyle w:val="Body-TextTx"/>
      </w:pPr>
      <w:r>
        <w:t>“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concerned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seemingly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interest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effective,</w:t>
      </w:r>
      <w:r>
        <w:t>”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Jeff.</w:t>
      </w:r>
      <w:r w:rsidR="008C15A7">
        <w:t xml:space="preserve"> </w:t>
      </w:r>
      <w:r>
        <w:t>“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effective,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mirror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stop</w:t>
      </w:r>
      <w:r w:rsidR="008C15A7">
        <w:t xml:space="preserve"> </w:t>
      </w:r>
      <w:r w:rsidR="00E949E9">
        <w:t>blaming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else.</w:t>
      </w:r>
      <w:r>
        <w:t>”</w:t>
      </w:r>
    </w:p>
    <w:p w14:paraId="2040CE5B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mean?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713929E9" w14:textId="77777777" w:rsidR="00017929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organization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matrix.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relationship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box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needle,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explained.</w:t>
      </w:r>
      <w:r w:rsidR="008C15A7">
        <w:t xml:space="preserve"> </w:t>
      </w:r>
      <w:r>
        <w:t>“</w:t>
      </w:r>
      <w:r w:rsidR="00E949E9">
        <w:t>What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Marketing?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great</w:t>
      </w:r>
      <w:r w:rsidR="008C15A7">
        <w:t xml:space="preserve"> </w:t>
      </w:r>
      <w:r w:rsidR="00E949E9">
        <w:t>connection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Events</w:t>
      </w:r>
      <w:r w:rsidR="008C15A7">
        <w:t xml:space="preserve"> </w:t>
      </w:r>
      <w:r w:rsidR="00E949E9">
        <w:t>team?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met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Digital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lunch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week?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imagine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faster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ball</w:t>
      </w:r>
      <w:r w:rsidR="008C15A7">
        <w:t xml:space="preserve"> </w:t>
      </w:r>
      <w:r w:rsidR="00E949E9">
        <w:t>here?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programs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went</w:t>
      </w:r>
      <w:r w:rsidR="008C15A7">
        <w:t xml:space="preserve"> </w:t>
      </w:r>
      <w:r w:rsidR="00E949E9">
        <w:t>dead?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end,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responsible?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accountable?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are!</w:t>
      </w:r>
      <w:r>
        <w:t>”</w:t>
      </w:r>
    </w:p>
    <w:p w14:paraId="3909B9F8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add</w:t>
      </w:r>
      <w:r w:rsidR="008C15A7">
        <w:t xml:space="preserve"> </w:t>
      </w:r>
      <w:r w:rsidR="00E949E9">
        <w:t>value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stubbornly,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tone</w:t>
      </w:r>
      <w:r w:rsidR="008C15A7">
        <w:t xml:space="preserve"> </w:t>
      </w:r>
      <w:r w:rsidR="00E949E9">
        <w:t>indicated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begun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doubt</w:t>
      </w:r>
      <w:r w:rsidR="008C15A7">
        <w:t xml:space="preserve"> </w:t>
      </w:r>
      <w:r w:rsidR="00E949E9">
        <w:t>this.</w:t>
      </w:r>
    </w:p>
    <w:p w14:paraId="45302F58" w14:textId="77777777" w:rsidR="00017929" w:rsidRDefault="00610349" w:rsidP="008F1C01">
      <w:pPr>
        <w:pStyle w:val="Body-TextTx"/>
      </w:pPr>
      <w:r>
        <w:t>“</w:t>
      </w:r>
      <w:r w:rsidR="00E949E9">
        <w:t>That</w:t>
      </w:r>
      <w:r>
        <w:t>’</w:t>
      </w:r>
      <w:r w:rsidR="00E949E9">
        <w:t>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problem.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add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value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add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value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road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TEAMS.</w:t>
      </w:r>
      <w:r w:rsidR="008C15A7">
        <w:t xml:space="preserve"> </w:t>
      </w:r>
      <w:r w:rsidR="00E949E9">
        <w:t>Create</w:t>
      </w:r>
      <w:r w:rsidR="008C15A7">
        <w:t xml:space="preserve"> </w:t>
      </w:r>
      <w:r w:rsidR="00E949E9">
        <w:t>relationships.</w:t>
      </w:r>
      <w:r w:rsidR="008C15A7">
        <w:t xml:space="preserve"> </w:t>
      </w:r>
      <w:r w:rsidR="00E949E9">
        <w:t>Offer</w:t>
      </w:r>
      <w:r w:rsidR="008C15A7">
        <w:t xml:space="preserve"> </w:t>
      </w:r>
      <w:r w:rsidR="00E949E9">
        <w:t>help.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extraordinary</w:t>
      </w:r>
      <w:r w:rsidR="008C15A7">
        <w:t xml:space="preserve"> </w:t>
      </w:r>
      <w:r w:rsidR="00E949E9">
        <w:t>teammate.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lunch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need</w:t>
      </w:r>
      <w:r w:rsidR="008C15A7">
        <w:t xml:space="preserve"> </w:t>
      </w:r>
      <w:r w:rsidR="00E949E9">
        <w:t>something,</w:t>
      </w:r>
      <w:r w:rsidR="008C15A7">
        <w:t xml:space="preserve"> </w:t>
      </w:r>
      <w:r w:rsidR="00E949E9">
        <w:t>check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BECAUSE,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ask.</w:t>
      </w:r>
      <w:r w:rsidR="008C15A7">
        <w:t xml:space="preserve"> </w:t>
      </w:r>
      <w:r w:rsidR="00E949E9">
        <w:t>You</w:t>
      </w:r>
      <w:r>
        <w:t>’</w:t>
      </w:r>
      <w:r w:rsidR="00E949E9">
        <w:t>ll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things</w:t>
      </w:r>
      <w:r w:rsidR="008C15A7">
        <w:t xml:space="preserve"> </w:t>
      </w:r>
      <w:r w:rsidR="00E949E9">
        <w:t>done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build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equity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office.</w:t>
      </w:r>
      <w:r>
        <w:t>”</w:t>
      </w:r>
    </w:p>
    <w:p w14:paraId="64950B0C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listened.</w:t>
      </w:r>
      <w:r w:rsidR="008C15A7">
        <w:t xml:space="preserve"> </w:t>
      </w:r>
      <w:r>
        <w:t>I</w:t>
      </w:r>
      <w:r w:rsidR="008C15A7">
        <w:t xml:space="preserve"> </w:t>
      </w:r>
      <w:r>
        <w:t>reflected.</w:t>
      </w:r>
      <w:r w:rsidR="008C15A7">
        <w:t xml:space="preserve"> </w:t>
      </w:r>
      <w:r>
        <w:t>I</w:t>
      </w:r>
      <w:r w:rsidR="008C15A7">
        <w:t xml:space="preserve"> </w:t>
      </w:r>
      <w:r>
        <w:t>came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road</w:t>
      </w:r>
      <w:r w:rsidR="008C15A7">
        <w:t xml:space="preserve"> </w:t>
      </w: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and</w:t>
      </w:r>
      <w:r w:rsidR="008C15A7">
        <w:t xml:space="preserve"> </w:t>
      </w:r>
      <w:r>
        <w:t>spent</w:t>
      </w:r>
      <w:r w:rsidR="008C15A7">
        <w:t xml:space="preserve"> </w:t>
      </w:r>
      <w:r>
        <w:t>one</w:t>
      </w:r>
      <w:r w:rsidR="008C15A7">
        <w:t xml:space="preserve"> </w:t>
      </w:r>
      <w:r>
        <w:t>day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NBA</w:t>
      </w:r>
      <w:r w:rsidR="008C15A7">
        <w:t xml:space="preserve"> </w:t>
      </w:r>
      <w:r>
        <w:t>Entertainment</w:t>
      </w:r>
      <w:r w:rsidR="008C15A7">
        <w:t xml:space="preserve"> </w:t>
      </w:r>
      <w:r>
        <w:t>offices</w:t>
      </w:r>
      <w:r w:rsidR="008C15A7">
        <w:t xml:space="preserve"> </w:t>
      </w:r>
      <w:r>
        <w:t>in</w:t>
      </w:r>
      <w:r w:rsidR="008C15A7">
        <w:t xml:space="preserve"> </w:t>
      </w:r>
      <w:r>
        <w:t>Secaucus,</w:t>
      </w:r>
      <w:r w:rsidR="008C15A7">
        <w:t xml:space="preserve"> </w:t>
      </w:r>
      <w:r>
        <w:t>which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reputation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 w:rsidR="00610349">
        <w:t>“</w:t>
      </w:r>
      <w:r>
        <w:t>forgotten.</w:t>
      </w:r>
      <w:r w:rsidR="00610349">
        <w:t>”</w:t>
      </w:r>
      <w:r w:rsidR="008C15A7">
        <w:t xml:space="preserve"> </w:t>
      </w:r>
      <w:r>
        <w:t>Being</w:t>
      </w:r>
      <w:r w:rsidR="008C15A7">
        <w:t xml:space="preserve"> </w:t>
      </w:r>
      <w:r>
        <w:t>around</w:t>
      </w:r>
      <w:r w:rsidR="008C15A7">
        <w:t xml:space="preserve"> </w:t>
      </w:r>
      <w:r>
        <w:t>presented</w:t>
      </w:r>
      <w:r w:rsidR="008C15A7">
        <w:t xml:space="preserve"> </w:t>
      </w:r>
      <w:r>
        <w:t>an</w:t>
      </w:r>
      <w:r w:rsidR="008C15A7">
        <w:t xml:space="preserve"> </w:t>
      </w:r>
      <w:r>
        <w:t>even</w:t>
      </w:r>
      <w:r w:rsidR="008C15A7">
        <w:t xml:space="preserve"> </w:t>
      </w:r>
      <w:r>
        <w:t>better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connect,</w:t>
      </w:r>
      <w:r w:rsidR="008C15A7">
        <w:t xml:space="preserve"> </w:t>
      </w:r>
      <w:r>
        <w:t>make</w:t>
      </w:r>
      <w:r w:rsidR="008C15A7">
        <w:t xml:space="preserve"> </w:t>
      </w:r>
      <w:r>
        <w:t>friends</w:t>
      </w:r>
      <w:r w:rsidR="008C15A7">
        <w:t xml:space="preserve"> </w:t>
      </w:r>
      <w:r>
        <w:t>and</w:t>
      </w:r>
      <w:r w:rsidR="008C15A7">
        <w:t xml:space="preserve"> </w:t>
      </w:r>
      <w:r>
        <w:t>drive</w:t>
      </w:r>
      <w:r w:rsidR="008C15A7">
        <w:t xml:space="preserve"> </w:t>
      </w:r>
      <w:r>
        <w:t>the</w:t>
      </w:r>
      <w:r w:rsidR="008C15A7">
        <w:t xml:space="preserve"> </w:t>
      </w:r>
      <w:r>
        <w:t>business.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spend</w:t>
      </w:r>
      <w:r w:rsidR="008C15A7">
        <w:t xml:space="preserve"> </w:t>
      </w:r>
      <w:r>
        <w:t>much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office;</w:t>
      </w:r>
      <w:r w:rsidR="008C15A7">
        <w:t xml:space="preserve"> </w:t>
      </w:r>
      <w:r>
        <w:t>instead</w:t>
      </w:r>
      <w:r w:rsidR="008C15A7">
        <w:t xml:space="preserve"> </w:t>
      </w:r>
      <w:r>
        <w:t>I</w:t>
      </w:r>
      <w:r w:rsidR="008C15A7">
        <w:t xml:space="preserve"> </w:t>
      </w:r>
      <w:r>
        <w:t>explored</w:t>
      </w:r>
      <w:r w:rsidR="008C15A7">
        <w:t xml:space="preserve"> </w:t>
      </w:r>
      <w:r>
        <w:t>other</w:t>
      </w:r>
      <w:r w:rsidR="008C15A7">
        <w:t xml:space="preserve"> </w:t>
      </w:r>
      <w:r>
        <w:t>floors,</w:t>
      </w:r>
      <w:r w:rsidR="008C15A7">
        <w:t xml:space="preserve"> </w:t>
      </w:r>
      <w:r>
        <w:t>met</w:t>
      </w:r>
      <w:r w:rsidR="008C15A7">
        <w:t xml:space="preserve"> </w:t>
      </w:r>
      <w:r>
        <w:t>with</w:t>
      </w:r>
      <w:r w:rsidR="008C15A7">
        <w:t xml:space="preserve"> </w:t>
      </w:r>
      <w:r>
        <w:t>other</w:t>
      </w:r>
      <w:r w:rsidR="008C15A7">
        <w:t xml:space="preserve"> </w:t>
      </w:r>
      <w:r>
        <w:t>department</w:t>
      </w:r>
      <w:r w:rsidR="008C15A7">
        <w:t xml:space="preserve"> </w:t>
      </w:r>
      <w:r>
        <w:t>heads,</w:t>
      </w:r>
      <w:r w:rsidR="008C15A7">
        <w:t xml:space="preserve"> </w:t>
      </w:r>
      <w:r>
        <w:t>shared</w:t>
      </w:r>
      <w:r w:rsidR="008C15A7">
        <w:t xml:space="preserve"> </w:t>
      </w:r>
      <w:r>
        <w:t>the</w:t>
      </w:r>
      <w:r w:rsidR="008C15A7">
        <w:t xml:space="preserve"> </w:t>
      </w:r>
      <w:r>
        <w:t>goals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department</w:t>
      </w:r>
      <w:r w:rsidR="008C15A7">
        <w:t xml:space="preserve"> </w:t>
      </w:r>
      <w:r>
        <w:t>and</w:t>
      </w:r>
      <w:r w:rsidR="008C15A7">
        <w:t xml:space="preserve"> </w:t>
      </w:r>
      <w:r>
        <w:t>offered</w:t>
      </w:r>
      <w:r w:rsidR="008C15A7">
        <w:t xml:space="preserve"> </w:t>
      </w:r>
      <w:r>
        <w:t>my</w:t>
      </w:r>
      <w:r w:rsidR="008C15A7">
        <w:t xml:space="preserve"> </w:t>
      </w:r>
      <w:r>
        <w:t>team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resource.</w:t>
      </w:r>
      <w:r w:rsidR="008C15A7">
        <w:t xml:space="preserve"> </w:t>
      </w:r>
      <w:r>
        <w:t>I</w:t>
      </w:r>
      <w:r w:rsidR="008C15A7">
        <w:t xml:space="preserve"> </w:t>
      </w:r>
      <w:r>
        <w:t>learned</w:t>
      </w:r>
      <w:r w:rsidR="008C15A7">
        <w:t xml:space="preserve"> </w:t>
      </w:r>
      <w:r>
        <w:t>from</w:t>
      </w:r>
      <w:r w:rsidR="008C15A7">
        <w:t xml:space="preserve"> </w:t>
      </w:r>
      <w:r>
        <w:t>Jeff</w:t>
      </w:r>
      <w:r w:rsidR="008C15A7">
        <w:t xml:space="preserve"> </w:t>
      </w:r>
      <w:r>
        <w:t>and</w:t>
      </w:r>
      <w:r w:rsidR="008C15A7">
        <w:t xml:space="preserve"> </w:t>
      </w:r>
      <w:r>
        <w:t>shifted</w:t>
      </w:r>
      <w:r w:rsidR="008C15A7">
        <w:t xml:space="preserve"> </w:t>
      </w:r>
      <w:r>
        <w:t>my</w:t>
      </w:r>
      <w:r w:rsidR="008C15A7">
        <w:t xml:space="preserve"> </w:t>
      </w:r>
      <w:r>
        <w:t>mindset</w:t>
      </w:r>
      <w:r w:rsidR="008C15A7">
        <w:t xml:space="preserve"> </w:t>
      </w:r>
      <w:r>
        <w:t>from</w:t>
      </w:r>
      <w:r w:rsidR="008C15A7">
        <w:t xml:space="preserve"> </w:t>
      </w:r>
      <w:r>
        <w:t>interesting</w:t>
      </w:r>
      <w:r w:rsidR="008C15A7">
        <w:t xml:space="preserve"> </w:t>
      </w:r>
      <w:r>
        <w:t>to</w:t>
      </w:r>
      <w:r w:rsidR="008C15A7">
        <w:t xml:space="preserve"> </w:t>
      </w:r>
      <w:r>
        <w:t>being</w:t>
      </w:r>
      <w:r w:rsidR="008C15A7">
        <w:t xml:space="preserve"> </w:t>
      </w:r>
      <w:r>
        <w:t>interested.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your</w:t>
      </w:r>
      <w:r w:rsidR="008C15A7">
        <w:t xml:space="preserve"> </w:t>
      </w:r>
      <w:r>
        <w:t>time</w:t>
      </w:r>
      <w:r w:rsidR="008C15A7">
        <w:t xml:space="preserve"> </w:t>
      </w:r>
      <w:r>
        <w:lastRenderedPageBreak/>
        <w:t>is</w:t>
      </w:r>
      <w:r w:rsidR="008C15A7">
        <w:t xml:space="preserve"> </w:t>
      </w:r>
      <w:r>
        <w:t>valuable.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your</w:t>
      </w:r>
      <w:r w:rsidR="008C15A7">
        <w:t xml:space="preserve"> </w:t>
      </w:r>
      <w:r>
        <w:t>department</w:t>
      </w:r>
      <w:r w:rsidR="008C15A7">
        <w:t xml:space="preserve"> </w:t>
      </w:r>
      <w:r>
        <w:t>and</w:t>
      </w:r>
      <w:r w:rsidR="008C15A7">
        <w:t xml:space="preserve"> </w:t>
      </w:r>
      <w:r>
        <w:t>role</w:t>
      </w:r>
      <w:r w:rsidR="008C15A7">
        <w:t xml:space="preserve"> </w:t>
      </w:r>
      <w:r>
        <w:t>here.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new,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learn</w:t>
      </w:r>
      <w:r w:rsidR="008C15A7">
        <w:t xml:space="preserve"> </w:t>
      </w:r>
      <w:r>
        <w:t>quite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from</w:t>
      </w:r>
      <w:r w:rsidR="008C15A7">
        <w:t xml:space="preserve"> </w:t>
      </w:r>
      <w:r>
        <w:t>understanding</w:t>
      </w:r>
      <w:r w:rsidR="008C15A7">
        <w:t xml:space="preserve"> </w:t>
      </w:r>
      <w:r>
        <w:t>your</w:t>
      </w:r>
      <w:r w:rsidR="008C15A7">
        <w:t xml:space="preserve"> </w:t>
      </w:r>
      <w:r>
        <w:t>department</w:t>
      </w:r>
      <w:r w:rsidR="00610349">
        <w:t>’</w:t>
      </w:r>
      <w:r>
        <w:t>s</w:t>
      </w:r>
      <w:r w:rsidR="008C15A7">
        <w:t xml:space="preserve"> </w:t>
      </w:r>
      <w:r>
        <w:t>goals,</w:t>
      </w:r>
      <w:r w:rsidR="008C15A7">
        <w:t xml:space="preserve"> </w:t>
      </w:r>
      <w:r>
        <w:t>victories,</w:t>
      </w:r>
      <w:r w:rsidR="008C15A7">
        <w:t xml:space="preserve"> </w:t>
      </w:r>
      <w:r>
        <w:t>struggles,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like</w:t>
      </w:r>
      <w:r w:rsidR="008C15A7">
        <w:t xml:space="preserve"> </w:t>
      </w:r>
      <w:r>
        <w:t>to</w:t>
      </w:r>
      <w:r w:rsidR="008C15A7">
        <w:t xml:space="preserve"> </w:t>
      </w:r>
      <w:r>
        <w:t>manage,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communicate</w:t>
      </w:r>
      <w:r w:rsidR="008C15A7">
        <w:t xml:space="preserve"> </w:t>
      </w:r>
      <w:r>
        <w:t>with</w:t>
      </w:r>
      <w:r w:rsidR="008C15A7">
        <w:t xml:space="preserve"> </w:t>
      </w:r>
      <w:r>
        <w:t>others</w:t>
      </w:r>
      <w:r w:rsidR="00610349">
        <w:t> . . .”</w:t>
      </w:r>
      <w:r w:rsidR="008C15A7">
        <w:t xml:space="preserve"> </w:t>
      </w:r>
      <w:r>
        <w:t>And,</w:t>
      </w:r>
      <w:r w:rsidR="008C15A7">
        <w:t xml:space="preserve"> </w:t>
      </w:r>
      <w:r>
        <w:t>it</w:t>
      </w:r>
      <w:r w:rsidR="008C15A7">
        <w:t xml:space="preserve"> </w:t>
      </w:r>
      <w:r>
        <w:t>worked.</w:t>
      </w:r>
      <w:r w:rsidR="008C15A7">
        <w:t xml:space="preserve"> </w:t>
      </w:r>
      <w:r>
        <w:t>Jeff</w:t>
      </w:r>
      <w:r w:rsidR="00610349">
        <w:t>’</w:t>
      </w:r>
      <w:r>
        <w:t>s</w:t>
      </w:r>
      <w:r w:rsidR="008C15A7">
        <w:t xml:space="preserve"> </w:t>
      </w:r>
      <w:r>
        <w:t>unbelievable</w:t>
      </w:r>
      <w:r w:rsidR="008C15A7">
        <w:t xml:space="preserve"> </w:t>
      </w:r>
      <w:r>
        <w:t>insight</w:t>
      </w:r>
      <w:r w:rsidR="008C15A7">
        <w:t xml:space="preserve"> </w:t>
      </w:r>
      <w:r>
        <w:t>transformed</w:t>
      </w:r>
      <w:r w:rsidR="008C15A7">
        <w:t xml:space="preserve"> </w:t>
      </w:r>
      <w:r>
        <w:t>my</w:t>
      </w:r>
      <w:r w:rsidR="008C15A7">
        <w:t xml:space="preserve"> </w:t>
      </w:r>
      <w:r>
        <w:t>career</w:t>
      </w:r>
      <w:r w:rsidR="008C15A7">
        <w:t xml:space="preserve"> </w:t>
      </w:r>
      <w:r>
        <w:t>and</w:t>
      </w:r>
      <w:r w:rsidR="008C15A7">
        <w:t xml:space="preserve"> </w:t>
      </w:r>
      <w:r>
        <w:t>after</w:t>
      </w:r>
      <w:r w:rsidR="008C15A7">
        <w:t xml:space="preserve"> </w:t>
      </w:r>
      <w:r>
        <w:t>several</w:t>
      </w:r>
      <w:r w:rsidR="008C15A7">
        <w:t xml:space="preserve"> </w:t>
      </w:r>
      <w:r>
        <w:t>months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build</w:t>
      </w:r>
      <w:r w:rsidR="008C15A7">
        <w:t xml:space="preserve"> </w:t>
      </w:r>
      <w:r>
        <w:t>a</w:t>
      </w:r>
      <w:r w:rsidR="008C15A7">
        <w:t xml:space="preserve"> </w:t>
      </w:r>
      <w:r>
        <w:t>reputation</w:t>
      </w:r>
      <w:r w:rsidR="008C15A7">
        <w:t xml:space="preserve"> </w:t>
      </w:r>
      <w:r>
        <w:t>as</w:t>
      </w:r>
      <w:r w:rsidR="008C15A7">
        <w:t xml:space="preserve"> </w:t>
      </w:r>
      <w:r>
        <w:t>THAT</w:t>
      </w:r>
      <w:r w:rsidR="008C15A7">
        <w:t xml:space="preserve"> </w:t>
      </w:r>
      <w:r>
        <w:t>guy</w:t>
      </w:r>
      <w:r w:rsidR="008C15A7">
        <w:t xml:space="preserve"> </w:t>
      </w:r>
      <w:r>
        <w:t>who</w:t>
      </w:r>
      <w:r w:rsidR="008C15A7">
        <w:t xml:space="preserve"> </w:t>
      </w:r>
      <w:r>
        <w:t>could</w:t>
      </w:r>
      <w:r w:rsidR="008C15A7">
        <w:t xml:space="preserve"> </w:t>
      </w:r>
      <w:r w:rsidR="00610349">
        <w:t>“</w:t>
      </w:r>
      <w:r>
        <w:t>get</w:t>
      </w:r>
      <w:r w:rsidR="008C15A7">
        <w:t xml:space="preserve"> </w:t>
      </w:r>
      <w:r>
        <w:t>things</w:t>
      </w:r>
      <w:r w:rsidR="008C15A7">
        <w:t xml:space="preserve"> </w:t>
      </w:r>
      <w:r>
        <w:t>done</w:t>
      </w:r>
      <w:r w:rsidR="00610349">
        <w:t>”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teams.</w:t>
      </w:r>
      <w:r w:rsidR="008C15A7">
        <w:t xml:space="preserve"> </w:t>
      </w:r>
      <w:r>
        <w:t>I</w:t>
      </w:r>
      <w:r w:rsidR="008C15A7">
        <w:t xml:space="preserve"> </w:t>
      </w:r>
      <w:r>
        <w:t>found</w:t>
      </w:r>
      <w:r w:rsidR="008C15A7">
        <w:t xml:space="preserve"> </w:t>
      </w:r>
      <w:r>
        <w:t>myself</w:t>
      </w:r>
      <w:r w:rsidR="008C15A7">
        <w:t xml:space="preserve"> </w:t>
      </w:r>
      <w:r>
        <w:t>in</w:t>
      </w:r>
      <w:r w:rsidR="008C15A7">
        <w:t xml:space="preserve"> </w:t>
      </w:r>
      <w:r>
        <w:t>meetings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business</w:t>
      </w:r>
      <w:r w:rsidR="008C15A7">
        <w:t xml:space="preserve"> </w:t>
      </w:r>
      <w:r>
        <w:t>being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offering</w:t>
      </w:r>
      <w:r w:rsidR="008C15A7">
        <w:t xml:space="preserve"> </w:t>
      </w:r>
      <w:r>
        <w:t>advice</w:t>
      </w:r>
      <w:r w:rsidR="008C15A7">
        <w:t xml:space="preserve"> </w:t>
      </w:r>
      <w:r>
        <w:t>to</w:t>
      </w:r>
      <w:r w:rsidR="008C15A7">
        <w:t xml:space="preserve"> </w:t>
      </w:r>
      <w:r>
        <w:t>executives</w:t>
      </w:r>
      <w:r w:rsidR="008C15A7">
        <w:t xml:space="preserve"> </w:t>
      </w:r>
      <w:r>
        <w:t>decades</w:t>
      </w:r>
      <w:r w:rsidR="008C15A7">
        <w:t xml:space="preserve"> </w:t>
      </w:r>
      <w:r>
        <w:t>my</w:t>
      </w:r>
      <w:r w:rsidR="008C15A7">
        <w:t xml:space="preserve"> </w:t>
      </w:r>
      <w:r>
        <w:t>senior.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making</w:t>
      </w:r>
      <w:r w:rsidR="008C15A7">
        <w:t xml:space="preserve"> </w:t>
      </w:r>
      <w:r>
        <w:t>things</w:t>
      </w:r>
      <w:r w:rsidR="008C15A7">
        <w:t xml:space="preserve"> </w:t>
      </w:r>
      <w:r>
        <w:t>happen,</w:t>
      </w:r>
      <w:r w:rsidR="008C15A7">
        <w:t xml:space="preserve"> </w:t>
      </w:r>
      <w:r>
        <w:t>being</w:t>
      </w:r>
      <w:r w:rsidR="008C15A7">
        <w:t xml:space="preserve"> </w:t>
      </w:r>
      <w:r>
        <w:t>useful,</w:t>
      </w:r>
      <w:r w:rsidR="008C15A7">
        <w:t xml:space="preserve"> </w:t>
      </w:r>
      <w:r>
        <w:t>helpful,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difference.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having</w:t>
      </w:r>
      <w:r w:rsidR="008C15A7">
        <w:t xml:space="preserve"> </w:t>
      </w:r>
      <w:r>
        <w:t>fun</w:t>
      </w:r>
      <w:r w:rsidR="008C15A7">
        <w:t xml:space="preserve"> </w:t>
      </w:r>
      <w:r>
        <w:t>again.</w:t>
      </w:r>
    </w:p>
    <w:p w14:paraId="44D5C185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576DF650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later</w:t>
      </w:r>
      <w:r w:rsidR="008C15A7">
        <w:t xml:space="preserve"> </w:t>
      </w:r>
      <w:r>
        <w:t>in</w:t>
      </w:r>
      <w:r w:rsidR="008C15A7">
        <w:t xml:space="preserve"> </w:t>
      </w:r>
      <w:r>
        <w:t>2005,</w:t>
      </w:r>
      <w:r w:rsidR="008C15A7">
        <w:t xml:space="preserve"> </w:t>
      </w:r>
      <w:r>
        <w:t>Gregg</w:t>
      </w:r>
      <w:r w:rsidR="008C15A7">
        <w:t xml:space="preserve"> </w:t>
      </w:r>
      <w:proofErr w:type="spellStart"/>
      <w:r>
        <w:t>Winik</w:t>
      </w:r>
      <w:proofErr w:type="spellEnd"/>
      <w:r>
        <w:t>,</w:t>
      </w:r>
      <w:r w:rsidR="008C15A7">
        <w:t xml:space="preserve"> </w:t>
      </w:r>
      <w:r>
        <w:rPr>
          <w:color w:val="000000"/>
        </w:rPr>
        <w:t>P</w:t>
      </w:r>
      <w:r>
        <w:t>resident</w:t>
      </w:r>
      <w:r w:rsidR="008C15A7">
        <w:t xml:space="preserve"> </w:t>
      </w:r>
      <w:r>
        <w:t>of</w:t>
      </w:r>
      <w:r w:rsidR="008C15A7">
        <w:t xml:space="preserve"> </w:t>
      </w:r>
      <w:r>
        <w:t>NBA</w:t>
      </w:r>
      <w:r w:rsidR="008C15A7">
        <w:t xml:space="preserve"> </w:t>
      </w:r>
      <w:r>
        <w:t>Entertainment</w:t>
      </w:r>
      <w:r w:rsidR="008C15A7">
        <w:t xml:space="preserve"> </w:t>
      </w:r>
      <w:r>
        <w:t>was</w:t>
      </w:r>
      <w:r w:rsidR="008C15A7">
        <w:t xml:space="preserve"> </w:t>
      </w:r>
      <w:r>
        <w:t>talking</w:t>
      </w:r>
      <w:r w:rsidR="008C15A7">
        <w:t xml:space="preserve"> </w:t>
      </w:r>
      <w:r>
        <w:t>about</w:t>
      </w:r>
      <w:r w:rsidR="008C15A7">
        <w:t xml:space="preserve"> </w:t>
      </w:r>
      <w:r>
        <w:t>our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promote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Finals.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concerned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ratings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down</w:t>
      </w:r>
      <w:r w:rsidR="008C15A7">
        <w:t xml:space="preserve"> </w:t>
      </w:r>
      <w:r>
        <w:t>given</w:t>
      </w:r>
      <w:r w:rsidR="008C15A7">
        <w:t xml:space="preserve"> </w:t>
      </w:r>
      <w:r>
        <w:t>the</w:t>
      </w:r>
      <w:r w:rsidR="008C15A7">
        <w:t xml:space="preserve"> </w:t>
      </w:r>
      <w:r>
        <w:t>lack</w:t>
      </w:r>
      <w:r w:rsidR="008C15A7">
        <w:t xml:space="preserve"> </w:t>
      </w:r>
      <w:r>
        <w:t>of</w:t>
      </w:r>
      <w:r w:rsidR="008C15A7">
        <w:t xml:space="preserve"> </w:t>
      </w:r>
      <w:r>
        <w:t>national</w:t>
      </w:r>
      <w:r w:rsidR="008C15A7">
        <w:t xml:space="preserve"> </w:t>
      </w:r>
      <w:r>
        <w:t>interest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qualifying</w:t>
      </w:r>
      <w:r w:rsidR="008C15A7">
        <w:t xml:space="preserve"> </w:t>
      </w:r>
      <w:r>
        <w:t>teams,</w:t>
      </w:r>
      <w:r w:rsidR="008C15A7">
        <w:t xml:space="preserve"> </w:t>
      </w:r>
      <w:r>
        <w:t>the</w:t>
      </w:r>
      <w:r w:rsidR="008C15A7">
        <w:t xml:space="preserve"> </w:t>
      </w:r>
      <w:r>
        <w:t>Detroit</w:t>
      </w:r>
      <w:r w:rsidR="008C15A7">
        <w:t xml:space="preserve"> </w:t>
      </w:r>
      <w:r>
        <w:t>Pistons</w:t>
      </w:r>
      <w:r w:rsidR="008C15A7">
        <w:t xml:space="preserve"> </w:t>
      </w:r>
      <w:r>
        <w:t>and</w:t>
      </w:r>
      <w:r w:rsidR="008C15A7">
        <w:t xml:space="preserve"> </w:t>
      </w:r>
      <w:r>
        <w:t>San</w:t>
      </w:r>
      <w:r w:rsidR="008C15A7">
        <w:t xml:space="preserve"> </w:t>
      </w:r>
      <w:r>
        <w:t>Antonio</w:t>
      </w:r>
      <w:r w:rsidR="008C15A7">
        <w:t xml:space="preserve"> </w:t>
      </w:r>
      <w:r>
        <w:t>Spurs.</w:t>
      </w:r>
    </w:p>
    <w:p w14:paraId="308F4397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promote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Finals,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Gregg.</w:t>
      </w:r>
    </w:p>
    <w:p w14:paraId="0320BA3F" w14:textId="77777777" w:rsidR="00017929" w:rsidRDefault="00610349" w:rsidP="008F1C01">
      <w:pPr>
        <w:pStyle w:val="Body-TextTx"/>
      </w:pPr>
      <w:r>
        <w:t>“</w:t>
      </w:r>
      <w:r w:rsidR="00E949E9">
        <w:t>Yeah</w:t>
      </w:r>
      <w:r w:rsidR="008C15A7">
        <w:t xml:space="preserve"> </w:t>
      </w:r>
      <w:r w:rsidR="00E949E9">
        <w:t>right,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scoffed,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laughed.</w:t>
      </w:r>
      <w:r w:rsidR="008C15A7">
        <w:t xml:space="preserve"> </w:t>
      </w:r>
      <w:r>
        <w:t>“</w:t>
      </w:r>
      <w:r w:rsidR="00E949E9">
        <w:t>The</w:t>
      </w:r>
      <w:r w:rsidR="008C15A7">
        <w:t xml:space="preserve"> </w:t>
      </w:r>
      <w:r w:rsidR="00E949E9">
        <w:t>teams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that.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bet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ONE.</w:t>
      </w:r>
      <w:r>
        <w:t>”</w:t>
      </w:r>
    </w:p>
    <w:p w14:paraId="1995B3D1" w14:textId="77777777" w:rsidR="00722F53" w:rsidRPr="00BC4DEA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ten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lunch,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smiling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confidently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time.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noon,</w:t>
      </w:r>
      <w:r w:rsidR="008C15A7">
        <w:t xml:space="preserve"> </w:t>
      </w:r>
      <w:r w:rsidR="00E949E9">
        <w:t>15</w:t>
      </w:r>
      <w:r w:rsidR="008C15A7">
        <w:rPr>
          <w:color w:val="FF0000"/>
        </w:rPr>
        <w:t xml:space="preserve"> </w:t>
      </w:r>
      <w:r w:rsidR="00E949E9">
        <w:t>teams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committed;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end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come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board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leverage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radio,</w:t>
      </w:r>
      <w:r w:rsidR="008C15A7">
        <w:t xml:space="preserve"> </w:t>
      </w:r>
      <w:r w:rsidR="00E949E9">
        <w:t>billboards,</w:t>
      </w:r>
      <w:r w:rsidR="008C15A7">
        <w:t xml:space="preserve"> </w:t>
      </w:r>
      <w:r w:rsidR="00E949E9">
        <w:t>email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websites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promote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Finals.</w:t>
      </w:r>
      <w:r w:rsidR="008C15A7">
        <w:t xml:space="preserve"> </w:t>
      </w:r>
      <w:r w:rsidR="00E949E9">
        <w:t>Why?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relationships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trust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worked</w:t>
      </w:r>
      <w:r w:rsidR="008C15A7">
        <w:t xml:space="preserve"> </w:t>
      </w:r>
      <w:r w:rsidR="00E949E9">
        <w:t>diligently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cultivate</w:t>
      </w:r>
      <w:r w:rsidR="008C15A7">
        <w:t xml:space="preserve"> </w:t>
      </w:r>
      <w:r w:rsidR="00E949E9">
        <w:t>between</w:t>
      </w:r>
      <w:r w:rsidR="008C15A7">
        <w:t xml:space="preserve"> </w:t>
      </w:r>
      <w:r w:rsidR="00E949E9">
        <w:t>TMBO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fully</w:t>
      </w:r>
      <w:r w:rsidR="008C15A7">
        <w:t xml:space="preserve"> </w:t>
      </w:r>
      <w:r w:rsidR="00E949E9">
        <w:t>formed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authentic.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previous</w:t>
      </w:r>
      <w:r w:rsidR="008C15A7">
        <w:t xml:space="preserve"> </w:t>
      </w:r>
      <w:r w:rsidR="00E949E9">
        <w:t>state,</w:t>
      </w:r>
      <w:r w:rsidR="008C15A7">
        <w:t xml:space="preserve"> </w:t>
      </w:r>
      <w:r w:rsidR="00E949E9">
        <w:t>Greg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conversation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able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engage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TMBO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coordinate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teams.</w:t>
      </w:r>
      <w:r w:rsidR="008C15A7">
        <w:t xml:space="preserve"> </w:t>
      </w:r>
      <w:r w:rsidR="00E949E9">
        <w:t>Jeff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right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effective.</w:t>
      </w:r>
      <w:r w:rsidR="008C15A7">
        <w:t xml:space="preserve"> </w:t>
      </w:r>
      <w:r w:rsidR="00E949E9">
        <w:t>Teams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executives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supported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gone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bat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eager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league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career,</w:t>
      </w:r>
      <w:r w:rsidR="008C15A7">
        <w:t xml:space="preserve"> </w:t>
      </w:r>
      <w:r w:rsidR="00E949E9"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was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focused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being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effective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less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concerned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with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being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right.</w:t>
      </w:r>
    </w:p>
    <w:p w14:paraId="1F2023DC" w14:textId="77777777" w:rsidR="00017929" w:rsidRPr="00CB40F9" w:rsidRDefault="00E949E9" w:rsidP="00F96744">
      <w:pPr>
        <w:pStyle w:val="B-HeadBhead"/>
      </w:pPr>
      <w:r w:rsidRPr="00CB40F9">
        <w:lastRenderedPageBreak/>
        <w:t>Big</w:t>
      </w:r>
      <w:r w:rsidR="008C15A7" w:rsidRPr="00CB40F9">
        <w:t xml:space="preserve"> </w:t>
      </w:r>
      <w:r w:rsidRPr="00CB40F9">
        <w:t>Platform,</w:t>
      </w:r>
      <w:r w:rsidR="008C15A7" w:rsidRPr="00CB40F9">
        <w:t xml:space="preserve"> </w:t>
      </w:r>
      <w:r w:rsidRPr="00CB40F9">
        <w:t>Small</w:t>
      </w:r>
      <w:r w:rsidR="008C15A7" w:rsidRPr="00CB40F9">
        <w:t xml:space="preserve"> </w:t>
      </w:r>
      <w:r w:rsidRPr="00CB40F9">
        <w:t>Delivery</w:t>
      </w:r>
    </w:p>
    <w:p w14:paraId="2F0C6B9D" w14:textId="77777777" w:rsidR="00017929" w:rsidRDefault="00E949E9" w:rsidP="008F1C01">
      <w:pPr>
        <w:pStyle w:val="Body-TextTx"/>
      </w:pPr>
      <w:r>
        <w:t>Another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transformative</w:t>
      </w:r>
      <w:r w:rsidR="008C15A7">
        <w:t xml:space="preserve"> </w:t>
      </w:r>
      <w:r>
        <w:t>moments</w:t>
      </w:r>
      <w:r w:rsidR="008C15A7">
        <w:t xml:space="preserve"> </w:t>
      </w:r>
      <w:r>
        <w:t>of</w:t>
      </w:r>
      <w:r w:rsidR="008C15A7">
        <w:t xml:space="preserve"> </w:t>
      </w:r>
      <w:r>
        <w:t>failure</w:t>
      </w:r>
      <w:r w:rsidR="008C15A7">
        <w:t xml:space="preserve"> </w:t>
      </w:r>
      <w:r>
        <w:t>occurred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boss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NBA,</w:t>
      </w:r>
      <w:r w:rsidR="008C15A7">
        <w:t xml:space="preserve"> </w:t>
      </w:r>
      <w:r>
        <w:t>Bernie</w:t>
      </w:r>
      <w:r w:rsidR="008C15A7">
        <w:t xml:space="preserve"> </w:t>
      </w:r>
      <w:r>
        <w:t>Mullin,</w:t>
      </w:r>
      <w:r w:rsidR="008C15A7">
        <w:t xml:space="preserve"> </w:t>
      </w:r>
      <w:r>
        <w:t>left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become</w:t>
      </w:r>
      <w:r w:rsidR="008C15A7">
        <w:t xml:space="preserve"> </w:t>
      </w:r>
      <w:r>
        <w:t>the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Atlanta</w:t>
      </w:r>
      <w:r w:rsidR="008C15A7">
        <w:t xml:space="preserve"> </w:t>
      </w:r>
      <w:r>
        <w:t>Hawks</w:t>
      </w:r>
      <w:r w:rsidR="008C15A7">
        <w:t xml:space="preserve"> </w:t>
      </w:r>
      <w:r>
        <w:t>and</w:t>
      </w:r>
      <w:r w:rsidR="008C15A7">
        <w:t xml:space="preserve"> </w:t>
      </w:r>
      <w:r>
        <w:t>Thrashers,</w:t>
      </w:r>
      <w:r w:rsidR="008C15A7">
        <w:t xml:space="preserve"> </w:t>
      </w:r>
      <w:r>
        <w:t>vacating</w:t>
      </w:r>
      <w:r w:rsidR="008C15A7">
        <w:t xml:space="preserve"> </w:t>
      </w:r>
      <w:r>
        <w:t>the</w:t>
      </w:r>
      <w:r w:rsidR="008C15A7">
        <w:t xml:space="preserve"> </w:t>
      </w:r>
      <w:r>
        <w:t>highly</w:t>
      </w:r>
      <w:r w:rsidR="008C15A7">
        <w:t xml:space="preserve"> </w:t>
      </w:r>
      <w:r>
        <w:t>coveted</w:t>
      </w:r>
      <w:r w:rsidR="008C15A7">
        <w:t xml:space="preserve"> </w:t>
      </w:r>
      <w:r>
        <w:t>role</w:t>
      </w:r>
      <w:r w:rsidR="008C15A7">
        <w:t xml:space="preserve"> </w:t>
      </w:r>
      <w:r>
        <w:t>of</w:t>
      </w:r>
      <w:r w:rsidR="008C15A7">
        <w:t xml:space="preserve"> </w:t>
      </w:r>
      <w:r>
        <w:t>running</w:t>
      </w:r>
      <w:r w:rsidR="008C15A7">
        <w:t xml:space="preserve"> </w:t>
      </w:r>
      <w:r>
        <w:t>TMBO—Team</w:t>
      </w:r>
      <w:r w:rsidR="008C15A7">
        <w:t xml:space="preserve"> </w:t>
      </w:r>
      <w:r>
        <w:t>Marketing</w:t>
      </w:r>
      <w:r w:rsidR="008C15A7">
        <w:t xml:space="preserve"> </w:t>
      </w:r>
      <w:r>
        <w:t>Business</w:t>
      </w:r>
      <w:r w:rsidR="008C15A7">
        <w:t xml:space="preserve"> </w:t>
      </w:r>
      <w:r>
        <w:t>Operations.</w:t>
      </w:r>
      <w:r w:rsidR="008C15A7">
        <w:t xml:space="preserve"> </w:t>
      </w:r>
      <w:r>
        <w:t>The</w:t>
      </w:r>
      <w:r w:rsidR="008C15A7">
        <w:t xml:space="preserve"> </w:t>
      </w:r>
      <w:r>
        <w:t>morning</w:t>
      </w:r>
      <w:r w:rsidR="008C15A7">
        <w:t xml:space="preserve"> </w:t>
      </w:r>
      <w:r>
        <w:t>after</w:t>
      </w:r>
      <w:r w:rsidR="008C15A7">
        <w:t xml:space="preserve"> </w:t>
      </w:r>
      <w:r>
        <w:t>Bernie</w:t>
      </w:r>
      <w:r w:rsidR="008C15A7">
        <w:t xml:space="preserve"> </w:t>
      </w:r>
      <w:r>
        <w:t>announced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leaving,</w:t>
      </w:r>
      <w:r w:rsidR="008C15A7">
        <w:t xml:space="preserve"> </w:t>
      </w:r>
      <w:r>
        <w:t>extension</w:t>
      </w:r>
      <w:r w:rsidR="008C15A7">
        <w:t xml:space="preserve"> </w:t>
      </w:r>
      <w:r w:rsidR="00610349">
        <w:t>“</w:t>
      </w:r>
      <w:r>
        <w:t>8300</w:t>
      </w:r>
      <w:r w:rsidR="00610349">
        <w:t>”</w:t>
      </w:r>
      <w:r w:rsidR="008C15A7">
        <w:t xml:space="preserve"> </w:t>
      </w:r>
      <w:r>
        <w:t>flashed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phone,</w:t>
      </w:r>
      <w:r w:rsidR="008C15A7">
        <w:t xml:space="preserve"> </w:t>
      </w:r>
      <w:r>
        <w:t>a</w:t>
      </w:r>
      <w:r w:rsidR="008C15A7">
        <w:t xml:space="preserve"> </w:t>
      </w:r>
      <w:r>
        <w:t>number</w:t>
      </w:r>
      <w:r w:rsidR="008C15A7">
        <w:t xml:space="preserve"> </w:t>
      </w:r>
      <w:r>
        <w:t>that</w:t>
      </w:r>
      <w:r w:rsidR="008C15A7">
        <w:t xml:space="preserve"> </w:t>
      </w:r>
      <w:r>
        <w:t>made</w:t>
      </w:r>
      <w:r w:rsidR="008C15A7">
        <w:t xml:space="preserve"> </w:t>
      </w:r>
      <w:r>
        <w:t>my</w:t>
      </w:r>
      <w:r w:rsidR="008C15A7">
        <w:t xml:space="preserve"> </w:t>
      </w:r>
      <w:r>
        <w:t>heart</w:t>
      </w:r>
      <w:r w:rsidR="008C15A7">
        <w:t xml:space="preserve"> </w:t>
      </w:r>
      <w:r>
        <w:t>beat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faster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room</w:t>
      </w:r>
      <w:r w:rsidR="008C15A7">
        <w:t xml:space="preserve"> </w:t>
      </w:r>
      <w:r>
        <w:t>temperature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rise.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intimidating</w:t>
      </w:r>
      <w:r w:rsidR="008C15A7">
        <w:t xml:space="preserve"> </w:t>
      </w:r>
      <w:r>
        <w:t>force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r>
        <w:t>Commissioner</w:t>
      </w:r>
      <w:r w:rsidR="008C15A7">
        <w:t xml:space="preserve"> </w:t>
      </w:r>
      <w:r>
        <w:t>David</w:t>
      </w:r>
      <w:r w:rsidR="008C15A7">
        <w:t xml:space="preserve"> </w:t>
      </w:r>
      <w:r>
        <w:t>Stern</w:t>
      </w:r>
      <w:r w:rsidR="008C15A7">
        <w:t xml:space="preserve"> </w:t>
      </w:r>
      <w:r>
        <w:t>calling.</w:t>
      </w:r>
      <w:r w:rsidR="008C15A7">
        <w:t xml:space="preserve"> </w:t>
      </w:r>
      <w:r>
        <w:t>His</w:t>
      </w:r>
      <w:r w:rsidR="008C15A7">
        <w:t xml:space="preserve"> </w:t>
      </w:r>
      <w:r w:rsidR="00610349">
        <w:t>“</w:t>
      </w:r>
      <w:r>
        <w:t>relentless</w:t>
      </w:r>
      <w:r w:rsidR="008C15A7">
        <w:t xml:space="preserve"> </w:t>
      </w:r>
      <w:r>
        <w:t>pursuit</w:t>
      </w:r>
      <w:r w:rsidR="008C15A7">
        <w:t xml:space="preserve"> </w:t>
      </w:r>
      <w:r>
        <w:t>of</w:t>
      </w:r>
      <w:r w:rsidR="008C15A7">
        <w:t xml:space="preserve"> </w:t>
      </w:r>
      <w:r>
        <w:t>perfection</w:t>
      </w:r>
      <w:r w:rsidR="00610349">
        <w:t>”</w:t>
      </w:r>
      <w:r w:rsidR="008C15A7">
        <w:t xml:space="preserve"> </w:t>
      </w:r>
      <w:r>
        <w:t>coupled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two</w:t>
      </w:r>
      <w:r w:rsidR="008C15A7">
        <w:t xml:space="preserve"> </w:t>
      </w:r>
      <w:r>
        <w:t>core</w:t>
      </w:r>
      <w:r w:rsidR="008C15A7">
        <w:t xml:space="preserve"> </w:t>
      </w:r>
      <w:r>
        <w:t>management</w:t>
      </w:r>
      <w:r w:rsidR="008C15A7">
        <w:t xml:space="preserve"> </w:t>
      </w:r>
      <w:r>
        <w:t>principles</w:t>
      </w:r>
      <w:r w:rsidR="00C33184">
        <w:t>—</w:t>
      </w:r>
      <w:r>
        <w:t>1</w:t>
      </w:r>
      <w:r w:rsidR="00722F53">
        <w:t>-</w:t>
      </w:r>
      <w:r>
        <w:t>fear</w:t>
      </w:r>
      <w:r w:rsidR="008C15A7">
        <w:t xml:space="preserve"> </w:t>
      </w:r>
      <w:r>
        <w:t>and</w:t>
      </w:r>
      <w:r w:rsidR="008C15A7">
        <w:t xml:space="preserve"> </w:t>
      </w:r>
      <w:r>
        <w:t>intimidation</w:t>
      </w:r>
      <w:r w:rsidR="008C15A7">
        <w:t xml:space="preserve"> </w:t>
      </w:r>
      <w:r>
        <w:t>are</w:t>
      </w:r>
      <w:r w:rsidR="008C15A7">
        <w:t xml:space="preserve"> </w:t>
      </w:r>
      <w:r>
        <w:t>effective</w:t>
      </w:r>
      <w:r w:rsidR="008C15A7">
        <w:t xml:space="preserve"> </w:t>
      </w:r>
      <w:r>
        <w:t>motivators</w:t>
      </w:r>
      <w:r w:rsidR="008C15A7">
        <w:t xml:space="preserve"> </w:t>
      </w:r>
      <w:r>
        <w:t>and</w:t>
      </w:r>
      <w:r w:rsidR="008C15A7">
        <w:t xml:space="preserve"> </w:t>
      </w:r>
      <w:r>
        <w:t>2</w:t>
      </w:r>
      <w:r w:rsidR="00722F53">
        <w:t>-</w:t>
      </w:r>
      <w:r>
        <w:t>episodic</w:t>
      </w:r>
      <w:r w:rsidR="008C15A7">
        <w:t xml:space="preserve"> </w:t>
      </w:r>
      <w:r>
        <w:t>micromanagement</w:t>
      </w:r>
      <w:r w:rsidR="008C15A7">
        <w:t xml:space="preserve"> </w:t>
      </w:r>
      <w:r>
        <w:t>drives</w:t>
      </w:r>
      <w:r w:rsidR="008C15A7">
        <w:t xml:space="preserve"> </w:t>
      </w:r>
      <w:r>
        <w:t>extraordinary</w:t>
      </w:r>
      <w:r w:rsidR="008C15A7">
        <w:t xml:space="preserve"> </w:t>
      </w:r>
      <w:r>
        <w:t>outcomes</w:t>
      </w:r>
      <w:r w:rsidR="00C33184">
        <w:t>—</w:t>
      </w:r>
      <w:r>
        <w:t>were</w:t>
      </w:r>
      <w:r w:rsidR="008C15A7">
        <w:t xml:space="preserve"> </w:t>
      </w:r>
      <w:r>
        <w:t>both</w:t>
      </w:r>
      <w:r w:rsidR="008C15A7">
        <w:t xml:space="preserve"> </w:t>
      </w:r>
      <w:r>
        <w:t>inspiring</w:t>
      </w:r>
      <w:r w:rsidR="008C15A7">
        <w:t xml:space="preserve"> </w:t>
      </w:r>
      <w:r>
        <w:t>and</w:t>
      </w:r>
      <w:r w:rsidR="008C15A7">
        <w:t xml:space="preserve"> </w:t>
      </w:r>
      <w:r>
        <w:t>terrifying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leader.</w:t>
      </w:r>
    </w:p>
    <w:p w14:paraId="0A8944D3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I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believe</w:t>
      </w:r>
      <w:r w:rsidR="008C15A7">
        <w:t xml:space="preserve"> </w:t>
      </w:r>
      <w:r w:rsidR="00E949E9">
        <w:t>I</w:t>
      </w:r>
      <w:r>
        <w:t>’</w:t>
      </w:r>
      <w:r w:rsidR="00E949E9">
        <w:t>m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BLEEPING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this</w:t>
      </w:r>
      <w:r w:rsidR="00C33184">
        <w:t>—</w:t>
      </w:r>
      <w:r w:rsidR="00E949E9">
        <w:t>especially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incompetent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end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phone.</w:t>
      </w:r>
      <w:r w:rsidR="008C15A7">
        <w:t xml:space="preserve"> </w:t>
      </w:r>
      <w:r>
        <w:t>“</w:t>
      </w:r>
      <w:r w:rsidR="00E949E9">
        <w:t>But</w:t>
      </w:r>
      <w:r w:rsidR="008C15A7">
        <w:t xml:space="preserve"> </w:t>
      </w:r>
      <w:r w:rsidR="00E949E9">
        <w:t>you</w:t>
      </w:r>
      <w:r>
        <w:t>’</w:t>
      </w:r>
      <w:r w:rsidR="00E949E9">
        <w:t>ve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job.</w:t>
      </w:r>
      <w:r>
        <w:t>”</w:t>
      </w:r>
    </w:p>
    <w:p w14:paraId="4F21FD83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Thanks,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managed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say.</w:t>
      </w:r>
      <w:r w:rsidR="008C15A7">
        <w:t xml:space="preserve"> </w:t>
      </w:r>
      <w:r>
        <w:t>“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opportunity,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incompetent</w:t>
      </w:r>
      <w:r w:rsidR="008C15A7">
        <w:t xml:space="preserve"> </w:t>
      </w:r>
      <w:r w:rsidR="00E949E9">
        <w:t>line.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heard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chuckle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slammed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phone.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position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Senior</w:t>
      </w:r>
      <w:r w:rsidR="008C15A7">
        <w:t xml:space="preserve"> </w:t>
      </w:r>
      <w:r w:rsidR="00E949E9">
        <w:t>Vice</w:t>
      </w:r>
      <w:r w:rsidR="008C15A7">
        <w:t xml:space="preserve"> </w:t>
      </w:r>
      <w:r w:rsidR="00E949E9">
        <w:t>President</w:t>
      </w:r>
      <w:r w:rsidR="008C15A7">
        <w:t xml:space="preserve"> </w:t>
      </w:r>
      <w:r w:rsidR="00E949E9">
        <w:t>Team</w:t>
      </w:r>
      <w:r w:rsidR="008C15A7">
        <w:t xml:space="preserve"> </w:t>
      </w:r>
      <w:r w:rsidR="00E949E9">
        <w:t>Marketing</w:t>
      </w:r>
      <w:r w:rsidR="008C15A7">
        <w:t xml:space="preserve"> </w:t>
      </w:r>
      <w:r w:rsidR="00E949E9">
        <w:t>Business</w:t>
      </w:r>
      <w:r w:rsidR="008C15A7">
        <w:t xml:space="preserve"> </w:t>
      </w:r>
      <w:r w:rsidR="00E949E9">
        <w:t>Operations</w:t>
      </w:r>
      <w:r w:rsidR="008C15A7">
        <w:t xml:space="preserve"> </w:t>
      </w:r>
      <w:r w:rsidR="00E949E9">
        <w:t>gave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seat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adult</w:t>
      </w:r>
      <w:r w:rsidR="008C15A7">
        <w:t xml:space="preserve"> </w:t>
      </w:r>
      <w:r w:rsidR="00E949E9">
        <w:t>table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change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trajectory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career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exposing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challenges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impact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influence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today.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couple</w:t>
      </w:r>
      <w:r w:rsidR="008C15A7">
        <w:t xml:space="preserve"> </w:t>
      </w:r>
      <w:r w:rsidR="00E949E9">
        <w:t>days</w:t>
      </w:r>
      <w:r w:rsidR="008C15A7">
        <w:t xml:space="preserve"> </w:t>
      </w:r>
      <w:r w:rsidR="00E949E9">
        <w:t>later,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rang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saw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familiar</w:t>
      </w:r>
      <w:r w:rsidR="008C15A7">
        <w:t xml:space="preserve"> </w:t>
      </w:r>
      <w:r w:rsidR="00E949E9">
        <w:t>extension</w:t>
      </w:r>
      <w:r w:rsidR="008C15A7">
        <w:t xml:space="preserve"> </w:t>
      </w:r>
      <w:r w:rsidR="00E949E9">
        <w:t>again.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picked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receiver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heat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fully</w:t>
      </w:r>
      <w:r w:rsidR="008C15A7">
        <w:t xml:space="preserve"> </w:t>
      </w:r>
      <w:r w:rsidR="00E949E9">
        <w:t>rise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forehead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heard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stream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curse</w:t>
      </w:r>
      <w:r w:rsidR="008C15A7">
        <w:t xml:space="preserve"> </w:t>
      </w:r>
      <w:r w:rsidR="00E949E9">
        <w:t>words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end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line.</w:t>
      </w:r>
    </w:p>
    <w:p w14:paraId="66076088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Hey,</w:t>
      </w:r>
      <w:r w:rsidR="008C15A7">
        <w:t xml:space="preserve"> 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David?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nonchalantly</w:t>
      </w:r>
      <w:r w:rsidR="008C15A7">
        <w:t xml:space="preserve"> </w:t>
      </w:r>
      <w:r w:rsidR="00E949E9">
        <w:t>pretending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pinch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anxiety.</w:t>
      </w:r>
    </w:p>
    <w:p w14:paraId="440F285C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up?</w:t>
      </w:r>
      <w:r w:rsidR="008C15A7">
        <w:t xml:space="preserve"> </w:t>
      </w:r>
      <w:r w:rsidR="00E949E9">
        <w:t>What</w:t>
      </w:r>
      <w:r>
        <w:t>’</w:t>
      </w:r>
      <w:r w:rsidR="00E949E9">
        <w:t>s</w:t>
      </w:r>
      <w:r w:rsidR="008C15A7">
        <w:t xml:space="preserve"> </w:t>
      </w:r>
      <w:r w:rsidR="00E949E9">
        <w:t>up?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temperature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volume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voice</w:t>
      </w:r>
      <w:r w:rsidR="008C15A7">
        <w:t xml:space="preserve"> </w:t>
      </w:r>
      <w:r w:rsidR="00E949E9">
        <w:t>rising.</w:t>
      </w:r>
      <w:r w:rsidR="008C15A7">
        <w:t xml:space="preserve"> </w:t>
      </w:r>
      <w:r>
        <w:t>“</w:t>
      </w:r>
      <w:r w:rsidR="00E949E9">
        <w:t>Well,</w:t>
      </w:r>
      <w:r w:rsidR="008C15A7">
        <w:t xml:space="preserve"> 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speak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board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Thursday.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BLEEP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up.</w:t>
      </w:r>
      <w:r>
        <w:t>”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slammed</w:t>
      </w:r>
      <w:r w:rsidR="008C15A7">
        <w:t xml:space="preserve"> </w:t>
      </w:r>
      <w:r w:rsidR="00E949E9">
        <w:lastRenderedPageBreak/>
        <w:t>the</w:t>
      </w:r>
      <w:r w:rsidR="008C15A7">
        <w:t xml:space="preserve"> </w:t>
      </w:r>
      <w:r w:rsidR="00E949E9">
        <w:t>phone</w:t>
      </w:r>
      <w:r w:rsidR="008C15A7">
        <w:t xml:space="preserve"> </w:t>
      </w:r>
      <w:r w:rsidR="00E949E9">
        <w:t>down.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time,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meaningful</w:t>
      </w:r>
      <w:r w:rsidR="008C15A7">
        <w:t xml:space="preserve"> </w:t>
      </w:r>
      <w:r w:rsidR="00E949E9">
        <w:t>experience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public</w:t>
      </w:r>
      <w:r w:rsidR="008C15A7">
        <w:t xml:space="preserve"> </w:t>
      </w:r>
      <w:r w:rsidR="00E949E9">
        <w:t>speaking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nervous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days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prepare.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board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attended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President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Madison</w:t>
      </w:r>
      <w:r w:rsidR="008C15A7">
        <w:t xml:space="preserve"> </w:t>
      </w:r>
      <w:r w:rsidR="00E949E9">
        <w:t>Square</w:t>
      </w:r>
      <w:r w:rsidR="008C15A7">
        <w:t xml:space="preserve"> </w:t>
      </w:r>
      <w:r w:rsidR="00E949E9">
        <w:t>Garden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Knicks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today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Alternate</w:t>
      </w:r>
      <w:r w:rsidR="008C15A7">
        <w:t xml:space="preserve"> </w:t>
      </w:r>
      <w:r w:rsidR="00E949E9">
        <w:t>Governor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Philadelphia</w:t>
      </w:r>
      <w:r w:rsidR="008C15A7">
        <w:t xml:space="preserve"> </w:t>
      </w:r>
      <w:r w:rsidR="00E949E9">
        <w:t>76ers.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attended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acquired</w:t>
      </w:r>
      <w:r w:rsidR="008C15A7">
        <w:t xml:space="preserve"> </w:t>
      </w:r>
      <w:r w:rsidR="00E949E9">
        <w:t>teams,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lead</w:t>
      </w:r>
      <w:r w:rsidR="008C15A7">
        <w:t xml:space="preserve"> </w:t>
      </w:r>
      <w:r w:rsidR="00E949E9">
        <w:t>partner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sometimes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running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business.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Jordan,</w:t>
      </w:r>
      <w:r w:rsidR="008C15A7">
        <w:t xml:space="preserve"> </w:t>
      </w:r>
      <w:r w:rsidR="00E949E9">
        <w:rPr>
          <w:color w:val="000000"/>
        </w:rPr>
        <w:t>Jim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Dolan,</w:t>
      </w:r>
      <w:r w:rsidR="008C15A7">
        <w:rPr>
          <w:color w:val="000000"/>
        </w:rPr>
        <w:t xml:space="preserve"> </w:t>
      </w:r>
      <w:r w:rsidR="00E949E9">
        <w:t>Ted</w:t>
      </w:r>
      <w:r w:rsidR="008C15A7">
        <w:t xml:space="preserve"> </w:t>
      </w:r>
      <w:proofErr w:type="spellStart"/>
      <w:r w:rsidR="00E949E9">
        <w:t>Leonisis</w:t>
      </w:r>
      <w:proofErr w:type="spellEnd"/>
      <w:r w:rsidR="00E949E9">
        <w:t>,</w:t>
      </w:r>
      <w:r w:rsidR="008C15A7">
        <w:t xml:space="preserve"> </w:t>
      </w:r>
      <w:proofErr w:type="spellStart"/>
      <w:r w:rsidR="00E949E9">
        <w:rPr>
          <w:color w:val="000000"/>
        </w:rPr>
        <w:t>Wyc</w:t>
      </w:r>
      <w:proofErr w:type="spellEnd"/>
      <w:r w:rsidR="008C15A7">
        <w:rPr>
          <w:color w:val="000000"/>
        </w:rPr>
        <w:t xml:space="preserve"> </w:t>
      </w:r>
      <w:proofErr w:type="spellStart"/>
      <w:r w:rsidR="00E949E9">
        <w:rPr>
          <w:color w:val="000000"/>
        </w:rPr>
        <w:t>Grousbeck</w:t>
      </w:r>
      <w:proofErr w:type="spellEnd"/>
      <w:r w:rsidR="00E949E9">
        <w:rPr>
          <w:color w:val="000000"/>
        </w:rPr>
        <w:t>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Mark</w:t>
      </w:r>
      <w:r w:rsidR="008C15A7">
        <w:rPr>
          <w:color w:val="000000"/>
        </w:rPr>
        <w:t xml:space="preserve"> </w:t>
      </w:r>
      <w:r w:rsidR="00E949E9">
        <w:t>Cuban,</w:t>
      </w:r>
      <w:r w:rsidR="008C15A7">
        <w:t xml:space="preserve"> </w:t>
      </w:r>
      <w:r w:rsidR="00E949E9">
        <w:t>Josh</w:t>
      </w:r>
      <w:r w:rsidR="008C15A7">
        <w:t xml:space="preserve"> </w:t>
      </w:r>
      <w:r w:rsidR="00E949E9">
        <w:t>Harris,</w:t>
      </w:r>
      <w:r w:rsidR="008C15A7">
        <w:t xml:space="preserve"> </w:t>
      </w:r>
      <w:r w:rsidR="00E949E9">
        <w:t>David</w:t>
      </w:r>
      <w:r w:rsidR="008C15A7">
        <w:t xml:space="preserve"> </w:t>
      </w:r>
      <w:r w:rsidR="00E949E9">
        <w:t>Blitzer,</w:t>
      </w:r>
      <w:r w:rsidR="008C15A7">
        <w:t xml:space="preserve"> </w:t>
      </w:r>
      <w:r w:rsidR="00E949E9">
        <w:t>Jeanie</w:t>
      </w:r>
      <w:r w:rsidR="008C15A7">
        <w:t xml:space="preserve"> </w:t>
      </w:r>
      <w:r w:rsidR="00E949E9">
        <w:t>Buss,</w:t>
      </w:r>
      <w:r w:rsidR="008C15A7">
        <w:t xml:space="preserve"> </w:t>
      </w:r>
      <w:r w:rsidR="00E949E9">
        <w:t>Dan</w:t>
      </w:r>
      <w:r w:rsidR="008C15A7">
        <w:t xml:space="preserve"> </w:t>
      </w:r>
      <w:r w:rsidR="00E949E9">
        <w:t>Gilbert,</w:t>
      </w:r>
      <w:r w:rsidR="008C15A7">
        <w:t xml:space="preserve"> </w:t>
      </w:r>
      <w:r w:rsidR="00E949E9">
        <w:t>Larry</w:t>
      </w:r>
      <w:r w:rsidR="008C15A7">
        <w:t xml:space="preserve"> </w:t>
      </w:r>
      <w:r w:rsidR="00E949E9">
        <w:t>Tannenbaum,</w:t>
      </w:r>
      <w:r w:rsidR="008C15A7">
        <w:t xml:space="preserve"> </w:t>
      </w:r>
      <w:r w:rsidR="00E949E9">
        <w:t>Wes</w:t>
      </w:r>
      <w:r w:rsidR="008C15A7">
        <w:t xml:space="preserve"> </w:t>
      </w:r>
      <w:proofErr w:type="spellStart"/>
      <w:r w:rsidR="00E949E9">
        <w:t>Edens</w:t>
      </w:r>
      <w:proofErr w:type="spellEnd"/>
      <w:r w:rsidR="00E949E9">
        <w:t>,</w:t>
      </w:r>
      <w:r w:rsidR="008C15A7">
        <w:t xml:space="preserve"> </w:t>
      </w:r>
      <w:r w:rsidR="00E949E9">
        <w:t>Marc</w:t>
      </w:r>
      <w:r w:rsidR="008C15A7">
        <w:t xml:space="preserve"> </w:t>
      </w:r>
      <w:proofErr w:type="spellStart"/>
      <w:r w:rsidR="00E949E9">
        <w:t>Lasry</w:t>
      </w:r>
      <w:proofErr w:type="spellEnd"/>
      <w:r w:rsidR="00E949E9">
        <w:t>,</w:t>
      </w:r>
      <w:r w:rsidR="008C15A7">
        <w:t xml:space="preserve"> </w:t>
      </w:r>
      <w:r w:rsidR="00E949E9">
        <w:t>Herb</w:t>
      </w:r>
      <w:r w:rsidR="008C15A7">
        <w:t xml:space="preserve"> </w:t>
      </w:r>
      <w:r w:rsidR="00E949E9">
        <w:t>Simon</w:t>
      </w:r>
      <w:r>
        <w:t> . . .</w:t>
      </w:r>
      <w:r w:rsidR="00722F53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high-powered</w:t>
      </w:r>
      <w:r w:rsidR="008C15A7">
        <w:t xml:space="preserve"> </w:t>
      </w:r>
      <w:r w:rsidR="00E949E9">
        <w:t>room,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who</w:t>
      </w:r>
      <w:r>
        <w:t>’</w:t>
      </w:r>
      <w:r w:rsidR="00E949E9">
        <w:t>s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world-type</w:t>
      </w:r>
      <w:r w:rsidR="008C15A7">
        <w:t xml:space="preserve"> </w:t>
      </w:r>
      <w:r w:rsidR="00E949E9">
        <w:t>room.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previous</w:t>
      </w:r>
      <w:r w:rsidR="008C15A7">
        <w:t xml:space="preserve"> </w:t>
      </w:r>
      <w:r w:rsidR="00E949E9">
        <w:t>role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attended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meeting,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sat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outside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set-up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chair</w:t>
      </w:r>
      <w:r w:rsidR="008C15A7">
        <w:t xml:space="preserve"> </w:t>
      </w:r>
      <w:r w:rsidR="00E949E9">
        <w:t>firmly</w:t>
      </w:r>
      <w:r w:rsidR="008C15A7">
        <w:t xml:space="preserve"> </w:t>
      </w:r>
      <w:r w:rsidR="00E949E9">
        <w:t>planted</w:t>
      </w:r>
      <w:r w:rsidR="008C15A7">
        <w:t xml:space="preserve"> </w:t>
      </w:r>
      <w:r w:rsidR="00E949E9">
        <w:t>against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wall.</w:t>
      </w:r>
    </w:p>
    <w:p w14:paraId="148C1AEE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huge,</w:t>
      </w:r>
      <w:r w:rsidR="008C15A7">
        <w:t xml:space="preserve"> </w:t>
      </w:r>
      <w:r>
        <w:t>ornate</w:t>
      </w:r>
      <w:r w:rsidR="008C15A7">
        <w:t xml:space="preserve"> </w:t>
      </w:r>
      <w:r>
        <w:t>ballroom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floor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St.</w:t>
      </w:r>
      <w:r w:rsidR="008C15A7">
        <w:t xml:space="preserve"> </w:t>
      </w:r>
      <w:r>
        <w:t>Regis</w:t>
      </w:r>
      <w:r w:rsidR="008C15A7">
        <w:t xml:space="preserve"> </w:t>
      </w:r>
      <w:r>
        <w:t>Hotel</w:t>
      </w:r>
      <w:r w:rsidR="008C15A7">
        <w:t xml:space="preserve"> </w:t>
      </w:r>
      <w:r>
        <w:t>in</w:t>
      </w:r>
      <w:r w:rsidR="008C15A7">
        <w:t xml:space="preserve"> </w:t>
      </w:r>
      <w:r>
        <w:t>midtown</w:t>
      </w:r>
      <w:r w:rsidR="008C15A7">
        <w:t xml:space="preserve"> </w:t>
      </w:r>
      <w:r>
        <w:t>Manhattan,</w:t>
      </w:r>
      <w:r w:rsidR="008C15A7">
        <w:t xml:space="preserve"> </w:t>
      </w:r>
      <w:r>
        <w:t>David</w:t>
      </w:r>
      <w:r w:rsidR="008C15A7">
        <w:t xml:space="preserve"> </w:t>
      </w:r>
      <w:r>
        <w:t>b-lined</w:t>
      </w:r>
      <w:r w:rsidR="008C15A7">
        <w:t xml:space="preserve"> </w:t>
      </w:r>
      <w:r>
        <w:t>for</w:t>
      </w:r>
      <w:r w:rsidR="008C15A7">
        <w:t xml:space="preserve"> </w:t>
      </w:r>
      <w:r>
        <w:t>me,</w:t>
      </w:r>
      <w:r w:rsidR="008C15A7">
        <w:t xml:space="preserve"> </w:t>
      </w:r>
      <w:r>
        <w:t>pointed</w:t>
      </w:r>
      <w:r w:rsidR="008C15A7">
        <w:t xml:space="preserve"> </w:t>
      </w:r>
      <w:r>
        <w:t>a</w:t>
      </w:r>
      <w:r w:rsidR="008C15A7">
        <w:t xml:space="preserve"> </w:t>
      </w:r>
      <w:r>
        <w:t>finger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chest,</w:t>
      </w:r>
      <w:r w:rsidR="008C15A7">
        <w:t xml:space="preserve"> </w:t>
      </w:r>
      <w:r>
        <w:t>glared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Bambi</w:t>
      </w:r>
      <w:r w:rsidR="008C15A7">
        <w:t xml:space="preserve"> </w:t>
      </w:r>
      <w:r>
        <w:t>like</w:t>
      </w:r>
      <w:r w:rsidR="008C15A7">
        <w:t xml:space="preserve"> </w:t>
      </w:r>
      <w:r>
        <w:t>eyes.</w:t>
      </w:r>
    </w:p>
    <w:p w14:paraId="5DF1D734" w14:textId="77777777" w:rsidR="00017929" w:rsidRDefault="00610349" w:rsidP="008F1C01">
      <w:pPr>
        <w:pStyle w:val="Body-TextTx"/>
        <w:rPr>
          <w:color w:val="000000"/>
        </w:rPr>
      </w:pPr>
      <w:r>
        <w:t>“</w:t>
      </w:r>
      <w:r w:rsidR="00E949E9">
        <w:t>You</w:t>
      </w:r>
      <w:r>
        <w:t>’</w:t>
      </w:r>
      <w:r w:rsidR="00E949E9">
        <w:t>re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first.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BLEEP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up,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(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starting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sense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trend.)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he</w:t>
      </w:r>
      <w:r w:rsidR="008C15A7">
        <w:t xml:space="preserve"> </w:t>
      </w:r>
      <w:r w:rsidR="00E949E9">
        <w:t>walked</w:t>
      </w:r>
      <w:r w:rsidR="008C15A7">
        <w:t xml:space="preserve"> </w:t>
      </w:r>
      <w:r w:rsidR="00E949E9">
        <w:t>away.</w:t>
      </w:r>
      <w:r w:rsidR="008C15A7">
        <w:t xml:space="preserve"> </w:t>
      </w:r>
      <w:r w:rsidR="00E949E9" w:rsidRPr="00BC4DEA">
        <w:rPr>
          <w:rStyle w:val="itali"/>
        </w:rPr>
        <w:t>Wait,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what?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immediately</w:t>
      </w:r>
      <w:r w:rsidR="008C15A7">
        <w:t xml:space="preserve"> </w:t>
      </w:r>
      <w:r w:rsidR="00E949E9">
        <w:t>broke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cold</w:t>
      </w:r>
      <w:r w:rsidR="008C15A7">
        <w:t xml:space="preserve"> </w:t>
      </w:r>
      <w:r w:rsidR="00E949E9">
        <w:t>sweat.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sweat.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dripping</w:t>
      </w:r>
      <w:r w:rsidR="008C15A7" w:rsidRPr="00BC4DEA">
        <w:rPr>
          <w:rStyle w:val="boldb"/>
        </w:rPr>
        <w:t xml:space="preserve"> </w:t>
      </w:r>
      <w:r w:rsidR="00E949E9">
        <w:rPr>
          <w:color w:val="000000"/>
        </w:rPr>
        <w:t>like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boxer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ninth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round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of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heavyweight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title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fight.</w:t>
      </w:r>
      <w:r w:rsidR="008C15A7">
        <w:rPr>
          <w:color w:val="000000"/>
        </w:rPr>
        <w:t xml:space="preserve"> </w:t>
      </w:r>
      <w:r w:rsidR="00E949E9" w:rsidRPr="00BC4DEA">
        <w:rPr>
          <w:rStyle w:val="itali"/>
        </w:rPr>
        <w:t>I</w:t>
      </w:r>
      <w:r>
        <w:rPr>
          <w:rStyle w:val="itali"/>
        </w:rPr>
        <w:t>’</w:t>
      </w:r>
      <w:r w:rsidR="00E949E9"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throw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up</w:t>
      </w:r>
      <w:r w:rsidR="00E949E9">
        <w:t>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walked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hall,</w:t>
      </w:r>
      <w:r w:rsidR="008C15A7">
        <w:t xml:space="preserve"> </w:t>
      </w:r>
      <w:r w:rsidR="00E949E9">
        <w:t>heading</w:t>
      </w:r>
      <w:r w:rsidR="008C15A7">
        <w:t xml:space="preserve"> </w:t>
      </w:r>
      <w:r w:rsidR="00E949E9">
        <w:t>straight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bathroom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splash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calm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nerves.</w:t>
      </w:r>
    </w:p>
    <w:p w14:paraId="21D9CF51" w14:textId="77777777" w:rsidR="00722F53" w:rsidRDefault="00E949E9" w:rsidP="008F1C01">
      <w:pPr>
        <w:pStyle w:val="Body-TextTx"/>
        <w:rPr>
          <w:color w:val="000000"/>
        </w:rPr>
      </w:pPr>
      <w:r>
        <w:t>Finally,</w:t>
      </w:r>
      <w:r w:rsidR="008C15A7">
        <w:t xml:space="preserve"> </w:t>
      </w:r>
      <w:r>
        <w:t>I</w:t>
      </w:r>
      <w:r w:rsidR="008C15A7">
        <w:t xml:space="preserve"> </w:t>
      </w:r>
      <w:r>
        <w:t>stepped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podium</w:t>
      </w:r>
      <w:r w:rsidR="008C15A7">
        <w:t xml:space="preserve"> </w:t>
      </w:r>
      <w:r>
        <w:t>and</w:t>
      </w:r>
      <w:r w:rsidR="008C15A7">
        <w:t xml:space="preserve"> </w:t>
      </w:r>
      <w:r>
        <w:t>looked</w:t>
      </w:r>
      <w:r w:rsidR="008C15A7">
        <w:t xml:space="preserve"> </w:t>
      </w:r>
      <w:r>
        <w:t>out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group</w:t>
      </w:r>
      <w:r w:rsidR="008C15A7">
        <w:t xml:space="preserve"> </w:t>
      </w:r>
      <w:r>
        <w:t>of</w:t>
      </w:r>
      <w:r w:rsidR="008C15A7">
        <w:t xml:space="preserve"> </w:t>
      </w:r>
      <w:r>
        <w:t>30+</w:t>
      </w:r>
      <w:r w:rsidR="008C15A7">
        <w:t xml:space="preserve"> </w:t>
      </w:r>
      <w:r>
        <w:t>billionaires,</w:t>
      </w:r>
      <w:r w:rsidR="008C15A7">
        <w:t xml:space="preserve"> </w:t>
      </w:r>
      <w:r>
        <w:t>NBA</w:t>
      </w:r>
      <w:r w:rsidR="008C15A7">
        <w:t xml:space="preserve"> </w:t>
      </w:r>
      <w:r>
        <w:t>brass</w:t>
      </w:r>
      <w:r w:rsidR="008C15A7">
        <w:t xml:space="preserve"> </w:t>
      </w:r>
      <w:r>
        <w:t>and</w:t>
      </w:r>
      <w:r w:rsidR="008C15A7">
        <w:t xml:space="preserve"> </w:t>
      </w:r>
      <w:r>
        <w:t>lots</w:t>
      </w:r>
      <w:r w:rsidR="008C15A7">
        <w:t xml:space="preserve"> </w:t>
      </w:r>
      <w:r>
        <w:t>and</w:t>
      </w:r>
      <w:r w:rsidR="008C15A7">
        <w:t xml:space="preserve"> </w:t>
      </w:r>
      <w:r>
        <w:t>lots</w:t>
      </w:r>
      <w:r w:rsidR="008C15A7">
        <w:t xml:space="preserve"> </w:t>
      </w:r>
      <w:r>
        <w:t>of</w:t>
      </w:r>
      <w:r w:rsidR="008C15A7">
        <w:t xml:space="preserve"> </w:t>
      </w:r>
      <w:r>
        <w:t>lawyers</w:t>
      </w:r>
      <w:r w:rsidR="008C15A7">
        <w:t xml:space="preserve"> </w:t>
      </w:r>
      <w:r>
        <w:t>all</w:t>
      </w:r>
      <w:r w:rsidR="008C15A7">
        <w:t xml:space="preserve"> </w:t>
      </w:r>
      <w:r>
        <w:t>staring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me</w:t>
      </w:r>
      <w:r w:rsidR="008C15A7">
        <w:t xml:space="preserve"> </w:t>
      </w:r>
      <w:r>
        <w:t>or</w:t>
      </w:r>
      <w:r w:rsidR="008C15A7">
        <w:t xml:space="preserve"> </w:t>
      </w:r>
      <w:r>
        <w:t>at</w:t>
      </w:r>
      <w:r w:rsidR="008C15A7">
        <w:t xml:space="preserve"> </w:t>
      </w:r>
      <w:r>
        <w:t>least</w:t>
      </w:r>
      <w:r w:rsidR="008C15A7">
        <w:t xml:space="preserve"> 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they</w:t>
      </w:r>
      <w:r w:rsidR="008C15A7">
        <w:t xml:space="preserve"> </w:t>
      </w:r>
      <w:r>
        <w:t>were.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reflect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now</w:t>
      </w:r>
      <w:r w:rsidR="008C15A7">
        <w:t xml:space="preserve"> </w:t>
      </w:r>
      <w:r>
        <w:t>observed</w:t>
      </w:r>
      <w:r w:rsidR="008C15A7">
        <w:t xml:space="preserve"> </w:t>
      </w:r>
      <w:r>
        <w:t>this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different</w:t>
      </w:r>
      <w:r w:rsidR="008C15A7">
        <w:t xml:space="preserve"> </w:t>
      </w:r>
      <w:r>
        <w:t>seat,</w:t>
      </w:r>
      <w:r w:rsidR="008C15A7">
        <w:t xml:space="preserve"> </w:t>
      </w:r>
      <w:r>
        <w:t>most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interested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and</w:t>
      </w:r>
      <w:r w:rsidR="008C15A7">
        <w:t xml:space="preserve"> </w:t>
      </w:r>
      <w:r>
        <w:t>are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phones</w:t>
      </w:r>
      <w:r w:rsidR="008C15A7">
        <w:t xml:space="preserve"> </w:t>
      </w:r>
      <w:r>
        <w:t>or</w:t>
      </w:r>
      <w:r w:rsidR="008C15A7">
        <w:t xml:space="preserve"> </w:t>
      </w:r>
      <w:r>
        <w:t>chatting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person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seat.</w:t>
      </w:r>
      <w:r w:rsidR="008C15A7">
        <w:t xml:space="preserve"> </w:t>
      </w:r>
      <w:r>
        <w:t>But,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how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it</w:t>
      </w:r>
      <w:r w:rsidR="008C15A7">
        <w:t xml:space="preserve"> </w:t>
      </w:r>
      <w:r>
        <w:t>back</w:t>
      </w:r>
      <w:r w:rsidR="008C15A7">
        <w:t xml:space="preserve"> </w:t>
      </w:r>
      <w:r>
        <w:t>then.</w:t>
      </w:r>
      <w:r w:rsidR="008C15A7">
        <w:t xml:space="preserve"> </w:t>
      </w:r>
      <w:r>
        <w:t>Still</w:t>
      </w:r>
      <w:r w:rsidR="008C15A7">
        <w:t xml:space="preserve"> </w:t>
      </w:r>
      <w:r>
        <w:t>sweating,</w:t>
      </w:r>
      <w:r w:rsidR="008C15A7">
        <w:t xml:space="preserve"> </w:t>
      </w:r>
      <w:r>
        <w:t>for</w:t>
      </w:r>
      <w:r w:rsidR="008C15A7">
        <w:t xml:space="preserve"> </w:t>
      </w:r>
      <w:r>
        <w:t>15</w:t>
      </w:r>
      <w:r w:rsidR="008C15A7">
        <w:t xml:space="preserve"> </w:t>
      </w:r>
      <w:r>
        <w:t>minutes,</w:t>
      </w:r>
      <w:r w:rsidR="008C15A7">
        <w:t xml:space="preserve"> </w:t>
      </w:r>
      <w:r>
        <w:t>I</w:t>
      </w:r>
      <w:r w:rsidR="008C15A7">
        <w:t xml:space="preserve"> </w:t>
      </w:r>
      <w:r>
        <w:t>looked</w:t>
      </w:r>
      <w:r w:rsidR="008C15A7">
        <w:t xml:space="preserve"> </w:t>
      </w:r>
      <w:r>
        <w:t>down</w:t>
      </w:r>
      <w:r w:rsidR="008C15A7">
        <w:t xml:space="preserve"> </w:t>
      </w:r>
      <w:r>
        <w:t>at</w:t>
      </w:r>
      <w:r w:rsidR="008C15A7">
        <w:t xml:space="preserve"> </w:t>
      </w:r>
      <w:r>
        <w:t>my</w:t>
      </w:r>
      <w:r w:rsidR="008C15A7">
        <w:t xml:space="preserve"> </w:t>
      </w:r>
      <w:r>
        <w:t>paper</w:t>
      </w:r>
      <w:r w:rsidR="008C15A7">
        <w:t xml:space="preserve"> </w:t>
      </w:r>
      <w:r>
        <w:t>and</w:t>
      </w:r>
      <w:r w:rsidR="008C15A7">
        <w:t xml:space="preserve"> </w:t>
      </w:r>
      <w:r>
        <w:t>read</w:t>
      </w:r>
      <w:r w:rsidR="008C15A7">
        <w:t xml:space="preserve"> </w:t>
      </w:r>
      <w:r>
        <w:t>my</w:t>
      </w:r>
      <w:r w:rsidR="008C15A7">
        <w:t xml:space="preserve"> </w:t>
      </w:r>
      <w:r>
        <w:t>prepared</w:t>
      </w:r>
      <w:r w:rsidR="008C15A7">
        <w:t xml:space="preserve"> </w:t>
      </w:r>
      <w:r>
        <w:t>talk</w:t>
      </w:r>
      <w:r w:rsidR="008C15A7">
        <w:t xml:space="preserve"> </w:t>
      </w:r>
      <w:r>
        <w:t>word</w:t>
      </w:r>
      <w:r w:rsidR="008C15A7">
        <w:t xml:space="preserve"> </w:t>
      </w:r>
      <w:r>
        <w:t>for</w:t>
      </w:r>
      <w:r w:rsidR="008C15A7">
        <w:t xml:space="preserve"> </w:t>
      </w:r>
      <w:r>
        <w:t>word,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rarely</w:t>
      </w:r>
      <w:r w:rsidR="008C15A7">
        <w:t xml:space="preserve"> </w:t>
      </w:r>
      <w:r>
        <w:t>sounds</w:t>
      </w:r>
      <w:r w:rsidR="008C15A7">
        <w:t xml:space="preserve"> </w:t>
      </w:r>
      <w:r>
        <w:t>good</w:t>
      </w:r>
      <w:r w:rsidR="008C15A7">
        <w:t xml:space="preserve"> </w:t>
      </w:r>
      <w:r>
        <w:t>or</w:t>
      </w:r>
      <w:r w:rsidR="008C15A7">
        <w:t xml:space="preserve"> </w:t>
      </w:r>
      <w:r>
        <w:t>holds</w:t>
      </w:r>
      <w:r w:rsidR="008C15A7">
        <w:t xml:space="preserve"> </w:t>
      </w:r>
      <w:r>
        <w:t>any</w:t>
      </w:r>
      <w:r w:rsidR="008C15A7">
        <w:t xml:space="preserve"> </w:t>
      </w:r>
      <w:r>
        <w:t>interest.</w:t>
      </w:r>
      <w:r w:rsidR="008C15A7">
        <w:t xml:space="preserve"> </w:t>
      </w:r>
      <w:r>
        <w:t>(You</w:t>
      </w:r>
      <w:r w:rsidR="008C15A7">
        <w:t xml:space="preserve"> </w:t>
      </w:r>
      <w:r>
        <w:t>know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actually</w:t>
      </w:r>
      <w:r w:rsidR="008C15A7">
        <w:t xml:space="preserve"> </w:t>
      </w:r>
      <w:r>
        <w:lastRenderedPageBreak/>
        <w:t>KNOW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horrible?</w:t>
      </w:r>
      <w:r w:rsidR="008C15A7">
        <w:t xml:space="preserve"> </w:t>
      </w:r>
      <w:r>
        <w:t>Yup,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me.)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given</w:t>
      </w:r>
      <w:r w:rsidR="008C15A7">
        <w:t xml:space="preserve"> </w:t>
      </w:r>
      <w:r>
        <w:t>a</w:t>
      </w:r>
      <w:r w:rsidR="008C15A7">
        <w:t xml:space="preserve"> </w:t>
      </w:r>
      <w:r>
        <w:t>platform</w:t>
      </w:r>
      <w:r w:rsidR="008C15A7">
        <w:t xml:space="preserve"> </w:t>
      </w:r>
      <w:r>
        <w:t>for</w:t>
      </w:r>
      <w:r w:rsidR="008C15A7">
        <w:t xml:space="preserve"> </w:t>
      </w:r>
      <w:r>
        <w:t>1</w:t>
      </w:r>
      <w:r w:rsidR="00722F53">
        <w:t>5–2</w:t>
      </w:r>
      <w:r>
        <w:t>0</w:t>
      </w:r>
      <w:r w:rsidR="008C15A7">
        <w:t xml:space="preserve"> </w:t>
      </w:r>
      <w:r>
        <w:t>minutes</w:t>
      </w:r>
      <w:r w:rsidR="008C15A7">
        <w:t xml:space="preserve"> </w:t>
      </w:r>
      <w:r>
        <w:t>with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important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of</w:t>
      </w:r>
      <w:r w:rsidR="008C15A7">
        <w:t xml:space="preserve"> </w:t>
      </w:r>
      <w:r>
        <w:t>business</w:t>
      </w:r>
      <w:r w:rsidR="008C15A7">
        <w:t xml:space="preserve"> </w:t>
      </w:r>
      <w:r>
        <w:t>and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wasted</w:t>
      </w:r>
      <w:r w:rsidR="008C15A7">
        <w:t xml:space="preserve"> </w:t>
      </w:r>
      <w:r>
        <w:t>it.</w:t>
      </w:r>
      <w:r w:rsidR="008C15A7">
        <w:t xml:space="preserve"> </w:t>
      </w:r>
      <w:r>
        <w:t>No</w:t>
      </w:r>
      <w:r w:rsidR="008C15A7">
        <w:t xml:space="preserve"> </w:t>
      </w:r>
      <w:r>
        <w:t>emotion,</w:t>
      </w:r>
      <w:r w:rsidR="008C15A7">
        <w:t xml:space="preserve"> </w:t>
      </w:r>
      <w:r>
        <w:t>nothing</w:t>
      </w:r>
      <w:r w:rsidR="008C15A7">
        <w:t xml:space="preserve"> </w:t>
      </w:r>
      <w:r>
        <w:t>to</w:t>
      </w:r>
      <w:r w:rsidR="008C15A7">
        <w:t xml:space="preserve"> </w:t>
      </w:r>
      <w:r>
        <w:t>drive</w:t>
      </w:r>
      <w:r w:rsidR="008C15A7">
        <w:t xml:space="preserve"> </w:t>
      </w:r>
      <w:r>
        <w:t>change,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monotone,</w:t>
      </w:r>
      <w:r w:rsidR="008C15A7">
        <w:t xml:space="preserve"> </w:t>
      </w:r>
      <w:r>
        <w:t>get-this-over</w:t>
      </w:r>
      <w:r w:rsidR="008C15A7">
        <w:t xml:space="preserve"> </w:t>
      </w:r>
      <w:r>
        <w:t>with</w:t>
      </w:r>
      <w:r w:rsidR="008C15A7">
        <w:t xml:space="preserve"> </w:t>
      </w:r>
      <w:r>
        <w:t>speech.</w:t>
      </w:r>
      <w:r w:rsidR="008C15A7">
        <w:t xml:space="preserve"> </w:t>
      </w:r>
      <w:r>
        <w:rPr>
          <w:color w:val="000000"/>
        </w:rPr>
        <w:t>Mark</w:t>
      </w:r>
      <w:r w:rsidR="008C15A7">
        <w:rPr>
          <w:color w:val="000000"/>
        </w:rPr>
        <w:t xml:space="preserve"> </w:t>
      </w:r>
      <w:r>
        <w:rPr>
          <w:color w:val="000000"/>
        </w:rPr>
        <w:t>Cuban</w:t>
      </w:r>
      <w:r w:rsidR="008C15A7">
        <w:rPr>
          <w:color w:val="000000"/>
        </w:rPr>
        <w:t xml:space="preserve"> </w:t>
      </w:r>
      <w:r>
        <w:rPr>
          <w:color w:val="000000"/>
        </w:rPr>
        <w:t>asked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question,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before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could</w:t>
      </w:r>
      <w:r w:rsidR="008C15A7">
        <w:rPr>
          <w:color w:val="000000"/>
        </w:rPr>
        <w:t xml:space="preserve"> </w:t>
      </w:r>
      <w:r>
        <w:rPr>
          <w:color w:val="000000"/>
        </w:rPr>
        <w:t>formulate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response,</w:t>
      </w:r>
      <w:r w:rsidR="008C15A7">
        <w:rPr>
          <w:color w:val="000000"/>
        </w:rPr>
        <w:t xml:space="preserve"> </w:t>
      </w:r>
      <w:r>
        <w:rPr>
          <w:color w:val="000000"/>
        </w:rPr>
        <w:t>David</w:t>
      </w:r>
      <w:r w:rsidR="008C15A7">
        <w:rPr>
          <w:color w:val="000000"/>
        </w:rPr>
        <w:t xml:space="preserve"> </w:t>
      </w:r>
      <w:r>
        <w:rPr>
          <w:color w:val="000000"/>
        </w:rPr>
        <w:t>jumped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answer</w:t>
      </w:r>
      <w:r w:rsidR="008C15A7">
        <w:rPr>
          <w:color w:val="000000"/>
        </w:rPr>
        <w:t xml:space="preserve"> </w:t>
      </w:r>
      <w:r>
        <w:rPr>
          <w:color w:val="000000"/>
        </w:rPr>
        <w:t>it.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hard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David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those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us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worked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him,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wouldn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let</w:t>
      </w:r>
      <w:r w:rsidR="008C15A7">
        <w:rPr>
          <w:color w:val="000000"/>
        </w:rPr>
        <w:t xml:space="preserve"> </w:t>
      </w:r>
      <w:r>
        <w:rPr>
          <w:color w:val="000000"/>
        </w:rPr>
        <w:t>anyone</w:t>
      </w:r>
      <w:r w:rsidR="008C15A7">
        <w:rPr>
          <w:color w:val="000000"/>
        </w:rPr>
        <w:t xml:space="preserve"> </w:t>
      </w:r>
      <w:r>
        <w:rPr>
          <w:color w:val="000000"/>
        </w:rPr>
        <w:t>else</w:t>
      </w:r>
      <w:r w:rsidR="008C15A7">
        <w:rPr>
          <w:color w:val="000000"/>
        </w:rPr>
        <w:t xml:space="preserve"> </w:t>
      </w:r>
      <w:r>
        <w:rPr>
          <w:color w:val="000000"/>
        </w:rPr>
        <w:t>mess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you.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like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tough</w:t>
      </w:r>
      <w:r w:rsidR="008C15A7">
        <w:rPr>
          <w:color w:val="000000"/>
        </w:rPr>
        <w:t xml:space="preserve"> </w:t>
      </w:r>
      <w:r>
        <w:rPr>
          <w:color w:val="000000"/>
        </w:rPr>
        <w:t>yet</w:t>
      </w:r>
      <w:r w:rsidR="008C15A7">
        <w:rPr>
          <w:color w:val="000000"/>
        </w:rPr>
        <w:t xml:space="preserve"> </w:t>
      </w:r>
      <w:r>
        <w:rPr>
          <w:color w:val="000000"/>
        </w:rPr>
        <w:t>protective</w:t>
      </w:r>
      <w:r w:rsidR="008C15A7">
        <w:rPr>
          <w:color w:val="000000"/>
        </w:rPr>
        <w:t xml:space="preserve"> </w:t>
      </w:r>
      <w:r>
        <w:rPr>
          <w:color w:val="000000"/>
        </w:rPr>
        <w:t>dad.</w:t>
      </w:r>
    </w:p>
    <w:p w14:paraId="3BF31FB5" w14:textId="77777777" w:rsidR="00722F53" w:rsidRDefault="00E949E9" w:rsidP="008F1C01">
      <w:pPr>
        <w:pStyle w:val="Body-TextTx"/>
        <w:rPr>
          <w:color w:val="000000"/>
        </w:rPr>
      </w:pPr>
      <w:r w:rsidRPr="00BC4DEA">
        <w:rPr>
          <w:rStyle w:val="itali"/>
        </w:rPr>
        <w:t>Brutal,</w:t>
      </w:r>
      <w:r w:rsidR="008C15A7">
        <w:t xml:space="preserve"> 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shuffled</w:t>
      </w:r>
      <w:r w:rsidR="008C15A7">
        <w:t xml:space="preserve"> </w:t>
      </w:r>
      <w:r>
        <w:t>over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seat.</w:t>
      </w:r>
      <w:r w:rsidR="008C15A7">
        <w:t xml:space="preserve"> </w:t>
      </w:r>
      <w:r>
        <w:t>Yes,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some</w:t>
      </w:r>
      <w:r w:rsidR="008C15A7">
        <w:t xml:space="preserve"> </w:t>
      </w:r>
      <w:r>
        <w:t>token,</w:t>
      </w:r>
      <w:r w:rsidR="008C15A7">
        <w:t xml:space="preserve"> </w:t>
      </w:r>
      <w:r>
        <w:t>nice</w:t>
      </w:r>
      <w:r w:rsidR="008C15A7">
        <w:t xml:space="preserve"> </w:t>
      </w:r>
      <w:r>
        <w:t>job</w:t>
      </w:r>
      <w:r w:rsidR="008C15A7">
        <w:t xml:space="preserve"> </w:t>
      </w:r>
      <w:r>
        <w:t>pats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back,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done</w:t>
      </w:r>
      <w:r w:rsidR="008C15A7">
        <w:t xml:space="preserve"> </w:t>
      </w:r>
      <w:r>
        <w:t>exactly</w:t>
      </w:r>
      <w:r w:rsidR="008C15A7">
        <w:t xml:space="preserve"> </w:t>
      </w:r>
      <w:r>
        <w:t>what</w:t>
      </w:r>
      <w:r w:rsidR="008C15A7">
        <w:t xml:space="preserve"> </w:t>
      </w:r>
      <w:r>
        <w:t>David</w:t>
      </w:r>
      <w:r w:rsidR="008C15A7">
        <w:t xml:space="preserve"> </w:t>
      </w:r>
      <w:r>
        <w:t>Stern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not</w:t>
      </w:r>
      <w:r w:rsidR="008C15A7">
        <w:t xml:space="preserve"> </w:t>
      </w:r>
      <w:r>
        <w:t>to.</w:t>
      </w:r>
      <w:r w:rsidR="008C15A7"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can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never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again</w:t>
      </w:r>
      <w:r>
        <w:t>,</w:t>
      </w:r>
      <w:r w:rsidR="008C15A7"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haven</w:t>
      </w:r>
      <w:r w:rsidR="00610349">
        <w:t>’</w:t>
      </w:r>
      <w:r>
        <w:t>t.</w:t>
      </w:r>
      <w:r w:rsidR="008C15A7">
        <w:t xml:space="preserve"> </w:t>
      </w:r>
      <w:r>
        <w:rPr>
          <w:color w:val="000000"/>
        </w:rPr>
        <w:t>What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incredible</w:t>
      </w:r>
      <w:r w:rsidR="008C15A7">
        <w:rPr>
          <w:color w:val="000000"/>
        </w:rPr>
        <w:t xml:space="preserve"> </w:t>
      </w:r>
      <w:r>
        <w:rPr>
          <w:color w:val="000000"/>
        </w:rPr>
        <w:t>lesson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me.</w:t>
      </w:r>
    </w:p>
    <w:p w14:paraId="79142EF4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65A3C6E" w14:textId="77777777" w:rsidR="00722F53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fear</w:t>
      </w:r>
      <w:r w:rsidR="008C15A7">
        <w:t xml:space="preserve"> </w:t>
      </w:r>
      <w:r>
        <w:t>of</w:t>
      </w:r>
      <w:r w:rsidR="008C15A7">
        <w:t xml:space="preserve"> </w:t>
      </w:r>
      <w:r>
        <w:t>public</w:t>
      </w:r>
      <w:r w:rsidR="008C15A7">
        <w:t xml:space="preserve"> </w:t>
      </w:r>
      <w:r>
        <w:t>speaking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once</w:t>
      </w:r>
      <w:r w:rsidR="008C15A7">
        <w:t xml:space="preserve"> </w:t>
      </w:r>
      <w:r>
        <w:t>had.</w:t>
      </w:r>
      <w:r w:rsidR="008C15A7">
        <w:t xml:space="preserve"> </w:t>
      </w:r>
      <w:r>
        <w:t>It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comfortable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natural,</w:t>
      </w:r>
      <w:r w:rsidR="008C15A7">
        <w:t xml:space="preserve"> </w:t>
      </w:r>
      <w:r>
        <w:t>but</w:t>
      </w:r>
      <w:r w:rsidR="008C15A7">
        <w:t xml:space="preserve"> </w:t>
      </w:r>
      <w:r>
        <w:t>for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us,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essential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role</w:t>
      </w:r>
      <w:r w:rsidR="008C15A7">
        <w:t xml:space="preserve"> </w:t>
      </w:r>
      <w:r>
        <w:t>as</w:t>
      </w:r>
      <w:r w:rsidR="008C15A7">
        <w:t xml:space="preserve"> </w:t>
      </w:r>
      <w:r>
        <w:t>leaders.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trial</w:t>
      </w:r>
      <w:r w:rsidR="008C15A7">
        <w:t xml:space="preserve"> </w:t>
      </w:r>
      <w:r>
        <w:t>and</w:t>
      </w:r>
      <w:r w:rsidR="008C15A7">
        <w:t xml:space="preserve"> </w:t>
      </w:r>
      <w:r>
        <w:t>error,</w:t>
      </w:r>
      <w:r w:rsidR="008C15A7">
        <w:t xml:space="preserve"> </w:t>
      </w:r>
      <w:r>
        <w:t>I</w:t>
      </w:r>
      <w:r w:rsidR="008C15A7">
        <w:t xml:space="preserve"> </w:t>
      </w:r>
      <w:r>
        <w:t>settled</w:t>
      </w:r>
      <w:r w:rsidR="008C15A7">
        <w:t xml:space="preserve"> </w:t>
      </w:r>
      <w:r>
        <w:t>on</w:t>
      </w:r>
      <w:r w:rsidR="008C15A7">
        <w:t xml:space="preserve"> </w:t>
      </w:r>
      <w:r>
        <w:t>three</w:t>
      </w:r>
      <w:r w:rsidR="008C15A7">
        <w:t xml:space="preserve"> </w:t>
      </w:r>
      <w:r>
        <w:t>core</w:t>
      </w:r>
      <w:r w:rsidR="008C15A7">
        <w:t xml:space="preserve"> </w:t>
      </w:r>
      <w:r>
        <w:t>elements</w:t>
      </w:r>
      <w:r w:rsidR="008C15A7">
        <w:t xml:space="preserve"> </w:t>
      </w:r>
      <w:r>
        <w:t>to</w:t>
      </w:r>
      <w:r w:rsidR="008C15A7">
        <w:t xml:space="preserve"> </w:t>
      </w:r>
      <w:r>
        <w:t>drive</w:t>
      </w:r>
      <w:r w:rsidR="008C15A7">
        <w:t xml:space="preserve"> </w:t>
      </w:r>
      <w:r>
        <w:t>the</w:t>
      </w:r>
      <w:r w:rsidR="008C15A7">
        <w:t xml:space="preserve"> </w:t>
      </w:r>
      <w:r>
        <w:t>preparation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excellent</w:t>
      </w:r>
      <w:r w:rsidR="008C15A7">
        <w:t xml:space="preserve"> </w:t>
      </w:r>
      <w:r>
        <w:t>speech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giving</w:t>
      </w:r>
      <w:r w:rsidR="008C15A7">
        <w:t xml:space="preserve"> </w:t>
      </w:r>
      <w:r>
        <w:t>or</w:t>
      </w:r>
      <w:r w:rsidR="008C15A7">
        <w:t xml:space="preserve"> </w:t>
      </w:r>
      <w:r>
        <w:t>lesson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teaching:</w:t>
      </w:r>
      <w:r w:rsidR="008C15A7">
        <w:t xml:space="preserve"> </w:t>
      </w:r>
      <w:r>
        <w:t>1</w:t>
      </w:r>
      <w:r w:rsidR="00722F53">
        <w:t>-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preparation</w:t>
      </w:r>
      <w:r w:rsidR="008C15A7">
        <w:t xml:space="preserve"> </w:t>
      </w:r>
      <w:r>
        <w:t>and</w:t>
      </w:r>
      <w:r w:rsidR="008C15A7">
        <w:t xml:space="preserve"> </w:t>
      </w:r>
      <w:r>
        <w:t>practice,</w:t>
      </w:r>
      <w:r w:rsidR="008C15A7">
        <w:t xml:space="preserve"> </w:t>
      </w:r>
      <w:r>
        <w:t>2</w:t>
      </w:r>
      <w:r w:rsidR="00722F53">
        <w:t>-</w:t>
      </w:r>
      <w:r>
        <w:t>solicitation</w:t>
      </w:r>
      <w:r w:rsidR="008C15A7">
        <w:t xml:space="preserve"> </w:t>
      </w:r>
      <w:r>
        <w:t>of</w:t>
      </w:r>
      <w:r w:rsidR="008C15A7">
        <w:t xml:space="preserve"> </w:t>
      </w:r>
      <w:r>
        <w:t>direct</w:t>
      </w:r>
      <w:r w:rsidR="008C15A7">
        <w:t xml:space="preserve"> </w:t>
      </w:r>
      <w:r>
        <w:t>feedback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willingness</w:t>
      </w:r>
      <w:r w:rsidR="008C15A7">
        <w:t xml:space="preserve"> </w:t>
      </w:r>
      <w:r>
        <w:t>to</w:t>
      </w:r>
      <w:r w:rsidR="008C15A7">
        <w:t xml:space="preserve"> </w:t>
      </w:r>
      <w:r>
        <w:t>receive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3</w:t>
      </w:r>
      <w:r w:rsidR="00722F53">
        <w:t>-</w:t>
      </w:r>
      <w:r>
        <w:t>confidence.</w:t>
      </w:r>
      <w:r w:rsidR="008C15A7">
        <w:t xml:space="preserve"> </w:t>
      </w:r>
      <w:r>
        <w:t>The</w:t>
      </w:r>
      <w:r w:rsidR="008C15A7">
        <w:t xml:space="preserve"> </w:t>
      </w:r>
      <w:r>
        <w:t>three</w:t>
      </w:r>
      <w:r w:rsidR="008C15A7">
        <w:t xml:space="preserve"> </w:t>
      </w:r>
      <w:r>
        <w:t>elements</w:t>
      </w:r>
      <w:r w:rsidR="008C15A7">
        <w:t xml:space="preserve"> </w:t>
      </w:r>
      <w:r>
        <w:t>symbiotically</w:t>
      </w:r>
      <w:r w:rsidR="008C15A7">
        <w:t xml:space="preserve"> </w:t>
      </w:r>
      <w:r>
        <w:t>feed</w:t>
      </w:r>
      <w:r w:rsidR="008C15A7">
        <w:t xml:space="preserve"> </w:t>
      </w:r>
      <w:r>
        <w:t>off</w:t>
      </w:r>
      <w:r w:rsidR="008C15A7">
        <w:t xml:space="preserve"> </w:t>
      </w:r>
      <w:r>
        <w:t>each</w:t>
      </w:r>
      <w:r w:rsidR="008C15A7">
        <w:t xml:space="preserve"> </w:t>
      </w:r>
      <w:r>
        <w:t>other.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saw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group</w:t>
      </w:r>
      <w:r w:rsidR="008C15A7">
        <w:t xml:space="preserve"> </w:t>
      </w:r>
      <w:r>
        <w:t>today</w:t>
      </w:r>
      <w:r w:rsidR="008C15A7">
        <w:t xml:space="preserve"> </w:t>
      </w:r>
      <w:r>
        <w:t>and</w:t>
      </w:r>
      <w:r w:rsidR="008C15A7">
        <w:t xml:space="preserve"> </w:t>
      </w:r>
      <w:r>
        <w:t>after</w:t>
      </w:r>
      <w:r w:rsidR="008C15A7">
        <w:t xml:space="preserve"> </w:t>
      </w:r>
      <w:r>
        <w:t>thousands</w:t>
      </w:r>
      <w:r w:rsidR="008C15A7">
        <w:t xml:space="preserve"> </w:t>
      </w:r>
      <w:r>
        <w:t>of</w:t>
      </w:r>
      <w:r w:rsidR="008C15A7">
        <w:t xml:space="preserve"> </w:t>
      </w:r>
      <w:r>
        <w:t>at</w:t>
      </w:r>
      <w:r w:rsidR="008C15A7">
        <w:t xml:space="preserve"> </w:t>
      </w:r>
      <w:r>
        <w:t>bats,</w:t>
      </w:r>
      <w:r w:rsidR="008C15A7">
        <w:t xml:space="preserve"> </w:t>
      </w:r>
      <w:r>
        <w:t>you</w:t>
      </w:r>
      <w:r w:rsidR="008C15A7">
        <w:t xml:space="preserve"> </w:t>
      </w:r>
      <w:r>
        <w:t>would</w:t>
      </w:r>
      <w:r w:rsidR="008C15A7">
        <w:t xml:space="preserve"> </w:t>
      </w:r>
      <w:r>
        <w:t>see</w:t>
      </w:r>
      <w:r w:rsidR="008C15A7">
        <w:t xml:space="preserve"> </w:t>
      </w:r>
      <w:r>
        <w:t>that</w:t>
      </w:r>
      <w:r w:rsidR="008C15A7">
        <w:t xml:space="preserve"> </w:t>
      </w:r>
      <w:r>
        <w:t>a</w:t>
      </w:r>
      <w:r w:rsidR="008C15A7">
        <w:t xml:space="preserve"> </w:t>
      </w:r>
      <w:r>
        <w:t>comfortable</w:t>
      </w:r>
      <w:r w:rsidR="008C15A7">
        <w:t xml:space="preserve"> </w:t>
      </w:r>
      <w:r>
        <w:t>presence,</w:t>
      </w:r>
      <w:r w:rsidR="008C15A7">
        <w:t xml:space="preserve"> </w:t>
      </w:r>
      <w:r>
        <w:t>a</w:t>
      </w:r>
      <w:r w:rsidR="008C15A7">
        <w:t xml:space="preserve"> </w:t>
      </w:r>
      <w:r>
        <w:t>soft</w:t>
      </w:r>
      <w:r w:rsidR="008C15A7">
        <w:t xml:space="preserve"> </w:t>
      </w:r>
      <w:r>
        <w:t>smile</w:t>
      </w:r>
      <w:r w:rsidR="008C15A7">
        <w:t xml:space="preserve"> </w:t>
      </w:r>
      <w:r>
        <w:t>and</w:t>
      </w:r>
      <w:r w:rsidR="008C15A7">
        <w:t xml:space="preserve"> </w:t>
      </w:r>
      <w:r>
        <w:t>self-deprecating</w:t>
      </w:r>
      <w:r w:rsidR="008C15A7">
        <w:t xml:space="preserve"> </w:t>
      </w:r>
      <w:r>
        <w:t>story</w:t>
      </w:r>
      <w:r w:rsidR="008C15A7">
        <w:t xml:space="preserve"> </w:t>
      </w:r>
      <w:r>
        <w:t>or</w:t>
      </w:r>
      <w:r w:rsidR="008C15A7">
        <w:t xml:space="preserve"> </w:t>
      </w:r>
      <w:r>
        <w:t>two</w:t>
      </w:r>
      <w:r w:rsidR="008C15A7">
        <w:t xml:space="preserve"> </w:t>
      </w:r>
      <w:r>
        <w:t>have</w:t>
      </w:r>
      <w:r w:rsidR="008C15A7">
        <w:t xml:space="preserve"> </w:t>
      </w:r>
      <w:r>
        <w:t>replaced</w:t>
      </w:r>
      <w:r w:rsidR="008C15A7">
        <w:t xml:space="preserve"> </w:t>
      </w:r>
      <w:r>
        <w:t>the</w:t>
      </w:r>
      <w:r w:rsidR="008C15A7">
        <w:t xml:space="preserve"> </w:t>
      </w:r>
      <w:r>
        <w:t>sweat</w:t>
      </w:r>
      <w:r w:rsidR="008C15A7">
        <w:t xml:space="preserve"> </w:t>
      </w:r>
      <w:r>
        <w:t>off</w:t>
      </w:r>
      <w:r w:rsidR="008C15A7">
        <w:t xml:space="preserve"> </w:t>
      </w:r>
      <w:r>
        <w:t>my</w:t>
      </w:r>
      <w:r w:rsidR="008C15A7">
        <w:t xml:space="preserve"> </w:t>
      </w:r>
      <w:r>
        <w:t>brow</w:t>
      </w:r>
      <w:r w:rsidR="008C15A7">
        <w:t xml:space="preserve"> </w:t>
      </w:r>
      <w:r>
        <w:t>and</w:t>
      </w:r>
      <w:r w:rsidR="008C15A7">
        <w:t xml:space="preserve"> </w:t>
      </w:r>
      <w:r>
        <w:t>red</w:t>
      </w:r>
      <w:r w:rsidR="008C15A7">
        <w:t xml:space="preserve"> </w:t>
      </w:r>
      <w:r>
        <w:t>face</w:t>
      </w:r>
      <w:r w:rsidR="008C15A7">
        <w:t xml:space="preserve"> </w:t>
      </w:r>
      <w:r>
        <w:t>of</w:t>
      </w:r>
      <w:r w:rsidR="008C15A7">
        <w:t xml:space="preserve"> </w:t>
      </w:r>
      <w:r>
        <w:t>stress.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also</w:t>
      </w:r>
      <w:r w:rsidR="008C15A7">
        <w:t xml:space="preserve"> </w:t>
      </w:r>
      <w:r>
        <w:t>notice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jettisoned</w:t>
      </w:r>
      <w:r w:rsidR="008C15A7">
        <w:t xml:space="preserve"> </w:t>
      </w:r>
      <w:r>
        <w:t>my</w:t>
      </w:r>
      <w:r w:rsidR="008C15A7">
        <w:t xml:space="preserve"> </w:t>
      </w:r>
      <w:r>
        <w:t>notes</w:t>
      </w:r>
      <w:r w:rsidR="008C15A7">
        <w:t xml:space="preserve"> </w:t>
      </w:r>
      <w:r>
        <w:t>and</w:t>
      </w:r>
      <w:r w:rsidR="008C15A7">
        <w:t xml:space="preserve"> </w:t>
      </w:r>
      <w:r>
        <w:t>replaced</w:t>
      </w:r>
      <w:r w:rsidR="008C15A7">
        <w:t xml:space="preserve"> </w:t>
      </w:r>
      <w:r>
        <w:t>them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drive</w:t>
      </w:r>
      <w:r w:rsidR="008C15A7">
        <w:t xml:space="preserve"> </w:t>
      </w:r>
      <w:r>
        <w:t>three</w:t>
      </w:r>
      <w:r w:rsidR="008C15A7">
        <w:t xml:space="preserve"> </w:t>
      </w:r>
      <w:r>
        <w:t>core</w:t>
      </w:r>
      <w:r w:rsidR="008C15A7">
        <w:t xml:space="preserve"> </w:t>
      </w:r>
      <w:r>
        <w:t>messages</w:t>
      </w:r>
      <w:r w:rsidR="008C15A7">
        <w:t xml:space="preserve"> </w:t>
      </w:r>
      <w:r>
        <w:t>with</w:t>
      </w:r>
      <w:r w:rsidR="008C15A7">
        <w:t xml:space="preserve"> </w:t>
      </w:r>
      <w:r>
        <w:t>accompanying</w:t>
      </w:r>
      <w:r w:rsidR="008C15A7">
        <w:t xml:space="preserve"> </w:t>
      </w:r>
      <w:r>
        <w:t>stories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structure</w:t>
      </w:r>
      <w:r w:rsidR="008C15A7">
        <w:t xml:space="preserve"> </w:t>
      </w:r>
      <w:r>
        <w:t>of:</w:t>
      </w:r>
      <w:r w:rsidR="008C15A7">
        <w:t xml:space="preserve"> </w:t>
      </w:r>
      <w:r>
        <w:t>tell</w:t>
      </w:r>
      <w:r w:rsidR="008C15A7">
        <w:t xml:space="preserve"> </w:t>
      </w:r>
      <w:r>
        <w:t>them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tell</w:t>
      </w:r>
      <w:r w:rsidR="008C15A7">
        <w:t xml:space="preserve"> </w:t>
      </w:r>
      <w:r>
        <w:t>them,</w:t>
      </w:r>
      <w:r w:rsidR="008C15A7">
        <w:t xml:space="preserve"> </w:t>
      </w:r>
      <w:r>
        <w:t>tell</w:t>
      </w:r>
      <w:r w:rsidR="008C15A7">
        <w:t xml:space="preserve"> </w:t>
      </w:r>
      <w:r>
        <w:t>them</w:t>
      </w:r>
      <w:r w:rsidR="008C15A7">
        <w:t xml:space="preserve"> </w:t>
      </w:r>
      <w:r>
        <w:t>and</w:t>
      </w:r>
      <w:r w:rsidR="008C15A7">
        <w:t xml:space="preserve"> </w:t>
      </w:r>
      <w:r>
        <w:t>tell</w:t>
      </w:r>
      <w:r w:rsidR="008C15A7">
        <w:t xml:space="preserve"> </w:t>
      </w:r>
      <w:r>
        <w:t>them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told</w:t>
      </w:r>
      <w:r w:rsidR="008C15A7">
        <w:t xml:space="preserve"> </w:t>
      </w:r>
      <w:r>
        <w:t>them.</w:t>
      </w:r>
      <w:r w:rsidR="008C15A7"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practice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works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because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failed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publicly.</w:t>
      </w:r>
      <w:r w:rsidR="008C15A7" w:rsidRPr="00BC4DEA">
        <w:rPr>
          <w:rStyle w:val="boldb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instead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curling</w:t>
      </w:r>
      <w:r w:rsidR="008C15A7">
        <w:rPr>
          <w:color w:val="000000"/>
        </w:rPr>
        <w:t xml:space="preserve"> </w:t>
      </w:r>
      <w:r>
        <w:rPr>
          <w:color w:val="000000"/>
        </w:rPr>
        <w:t>up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ball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corner,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used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springboard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get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impetus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help</w:t>
      </w:r>
      <w:r w:rsidR="008C15A7">
        <w:rPr>
          <w:color w:val="000000"/>
        </w:rPr>
        <w:t xml:space="preserve"> </w:t>
      </w:r>
      <w:r>
        <w:rPr>
          <w:color w:val="000000"/>
        </w:rPr>
        <w:t>train</w:t>
      </w:r>
      <w:r w:rsidR="008C15A7">
        <w:rPr>
          <w:color w:val="000000"/>
        </w:rPr>
        <w:t xml:space="preserve"> </w:t>
      </w:r>
      <w:r>
        <w:rPr>
          <w:color w:val="000000"/>
        </w:rPr>
        <w:t>over</w:t>
      </w:r>
      <w:r w:rsidR="008C15A7">
        <w:rPr>
          <w:color w:val="000000"/>
        </w:rPr>
        <w:t xml:space="preserve"> </w:t>
      </w:r>
      <w:r>
        <w:rPr>
          <w:color w:val="000000"/>
        </w:rPr>
        <w:t>100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co-workers</w:t>
      </w:r>
      <w:r w:rsidR="008C15A7">
        <w:rPr>
          <w:color w:val="000000"/>
        </w:rPr>
        <w:t xml:space="preserve"> </w:t>
      </w:r>
      <w:r>
        <w:rPr>
          <w:color w:val="000000"/>
        </w:rPr>
        <w:t>so</w:t>
      </w:r>
      <w:r w:rsidR="008C15A7">
        <w:rPr>
          <w:color w:val="000000"/>
        </w:rPr>
        <w:t xml:space="preserve"> </w:t>
      </w:r>
      <w:r>
        <w:rPr>
          <w:color w:val="000000"/>
        </w:rPr>
        <w:t>they</w:t>
      </w:r>
      <w:r w:rsidR="008C15A7">
        <w:rPr>
          <w:color w:val="000000"/>
        </w:rPr>
        <w:t xml:space="preserve"> </w:t>
      </w:r>
      <w:r>
        <w:rPr>
          <w:color w:val="000000"/>
        </w:rPr>
        <w:t>too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can</w:t>
      </w:r>
      <w:r w:rsidR="008C15A7">
        <w:rPr>
          <w:color w:val="000000"/>
        </w:rPr>
        <w:t xml:space="preserve"> </w:t>
      </w:r>
      <w:r>
        <w:rPr>
          <w:color w:val="000000"/>
        </w:rPr>
        <w:t>avoid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fall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took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thrive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front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group.</w:t>
      </w:r>
    </w:p>
    <w:p w14:paraId="1ECD101F" w14:textId="77777777" w:rsidR="00017929" w:rsidRPr="00CB40F9" w:rsidRDefault="00E949E9" w:rsidP="00F96744">
      <w:pPr>
        <w:pStyle w:val="B-HeadBhead"/>
      </w:pPr>
      <w:r w:rsidRPr="00CB40F9">
        <w:t>Ego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great</w:t>
      </w:r>
      <w:r w:rsidR="008C15A7" w:rsidRPr="00CB40F9">
        <w:t xml:space="preserve"> </w:t>
      </w:r>
      <w:r w:rsidRPr="00CB40F9">
        <w:t>deal</w:t>
      </w:r>
      <w:r w:rsidR="008C15A7" w:rsidRPr="00CB40F9">
        <w:t xml:space="preserve"> </w:t>
      </w:r>
      <w:r w:rsidRPr="00CB40F9">
        <w:t>killer</w:t>
      </w:r>
    </w:p>
    <w:p w14:paraId="3BF025AA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the</w:t>
      </w:r>
      <w:r w:rsidR="008C15A7">
        <w:t xml:space="preserve"> </w:t>
      </w:r>
      <w:r>
        <w:t>tough</w:t>
      </w:r>
      <w:r w:rsidR="008C15A7">
        <w:t xml:space="preserve"> </w:t>
      </w:r>
      <w:r>
        <w:t>love</w:t>
      </w:r>
      <w:r w:rsidR="008C15A7">
        <w:t xml:space="preserve"> </w:t>
      </w:r>
      <w:r>
        <w:t>truth</w:t>
      </w:r>
      <w:r w:rsidR="008C15A7">
        <w:t xml:space="preserve"> </w:t>
      </w:r>
      <w:r>
        <w:t>serum</w:t>
      </w:r>
      <w:r w:rsidR="008C15A7">
        <w:t xml:space="preserve"> </w:t>
      </w:r>
      <w:r>
        <w:t>delivered</w:t>
      </w:r>
      <w:r w:rsidR="008C15A7">
        <w:t xml:space="preserve"> </w:t>
      </w:r>
      <w:r>
        <w:t>by</w:t>
      </w:r>
      <w:r w:rsidR="008C15A7">
        <w:t xml:space="preserve"> </w:t>
      </w:r>
      <w:r>
        <w:t>Jeff</w:t>
      </w:r>
      <w:r w:rsidR="008C15A7">
        <w:t xml:space="preserve"> </w:t>
      </w:r>
      <w:r>
        <w:t>Robinson</w:t>
      </w:r>
      <w:r w:rsidR="008C15A7">
        <w:t xml:space="preserve"> </w:t>
      </w:r>
      <w:r>
        <w:t>as</w:t>
      </w:r>
      <w:r w:rsidR="008C15A7">
        <w:t xml:space="preserve"> </w:t>
      </w:r>
      <w:r>
        <w:t>detailed</w:t>
      </w:r>
      <w:r w:rsidR="008C15A7">
        <w:t xml:space="preserve"> </w:t>
      </w:r>
      <w:r>
        <w:t>above,</w:t>
      </w:r>
      <w:r w:rsidR="008C15A7"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eventually</w:t>
      </w:r>
      <w:r w:rsidR="008C15A7">
        <w:rPr>
          <w:color w:val="222222"/>
        </w:rPr>
        <w:t xml:space="preserve"> </w:t>
      </w:r>
      <w:r>
        <w:rPr>
          <w:color w:val="222222"/>
        </w:rPr>
        <w:t>found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stride</w:t>
      </w:r>
      <w:r w:rsidR="008C15A7">
        <w:rPr>
          <w:color w:val="222222"/>
        </w:rPr>
        <w:t xml:space="preserve"> </w:t>
      </w:r>
      <w:r>
        <w:rPr>
          <w:color w:val="222222"/>
        </w:rPr>
        <w:t>by</w:t>
      </w:r>
      <w:r w:rsidR="008C15A7">
        <w:rPr>
          <w:color w:val="222222"/>
        </w:rPr>
        <w:t xml:space="preserve"> </w:t>
      </w:r>
      <w:r>
        <w:rPr>
          <w:color w:val="222222"/>
        </w:rPr>
        <w:t>building</w:t>
      </w:r>
      <w:r w:rsidR="008C15A7">
        <w:rPr>
          <w:color w:val="222222"/>
        </w:rPr>
        <w:t xml:space="preserve"> </w:t>
      </w:r>
      <w:r>
        <w:rPr>
          <w:color w:val="222222"/>
        </w:rPr>
        <w:t>relationships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evolved</w:t>
      </w:r>
      <w:r w:rsidR="008C15A7">
        <w:rPr>
          <w:color w:val="222222"/>
        </w:rPr>
        <w:t xml:space="preserve"> </w:t>
      </w:r>
      <w:r>
        <w:rPr>
          <w:color w:val="222222"/>
        </w:rPr>
        <w:t>into</w:t>
      </w:r>
      <w:r w:rsidR="008C15A7">
        <w:rPr>
          <w:color w:val="222222"/>
        </w:rPr>
        <w:t xml:space="preserve"> </w:t>
      </w:r>
      <w:r>
        <w:rPr>
          <w:color w:val="222222"/>
        </w:rPr>
        <w:t>an</w:t>
      </w:r>
      <w:r w:rsidR="008C15A7">
        <w:rPr>
          <w:color w:val="222222"/>
        </w:rPr>
        <w:t xml:space="preserve"> </w:t>
      </w:r>
      <w:r>
        <w:rPr>
          <w:color w:val="222222"/>
        </w:rPr>
        <w:t>executive</w:t>
      </w:r>
      <w:r w:rsidR="008C15A7">
        <w:rPr>
          <w:color w:val="222222"/>
        </w:rPr>
        <w:t xml:space="preserve"> </w:t>
      </w:r>
      <w:r>
        <w:rPr>
          <w:color w:val="222222"/>
        </w:rPr>
        <w:t>who</w:t>
      </w:r>
      <w:r w:rsidR="008C15A7">
        <w:rPr>
          <w:color w:val="222222"/>
        </w:rPr>
        <w:t xml:space="preserve"> </w:t>
      </w:r>
      <w:r>
        <w:rPr>
          <w:color w:val="222222"/>
        </w:rPr>
        <w:t>aims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walk</w:t>
      </w:r>
      <w:r w:rsidR="008C15A7">
        <w:rPr>
          <w:color w:val="222222"/>
        </w:rPr>
        <w:t xml:space="preserve"> </w:t>
      </w:r>
      <w:r>
        <w:rPr>
          <w:color w:val="222222"/>
        </w:rPr>
        <w:t>into</w:t>
      </w:r>
      <w:r w:rsidR="008C15A7">
        <w:rPr>
          <w:color w:val="222222"/>
        </w:rPr>
        <w:t xml:space="preserve"> </w:t>
      </w:r>
      <w:r>
        <w:rPr>
          <w:color w:val="222222"/>
        </w:rPr>
        <w:t>situations</w:t>
      </w:r>
      <w:r w:rsidR="008C15A7">
        <w:rPr>
          <w:color w:val="222222"/>
        </w:rPr>
        <w:t xml:space="preserve"> </w:t>
      </w:r>
      <w:r>
        <w:rPr>
          <w:color w:val="222222"/>
        </w:rPr>
        <w:t>without</w:t>
      </w:r>
      <w:r w:rsidR="008C15A7">
        <w:rPr>
          <w:color w:val="222222"/>
        </w:rPr>
        <w:t xml:space="preserve"> </w:t>
      </w:r>
      <w:r>
        <w:rPr>
          <w:color w:val="222222"/>
        </w:rPr>
        <w:t>preconceived</w:t>
      </w:r>
      <w:r w:rsidR="008C15A7">
        <w:rPr>
          <w:color w:val="222222"/>
        </w:rPr>
        <w:t xml:space="preserve"> </w:t>
      </w:r>
      <w:r>
        <w:rPr>
          <w:color w:val="222222"/>
        </w:rPr>
        <w:t>notions</w:t>
      </w:r>
      <w:r w:rsidR="008C15A7">
        <w:rPr>
          <w:color w:val="222222"/>
        </w:rPr>
        <w:t xml:space="preserve"> </w:t>
      </w:r>
      <w:r>
        <w:rPr>
          <w:color w:val="222222"/>
        </w:rPr>
        <w:t>or</w:t>
      </w:r>
      <w:r w:rsidR="008C15A7">
        <w:rPr>
          <w:color w:val="222222"/>
        </w:rPr>
        <w:t xml:space="preserve"> </w:t>
      </w:r>
      <w:r>
        <w:rPr>
          <w:color w:val="222222"/>
        </w:rPr>
        <w:t>ego.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approach</w:t>
      </w:r>
      <w:r w:rsidR="008C15A7">
        <w:rPr>
          <w:color w:val="222222"/>
        </w:rPr>
        <w:t xml:space="preserve"> </w:t>
      </w:r>
      <w:r>
        <w:rPr>
          <w:color w:val="222222"/>
        </w:rPr>
        <w:t>allowed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learn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continue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grow</w:t>
      </w:r>
      <w:r w:rsidR="008C15A7">
        <w:rPr>
          <w:color w:val="222222"/>
        </w:rPr>
        <w:t xml:space="preserve"> </w:t>
      </w:r>
      <w:r>
        <w:rPr>
          <w:color w:val="222222"/>
        </w:rPr>
        <w:t>while</w:t>
      </w:r>
      <w:r w:rsidR="008C15A7">
        <w:rPr>
          <w:color w:val="222222"/>
        </w:rPr>
        <w:t xml:space="preserve"> </w:t>
      </w:r>
      <w:r>
        <w:rPr>
          <w:color w:val="222222"/>
        </w:rPr>
        <w:t>avoiding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death</w:t>
      </w:r>
      <w:r w:rsidR="008C15A7">
        <w:rPr>
          <w:color w:val="222222"/>
        </w:rPr>
        <w:t xml:space="preserve"> </w:t>
      </w:r>
      <w:r>
        <w:rPr>
          <w:color w:val="222222"/>
        </w:rPr>
        <w:t>trap</w:t>
      </w:r>
      <w:r w:rsidR="008C15A7">
        <w:rPr>
          <w:color w:val="222222"/>
        </w:rPr>
        <w:t xml:space="preserve"> </w:t>
      </w:r>
      <w:r>
        <w:rPr>
          <w:color w:val="222222"/>
        </w:rPr>
        <w:t>pitfalls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career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rise.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story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dad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professional</w:t>
      </w:r>
      <w:r w:rsidR="008C15A7">
        <w:rPr>
          <w:color w:val="222222"/>
        </w:rPr>
        <w:t xml:space="preserve"> </w:t>
      </w:r>
      <w:r>
        <w:rPr>
          <w:color w:val="222222"/>
        </w:rPr>
        <w:t>life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also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good</w:t>
      </w:r>
      <w:r w:rsidR="008C15A7">
        <w:rPr>
          <w:color w:val="222222"/>
        </w:rPr>
        <w:t xml:space="preserve"> </w:t>
      </w:r>
      <w:r>
        <w:rPr>
          <w:color w:val="222222"/>
        </w:rPr>
        <w:t>example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this,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unfortunately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does</w:t>
      </w:r>
      <w:r w:rsidR="008C15A7">
        <w:rPr>
          <w:color w:val="222222"/>
        </w:rPr>
        <w:t xml:space="preserve"> </w:t>
      </w:r>
      <w:r>
        <w:rPr>
          <w:color w:val="222222"/>
        </w:rPr>
        <w:t>not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happy</w:t>
      </w:r>
      <w:r w:rsidR="008C15A7">
        <w:rPr>
          <w:color w:val="222222"/>
        </w:rPr>
        <w:t xml:space="preserve"> </w:t>
      </w:r>
      <w:r>
        <w:rPr>
          <w:color w:val="222222"/>
        </w:rPr>
        <w:t>ending.</w:t>
      </w:r>
    </w:p>
    <w:p w14:paraId="06E1D1A3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grew</w:t>
      </w:r>
      <w:r w:rsidR="008C15A7">
        <w:t xml:space="preserve"> </w:t>
      </w:r>
      <w:r>
        <w:t>up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fifth</w:t>
      </w:r>
      <w:r w:rsidR="008C15A7">
        <w:t xml:space="preserve"> </w:t>
      </w:r>
      <w:r>
        <w:t>of</w:t>
      </w:r>
      <w:r w:rsidR="008C15A7">
        <w:t xml:space="preserve"> </w:t>
      </w:r>
      <w:r>
        <w:t>six</w:t>
      </w:r>
      <w:r w:rsidR="008C15A7">
        <w:t xml:space="preserve"> </w:t>
      </w:r>
      <w:r>
        <w:t>kids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two</w:t>
      </w:r>
      <w:r w:rsidR="008C15A7">
        <w:t xml:space="preserve"> </w:t>
      </w:r>
      <w:r>
        <w:t>bedroom</w:t>
      </w:r>
      <w:r w:rsidR="008C15A7">
        <w:t xml:space="preserve"> </w:t>
      </w:r>
      <w:r>
        <w:t>apartment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decidedly</w:t>
      </w:r>
      <w:r w:rsidR="008C15A7">
        <w:t xml:space="preserve"> </w:t>
      </w:r>
      <w:r>
        <w:t>lower</w:t>
      </w:r>
      <w:r w:rsidR="008C15A7">
        <w:t xml:space="preserve"> </w:t>
      </w:r>
      <w:r>
        <w:t>middle</w:t>
      </w:r>
      <w:r w:rsidR="008C15A7">
        <w:t xml:space="preserve"> </w:t>
      </w:r>
      <w:r>
        <w:t>class</w:t>
      </w:r>
      <w:r w:rsidR="008C15A7">
        <w:t xml:space="preserve"> </w:t>
      </w:r>
      <w:r>
        <w:t>Irish</w:t>
      </w:r>
      <w:r w:rsidR="008C15A7">
        <w:t xml:space="preserve"> </w:t>
      </w:r>
      <w:r>
        <w:t>enclave</w:t>
      </w:r>
      <w:r w:rsidR="008C15A7">
        <w:t xml:space="preserve"> </w:t>
      </w:r>
      <w:r>
        <w:t>in</w:t>
      </w:r>
      <w:r w:rsidR="008C15A7">
        <w:t xml:space="preserve"> </w:t>
      </w:r>
      <w:r>
        <w:t>Bayside,</w:t>
      </w:r>
      <w:r w:rsidR="008C15A7">
        <w:t xml:space="preserve"> </w:t>
      </w:r>
      <w:r>
        <w:t>Queens.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tell</w:t>
      </w:r>
      <w:r w:rsidR="008C15A7">
        <w:t xml:space="preserve"> </w:t>
      </w:r>
      <w:r>
        <w:t>us</w:t>
      </w:r>
      <w:r w:rsidR="008C15A7">
        <w:t xml:space="preserve"> </w:t>
      </w:r>
      <w:r>
        <w:t>stories</w:t>
      </w:r>
      <w:r w:rsidR="008C15A7">
        <w:t xml:space="preserve"> </w:t>
      </w:r>
      <w:r>
        <w:t>about</w:t>
      </w:r>
      <w:r w:rsidR="008C15A7">
        <w:t xml:space="preserve"> </w:t>
      </w:r>
      <w:r>
        <w:t>my</w:t>
      </w:r>
      <w:r w:rsidR="008C15A7">
        <w:t xml:space="preserve"> </w:t>
      </w:r>
      <w:r>
        <w:t>grandfather,</w:t>
      </w:r>
      <w:r w:rsidR="008C15A7">
        <w:t xml:space="preserve"> </w:t>
      </w:r>
      <w:r>
        <w:t>Louis,</w:t>
      </w:r>
      <w:r w:rsidR="008C15A7">
        <w:t xml:space="preserve"> </w:t>
      </w:r>
      <w:r>
        <w:t>who</w:t>
      </w:r>
      <w:r w:rsidR="008C15A7">
        <w:t xml:space="preserve"> </w:t>
      </w:r>
      <w:r>
        <w:t>immigrated</w:t>
      </w:r>
      <w:r w:rsidR="008C15A7">
        <w:t xml:space="preserve"> </w:t>
      </w:r>
      <w:r>
        <w:t>from</w:t>
      </w:r>
      <w:r w:rsidR="008C15A7">
        <w:t xml:space="preserve"> </w:t>
      </w:r>
      <w:r>
        <w:t>Scotland,</w:t>
      </w:r>
      <w:r w:rsidR="008C15A7">
        <w:t xml:space="preserve"> </w:t>
      </w:r>
      <w:r>
        <w:t>coming</w:t>
      </w:r>
      <w:r w:rsidR="008C15A7">
        <w:t xml:space="preserve"> </w:t>
      </w:r>
      <w:r>
        <w:t>to</w:t>
      </w:r>
      <w:r w:rsidR="008C15A7">
        <w:t xml:space="preserve"> </w:t>
      </w:r>
      <w:r>
        <w:t>America</w:t>
      </w:r>
      <w:r w:rsidR="008C15A7">
        <w:t xml:space="preserve"> </w:t>
      </w:r>
      <w:r>
        <w:t>to</w:t>
      </w:r>
      <w:r w:rsidR="008C15A7">
        <w:t xml:space="preserve"> </w:t>
      </w:r>
      <w:r>
        <w:t>play</w:t>
      </w:r>
      <w:r w:rsidR="008C15A7">
        <w:t xml:space="preserve"> </w:t>
      </w:r>
      <w:r>
        <w:t>soccer</w:t>
      </w:r>
      <w:r w:rsidR="008C15A7">
        <w:t xml:space="preserve"> </w:t>
      </w:r>
      <w:r>
        <w:t>and</w:t>
      </w:r>
      <w:r w:rsidR="008C15A7">
        <w:t xml:space="preserve"> </w:t>
      </w:r>
      <w:r>
        <w:t>find</w:t>
      </w:r>
      <w:r w:rsidR="008C15A7">
        <w:t xml:space="preserve"> </w:t>
      </w:r>
      <w:r>
        <w:t>work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package</w:t>
      </w:r>
      <w:r w:rsidR="008C15A7">
        <w:t xml:space="preserve"> </w:t>
      </w:r>
      <w:r>
        <w:t>deal.</w:t>
      </w:r>
      <w:r w:rsidR="008C15A7">
        <w:t xml:space="preserve"> </w:t>
      </w:r>
      <w:r>
        <w:t>He</w:t>
      </w:r>
      <w:r w:rsidR="008C15A7">
        <w:t xml:space="preserve"> </w:t>
      </w:r>
      <w:r>
        <w:t>worked</w:t>
      </w:r>
      <w:r w:rsidR="008C15A7">
        <w:t xml:space="preserve"> </w:t>
      </w:r>
      <w:r>
        <w:t>for</w:t>
      </w:r>
      <w:r w:rsidR="008C15A7">
        <w:t xml:space="preserve"> </w:t>
      </w:r>
      <w:r>
        <w:t>Metropolitan</w:t>
      </w:r>
      <w:r w:rsidR="008C15A7">
        <w:t xml:space="preserve"> </w:t>
      </w:r>
      <w:r>
        <w:t>Life,</w:t>
      </w:r>
      <w:r w:rsidR="008C15A7">
        <w:t xml:space="preserve"> </w:t>
      </w:r>
      <w:r>
        <w:t>an</w:t>
      </w:r>
      <w:r w:rsidR="008C15A7">
        <w:t xml:space="preserve"> </w:t>
      </w:r>
      <w:r>
        <w:t>insurance</w:t>
      </w:r>
      <w:r w:rsidR="008C15A7">
        <w:t xml:space="preserve"> </w:t>
      </w:r>
      <w:r>
        <w:t>company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unhappy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professional</w:t>
      </w:r>
      <w:r w:rsidR="008C15A7">
        <w:t xml:space="preserve"> </w:t>
      </w:r>
      <w:r>
        <w:t>lot</w:t>
      </w:r>
      <w:r w:rsidR="008C15A7">
        <w:t xml:space="preserve"> </w:t>
      </w:r>
      <w:r>
        <w:t>in</w:t>
      </w:r>
      <w:r w:rsidR="008C15A7">
        <w:t xml:space="preserve"> </w:t>
      </w:r>
      <w:r>
        <w:t>life.</w:t>
      </w:r>
      <w:r w:rsidR="008C15A7">
        <w:t xml:space="preserve"> </w:t>
      </w:r>
      <w:r>
        <w:t>As</w:t>
      </w:r>
      <w:r w:rsidR="008C15A7">
        <w:t xml:space="preserve"> </w:t>
      </w:r>
      <w:r>
        <w:t>family</w:t>
      </w:r>
      <w:r w:rsidR="008C15A7">
        <w:t xml:space="preserve"> </w:t>
      </w:r>
      <w:r>
        <w:t>accounts</w:t>
      </w:r>
      <w:r w:rsidR="008C15A7">
        <w:t xml:space="preserve"> </w:t>
      </w:r>
      <w:r>
        <w:t>proudly</w:t>
      </w:r>
      <w:r w:rsidR="008C15A7">
        <w:t xml:space="preserve"> </w:t>
      </w:r>
      <w:r>
        <w:t>have</w:t>
      </w:r>
      <w:r w:rsidR="008C15A7">
        <w:t xml:space="preserve"> </w:t>
      </w:r>
      <w:r>
        <w:t>it,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called</w:t>
      </w:r>
      <w:r w:rsidR="008C15A7">
        <w:t xml:space="preserve"> </w:t>
      </w:r>
      <w:r>
        <w:t>to</w:t>
      </w:r>
      <w:r w:rsidR="008C15A7">
        <w:t xml:space="preserve"> </w:t>
      </w:r>
      <w:r>
        <w:t>testify</w:t>
      </w:r>
      <w:r w:rsidR="008C15A7">
        <w:t xml:space="preserve"> </w:t>
      </w:r>
      <w:r>
        <w:t>against</w:t>
      </w:r>
      <w:r w:rsidR="008C15A7">
        <w:t xml:space="preserve"> </w:t>
      </w:r>
      <w:r>
        <w:t>his</w:t>
      </w:r>
      <w:r w:rsidR="008C15A7">
        <w:t xml:space="preserve"> </w:t>
      </w:r>
      <w:r>
        <w:t>company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patent</w:t>
      </w:r>
      <w:r w:rsidR="008C15A7">
        <w:t xml:space="preserve"> </w:t>
      </w:r>
      <w:r>
        <w:t>infringement</w:t>
      </w:r>
      <w:r w:rsidR="008C15A7">
        <w:t xml:space="preserve"> </w:t>
      </w:r>
      <w:r>
        <w:t>case.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the</w:t>
      </w:r>
      <w:r w:rsidR="008C15A7">
        <w:t xml:space="preserve"> </w:t>
      </w:r>
      <w:r>
        <w:t>truth</w:t>
      </w:r>
      <w:r w:rsidR="008C15A7">
        <w:t xml:space="preserve"> </w:t>
      </w:r>
      <w:r>
        <w:t>in</w:t>
      </w:r>
      <w:r w:rsidR="008C15A7">
        <w:t xml:space="preserve"> </w:t>
      </w:r>
      <w:r>
        <w:t>court</w:t>
      </w:r>
      <w:r w:rsidR="008C15A7">
        <w:t xml:space="preserve"> </w:t>
      </w:r>
      <w:r>
        <w:t>under</w:t>
      </w:r>
      <w:r w:rsidR="008C15A7">
        <w:t xml:space="preserve"> </w:t>
      </w:r>
      <w:r>
        <w:t>oath</w:t>
      </w:r>
      <w:r w:rsidR="008C15A7">
        <w:t xml:space="preserve"> </w:t>
      </w:r>
      <w:r>
        <w:t>and</w:t>
      </w:r>
      <w:r w:rsidR="008C15A7">
        <w:t xml:space="preserve"> </w:t>
      </w:r>
      <w:r>
        <w:t>while</w:t>
      </w:r>
      <w:r w:rsidR="008C15A7">
        <w:t xml:space="preserve"> </w:t>
      </w:r>
      <w:r>
        <w:t>the</w:t>
      </w:r>
      <w:r w:rsidR="008C15A7">
        <w:t xml:space="preserve"> </w:t>
      </w:r>
      <w:r>
        <w:t>company</w:t>
      </w:r>
      <w:r w:rsidR="008C15A7">
        <w:t xml:space="preserve"> </w:t>
      </w:r>
      <w:r>
        <w:t>could</w:t>
      </w:r>
      <w:r w:rsidR="008C15A7">
        <w:t xml:space="preserve"> </w:t>
      </w:r>
      <w:r>
        <w:t>not</w:t>
      </w:r>
      <w:r w:rsidR="008C15A7">
        <w:t xml:space="preserve"> </w:t>
      </w:r>
      <w:r>
        <w:t>fire</w:t>
      </w:r>
      <w:r w:rsidR="008C15A7">
        <w:t xml:space="preserve"> </w:t>
      </w:r>
      <w:r>
        <w:t>him,</w:t>
      </w:r>
      <w:r w:rsidR="008C15A7">
        <w:t xml:space="preserve"> </w:t>
      </w:r>
      <w:r>
        <w:t>his</w:t>
      </w:r>
      <w:r w:rsidR="008C15A7">
        <w:t xml:space="preserve"> </w:t>
      </w:r>
      <w:r>
        <w:t>growth</w:t>
      </w:r>
      <w:r w:rsidR="008C15A7">
        <w:t xml:space="preserve"> </w:t>
      </w:r>
      <w:r>
        <w:t>ground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halt.</w:t>
      </w:r>
      <w:r w:rsidR="008C15A7">
        <w:t xml:space="preserve"> </w:t>
      </w:r>
      <w:r>
        <w:t>He</w:t>
      </w:r>
      <w:r w:rsidR="008C15A7">
        <w:t xml:space="preserve"> </w:t>
      </w:r>
      <w:r>
        <w:t>never</w:t>
      </w:r>
      <w:r w:rsidR="008C15A7">
        <w:t xml:space="preserve"> </w:t>
      </w:r>
      <w:r>
        <w:t>left</w:t>
      </w:r>
      <w:r w:rsidR="008C15A7">
        <w:t xml:space="preserve"> </w:t>
      </w:r>
      <w:r>
        <w:t>the</w:t>
      </w:r>
      <w:r w:rsidR="008C15A7">
        <w:t xml:space="preserve"> </w:t>
      </w:r>
      <w:r>
        <w:t>company,</w:t>
      </w:r>
      <w:r w:rsidR="008C15A7">
        <w:t xml:space="preserve"> </w:t>
      </w:r>
      <w:r>
        <w:t>as</w:t>
      </w:r>
      <w:r w:rsidR="008C15A7">
        <w:t xml:space="preserve"> </w:t>
      </w:r>
      <w:r>
        <w:t>job</w:t>
      </w:r>
      <w:r w:rsidR="008C15A7">
        <w:t xml:space="preserve"> </w:t>
      </w:r>
      <w:r>
        <w:t>mobility</w:t>
      </w:r>
      <w:r w:rsidR="008C15A7">
        <w:t xml:space="preserve"> </w:t>
      </w:r>
      <w:r>
        <w:t>was</w:t>
      </w:r>
      <w:r w:rsidR="008C15A7">
        <w:t xml:space="preserve"> </w:t>
      </w:r>
      <w:r>
        <w:t>limited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time,</w:t>
      </w:r>
      <w:r w:rsidR="008C15A7">
        <w:t xml:space="preserve"> </w:t>
      </w:r>
      <w:r>
        <w:t>but</w:t>
      </w:r>
      <w:r w:rsidR="008C15A7">
        <w:t xml:space="preserve"> </w:t>
      </w:r>
      <w:r>
        <w:t>had</w:t>
      </w:r>
      <w:r w:rsidR="008C15A7">
        <w:t xml:space="preserve"> </w:t>
      </w:r>
      <w:r>
        <w:t>traded</w:t>
      </w:r>
      <w:r w:rsidR="008C15A7">
        <w:t xml:space="preserve"> </w:t>
      </w:r>
      <w:r>
        <w:t>his</w:t>
      </w:r>
      <w:r w:rsidR="008C15A7">
        <w:t xml:space="preserve"> </w:t>
      </w:r>
      <w:r>
        <w:t>integrity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progression</w:t>
      </w:r>
      <w:r w:rsidR="008C15A7">
        <w:t xml:space="preserve"> </w:t>
      </w:r>
      <w:r>
        <w:t>professionally.</w:t>
      </w:r>
      <w:r w:rsidR="008C15A7">
        <w:t xml:space="preserve"> </w:t>
      </w:r>
      <w:r>
        <w:t>The</w:t>
      </w:r>
      <w:r w:rsidR="008C15A7">
        <w:t xml:space="preserve"> </w:t>
      </w:r>
      <w:r>
        <w:t>moral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house</w:t>
      </w:r>
      <w:r w:rsidR="008C15A7">
        <w:t xml:space="preserve"> </w:t>
      </w:r>
      <w:r>
        <w:t>was</w:t>
      </w:r>
      <w:r w:rsidR="008C15A7">
        <w:t xml:space="preserve"> </w:t>
      </w:r>
      <w:r>
        <w:t>our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thing,</w:t>
      </w:r>
      <w:r w:rsidR="008C15A7">
        <w:t xml:space="preserve"> </w:t>
      </w:r>
      <w:r>
        <w:t>say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thing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decisions</w:t>
      </w:r>
      <w:r w:rsidR="008C15A7">
        <w:t xml:space="preserve"> </w:t>
      </w:r>
      <w:r>
        <w:t>no</w:t>
      </w:r>
      <w:r w:rsidR="008C15A7">
        <w:t xml:space="preserve"> </w:t>
      </w:r>
      <w:r>
        <w:t>matter</w:t>
      </w:r>
      <w:r w:rsidR="008C15A7">
        <w:t xml:space="preserve"> </w:t>
      </w:r>
      <w:r>
        <w:t>the</w:t>
      </w:r>
      <w:r w:rsidR="008C15A7">
        <w:t xml:space="preserve"> </w:t>
      </w:r>
      <w:r>
        <w:t>consequence.</w:t>
      </w:r>
    </w:p>
    <w:p w14:paraId="20341CC1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grandfather</w:t>
      </w:r>
      <w:r w:rsidR="008C15A7">
        <w:t xml:space="preserve"> </w:t>
      </w:r>
      <w:r>
        <w:t>believed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and</w:t>
      </w:r>
      <w:r w:rsidR="008C15A7">
        <w:t xml:space="preserve"> </w:t>
      </w:r>
      <w:r>
        <w:t>spoke</w:t>
      </w:r>
      <w:r w:rsidR="008C15A7">
        <w:t xml:space="preserve"> </w:t>
      </w:r>
      <w:r>
        <w:t>to</w:t>
      </w:r>
      <w:r w:rsidR="008C15A7">
        <w:t xml:space="preserve"> </w:t>
      </w:r>
      <w:r>
        <w:t>him</w:t>
      </w:r>
      <w:r w:rsidR="008C15A7">
        <w:t xml:space="preserve"> </w:t>
      </w:r>
      <w:r>
        <w:t>often</w:t>
      </w:r>
      <w:r w:rsidR="008C15A7">
        <w:t xml:space="preserve"> </w:t>
      </w:r>
      <w:r>
        <w:t>about</w:t>
      </w:r>
      <w:r w:rsidR="008C15A7">
        <w:t xml:space="preserve"> </w:t>
      </w:r>
      <w:r>
        <w:t>dreaming</w:t>
      </w:r>
      <w:r w:rsidR="008C15A7">
        <w:t xml:space="preserve"> </w:t>
      </w:r>
      <w:r>
        <w:t>big.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would</w:t>
      </w:r>
      <w:r w:rsidR="008C15A7">
        <w:t xml:space="preserve"> </w:t>
      </w:r>
      <w:r>
        <w:t>tell</w:t>
      </w:r>
      <w:r w:rsidR="008C15A7">
        <w:t xml:space="preserve"> </w:t>
      </w:r>
      <w:r>
        <w:t>us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walking</w:t>
      </w:r>
      <w:r w:rsidR="008C15A7">
        <w:t xml:space="preserve"> </w:t>
      </w:r>
      <w:r>
        <w:t>him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nicer</w:t>
      </w:r>
      <w:r w:rsidR="008C15A7">
        <w:t xml:space="preserve"> </w:t>
      </w:r>
      <w:r>
        <w:t>neighborhoods</w:t>
      </w:r>
      <w:r w:rsidR="008C15A7">
        <w:t xml:space="preserve"> </w:t>
      </w:r>
      <w:r>
        <w:t>in</w:t>
      </w:r>
      <w:r w:rsidR="008C15A7">
        <w:t xml:space="preserve"> </w:t>
      </w:r>
      <w:r>
        <w:t>Queens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him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possible.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later</w:t>
      </w:r>
      <w:r w:rsidR="008C15A7">
        <w:t xml:space="preserve"> </w:t>
      </w:r>
      <w:r>
        <w:t>appreciate</w:t>
      </w:r>
      <w:r w:rsidR="008C15A7">
        <w:t xml:space="preserve"> </w:t>
      </w:r>
      <w:r>
        <w:t>what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was</w:t>
      </w:r>
      <w:r w:rsidR="008C15A7">
        <w:t xml:space="preserve"> </w:t>
      </w:r>
      <w:r>
        <w:t>doing</w:t>
      </w:r>
      <w:r w:rsidR="008C15A7">
        <w:t xml:space="preserve"> </w:t>
      </w:r>
      <w:r>
        <w:t>but,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found</w:t>
      </w:r>
      <w:r w:rsidR="008C15A7">
        <w:t xml:space="preserve"> </w:t>
      </w:r>
      <w:r>
        <w:t>those</w:t>
      </w:r>
      <w:r w:rsidR="008C15A7">
        <w:t xml:space="preserve"> </w:t>
      </w:r>
      <w:r>
        <w:t>walks</w:t>
      </w:r>
      <w:r w:rsidR="008C15A7">
        <w:t xml:space="preserve"> </w:t>
      </w:r>
      <w:r>
        <w:t>agonizing</w:t>
      </w:r>
      <w:r w:rsidR="008C15A7">
        <w:t xml:space="preserve"> </w:t>
      </w:r>
      <w:r>
        <w:t>because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only</w:t>
      </w:r>
      <w:r w:rsidR="008C15A7">
        <w:t xml:space="preserve"> </w:t>
      </w:r>
      <w:r>
        <w:t>a</w:t>
      </w:r>
      <w:r w:rsidR="008C15A7">
        <w:t xml:space="preserve"> </w:t>
      </w:r>
      <w:r>
        <w:t>reminder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have.</w:t>
      </w:r>
      <w:r w:rsidR="008C15A7">
        <w:t xml:space="preserve"> </w:t>
      </w:r>
      <w:r w:rsidR="00610349">
        <w:t>“</w:t>
      </w:r>
      <w:r>
        <w:t>Hard</w:t>
      </w:r>
      <w:r w:rsidR="008C15A7">
        <w:t xml:space="preserve"> </w:t>
      </w:r>
      <w:r>
        <w:t>work,</w:t>
      </w:r>
      <w:r w:rsidR="00610349">
        <w:t>”</w:t>
      </w:r>
      <w:r w:rsidR="008C15A7">
        <w:t xml:space="preserve"> </w:t>
      </w:r>
      <w:r>
        <w:t>my</w:t>
      </w:r>
      <w:r w:rsidR="008C15A7">
        <w:t xml:space="preserve"> </w:t>
      </w:r>
      <w:r>
        <w:t>grandfather</w:t>
      </w:r>
      <w:r w:rsidR="008C15A7">
        <w:t xml:space="preserve"> </w:t>
      </w:r>
      <w:r>
        <w:t>would</w:t>
      </w:r>
      <w:r w:rsidR="008C15A7">
        <w:t xml:space="preserve"> </w:t>
      </w:r>
      <w:r>
        <w:t>say.</w:t>
      </w:r>
      <w:r w:rsidR="008C15A7">
        <w:t xml:space="preserve"> </w:t>
      </w:r>
      <w:r w:rsidR="00610349">
        <w:t>“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substitute.</w:t>
      </w:r>
      <w:r w:rsidR="00610349">
        <w:t>”</w:t>
      </w:r>
      <w:r w:rsidR="008C15A7">
        <w:t xml:space="preserve"> </w:t>
      </w:r>
      <w:r>
        <w:t>Nothing</w:t>
      </w:r>
      <w:r w:rsidR="008C15A7">
        <w:t xml:space="preserve"> </w:t>
      </w:r>
      <w:r>
        <w:t>was</w:t>
      </w:r>
      <w:r w:rsidR="008C15A7">
        <w:t xml:space="preserve"> </w:t>
      </w:r>
      <w:r>
        <w:t>too</w:t>
      </w:r>
      <w:r w:rsidR="008C15A7">
        <w:t xml:space="preserve"> </w:t>
      </w:r>
      <w:r>
        <w:t>big,</w:t>
      </w:r>
      <w:r w:rsidR="008C15A7">
        <w:t xml:space="preserve"> </w:t>
      </w:r>
      <w:r>
        <w:t>no</w:t>
      </w:r>
      <w:r w:rsidR="008C15A7">
        <w:t xml:space="preserve"> </w:t>
      </w:r>
      <w:r>
        <w:lastRenderedPageBreak/>
        <w:t>dream</w:t>
      </w:r>
      <w:r w:rsidR="008C15A7">
        <w:t xml:space="preserve"> </w:t>
      </w:r>
      <w:r>
        <w:t>to</w:t>
      </w:r>
      <w:r w:rsidR="008C15A7">
        <w:t xml:space="preserve"> </w:t>
      </w:r>
      <w:r>
        <w:t>high,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types</w:t>
      </w:r>
      <w:r w:rsidR="008C15A7">
        <w:t xml:space="preserve"> </w:t>
      </w:r>
      <w:r>
        <w:t>of</w:t>
      </w:r>
      <w:r w:rsidR="008C15A7">
        <w:t xml:space="preserve"> </w:t>
      </w:r>
      <w:r>
        <w:t>things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passed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me.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would</w:t>
      </w:r>
      <w:r w:rsidR="008C15A7">
        <w:t xml:space="preserve"> </w:t>
      </w:r>
      <w:r>
        <w:t>always</w:t>
      </w:r>
      <w:r w:rsidR="008C15A7">
        <w:t xml:space="preserve"> </w:t>
      </w:r>
      <w:r>
        <w:t>say,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accomplish</w:t>
      </w:r>
      <w:r w:rsidR="008C15A7">
        <w:t xml:space="preserve"> </w:t>
      </w:r>
      <w:r>
        <w:t>anything</w:t>
      </w:r>
      <w:r w:rsidR="008C15A7">
        <w:t xml:space="preserve"> </w:t>
      </w:r>
      <w:r>
        <w:t>you</w:t>
      </w:r>
      <w:r w:rsidR="008C15A7">
        <w:t xml:space="preserve"> </w:t>
      </w:r>
      <w:r>
        <w:t>put</w:t>
      </w:r>
      <w:r w:rsidR="008C15A7">
        <w:t xml:space="preserve"> </w:t>
      </w:r>
      <w:r>
        <w:t>your</w:t>
      </w:r>
      <w:r w:rsidR="008C15A7">
        <w:t xml:space="preserve"> </w:t>
      </w:r>
      <w:r>
        <w:t>mind</w:t>
      </w:r>
      <w:r w:rsidR="008C15A7">
        <w:t xml:space="preserve"> </w:t>
      </w:r>
      <w:r>
        <w:t>to</w:t>
      </w:r>
      <w:r w:rsidR="008C15A7">
        <w:t xml:space="preserve"> </w:t>
      </w:r>
      <w:r>
        <w:t>Scott,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put</w:t>
      </w:r>
      <w:r w:rsidR="008C15A7">
        <w:t xml:space="preserve"> </w:t>
      </w:r>
      <w:r>
        <w:t>a</w:t>
      </w:r>
      <w:r w:rsidR="008C15A7">
        <w:t xml:space="preserve"> </w:t>
      </w:r>
      <w:r>
        <w:t>ceiling</w:t>
      </w:r>
      <w:r w:rsidR="008C15A7">
        <w:t xml:space="preserve"> </w:t>
      </w:r>
      <w:r>
        <w:t>on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achieve</w:t>
      </w:r>
      <w:r w:rsidR="008C15A7">
        <w:t xml:space="preserve"> </w:t>
      </w:r>
      <w:r>
        <w:t>by</w:t>
      </w:r>
      <w:r w:rsidR="008C15A7">
        <w:t xml:space="preserve"> </w:t>
      </w:r>
      <w:r>
        <w:t>setting</w:t>
      </w:r>
      <w:r w:rsidR="008C15A7">
        <w:t xml:space="preserve"> </w:t>
      </w:r>
      <w:r>
        <w:t>the</w:t>
      </w:r>
      <w:r w:rsidR="008C15A7">
        <w:t xml:space="preserve"> </w:t>
      </w:r>
      <w:r>
        <w:t>bar</w:t>
      </w:r>
      <w:r w:rsidR="008C15A7">
        <w:t xml:space="preserve"> </w:t>
      </w:r>
      <w:r>
        <w:t>too</w:t>
      </w:r>
      <w:r w:rsidR="008C15A7">
        <w:t xml:space="preserve"> </w:t>
      </w:r>
      <w:r>
        <w:t>low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Scott,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ordinary</w:t>
      </w:r>
      <w:r w:rsidR="008C15A7">
        <w:t xml:space="preserve"> </w:t>
      </w:r>
      <w:r>
        <w:t>behavior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extraordinary.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decide.</w:t>
      </w:r>
      <w:r w:rsidR="00610349">
        <w:t>”</w:t>
      </w:r>
      <w:r w:rsidR="008C15A7">
        <w:t xml:space="preserve"> </w:t>
      </w:r>
      <w:r>
        <w:t>Although</w:t>
      </w:r>
      <w:r w:rsidR="008C15A7">
        <w:t xml:space="preserve"> </w:t>
      </w:r>
      <w:r>
        <w:t>his</w:t>
      </w:r>
      <w:r w:rsidR="008C15A7">
        <w:t xml:space="preserve"> </w:t>
      </w:r>
      <w:r>
        <w:t>dad</w:t>
      </w:r>
      <w:r w:rsidR="008C15A7">
        <w:t xml:space="preserve"> </w:t>
      </w:r>
      <w:r>
        <w:t>was</w:t>
      </w:r>
      <w:r w:rsidR="008C15A7">
        <w:t xml:space="preserve"> </w:t>
      </w:r>
      <w:r>
        <w:t>telling</w:t>
      </w:r>
      <w:r w:rsidR="008C15A7">
        <w:t xml:space="preserve"> </w:t>
      </w:r>
      <w:r>
        <w:t>him</w:t>
      </w:r>
      <w:r w:rsidR="008C15A7">
        <w:t xml:space="preserve"> </w:t>
      </w:r>
      <w:r>
        <w:t>he</w:t>
      </w:r>
      <w:r w:rsidR="008C15A7">
        <w:t xml:space="preserve"> </w:t>
      </w:r>
      <w:r>
        <w:t>could</w:t>
      </w:r>
      <w:r w:rsidR="008C15A7">
        <w:t xml:space="preserve"> </w:t>
      </w:r>
      <w:r>
        <w:t>achieve</w:t>
      </w:r>
      <w:r w:rsidR="008C15A7">
        <w:t xml:space="preserve"> </w:t>
      </w:r>
      <w:r>
        <w:t>anything,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hearing</w:t>
      </w:r>
      <w:r w:rsidR="008C15A7">
        <w:t xml:space="preserve"> </w:t>
      </w:r>
      <w:r>
        <w:t>that</w:t>
      </w:r>
      <w:r w:rsidR="008C15A7">
        <w:t xml:space="preserve"> </w:t>
      </w:r>
      <w:r>
        <w:t>message.</w:t>
      </w:r>
      <w:r w:rsidR="008C15A7">
        <w:t xml:space="preserve"> </w:t>
      </w:r>
      <w:r>
        <w:t>According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dad,</w:t>
      </w:r>
      <w:r w:rsidR="008C15A7">
        <w:t xml:space="preserve"> </w:t>
      </w:r>
      <w:r>
        <w:t>his</w:t>
      </w:r>
      <w:r w:rsidR="008C15A7">
        <w:t xml:space="preserve"> </w:t>
      </w:r>
      <w:r>
        <w:t>sixth</w:t>
      </w:r>
      <w:r w:rsidR="008C15A7">
        <w:t xml:space="preserve"> </w:t>
      </w:r>
      <w:r>
        <w:t>grade</w:t>
      </w:r>
      <w:r w:rsidR="008C15A7">
        <w:t xml:space="preserve"> </w:t>
      </w:r>
      <w:r>
        <w:t>math</w:t>
      </w:r>
      <w:r w:rsidR="008C15A7">
        <w:t xml:space="preserve"> </w:t>
      </w:r>
      <w:r>
        <w:t>teacher</w:t>
      </w:r>
      <w:r w:rsidR="008C15A7">
        <w:t xml:space="preserve"> </w:t>
      </w:r>
      <w:r>
        <w:t>had</w:t>
      </w:r>
      <w:r w:rsidR="008C15A7">
        <w:t xml:space="preserve"> </w:t>
      </w:r>
      <w:r>
        <w:t>told</w:t>
      </w:r>
      <w:r w:rsidR="008C15A7">
        <w:t xml:space="preserve"> </w:t>
      </w:r>
      <w:r>
        <w:t>him</w:t>
      </w:r>
      <w:r w:rsidR="008C15A7">
        <w:t xml:space="preserve"> </w:t>
      </w:r>
      <w:r>
        <w:t>if</w:t>
      </w:r>
      <w:r w:rsidR="008C15A7">
        <w:t xml:space="preserve"> </w:t>
      </w:r>
      <w:r>
        <w:t>his</w:t>
      </w:r>
      <w:r w:rsidR="008C15A7">
        <w:t xml:space="preserve"> </w:t>
      </w:r>
      <w:r>
        <w:t>brain</w:t>
      </w:r>
      <w:r w:rsidR="008C15A7">
        <w:t xml:space="preserve"> </w:t>
      </w:r>
      <w:r>
        <w:t>were</w:t>
      </w:r>
      <w:r w:rsidR="008C15A7">
        <w:t xml:space="preserve"> </w:t>
      </w:r>
      <w:r>
        <w:t>any</w:t>
      </w:r>
      <w:r w:rsidR="008C15A7">
        <w:t xml:space="preserve"> </w:t>
      </w:r>
      <w:r>
        <w:t>smaller,</w:t>
      </w:r>
      <w:r w:rsidR="008C15A7">
        <w:t xml:space="preserve"> </w:t>
      </w:r>
      <w:r>
        <w:t>it</w:t>
      </w:r>
      <w:r w:rsidR="008C15A7">
        <w:t xml:space="preserve"> </w:t>
      </w:r>
      <w:r>
        <w:t>would</w:t>
      </w:r>
      <w:r w:rsidR="008C15A7">
        <w:t xml:space="preserve"> </w:t>
      </w:r>
      <w:r>
        <w:t>roll</w:t>
      </w:r>
      <w:r w:rsidR="008C15A7">
        <w:t xml:space="preserve"> </w:t>
      </w:r>
      <w:r>
        <w:t>out</w:t>
      </w:r>
      <w:r w:rsidR="008C15A7">
        <w:t xml:space="preserve"> </w:t>
      </w:r>
      <w:r>
        <w:t>his</w:t>
      </w:r>
      <w:r w:rsidR="008C15A7">
        <w:t xml:space="preserve"> </w:t>
      </w:r>
      <w:r>
        <w:t>ear.</w:t>
      </w:r>
      <w:r w:rsidR="008C15A7">
        <w:t xml:space="preserve"> </w:t>
      </w:r>
      <w:r>
        <w:t>This</w:t>
      </w:r>
      <w:r w:rsidR="008C15A7">
        <w:t xml:space="preserve"> </w:t>
      </w:r>
      <w:r>
        <w:t>drove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harder.</w:t>
      </w:r>
      <w:r w:rsidR="008C15A7">
        <w:t xml:space="preserve"> </w:t>
      </w:r>
      <w:r>
        <w:t>He</w:t>
      </w:r>
      <w:r w:rsidR="008C15A7">
        <w:t xml:space="preserve"> </w:t>
      </w:r>
      <w:r>
        <w:t>also</w:t>
      </w:r>
      <w:r w:rsidR="008C15A7">
        <w:t xml:space="preserve"> </w:t>
      </w:r>
      <w:r>
        <w:t>knew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Bayside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took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few</w:t>
      </w:r>
      <w:r w:rsidR="008C15A7">
        <w:t xml:space="preserve"> </w:t>
      </w:r>
      <w:r>
        <w:t>paths</w:t>
      </w:r>
      <w:r w:rsidR="008C15A7">
        <w:t xml:space="preserve"> </w:t>
      </w:r>
      <w:r>
        <w:t>available</w:t>
      </w:r>
      <w:r w:rsidR="008C15A7">
        <w:t xml:space="preserve"> </w:t>
      </w:r>
      <w:r>
        <w:t>to</w:t>
      </w:r>
      <w:r w:rsidR="008C15A7">
        <w:t xml:space="preserve"> </w:t>
      </w:r>
      <w:r>
        <w:t>him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to</w:t>
      </w:r>
      <w:r w:rsidR="008C15A7">
        <w:t xml:space="preserve"> </w:t>
      </w:r>
      <w:r>
        <w:t>college</w:t>
      </w:r>
      <w:r w:rsidR="008C15A7">
        <w:t xml:space="preserve"> </w:t>
      </w:r>
      <w:r>
        <w:t>and</w:t>
      </w:r>
      <w:r w:rsidR="008C15A7">
        <w:t xml:space="preserve"> </w:t>
      </w:r>
      <w:r>
        <w:t>joined</w:t>
      </w:r>
      <w:r w:rsidR="008C15A7">
        <w:t xml:space="preserve"> </w:t>
      </w:r>
      <w:r>
        <w:t>the</w:t>
      </w:r>
      <w:r w:rsidR="008C15A7">
        <w:t xml:space="preserve"> </w:t>
      </w:r>
      <w:r>
        <w:t>Marist</w:t>
      </w:r>
      <w:r w:rsidR="008C15A7">
        <w:t xml:space="preserve"> </w:t>
      </w:r>
      <w:r>
        <w:t>Brothers,</w:t>
      </w:r>
      <w:r w:rsidR="008C15A7">
        <w:t xml:space="preserve"> </w:t>
      </w:r>
      <w:r>
        <w:t>a</w:t>
      </w:r>
      <w:r w:rsidR="008C15A7">
        <w:t xml:space="preserve"> </w:t>
      </w:r>
      <w:r>
        <w:t>religious</w:t>
      </w:r>
      <w:r w:rsidR="008C15A7">
        <w:t xml:space="preserve"> </w:t>
      </w:r>
      <w:r>
        <w:t>order</w:t>
      </w:r>
      <w:r w:rsidR="008C15A7">
        <w:t xml:space="preserve"> </w:t>
      </w:r>
      <w:r>
        <w:t>which</w:t>
      </w:r>
      <w:r w:rsidR="008C15A7">
        <w:t xml:space="preserve"> </w:t>
      </w:r>
      <w:r>
        <w:t>allowed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8C15A7">
        <w:t xml:space="preserve"> </w:t>
      </w:r>
      <w:r>
        <w:t>to</w:t>
      </w:r>
      <w:r w:rsidR="008C15A7">
        <w:t xml:space="preserve"> </w:t>
      </w:r>
      <w:r>
        <w:t>serve</w:t>
      </w:r>
      <w:r w:rsidR="008C15A7">
        <w:t xml:space="preserve"> </w:t>
      </w:r>
      <w:r>
        <w:t>the</w:t>
      </w:r>
      <w:r w:rsidR="008C15A7">
        <w:t xml:space="preserve"> </w:t>
      </w:r>
      <w:r>
        <w:t>church</w:t>
      </w:r>
      <w:r w:rsidR="008C15A7">
        <w:t xml:space="preserve"> </w:t>
      </w:r>
      <w:r>
        <w:t>while</w:t>
      </w:r>
      <w:r w:rsidR="008C15A7">
        <w:t xml:space="preserve"> </w:t>
      </w:r>
      <w:r>
        <w:t>getting</w:t>
      </w:r>
      <w:r w:rsidR="008C15A7">
        <w:t xml:space="preserve"> </w:t>
      </w:r>
      <w:r>
        <w:t>an</w:t>
      </w:r>
      <w:r w:rsidR="008C15A7">
        <w:t xml:space="preserve"> </w:t>
      </w:r>
      <w:r>
        <w:t>education.</w:t>
      </w:r>
    </w:p>
    <w:p w14:paraId="0A3FD6FB" w14:textId="77777777" w:rsidR="00722F53" w:rsidRDefault="00E949E9" w:rsidP="008F1C01">
      <w:pPr>
        <w:pStyle w:val="Body-TextTx"/>
      </w:pPr>
      <w:r>
        <w:t>It</w:t>
      </w:r>
      <w:r w:rsidR="008C15A7">
        <w:t xml:space="preserve"> </w:t>
      </w:r>
      <w:r>
        <w:t>took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a</w:t>
      </w:r>
      <w:r w:rsidR="008C15A7">
        <w:t xml:space="preserve"> </w:t>
      </w:r>
      <w:r>
        <w:t>while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his</w:t>
      </w:r>
      <w:r w:rsidR="008C15A7">
        <w:t xml:space="preserve"> </w:t>
      </w:r>
      <w:r>
        <w:t>professional</w:t>
      </w:r>
      <w:r w:rsidR="008C15A7">
        <w:t xml:space="preserve"> </w:t>
      </w:r>
      <w:r>
        <w:t>footing.</w:t>
      </w:r>
      <w:r w:rsidR="008C15A7">
        <w:t xml:space="preserve"> </w:t>
      </w:r>
      <w:r>
        <w:t>He</w:t>
      </w:r>
      <w:r w:rsidR="008C15A7">
        <w:t xml:space="preserve"> </w:t>
      </w:r>
      <w:r>
        <w:t>started</w:t>
      </w:r>
      <w:r w:rsidR="008C15A7">
        <w:t xml:space="preserve"> </w:t>
      </w:r>
      <w:r>
        <w:t>in</w:t>
      </w:r>
      <w:r w:rsidR="008C15A7">
        <w:t xml:space="preserve"> </w:t>
      </w:r>
      <w:r>
        <w:t>college</w:t>
      </w:r>
      <w:r w:rsidR="008C15A7">
        <w:t xml:space="preserve"> </w:t>
      </w:r>
      <w:r>
        <w:t>administration</w:t>
      </w:r>
      <w:r w:rsidR="008C15A7">
        <w:t xml:space="preserve"> </w:t>
      </w:r>
      <w:r>
        <w:t>working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College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Holy</w:t>
      </w:r>
      <w:r w:rsidR="008C15A7">
        <w:t xml:space="preserve"> </w:t>
      </w:r>
      <w:r>
        <w:t>Cross</w:t>
      </w:r>
      <w:r w:rsidR="008C15A7">
        <w:t xml:space="preserve"> </w:t>
      </w:r>
      <w:r>
        <w:t>in</w:t>
      </w:r>
      <w:r w:rsidR="008C15A7">
        <w:t xml:space="preserve"> </w:t>
      </w:r>
      <w:r>
        <w:t>Worcester,</w:t>
      </w:r>
      <w:r w:rsidR="008C15A7">
        <w:t xml:space="preserve"> </w:t>
      </w:r>
      <w:r>
        <w:t>MA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older</w:t>
      </w:r>
      <w:r w:rsidR="008C15A7">
        <w:t xml:space="preserve"> </w:t>
      </w:r>
      <w:r>
        <w:t>brother</w:t>
      </w:r>
      <w:r w:rsidR="008C15A7">
        <w:t xml:space="preserve"> </w:t>
      </w:r>
      <w:r>
        <w:t>Sean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were</w:t>
      </w:r>
      <w:r w:rsidR="008C15A7">
        <w:t xml:space="preserve"> </w:t>
      </w:r>
      <w:r>
        <w:t>born.</w:t>
      </w:r>
      <w:r w:rsidR="008C15A7">
        <w:t xml:space="preserve"> </w:t>
      </w: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was</w:t>
      </w:r>
      <w:r w:rsidR="008C15A7">
        <w:t xml:space="preserve"> </w:t>
      </w:r>
      <w:r>
        <w:t>eventually</w:t>
      </w:r>
      <w:r w:rsidR="008C15A7">
        <w:t xml:space="preserve"> </w:t>
      </w:r>
      <w:r>
        <w:t>accepted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PhD</w:t>
      </w:r>
      <w:r w:rsidR="008C15A7">
        <w:t xml:space="preserve"> </w:t>
      </w:r>
      <w:r>
        <w:t>program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University</w:t>
      </w:r>
      <w:r w:rsidR="008C15A7">
        <w:t xml:space="preserve"> </w:t>
      </w:r>
      <w:r>
        <w:t>of</w:t>
      </w:r>
      <w:r w:rsidR="008C15A7">
        <w:t xml:space="preserve"> </w:t>
      </w:r>
      <w:r>
        <w:t>Akron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Michael</w:t>
      </w:r>
      <w:r w:rsidR="008C15A7">
        <w:t xml:space="preserve"> </w:t>
      </w:r>
      <w:r>
        <w:t>Jr.</w:t>
      </w:r>
      <w:r w:rsidR="008C15A7">
        <w:t xml:space="preserve"> </w:t>
      </w:r>
      <w:r>
        <w:t>was</w:t>
      </w:r>
      <w:r w:rsidR="008C15A7">
        <w:t xml:space="preserve"> </w:t>
      </w:r>
      <w:r>
        <w:t>born.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under</w:t>
      </w:r>
      <w:r w:rsidR="008C15A7">
        <w:t xml:space="preserve"> </w:t>
      </w:r>
      <w:r>
        <w:t>three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age.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earned</w:t>
      </w:r>
      <w:r w:rsidR="008C15A7">
        <w:t xml:space="preserve"> </w:t>
      </w:r>
      <w:r>
        <w:t>his</w:t>
      </w:r>
      <w:r w:rsidR="008C15A7">
        <w:t xml:space="preserve"> </w:t>
      </w:r>
      <w:r>
        <w:t>doctoral</w:t>
      </w:r>
      <w:r w:rsidR="008C15A7">
        <w:t xml:space="preserve"> </w:t>
      </w:r>
      <w:r>
        <w:t>degree</w:t>
      </w:r>
      <w:r w:rsidR="008C15A7">
        <w:t xml:space="preserve"> </w:t>
      </w:r>
      <w:r>
        <w:t>and</w:t>
      </w:r>
      <w:r w:rsidR="008C15A7">
        <w:t xml:space="preserve"> </w:t>
      </w:r>
      <w:r>
        <w:t>took</w:t>
      </w:r>
      <w:r w:rsidR="008C15A7">
        <w:t xml:space="preserve"> </w:t>
      </w:r>
      <w:r>
        <w:t>a</w:t>
      </w:r>
      <w:r w:rsidR="008C15A7">
        <w:t xml:space="preserve"> </w:t>
      </w:r>
      <w:r>
        <w:t>position</w:t>
      </w:r>
      <w:r w:rsidR="008C15A7">
        <w:t xml:space="preserve"> </w:t>
      </w:r>
      <w:r>
        <w:t>as</w:t>
      </w:r>
      <w:r w:rsidR="008C15A7">
        <w:t xml:space="preserve"> </w:t>
      </w:r>
      <w:r>
        <w:t>dean</w:t>
      </w:r>
      <w:r w:rsidR="008C15A7">
        <w:t xml:space="preserve"> </w:t>
      </w:r>
      <w:r>
        <w:t>of</w:t>
      </w:r>
      <w:r w:rsidR="008C15A7">
        <w:t xml:space="preserve"> </w:t>
      </w:r>
      <w:r>
        <w:t>students</w:t>
      </w:r>
      <w:r w:rsidR="008C15A7">
        <w:t xml:space="preserve"> </w:t>
      </w:r>
      <w:r>
        <w:t>at</w:t>
      </w:r>
      <w:r w:rsidR="008C15A7">
        <w:t xml:space="preserve"> </w:t>
      </w:r>
      <w:r>
        <w:t>Mount</w:t>
      </w:r>
      <w:r w:rsidR="008C15A7">
        <w:t xml:space="preserve"> </w:t>
      </w:r>
      <w:r>
        <w:t>Saint</w:t>
      </w:r>
      <w:r w:rsidR="008C15A7">
        <w:t xml:space="preserve"> </w:t>
      </w:r>
      <w:r>
        <w:t>Mary</w:t>
      </w:r>
      <w:r w:rsidR="008C15A7">
        <w:t xml:space="preserve"> </w:t>
      </w:r>
      <w:r>
        <w:t>College</w:t>
      </w:r>
      <w:r w:rsidR="008C15A7">
        <w:t xml:space="preserve"> </w:t>
      </w:r>
      <w:r>
        <w:t>in</w:t>
      </w:r>
      <w:r w:rsidR="008C15A7">
        <w:t xml:space="preserve"> </w:t>
      </w:r>
      <w:r>
        <w:t>Newburgh,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Matthew</w:t>
      </w:r>
      <w:r w:rsidR="008C15A7">
        <w:t xml:space="preserve"> </w:t>
      </w:r>
      <w:r>
        <w:t>and</w:t>
      </w:r>
      <w:r w:rsidR="008C15A7">
        <w:t xml:space="preserve"> </w:t>
      </w:r>
      <w:r>
        <w:t>sister,</w:t>
      </w:r>
      <w:r w:rsidR="008C15A7">
        <w:t xml:space="preserve"> </w:t>
      </w:r>
      <w:r>
        <w:t>Shannon,</w:t>
      </w:r>
      <w:r w:rsidR="008C15A7">
        <w:t xml:space="preserve"> </w:t>
      </w:r>
      <w:r>
        <w:t>were</w:t>
      </w:r>
      <w:r w:rsidR="008C15A7">
        <w:t xml:space="preserve"> </w:t>
      </w:r>
      <w:r>
        <w:t>born.</w:t>
      </w:r>
      <w:r w:rsidR="008C15A7">
        <w:t xml:space="preserve"> </w:t>
      </w:r>
      <w:r>
        <w:t>Five</w:t>
      </w:r>
      <w:r w:rsidR="008C15A7">
        <w:t xml:space="preserve"> </w:t>
      </w:r>
      <w:r>
        <w:t>kids</w:t>
      </w:r>
      <w:r w:rsidR="008C15A7">
        <w:t xml:space="preserve"> </w:t>
      </w:r>
      <w:r>
        <w:t>under</w:t>
      </w:r>
      <w:r w:rsidR="008C15A7">
        <w:t xml:space="preserve"> </w:t>
      </w:r>
      <w:r>
        <w:t>the</w:t>
      </w:r>
      <w:r w:rsidR="008C15A7">
        <w:t xml:space="preserve"> </w:t>
      </w:r>
      <w:r>
        <w:t>age</w:t>
      </w:r>
      <w:r w:rsidR="008C15A7">
        <w:t xml:space="preserve"> </w:t>
      </w:r>
      <w:r>
        <w:t>of</w:t>
      </w:r>
      <w:r w:rsidR="008C15A7">
        <w:t xml:space="preserve"> </w:t>
      </w:r>
      <w:r>
        <w:t>seven</w:t>
      </w:r>
      <w:r w:rsidR="008C15A7">
        <w:t xml:space="preserve"> </w:t>
      </w:r>
      <w:r>
        <w:t>was,</w:t>
      </w:r>
      <w:r w:rsidR="008C15A7">
        <w:t xml:space="preserve"> </w:t>
      </w:r>
      <w:r>
        <w:t>I</w:t>
      </w:r>
      <w:r w:rsidR="008C15A7">
        <w:t xml:space="preserve"> </w:t>
      </w:r>
      <w:r>
        <w:t>imagine,</w:t>
      </w:r>
      <w:r w:rsidR="008C15A7">
        <w:t xml:space="preserve"> </w:t>
      </w:r>
      <w:r>
        <w:t>quite</w:t>
      </w:r>
      <w:r w:rsidR="008C15A7">
        <w:t xml:space="preserve"> </w:t>
      </w:r>
      <w:r>
        <w:t>an</w:t>
      </w:r>
      <w:r w:rsidR="008C15A7">
        <w:t xml:space="preserve"> </w:t>
      </w:r>
      <w:r>
        <w:t>adventure</w:t>
      </w:r>
      <w:r w:rsidR="008C15A7">
        <w:t xml:space="preserve"> </w:t>
      </w:r>
      <w:r>
        <w:t>for</w:t>
      </w:r>
      <w:r w:rsidR="008C15A7">
        <w:t xml:space="preserve"> </w:t>
      </w:r>
      <w:r>
        <w:t>young</w:t>
      </w:r>
      <w:r w:rsidR="008C15A7">
        <w:t xml:space="preserve"> </w:t>
      </w:r>
      <w:r>
        <w:t>parents.</w:t>
      </w:r>
      <w:r w:rsidR="008C15A7">
        <w:t xml:space="preserve"> </w:t>
      </w:r>
      <w:r>
        <w:t>Growing</w:t>
      </w:r>
      <w:r w:rsidR="008C15A7">
        <w:t xml:space="preserve"> </w:t>
      </w:r>
      <w:r>
        <w:t>up,</w:t>
      </w:r>
      <w:r w:rsidR="008C15A7">
        <w:t xml:space="preserve"> </w:t>
      </w:r>
      <w:r>
        <w:t>we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many</w:t>
      </w:r>
      <w:r w:rsidR="008C15A7">
        <w:t xml:space="preserve"> </w:t>
      </w:r>
      <w:r>
        <w:t>material</w:t>
      </w:r>
      <w:r w:rsidR="008C15A7">
        <w:t xml:space="preserve"> </w:t>
      </w:r>
      <w:r>
        <w:t>things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less</w:t>
      </w:r>
      <w:r w:rsidR="008C15A7">
        <w:t xml:space="preserve"> </w:t>
      </w:r>
      <w:r>
        <w:t>money.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days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puffed</w:t>
      </w:r>
      <w:r w:rsidR="008C15A7">
        <w:t xml:space="preserve"> </w:t>
      </w:r>
      <w:r>
        <w:t>rice</w:t>
      </w:r>
      <w:r w:rsidR="008C15A7">
        <w:t xml:space="preserve"> </w:t>
      </w:r>
      <w:r>
        <w:t>for</w:t>
      </w:r>
      <w:r w:rsidR="008C15A7">
        <w:t xml:space="preserve"> </w:t>
      </w:r>
      <w:r>
        <w:t>breakfast</w:t>
      </w:r>
      <w:r w:rsidR="008C15A7">
        <w:t xml:space="preserve"> </w:t>
      </w:r>
      <w:r>
        <w:t>and</w:t>
      </w:r>
      <w:r w:rsidR="008C15A7">
        <w:t xml:space="preserve"> </w:t>
      </w:r>
      <w:r>
        <w:t>lunch</w:t>
      </w:r>
      <w:r w:rsidR="008C15A7">
        <w:t xml:space="preserve"> </w:t>
      </w:r>
      <w:r>
        <w:t>and</w:t>
      </w:r>
      <w:r w:rsidR="008C15A7">
        <w:t xml:space="preserve"> </w:t>
      </w:r>
      <w:r>
        <w:t>pancakes</w:t>
      </w:r>
      <w:r w:rsidR="008C15A7">
        <w:t xml:space="preserve"> </w:t>
      </w:r>
      <w:r>
        <w:t>and</w:t>
      </w:r>
      <w:r w:rsidR="008C15A7">
        <w:t xml:space="preserve"> </w:t>
      </w:r>
      <w:r>
        <w:t>peanut</w:t>
      </w:r>
      <w:r w:rsidR="008C15A7">
        <w:t xml:space="preserve"> </w:t>
      </w:r>
      <w:r>
        <w:t>butter</w:t>
      </w:r>
      <w:r w:rsidR="008C15A7">
        <w:t xml:space="preserve"> </w:t>
      </w:r>
      <w:r>
        <w:t>and</w:t>
      </w:r>
      <w:r w:rsidR="008C15A7">
        <w:t xml:space="preserve"> </w:t>
      </w:r>
      <w:r>
        <w:t>jelly</w:t>
      </w:r>
      <w:r w:rsidR="008C15A7">
        <w:t xml:space="preserve"> </w:t>
      </w:r>
      <w:r>
        <w:t>sandwiches</w:t>
      </w:r>
      <w:r w:rsidR="008C15A7">
        <w:t xml:space="preserve"> </w:t>
      </w:r>
      <w:r>
        <w:t>for</w:t>
      </w:r>
      <w:r w:rsidR="008C15A7">
        <w:t xml:space="preserve"> </w:t>
      </w:r>
      <w:r>
        <w:t>dinner.</w:t>
      </w:r>
      <w:r w:rsidR="008C15A7">
        <w:t xml:space="preserve"> </w:t>
      </w:r>
      <w:r>
        <w:t>(I</w:t>
      </w:r>
      <w:r w:rsidR="008C15A7">
        <w:t xml:space="preserve"> </w:t>
      </w:r>
      <w:r>
        <w:t>remember</w:t>
      </w:r>
      <w:r w:rsidR="008C15A7">
        <w:t xml:space="preserve"> </w:t>
      </w:r>
      <w:r>
        <w:t>having</w:t>
      </w:r>
      <w:r w:rsidR="008C15A7">
        <w:t xml:space="preserve"> </w:t>
      </w:r>
      <w:r>
        <w:t>cold</w:t>
      </w:r>
      <w:r w:rsidR="008C15A7">
        <w:t xml:space="preserve"> </w:t>
      </w:r>
      <w:r>
        <w:t>cuts</w:t>
      </w:r>
      <w:r w:rsidR="008C15A7">
        <w:t xml:space="preserve"> </w:t>
      </w:r>
      <w:r>
        <w:t>for</w:t>
      </w:r>
      <w:r w:rsidR="008C15A7">
        <w:t xml:space="preserve"> </w:t>
      </w:r>
      <w:r>
        <w:t>dinner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12-years-old</w:t>
      </w:r>
      <w:r w:rsidR="008C15A7">
        <w:t xml:space="preserve"> </w:t>
      </w:r>
      <w:r>
        <w:t>and</w:t>
      </w:r>
      <w:r w:rsidR="008C15A7">
        <w:t xml:space="preserve"> </w:t>
      </w:r>
      <w:r>
        <w:t>thinking,</w:t>
      </w:r>
      <w:r w:rsidR="008C15A7"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incredible!</w:t>
      </w:r>
      <w:r>
        <w:t>)</w:t>
      </w:r>
      <w:r w:rsidR="008C15A7">
        <w:t xml:space="preserve"> </w:t>
      </w:r>
      <w:r>
        <w:t>Our</w:t>
      </w:r>
      <w:r w:rsidR="008C15A7">
        <w:t xml:space="preserve"> </w:t>
      </w:r>
      <w:r>
        <w:t>clothes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hand-me-downs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cut</w:t>
      </w:r>
      <w:r w:rsidR="008C15A7">
        <w:t xml:space="preserve"> </w:t>
      </w:r>
      <w:r>
        <w:t>our</w:t>
      </w:r>
      <w:r w:rsidR="008C15A7">
        <w:t xml:space="preserve"> </w:t>
      </w:r>
      <w:r>
        <w:t>hair</w:t>
      </w:r>
      <w:r w:rsidR="008C15A7">
        <w:t xml:space="preserve"> </w:t>
      </w:r>
      <w:r>
        <w:t>herself,</w:t>
      </w:r>
      <w:r w:rsidR="008C15A7">
        <w:t xml:space="preserve"> </w:t>
      </w:r>
      <w:r>
        <w:t>lining</w:t>
      </w:r>
      <w:r w:rsidR="008C15A7">
        <w:t xml:space="preserve"> </w:t>
      </w:r>
      <w:r>
        <w:t>us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five</w:t>
      </w:r>
      <w:r w:rsidR="008C15A7">
        <w:t xml:space="preserve"> </w:t>
      </w:r>
      <w:r>
        <w:t>chairs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row</w:t>
      </w:r>
      <w:r w:rsidR="008C15A7">
        <w:t xml:space="preserve"> </w:t>
      </w:r>
      <w:r>
        <w:t>and</w:t>
      </w:r>
      <w:r w:rsidR="008C15A7">
        <w:t xml:space="preserve"> </w:t>
      </w:r>
      <w:r>
        <w:t>literally</w:t>
      </w:r>
      <w:r w:rsidR="008C15A7">
        <w:t xml:space="preserve"> </w:t>
      </w:r>
      <w:r>
        <w:t>going</w:t>
      </w:r>
      <w:r w:rsidR="008C15A7">
        <w:t xml:space="preserve"> </w:t>
      </w:r>
      <w:r>
        <w:t>down</w:t>
      </w:r>
      <w:r w:rsidR="008C15A7">
        <w:t xml:space="preserve"> </w:t>
      </w:r>
      <w:r>
        <w:t>the</w:t>
      </w:r>
      <w:r w:rsidR="008C15A7">
        <w:t xml:space="preserve"> </w:t>
      </w:r>
      <w:r>
        <w:t>line</w:t>
      </w:r>
      <w:r w:rsidR="008C15A7">
        <w:t xml:space="preserve"> </w:t>
      </w:r>
      <w:r>
        <w:t>and</w:t>
      </w:r>
      <w:r w:rsidR="008C15A7">
        <w:t xml:space="preserve"> </w:t>
      </w:r>
      <w:r>
        <w:t>cutting.</w:t>
      </w:r>
      <w:r w:rsidR="008C15A7">
        <w:t xml:space="preserve"> </w:t>
      </w:r>
      <w:r>
        <w:t>In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minutes,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completed</w:t>
      </w:r>
      <w:r w:rsidR="008C15A7">
        <w:t xml:space="preserve"> </w:t>
      </w:r>
      <w:r>
        <w:t>five</w:t>
      </w:r>
      <w:r w:rsidR="008C15A7">
        <w:t xml:space="preserve"> </w:t>
      </w:r>
      <w:r>
        <w:t>haircuts.</w:t>
      </w:r>
      <w:r w:rsidR="008C15A7">
        <w:t xml:space="preserve"> </w:t>
      </w:r>
      <w:r>
        <w:t>I</w:t>
      </w:r>
      <w:r w:rsidR="008C15A7">
        <w:t xml:space="preserve"> </w:t>
      </w:r>
      <w:r>
        <w:t>shared</w:t>
      </w:r>
      <w:r w:rsidR="008C15A7">
        <w:t xml:space="preserve"> </w:t>
      </w:r>
      <w:r>
        <w:t>a</w:t>
      </w:r>
      <w:r w:rsidR="008C15A7">
        <w:t xml:space="preserve"> </w:t>
      </w:r>
      <w:r>
        <w:t>room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three</w:t>
      </w:r>
      <w:r w:rsidR="008C15A7">
        <w:t xml:space="preserve"> </w:t>
      </w:r>
      <w:r>
        <w:t>brothers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small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distinct</w:t>
      </w:r>
      <w:r w:rsidR="008C15A7">
        <w:t xml:space="preserve"> </w:t>
      </w:r>
      <w:r>
        <w:t>memories</w:t>
      </w:r>
      <w:r w:rsidR="008C15A7">
        <w:t xml:space="preserve"> </w:t>
      </w:r>
      <w:r>
        <w:t>of</w:t>
      </w:r>
      <w:r w:rsidR="008C15A7">
        <w:t xml:space="preserve"> </w:t>
      </w:r>
      <w:r>
        <w:t>jumping</w:t>
      </w:r>
      <w:r w:rsidR="008C15A7">
        <w:t xml:space="preserve"> </w:t>
      </w:r>
      <w:r>
        <w:t>from</w:t>
      </w:r>
      <w:r w:rsidR="008C15A7">
        <w:t xml:space="preserve"> </w:t>
      </w:r>
      <w:r>
        <w:t>bunk-bed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bunk-bed</w:t>
      </w:r>
      <w:r w:rsidR="008C15A7">
        <w:t xml:space="preserve"> </w:t>
      </w:r>
      <w:r>
        <w:t>and</w:t>
      </w:r>
      <w:r w:rsidR="008C15A7">
        <w:t xml:space="preserve"> </w:t>
      </w:r>
      <w:r>
        <w:lastRenderedPageBreak/>
        <w:t>back.</w:t>
      </w:r>
    </w:p>
    <w:p w14:paraId="4E271DDF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grew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house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energy,</w:t>
      </w:r>
      <w:r w:rsidR="008C15A7">
        <w:t xml:space="preserve"> </w:t>
      </w:r>
      <w:r>
        <w:t>love</w:t>
      </w:r>
      <w:r w:rsidR="008C15A7">
        <w:t xml:space="preserve"> </w:t>
      </w:r>
      <w:r>
        <w:t>and</w:t>
      </w:r>
      <w:r w:rsidR="008C15A7">
        <w:t xml:space="preserve"> </w:t>
      </w:r>
      <w:r>
        <w:t>hugs.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believed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science</w:t>
      </w:r>
      <w:r w:rsidR="008C15A7">
        <w:t xml:space="preserve"> </w:t>
      </w:r>
      <w:r>
        <w:t>of</w:t>
      </w:r>
      <w:r w:rsidR="008C15A7">
        <w:t xml:space="preserve"> </w:t>
      </w:r>
      <w:r>
        <w:t>hugs</w:t>
      </w:r>
      <w:r w:rsidR="008C15A7">
        <w:t xml:space="preserve"> </w:t>
      </w:r>
      <w:r>
        <w:t>well</w:t>
      </w:r>
      <w:r w:rsidR="008C15A7">
        <w:t xml:space="preserve"> </w:t>
      </w:r>
      <w:r>
        <w:t>before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actual</w:t>
      </w:r>
      <w:r w:rsidR="008C15A7">
        <w:t xml:space="preserve"> </w:t>
      </w:r>
      <w:r>
        <w:t>science.</w:t>
      </w:r>
      <w:r w:rsidR="008C15A7">
        <w:t xml:space="preserve"> </w:t>
      </w:r>
      <w:r w:rsidR="00610349">
        <w:t>“</w:t>
      </w:r>
      <w:r>
        <w:t>Seven</w:t>
      </w:r>
      <w:r w:rsidR="008C15A7">
        <w:t xml:space="preserve"> </w:t>
      </w:r>
      <w:r>
        <w:t>hugs,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say.</w:t>
      </w:r>
      <w:r w:rsidR="008C15A7">
        <w:t xml:space="preserve"> </w:t>
      </w:r>
      <w:r w:rsidR="00610349">
        <w:t>“</w:t>
      </w:r>
      <w:r>
        <w:t>Get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haven</w:t>
      </w:r>
      <w:r w:rsidR="00610349">
        <w:t>’</w:t>
      </w:r>
      <w:r>
        <w:t>t,</w:t>
      </w:r>
      <w:r w:rsidR="008C15A7">
        <w:t xml:space="preserve"> </w:t>
      </w:r>
      <w:r>
        <w:t>come</w:t>
      </w:r>
      <w:r w:rsidR="008C15A7">
        <w:t xml:space="preserve"> </w:t>
      </w:r>
      <w:r>
        <w:t>on</w:t>
      </w:r>
      <w:r w:rsidR="008C15A7">
        <w:t xml:space="preserve"> </w:t>
      </w:r>
      <w:r>
        <w:t>over</w:t>
      </w:r>
      <w:r w:rsidR="008C15A7">
        <w:t xml:space="preserve"> </w:t>
      </w:r>
      <w:r>
        <w:t>here</w:t>
      </w:r>
      <w:r w:rsidR="008C15A7">
        <w:t xml:space="preserve"> </w:t>
      </w:r>
      <w:r>
        <w:t>and</w:t>
      </w:r>
      <w:r w:rsidR="008C15A7">
        <w:t xml:space="preserve"> </w:t>
      </w:r>
      <w:r>
        <w:t>let</w:t>
      </w:r>
      <w:r w:rsidR="00610349">
        <w:t>’</w:t>
      </w:r>
      <w:r>
        <w:t>s</w:t>
      </w:r>
      <w:r w:rsidR="008C15A7">
        <w:t xml:space="preserve"> </w:t>
      </w:r>
      <w:r>
        <w:t>fix</w:t>
      </w:r>
      <w:r w:rsidR="008C15A7">
        <w:t xml:space="preserve"> </w:t>
      </w:r>
      <w:r>
        <w:t>that</w:t>
      </w:r>
      <w:r w:rsidR="008C15A7">
        <w:t xml:space="preserve"> </w:t>
      </w:r>
      <w:r>
        <w:t>now.</w:t>
      </w:r>
      <w:r w:rsidR="00610349">
        <w:t>”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around</w:t>
      </w:r>
      <w:r w:rsidR="008C15A7">
        <w:t xml:space="preserve"> </w:t>
      </w:r>
      <w:r>
        <w:t>six-years-old,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 w:rsidR="00610349">
        <w:t>“</w:t>
      </w:r>
      <w:r>
        <w:t>left</w:t>
      </w:r>
      <w:r w:rsidR="00610349">
        <w:t>”</w:t>
      </w:r>
      <w:r w:rsidR="008C15A7">
        <w:t xml:space="preserve"> </w:t>
      </w:r>
      <w:r>
        <w:t>his</w:t>
      </w:r>
      <w:r w:rsidR="008C15A7">
        <w:t xml:space="preserve"> </w:t>
      </w:r>
      <w:r>
        <w:t>job</w:t>
      </w:r>
      <w:r w:rsidR="008C15A7">
        <w:t xml:space="preserve"> </w:t>
      </w:r>
      <w:r>
        <w:t>at</w:t>
      </w:r>
      <w:r w:rsidR="008C15A7">
        <w:t xml:space="preserve"> </w:t>
      </w:r>
      <w:r>
        <w:t>Mt.</w:t>
      </w:r>
      <w:r w:rsidR="008C15A7">
        <w:t xml:space="preserve"> </w:t>
      </w:r>
      <w:r>
        <w:t>St.</w:t>
      </w:r>
      <w:r w:rsidR="008C15A7">
        <w:t xml:space="preserve"> </w:t>
      </w:r>
      <w:r>
        <w:t>Mary</w:t>
      </w:r>
      <w:r w:rsidR="00610349">
        <w:t>’</w:t>
      </w:r>
      <w:r>
        <w:t>s.</w:t>
      </w:r>
      <w:r w:rsidR="008C15A7">
        <w:t xml:space="preserve"> </w:t>
      </w:r>
      <w:r>
        <w:t>(He</w:t>
      </w:r>
      <w:r w:rsidR="008C15A7">
        <w:t xml:space="preserve"> </w:t>
      </w:r>
      <w:r>
        <w:t>said</w:t>
      </w:r>
      <w:r w:rsidR="008C15A7">
        <w:t xml:space="preserve"> </w:t>
      </w:r>
      <w:r>
        <w:t>he</w:t>
      </w:r>
      <w:r w:rsidR="008C15A7">
        <w:t xml:space="preserve"> </w:t>
      </w:r>
      <w:r>
        <w:t>left,</w:t>
      </w:r>
      <w:r w:rsidR="008C15A7">
        <w:t xml:space="preserve"> </w:t>
      </w:r>
      <w:r>
        <w:t>but</w:t>
      </w:r>
      <w:r w:rsidR="008C15A7">
        <w:t xml:space="preserve"> </w:t>
      </w:r>
      <w:r>
        <w:t>looking</w:t>
      </w:r>
      <w:r w:rsidR="008C15A7">
        <w:t xml:space="preserve"> </w:t>
      </w:r>
      <w:r>
        <w:t>back</w:t>
      </w:r>
      <w:r w:rsidR="008C15A7">
        <w:t xml:space="preserve"> </w:t>
      </w:r>
      <w:r>
        <w:t>we</w:t>
      </w:r>
      <w:r w:rsidR="008C15A7">
        <w:t xml:space="preserve"> </w:t>
      </w:r>
      <w:r>
        <w:t>think</w:t>
      </w:r>
      <w:r w:rsidR="008C15A7">
        <w:t xml:space="preserve"> </w:t>
      </w:r>
      <w:r>
        <w:t>he</w:t>
      </w:r>
      <w:r w:rsidR="008C15A7">
        <w:t xml:space="preserve"> </w:t>
      </w:r>
      <w:r>
        <w:t>may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fired.)</w:t>
      </w:r>
      <w:r w:rsidR="008C15A7">
        <w:t xml:space="preserve"> </w:t>
      </w:r>
      <w:r>
        <w:t>He</w:t>
      </w:r>
      <w:r w:rsidR="008C15A7">
        <w:t xml:space="preserve"> </w:t>
      </w:r>
      <w:r>
        <w:t>started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counseling</w:t>
      </w:r>
      <w:r w:rsidR="008C15A7">
        <w:t xml:space="preserve"> </w:t>
      </w:r>
      <w:r>
        <w:t>practice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house,</w:t>
      </w:r>
      <w:r w:rsidR="008C15A7">
        <w:t xml:space="preserve"> </w:t>
      </w:r>
      <w:r>
        <w:t>helping</w:t>
      </w:r>
      <w:r w:rsidR="008C15A7">
        <w:t xml:space="preserve"> </w:t>
      </w:r>
      <w:r>
        <w:t>people</w:t>
      </w:r>
      <w:r w:rsidR="008C15A7">
        <w:t xml:space="preserve"> </w:t>
      </w:r>
      <w:r>
        <w:t>deal</w:t>
      </w:r>
      <w:r w:rsidR="008C15A7">
        <w:t xml:space="preserve"> </w:t>
      </w:r>
      <w:r>
        <w:t>with</w:t>
      </w:r>
      <w:r w:rsidR="008C15A7">
        <w:t xml:space="preserve"> </w:t>
      </w:r>
      <w:r>
        <w:t>personal</w:t>
      </w:r>
      <w:r w:rsidR="008C15A7">
        <w:t xml:space="preserve"> </w:t>
      </w:r>
      <w:r>
        <w:t>issues</w:t>
      </w:r>
      <w:r w:rsidR="008C15A7">
        <w:t xml:space="preserve"> </w:t>
      </w:r>
      <w:r>
        <w:t>much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family</w:t>
      </w:r>
      <w:r w:rsidR="008C15A7">
        <w:t xml:space="preserve"> </w:t>
      </w:r>
      <w:r>
        <w:t>therapist</w:t>
      </w:r>
      <w:r w:rsidR="008C15A7">
        <w:t xml:space="preserve"> </w:t>
      </w:r>
      <w:r>
        <w:t>does</w:t>
      </w:r>
      <w:r w:rsidR="008C15A7">
        <w:t xml:space="preserve"> </w:t>
      </w:r>
      <w:r>
        <w:t>today.</w:t>
      </w:r>
      <w:r w:rsidR="008C15A7">
        <w:t xml:space="preserve"> </w:t>
      </w:r>
      <w:r>
        <w:t>He</w:t>
      </w:r>
      <w:r w:rsidR="008C15A7">
        <w:t xml:space="preserve"> </w:t>
      </w:r>
      <w:r>
        <w:t>then</w:t>
      </w:r>
      <w:r w:rsidR="008C15A7">
        <w:t xml:space="preserve"> </w:t>
      </w:r>
      <w:r>
        <w:t>fell</w:t>
      </w:r>
      <w:r w:rsidR="008C15A7">
        <w:t xml:space="preserve"> </w:t>
      </w:r>
      <w:r>
        <w:t>somewhat</w:t>
      </w:r>
      <w:r w:rsidR="008C15A7">
        <w:t xml:space="preserve"> </w:t>
      </w:r>
      <w:r>
        <w:t>haphazardly</w:t>
      </w:r>
      <w:r w:rsidR="008C15A7">
        <w:t xml:space="preserve"> </w:t>
      </w:r>
      <w:r>
        <w:t>into</w:t>
      </w:r>
      <w:r w:rsidR="008C15A7">
        <w:t xml:space="preserve"> </w:t>
      </w:r>
      <w:r>
        <w:t>team</w:t>
      </w:r>
      <w:r w:rsidR="008C15A7">
        <w:t xml:space="preserve"> </w:t>
      </w:r>
      <w:r>
        <w:t>building.</w:t>
      </w:r>
      <w:r w:rsidR="008C15A7">
        <w:t xml:space="preserve"> </w:t>
      </w:r>
      <w:r>
        <w:t>His</w:t>
      </w:r>
      <w:r w:rsidR="008C15A7">
        <w:t xml:space="preserve"> </w:t>
      </w:r>
      <w:r>
        <w:t>first</w:t>
      </w:r>
      <w:r w:rsidR="008C15A7">
        <w:t xml:space="preserve"> </w:t>
      </w:r>
      <w:r>
        <w:t>contract</w:t>
      </w:r>
      <w:r w:rsidR="008C15A7">
        <w:t xml:space="preserve"> </w:t>
      </w:r>
      <w:r>
        <w:t>was</w:t>
      </w:r>
      <w:r w:rsidR="008C15A7">
        <w:t xml:space="preserve"> </w:t>
      </w:r>
      <w:r>
        <w:t>teaching</w:t>
      </w:r>
      <w:r w:rsidR="008C15A7">
        <w:t xml:space="preserve"> </w:t>
      </w:r>
      <w:r>
        <w:t>the</w:t>
      </w:r>
      <w:r w:rsidR="008C15A7">
        <w:t xml:space="preserve"> </w:t>
      </w:r>
      <w:r>
        <w:t>local</w:t>
      </w:r>
      <w:r w:rsidR="008C15A7">
        <w:t xml:space="preserve"> </w:t>
      </w:r>
      <w:r>
        <w:t>Newburgh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together</w:t>
      </w:r>
      <w:r w:rsidR="008C15A7">
        <w:t xml:space="preserve"> </w:t>
      </w:r>
      <w:r>
        <w:t>more</w:t>
      </w:r>
      <w:r w:rsidR="008C15A7">
        <w:t xml:space="preserve"> </w:t>
      </w:r>
      <w:r>
        <w:t>effectively.</w:t>
      </w:r>
      <w:r w:rsidR="008C15A7">
        <w:t xml:space="preserve"> </w:t>
      </w:r>
      <w:r>
        <w:t>Each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three</w:t>
      </w:r>
      <w:r w:rsidR="008C15A7">
        <w:t xml:space="preserve"> </w:t>
      </w:r>
      <w:r>
        <w:t>years</w:t>
      </w:r>
      <w:r w:rsidR="008C15A7">
        <w:t xml:space="preserve"> </w:t>
      </w:r>
      <w:r>
        <w:t>he</w:t>
      </w:r>
      <w:r w:rsidR="008C15A7">
        <w:t xml:space="preserve"> </w:t>
      </w:r>
      <w:r>
        <w:t>made</w:t>
      </w:r>
      <w:r w:rsidR="008C15A7">
        <w:t xml:space="preserve"> </w:t>
      </w:r>
      <w:r>
        <w:t>$13,000,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money</w:t>
      </w:r>
      <w:r w:rsidR="008C15A7">
        <w:t xml:space="preserve"> </w:t>
      </w:r>
      <w:r>
        <w:t>even</w:t>
      </w:r>
      <w:r w:rsidR="008C15A7">
        <w:t xml:space="preserve"> </w:t>
      </w:r>
      <w:r>
        <w:t>back</w:t>
      </w:r>
      <w:r w:rsidR="008C15A7">
        <w:t xml:space="preserve"> </w:t>
      </w:r>
      <w:r>
        <w:t>then</w:t>
      </w:r>
      <w:r w:rsidR="008C15A7">
        <w:t xml:space="preserve"> </w:t>
      </w:r>
      <w:r>
        <w:t>and</w:t>
      </w:r>
      <w:r w:rsidR="008C15A7">
        <w:t xml:space="preserve"> </w:t>
      </w:r>
      <w:r>
        <w:t>especially</w:t>
      </w:r>
      <w:r w:rsidR="008C15A7">
        <w:t xml:space="preserve"> </w:t>
      </w:r>
      <w:r>
        <w:t>with</w:t>
      </w:r>
      <w:r w:rsidR="008C15A7">
        <w:t xml:space="preserve"> </w:t>
      </w:r>
      <w:r>
        <w:t>five</w:t>
      </w:r>
      <w:r w:rsidR="008C15A7">
        <w:t xml:space="preserve"> </w:t>
      </w:r>
      <w:r>
        <w:t>kids.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started</w:t>
      </w:r>
      <w:r w:rsidR="008C15A7">
        <w:t xml:space="preserve"> </w:t>
      </w:r>
      <w:r>
        <w:t>her</w:t>
      </w:r>
      <w:r w:rsidR="008C15A7">
        <w:t xml:space="preserve"> </w:t>
      </w:r>
      <w:r>
        <w:t>daycare</w:t>
      </w:r>
      <w:r w:rsidR="008C15A7">
        <w:t xml:space="preserve"> </w:t>
      </w:r>
      <w:r>
        <w:t>center,</w:t>
      </w:r>
      <w:r w:rsidR="008C15A7">
        <w:t xml:space="preserve"> </w:t>
      </w:r>
      <w:r>
        <w:t>Circle</w:t>
      </w:r>
      <w:r w:rsidR="008C15A7">
        <w:t xml:space="preserve"> </w:t>
      </w:r>
      <w:r>
        <w:t>Time,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basement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small</w:t>
      </w:r>
      <w:r w:rsidR="008C15A7">
        <w:t xml:space="preserve"> </w:t>
      </w:r>
      <w:r>
        <w:t>house.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already</w:t>
      </w:r>
      <w:r w:rsidR="008C15A7">
        <w:t xml:space="preserve"> </w:t>
      </w:r>
      <w:r>
        <w:t>watching</w:t>
      </w:r>
      <w:r w:rsidR="008C15A7">
        <w:t xml:space="preserve"> </w:t>
      </w:r>
      <w:r>
        <w:t>her</w:t>
      </w:r>
      <w:r w:rsidR="008C15A7">
        <w:t xml:space="preserve"> </w:t>
      </w:r>
      <w:r>
        <w:t>five</w:t>
      </w:r>
      <w:r w:rsidR="008C15A7">
        <w:t xml:space="preserve"> </w:t>
      </w:r>
      <w:r>
        <w:t>young</w:t>
      </w:r>
      <w:r w:rsidR="008C15A7">
        <w:t xml:space="preserve"> </w:t>
      </w:r>
      <w:r>
        <w:t>kids,</w:t>
      </w:r>
      <w:r w:rsidR="008C15A7">
        <w:t xml:space="preserve"> </w:t>
      </w:r>
      <w:r>
        <w:t>why</w:t>
      </w:r>
      <w:r w:rsidR="008C15A7">
        <w:t xml:space="preserve"> </w:t>
      </w:r>
      <w:r>
        <w:t>not</w:t>
      </w:r>
      <w:r w:rsidR="008C15A7">
        <w:t xml:space="preserve"> </w:t>
      </w:r>
      <w:r>
        <w:t>watch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610349">
        <w:t>’</w:t>
      </w:r>
      <w:r>
        <w:t>s</w:t>
      </w:r>
      <w:r w:rsidR="008C15A7">
        <w:t xml:space="preserve"> </w:t>
      </w:r>
      <w:r>
        <w:t>too?</w:t>
      </w:r>
      <w:r w:rsidR="008C15A7">
        <w:t xml:space="preserve"> </w:t>
      </w:r>
      <w:r>
        <w:t>Eventually,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would</w:t>
      </w:r>
      <w:r w:rsidR="008C15A7">
        <w:t xml:space="preserve"> </w:t>
      </w:r>
      <w:r>
        <w:t>end</w:t>
      </w:r>
      <w:r w:rsidR="008C15A7">
        <w:t xml:space="preserve"> </w:t>
      </w:r>
      <w:r>
        <w:t>up</w:t>
      </w:r>
      <w:r w:rsidR="008C15A7">
        <w:t xml:space="preserve"> </w:t>
      </w:r>
      <w:r>
        <w:t>buying</w:t>
      </w:r>
      <w:r w:rsidR="008C15A7">
        <w:t xml:space="preserve"> </w:t>
      </w:r>
      <w:r>
        <w:t>two</w:t>
      </w:r>
      <w:r w:rsidR="008C15A7">
        <w:t xml:space="preserve"> </w:t>
      </w:r>
      <w:r>
        <w:t>buildings</w:t>
      </w:r>
      <w:r w:rsidR="008C15A7">
        <w:t xml:space="preserve"> </w:t>
      </w:r>
      <w:r>
        <w:t>and</w:t>
      </w:r>
      <w:r w:rsidR="008C15A7">
        <w:t xml:space="preserve"> </w:t>
      </w:r>
      <w:r>
        <w:t>opening</w:t>
      </w:r>
      <w:r w:rsidR="008C15A7">
        <w:t xml:space="preserve"> </w:t>
      </w:r>
      <w:r>
        <w:t>schools,</w:t>
      </w:r>
      <w:r w:rsidR="008C15A7">
        <w:t xml:space="preserve"> </w:t>
      </w:r>
      <w:r>
        <w:t>one</w:t>
      </w:r>
      <w:r w:rsidR="008C15A7">
        <w:t xml:space="preserve"> </w:t>
      </w:r>
      <w:r>
        <w:t>day</w:t>
      </w:r>
      <w:r w:rsidR="008C15A7">
        <w:t xml:space="preserve"> </w:t>
      </w:r>
      <w:r>
        <w:t>care</w:t>
      </w:r>
      <w:r w:rsidR="008C15A7">
        <w:t xml:space="preserve"> </w:t>
      </w:r>
      <w:r>
        <w:t>through</w:t>
      </w:r>
      <w:r w:rsidR="008C15A7">
        <w:t xml:space="preserve"> </w:t>
      </w:r>
      <w:r>
        <w:t>third</w:t>
      </w:r>
      <w:r w:rsidR="008C15A7">
        <w:t xml:space="preserve"> </w:t>
      </w:r>
      <w:r>
        <w:t>grade</w:t>
      </w:r>
      <w:r w:rsidR="008C15A7">
        <w:t xml:space="preserve"> </w:t>
      </w:r>
      <w:r>
        <w:t>called</w:t>
      </w:r>
      <w:r w:rsidR="008C15A7">
        <w:t xml:space="preserve"> </w:t>
      </w:r>
      <w:r>
        <w:t>the</w:t>
      </w:r>
      <w:r w:rsidR="008C15A7">
        <w:t xml:space="preserve"> </w:t>
      </w:r>
      <w:r>
        <w:t>O</w:t>
      </w:r>
      <w:r w:rsidR="00610349">
        <w:t>’</w:t>
      </w:r>
      <w:r>
        <w:t>Neil</w:t>
      </w:r>
      <w:r w:rsidR="008C15A7">
        <w:t xml:space="preserve"> </w:t>
      </w:r>
      <w:r>
        <w:t>School</w:t>
      </w:r>
      <w:r w:rsidR="008C15A7">
        <w:t xml:space="preserve"> </w:t>
      </w:r>
      <w:r>
        <w:t>and</w:t>
      </w:r>
      <w:r w:rsidR="008C15A7">
        <w:t xml:space="preserve"> </w:t>
      </w:r>
      <w:r>
        <w:t>another</w:t>
      </w:r>
      <w:r w:rsidR="008C15A7">
        <w:t xml:space="preserve"> </w:t>
      </w:r>
      <w:r>
        <w:t>for</w:t>
      </w:r>
      <w:r w:rsidR="008C15A7">
        <w:t xml:space="preserve"> </w:t>
      </w:r>
      <w:r>
        <w:t>special</w:t>
      </w:r>
      <w:r w:rsidR="008C15A7">
        <w:t xml:space="preserve"> </w:t>
      </w:r>
      <w:r>
        <w:t>needs</w:t>
      </w:r>
      <w:r w:rsidR="008C15A7">
        <w:t xml:space="preserve"> </w:t>
      </w:r>
      <w:r>
        <w:t>children</w:t>
      </w:r>
      <w:r w:rsidR="008C15A7">
        <w:t xml:space="preserve"> </w:t>
      </w:r>
      <w:r>
        <w:t>called</w:t>
      </w:r>
      <w:r w:rsidR="008C15A7">
        <w:t xml:space="preserve"> </w:t>
      </w:r>
      <w:r>
        <w:t>The</w:t>
      </w:r>
      <w:r w:rsidR="008C15A7">
        <w:t xml:space="preserve"> </w:t>
      </w:r>
      <w:r>
        <w:t>O</w:t>
      </w:r>
      <w:r w:rsidR="00610349">
        <w:t>’</w:t>
      </w:r>
      <w:r>
        <w:t>Neil</w:t>
      </w:r>
      <w:r w:rsidR="008C15A7">
        <w:t xml:space="preserve"> </w:t>
      </w:r>
      <w:r>
        <w:t>Learning</w:t>
      </w:r>
      <w:r w:rsidR="008C15A7">
        <w:t xml:space="preserve"> </w:t>
      </w:r>
      <w:r>
        <w:t>Center.</w:t>
      </w:r>
    </w:p>
    <w:p w14:paraId="4DB1C0D0" w14:textId="77777777" w:rsidR="00017929" w:rsidRDefault="00E949E9" w:rsidP="008F1C01">
      <w:pPr>
        <w:pStyle w:val="Body-TextTx"/>
        <w:rPr>
          <w:color w:val="000000"/>
        </w:rPr>
      </w:pPr>
      <w:r>
        <w:t>People</w:t>
      </w:r>
      <w:r w:rsidR="008C15A7">
        <w:t xml:space="preserve"> </w:t>
      </w:r>
      <w:r>
        <w:t>were</w:t>
      </w:r>
      <w:r w:rsidR="008C15A7">
        <w:t xml:space="preserve"> </w:t>
      </w:r>
      <w:r>
        <w:t>drawn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dad.</w:t>
      </w:r>
      <w:r w:rsidR="008C15A7">
        <w:t xml:space="preserve"> </w:t>
      </w:r>
      <w:r>
        <w:t>I</w:t>
      </w:r>
      <w:r w:rsidR="008C15A7">
        <w:t xml:space="preserve"> </w:t>
      </w:r>
      <w:r>
        <w:t>remember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saying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 w:rsidR="00610349">
        <w:t>“</w:t>
      </w:r>
      <w:r>
        <w:t>charisma,</w:t>
      </w:r>
      <w:r w:rsidR="00610349">
        <w:t>”</w:t>
      </w:r>
      <w:r w:rsidR="008C15A7">
        <w:t xml:space="preserve"> </w:t>
      </w:r>
      <w:r>
        <w:t>although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boy</w:t>
      </w:r>
      <w:r w:rsidR="008C15A7">
        <w:t xml:space="preserve"> </w:t>
      </w:r>
      <w:r>
        <w:t>growing</w:t>
      </w:r>
      <w:r w:rsidR="008C15A7">
        <w:t xml:space="preserve"> </w:t>
      </w:r>
      <w:r>
        <w:t>up</w:t>
      </w:r>
      <w:r w:rsidR="008C15A7">
        <w:t xml:space="preserve"> </w:t>
      </w:r>
      <w:r>
        <w:t>around</w:t>
      </w:r>
      <w:r w:rsidR="008C15A7">
        <w:t xml:space="preserve"> </w:t>
      </w:r>
      <w:r>
        <w:t>him,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idea</w:t>
      </w:r>
      <w:r w:rsidR="008C15A7">
        <w:t xml:space="preserve"> </w:t>
      </w:r>
      <w:r>
        <w:t>what</w:t>
      </w:r>
      <w:r w:rsidR="008C15A7">
        <w:t xml:space="preserve"> </w:t>
      </w:r>
      <w:r>
        <w:t>that</w:t>
      </w:r>
      <w:r w:rsidR="008C15A7">
        <w:t xml:space="preserve"> </w:t>
      </w:r>
      <w:r>
        <w:t>meant.</w:t>
      </w:r>
      <w:r w:rsidR="008C15A7"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very</w:t>
      </w:r>
      <w:r w:rsidR="008C15A7">
        <w:rPr>
          <w:color w:val="000000"/>
        </w:rPr>
        <w:t xml:space="preserve"> </w:t>
      </w:r>
      <w:r>
        <w:rPr>
          <w:color w:val="000000"/>
        </w:rPr>
        <w:t>competitive,</w:t>
      </w:r>
      <w:r w:rsidR="008C15A7">
        <w:rPr>
          <w:color w:val="000000"/>
        </w:rPr>
        <w:t xml:space="preserve"> </w:t>
      </w:r>
      <w:r>
        <w:rPr>
          <w:color w:val="000000"/>
        </w:rPr>
        <w:t>had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great</w:t>
      </w:r>
      <w:r w:rsidR="008C15A7">
        <w:rPr>
          <w:color w:val="000000"/>
        </w:rPr>
        <w:t xml:space="preserve"> </w:t>
      </w:r>
      <w:r>
        <w:rPr>
          <w:color w:val="000000"/>
        </w:rPr>
        <w:t>sense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humor,</w:t>
      </w:r>
      <w:r w:rsidR="008C15A7">
        <w:rPr>
          <w:color w:val="000000"/>
        </w:rPr>
        <w:t xml:space="preserve"> </w:t>
      </w:r>
      <w:r>
        <w:rPr>
          <w:color w:val="000000"/>
        </w:rPr>
        <w:t>loved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spotlight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didn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t>lack</w:t>
      </w:r>
      <w:r w:rsidR="008C15A7">
        <w:t xml:space="preserve"> </w:t>
      </w:r>
      <w:r>
        <w:t>confidence</w:t>
      </w:r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r>
        <w:t>He</w:t>
      </w:r>
      <w:r w:rsidR="008C15A7">
        <w:t xml:space="preserve"> </w:t>
      </w:r>
      <w:r>
        <w:t>used</w:t>
      </w:r>
      <w:r w:rsidR="008C15A7">
        <w:t xml:space="preserve"> </w:t>
      </w:r>
      <w:r>
        <w:t>all</w:t>
      </w:r>
      <w:r w:rsidR="008C15A7">
        <w:t xml:space="preserve"> </w:t>
      </w:r>
      <w:r>
        <w:t>these</w:t>
      </w:r>
      <w:r w:rsidR="008C15A7">
        <w:t xml:space="preserve"> </w:t>
      </w:r>
      <w:r>
        <w:t>skills</w:t>
      </w:r>
      <w:r w:rsidR="008C15A7">
        <w:t xml:space="preserve"> </w:t>
      </w:r>
      <w:r>
        <w:t>to</w:t>
      </w:r>
      <w:r w:rsidR="008C15A7">
        <w:t xml:space="preserve"> </w:t>
      </w:r>
      <w:r>
        <w:t>eventually</w:t>
      </w:r>
      <w:r w:rsidR="008C15A7">
        <w:t xml:space="preserve"> </w:t>
      </w:r>
      <w:r>
        <w:t>sell</w:t>
      </w:r>
      <w:r w:rsidR="008C15A7">
        <w:t xml:space="preserve"> </w:t>
      </w:r>
      <w:r>
        <w:t>massive</w:t>
      </w:r>
      <w:r w:rsidR="008C15A7">
        <w:t xml:space="preserve"> </w:t>
      </w:r>
      <w:r>
        <w:t>leadership</w:t>
      </w:r>
      <w:r w:rsidR="008C15A7">
        <w:t xml:space="preserve"> </w:t>
      </w:r>
      <w:r>
        <w:t>development</w:t>
      </w:r>
      <w:r w:rsidR="008C15A7">
        <w:t xml:space="preserve"> </w:t>
      </w:r>
      <w:r>
        <w:t>training</w:t>
      </w:r>
      <w:r w:rsidR="008C15A7">
        <w:t xml:space="preserve"> </w:t>
      </w:r>
      <w:r>
        <w:t>contracts</w:t>
      </w:r>
      <w:r w:rsidR="008C15A7">
        <w:t xml:space="preserve"> </w:t>
      </w:r>
      <w:r>
        <w:t>taking</w:t>
      </w:r>
      <w:r w:rsidR="008C15A7">
        <w:t xml:space="preserve"> </w:t>
      </w:r>
      <w:r>
        <w:t>him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with</w:t>
      </w:r>
      <w:r w:rsidR="008C15A7">
        <w:t xml:space="preserve"> </w:t>
      </w:r>
      <w:r>
        <w:t>clients</w:t>
      </w:r>
      <w:r w:rsidR="008C15A7">
        <w:t xml:space="preserve"> </w:t>
      </w:r>
      <w:r>
        <w:t>like</w:t>
      </w:r>
      <w:r w:rsidR="008C15A7">
        <w:t xml:space="preserve"> </w:t>
      </w:r>
      <w:r>
        <w:t>Xerox,</w:t>
      </w:r>
      <w:r w:rsidR="008C15A7">
        <w:t xml:space="preserve"> </w:t>
      </w:r>
      <w:r>
        <w:t>McDonalds,</w:t>
      </w:r>
      <w:r w:rsidR="008C15A7">
        <w:t xml:space="preserve"> </w:t>
      </w:r>
      <w:r>
        <w:t>Texaco</w:t>
      </w:r>
      <w:r w:rsidR="008C15A7">
        <w:t xml:space="preserve"> </w:t>
      </w:r>
      <w:r>
        <w:t>and</w:t>
      </w:r>
      <w:r w:rsidR="008C15A7">
        <w:t xml:space="preserve"> </w:t>
      </w:r>
      <w:r>
        <w:t>ADP.</w:t>
      </w:r>
      <w:r w:rsidR="008C15A7">
        <w:t xml:space="preserve"> </w:t>
      </w:r>
      <w:r>
        <w:t>However,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deal</w:t>
      </w:r>
      <w:r w:rsidR="008C15A7">
        <w:t xml:space="preserve"> </w:t>
      </w:r>
      <w:r>
        <w:t>he</w:t>
      </w:r>
      <w:r w:rsidR="008C15A7">
        <w:t xml:space="preserve"> </w:t>
      </w:r>
      <w:r>
        <w:t>ever</w:t>
      </w:r>
      <w:r w:rsidR="008C15A7">
        <w:t xml:space="preserve"> </w:t>
      </w:r>
      <w:r>
        <w:t>did,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r>
        <w:t>marrying</w:t>
      </w:r>
      <w:r w:rsidR="008C15A7">
        <w:t xml:space="preserve"> </w:t>
      </w:r>
      <w:r>
        <w:t>my</w:t>
      </w:r>
      <w:r w:rsidR="008C15A7">
        <w:t xml:space="preserve"> </w:t>
      </w:r>
      <w:r>
        <w:t>mother,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convince</w:t>
      </w:r>
      <w:r w:rsidR="008C15A7">
        <w:t xml:space="preserve"> </w:t>
      </w:r>
      <w:r>
        <w:t>her</w:t>
      </w:r>
      <w:r w:rsidR="008C15A7">
        <w:t xml:space="preserve"> </w:t>
      </w:r>
      <w:r>
        <w:t>to</w:t>
      </w:r>
      <w:r w:rsidR="008C15A7">
        <w:t xml:space="preserve"> </w:t>
      </w:r>
      <w:r>
        <w:t>sell</w:t>
      </w:r>
      <w:r w:rsidR="008C15A7">
        <w:t xml:space="preserve"> </w:t>
      </w:r>
      <w:r>
        <w:t>her</w:t>
      </w:r>
      <w:r w:rsidR="008C15A7">
        <w:t xml:space="preserve"> </w:t>
      </w:r>
      <w:r>
        <w:t>schools</w:t>
      </w:r>
      <w:r w:rsidR="008C15A7">
        <w:t xml:space="preserve"> </w:t>
      </w:r>
      <w:r>
        <w:t>and</w:t>
      </w:r>
      <w:r w:rsidR="008C15A7">
        <w:t xml:space="preserve"> </w:t>
      </w:r>
      <w:r>
        <w:t>partner</w:t>
      </w:r>
      <w:r w:rsidR="008C15A7">
        <w:t xml:space="preserve"> </w:t>
      </w:r>
      <w:r>
        <w:t>with</w:t>
      </w:r>
      <w:r w:rsidR="008C15A7">
        <w:t xml:space="preserve"> </w:t>
      </w:r>
      <w:r>
        <w:t>him.</w:t>
      </w:r>
    </w:p>
    <w:p w14:paraId="373ECC5F" w14:textId="77777777" w:rsidR="00722F53" w:rsidRDefault="00610349" w:rsidP="008F1C01">
      <w:pPr>
        <w:pStyle w:val="Body-TextTx"/>
        <w:rPr>
          <w:color w:val="000000"/>
        </w:rPr>
      </w:pPr>
      <w:r>
        <w:t>“</w:t>
      </w:r>
      <w:r w:rsidR="00E949E9">
        <w:t>Your</w:t>
      </w:r>
      <w:r w:rsidR="008C15A7">
        <w:t xml:space="preserve"> </w:t>
      </w:r>
      <w:r w:rsidR="00E949E9">
        <w:t>mother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star,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proudly,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point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company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trainers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facilitators.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basically</w:t>
      </w:r>
      <w:r w:rsidR="008C15A7">
        <w:t xml:space="preserve"> </w:t>
      </w:r>
      <w:r w:rsidR="00E949E9">
        <w:t>taught</w:t>
      </w:r>
      <w:r w:rsidR="008C15A7">
        <w:t xml:space="preserve"> </w:t>
      </w:r>
      <w:r>
        <w:t>“</w:t>
      </w:r>
      <w:r w:rsidR="00E949E9">
        <w:t>life</w:t>
      </w:r>
      <w:r w:rsidR="008C15A7">
        <w:t xml:space="preserve"> </w:t>
      </w:r>
      <w:r w:rsidR="00E949E9">
        <w:t>lessons</w:t>
      </w:r>
      <w:r>
        <w:t>”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sales</w:t>
      </w:r>
      <w:r w:rsidR="008C15A7">
        <w:t xml:space="preserve"> </w:t>
      </w:r>
      <w:r w:rsidR="00E949E9">
        <w:t>managers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lastRenderedPageBreak/>
        <w:t>executives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develop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sales</w:t>
      </w:r>
      <w:r w:rsidR="008C15A7">
        <w:t xml:space="preserve"> </w:t>
      </w:r>
      <w:r w:rsidR="00E949E9">
        <w:t>teams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achieve</w:t>
      </w:r>
      <w:r w:rsidR="008C15A7">
        <w:t xml:space="preserve"> </w:t>
      </w:r>
      <w:r w:rsidR="00E949E9">
        <w:t>better</w:t>
      </w:r>
      <w:r w:rsidR="008C15A7">
        <w:t xml:space="preserve"> </w:t>
      </w:r>
      <w:r w:rsidR="00E949E9">
        <w:t>success.</w:t>
      </w:r>
      <w:r w:rsidR="008C15A7">
        <w:t xml:space="preserve"> </w:t>
      </w:r>
      <w:r w:rsidR="00E949E9" w:rsidRPr="00F46D69">
        <w:rPr>
          <w:color w:val="000000" w:themeColor="text1"/>
        </w:rPr>
        <w:t>(My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dad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would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have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liked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this</w:t>
      </w:r>
      <w:r w:rsidR="008C15A7">
        <w:rPr>
          <w:color w:val="000000" w:themeColor="text1"/>
        </w:rPr>
        <w:t xml:space="preserve"> </w:t>
      </w:r>
      <w:r w:rsidR="00E949E9" w:rsidRPr="00F46D69">
        <w:rPr>
          <w:color w:val="000000" w:themeColor="text1"/>
        </w:rPr>
        <w:t>book.)</w:t>
      </w:r>
      <w:r w:rsidR="008C15A7">
        <w:rPr>
          <w:color w:val="000000" w:themeColor="text1"/>
        </w:rPr>
        <w:t xml:space="preserve"> </w:t>
      </w:r>
      <w:r w:rsidR="00E949E9">
        <w:t>The</w:t>
      </w:r>
      <w:r w:rsidR="008C15A7">
        <w:t xml:space="preserve"> </w:t>
      </w:r>
      <w:r w:rsidR="00E949E9">
        <w:t>results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astounding.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companies</w:t>
      </w:r>
      <w:r w:rsidR="008C15A7">
        <w:t xml:space="preserve"> </w:t>
      </w:r>
      <w:r w:rsidR="00E949E9">
        <w:t>saw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interpersonal</w:t>
      </w:r>
      <w:r w:rsidR="008C15A7">
        <w:t xml:space="preserve"> </w:t>
      </w:r>
      <w:r w:rsidR="00E949E9">
        <w:t>guru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couldn</w:t>
      </w:r>
      <w:r>
        <w:t>’</w:t>
      </w:r>
      <w:r w:rsidR="00E949E9">
        <w:t>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enough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him.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rock</w:t>
      </w:r>
      <w:r w:rsidR="008C15A7">
        <w:t xml:space="preserve"> </w:t>
      </w:r>
      <w:r w:rsidR="00E949E9">
        <w:t>star</w:t>
      </w:r>
      <w:r w:rsidR="008C15A7">
        <w:t xml:space="preserve"> </w:t>
      </w:r>
      <w:r w:rsidR="00E949E9">
        <w:t>status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companies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experiencing</w:t>
      </w:r>
      <w:r w:rsidR="008C15A7">
        <w:t xml:space="preserve"> </w:t>
      </w:r>
      <w:r w:rsidR="00E949E9">
        <w:t>financial</w:t>
      </w:r>
      <w:r w:rsidR="008C15A7">
        <w:t xml:space="preserve"> </w:t>
      </w:r>
      <w:r w:rsidR="00E949E9">
        <w:t>success.</w:t>
      </w:r>
      <w:r w:rsidR="008C15A7">
        <w:rPr>
          <w:color w:val="000000"/>
        </w:rPr>
        <w:t xml:space="preserve"> </w:t>
      </w:r>
      <w:r w:rsidR="00E949E9">
        <w:t>Even</w:t>
      </w:r>
      <w:r w:rsidR="008C15A7">
        <w:t xml:space="preserve"> </w:t>
      </w:r>
      <w:r w:rsidR="00E949E9">
        <w:t>today,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rPr>
          <w:color w:val="000000"/>
        </w:rPr>
        <w:t>years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later,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when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run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into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people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my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parents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trained,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each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person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seems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have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special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memory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lessons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learned,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evidence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of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my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parents</w:t>
      </w:r>
      <w:r>
        <w:rPr>
          <w:color w:val="000000"/>
        </w:rPr>
        <w:t>’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long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lasting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impact.</w:t>
      </w:r>
    </w:p>
    <w:p w14:paraId="7F33260F" w14:textId="77777777" w:rsidR="00017929" w:rsidRDefault="00E949E9" w:rsidP="008F1C01">
      <w:pPr>
        <w:pStyle w:val="Body-TextTx"/>
        <w:rPr>
          <w:color w:val="000000"/>
        </w:rPr>
      </w:pP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went</w:t>
      </w:r>
      <w:r w:rsidR="008C15A7">
        <w:t xml:space="preserve"> </w:t>
      </w:r>
      <w:r>
        <w:t>from</w:t>
      </w:r>
      <w:r w:rsidR="008C15A7">
        <w:t xml:space="preserve"> </w:t>
      </w:r>
      <w:r>
        <w:t>famine</w:t>
      </w:r>
      <w:r w:rsidR="008C15A7">
        <w:t xml:space="preserve"> </w:t>
      </w:r>
      <w:r>
        <w:t>to</w:t>
      </w:r>
      <w:r w:rsidR="008C15A7">
        <w:t xml:space="preserve"> </w:t>
      </w:r>
      <w:r>
        <w:t>feast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teenager</w:t>
      </w:r>
      <w:r w:rsidR="008C15A7">
        <w:t xml:space="preserve"> </w:t>
      </w:r>
      <w:r>
        <w:t>(</w:t>
      </w:r>
      <w:r>
        <w:rPr>
          <w:color w:val="000000"/>
        </w:rPr>
        <w:t>only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return</w:t>
      </w:r>
      <w:r w:rsidR="008C15A7">
        <w:rPr>
          <w:color w:val="000000"/>
        </w:rPr>
        <w:t xml:space="preserve"> </w:t>
      </w:r>
      <w:r>
        <w:t>once</w:t>
      </w:r>
      <w:r w:rsidR="008C15A7">
        <w:t xml:space="preserve"> </w:t>
      </w:r>
      <w:r>
        <w:t>again,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get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shortly).</w:t>
      </w:r>
      <w:r w:rsidR="008C15A7">
        <w:t xml:space="preserve"> </w:t>
      </w:r>
      <w:r>
        <w:t>We</w:t>
      </w:r>
      <w:r w:rsidR="008C15A7">
        <w:t xml:space="preserve"> </w:t>
      </w:r>
      <w:r>
        <w:t>went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family</w:t>
      </w:r>
      <w:r w:rsidR="008C15A7">
        <w:t xml:space="preserve"> </w:t>
      </w:r>
      <w:r>
        <w:t>on</w:t>
      </w:r>
      <w:r w:rsidR="008C15A7">
        <w:t xml:space="preserve"> </w:t>
      </w:r>
      <w:r>
        <w:t>public</w:t>
      </w:r>
      <w:r w:rsidR="008C15A7">
        <w:t xml:space="preserve"> </w:t>
      </w:r>
      <w:r>
        <w:t>assistance</w:t>
      </w:r>
      <w:r w:rsidR="008C15A7">
        <w:t xml:space="preserve"> </w:t>
      </w:r>
      <w:r>
        <w:t>to</w:t>
      </w:r>
      <w:r w:rsidR="008C15A7">
        <w:t xml:space="preserve"> </w:t>
      </w:r>
      <w:r>
        <w:t>one</w:t>
      </w:r>
      <w:r w:rsidR="008C15A7">
        <w:t xml:space="preserve"> </w:t>
      </w:r>
      <w:r>
        <w:t>that</w:t>
      </w:r>
      <w:r w:rsidR="008C15A7">
        <w:t xml:space="preserve"> </w:t>
      </w:r>
      <w:r>
        <w:t>could</w:t>
      </w:r>
      <w:r w:rsidR="008C15A7">
        <w:t xml:space="preserve"> </w:t>
      </w:r>
      <w:r>
        <w:t>afford</w:t>
      </w:r>
      <w:r w:rsidR="008C15A7">
        <w:t xml:space="preserve"> </w:t>
      </w:r>
      <w:r>
        <w:t>a</w:t>
      </w:r>
      <w:r w:rsidR="008C15A7">
        <w:t xml:space="preserve"> </w:t>
      </w:r>
      <w:r>
        <w:t>house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pool</w:t>
      </w:r>
      <w:r w:rsidR="008C15A7">
        <w:t xml:space="preserve"> </w:t>
      </w:r>
      <w:r>
        <w:t>and</w:t>
      </w:r>
      <w:r w:rsidR="008C15A7">
        <w:t xml:space="preserve"> </w:t>
      </w:r>
      <w:r>
        <w:t>where</w:t>
      </w:r>
      <w:r w:rsidR="008C15A7">
        <w:t xml:space="preserve"> </w:t>
      </w:r>
      <w:r>
        <w:t>my</w:t>
      </w:r>
      <w:r w:rsidR="008C15A7">
        <w:t xml:space="preserve"> </w:t>
      </w:r>
      <w:r>
        <w:t>four</w:t>
      </w:r>
      <w:r w:rsidR="008C15A7">
        <w:t xml:space="preserve"> </w:t>
      </w:r>
      <w:r>
        <w:t>siblings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each</w:t>
      </w:r>
      <w:r w:rsidR="008C15A7">
        <w:t xml:space="preserve"> </w:t>
      </w:r>
      <w:r>
        <w:t>had</w:t>
      </w:r>
      <w:r w:rsidR="008C15A7">
        <w:t xml:space="preserve"> </w:t>
      </w:r>
      <w:r>
        <w:t>our</w:t>
      </w:r>
      <w:r w:rsidR="008C15A7">
        <w:t xml:space="preserve"> </w:t>
      </w:r>
      <w:r>
        <w:t>own</w:t>
      </w:r>
      <w:r w:rsidR="008C15A7">
        <w:t xml:space="preserve"> </w:t>
      </w:r>
      <w:r>
        <w:t>rooms.</w:t>
      </w:r>
      <w:r w:rsidR="008C15A7">
        <w:t xml:space="preserve"> </w:t>
      </w:r>
      <w:r>
        <w:t>We</w:t>
      </w:r>
      <w:r w:rsidR="008C15A7">
        <w:t xml:space="preserve"> </w:t>
      </w:r>
      <w:r>
        <w:t>joined</w:t>
      </w:r>
      <w:r w:rsidR="008C15A7">
        <w:t xml:space="preserve"> </w:t>
      </w:r>
      <w:r>
        <w:t>a</w:t>
      </w:r>
      <w:r w:rsidR="008C15A7">
        <w:t xml:space="preserve"> </w:t>
      </w:r>
      <w:r>
        <w:t>tennis</w:t>
      </w:r>
      <w:r w:rsidR="008C15A7">
        <w:t xml:space="preserve"> </w:t>
      </w:r>
      <w:r>
        <w:t>and</w:t>
      </w:r>
      <w:r w:rsidR="008C15A7">
        <w:t xml:space="preserve"> </w:t>
      </w:r>
      <w:r>
        <w:t>golf</w:t>
      </w:r>
      <w:r w:rsidR="008C15A7">
        <w:t xml:space="preserve"> </w:t>
      </w:r>
      <w:r>
        <w:t>club</w:t>
      </w:r>
      <w:r w:rsidR="008C15A7">
        <w:t xml:space="preserve"> </w:t>
      </w:r>
      <w:r>
        <w:t>in</w:t>
      </w:r>
      <w:r w:rsidR="008C15A7">
        <w:t xml:space="preserve"> </w:t>
      </w:r>
      <w:r>
        <w:t>town</w:t>
      </w:r>
      <w:r w:rsidR="008C15A7">
        <w:t xml:space="preserve"> </w:t>
      </w:r>
      <w:r>
        <w:t>called</w:t>
      </w:r>
      <w:r w:rsidR="008C15A7">
        <w:t xml:space="preserve"> </w:t>
      </w:r>
      <w:proofErr w:type="spellStart"/>
      <w:r>
        <w:t>Powelton</w:t>
      </w:r>
      <w:proofErr w:type="spellEnd"/>
      <w:r w:rsidR="008C15A7">
        <w:t xml:space="preserve"> </w:t>
      </w:r>
      <w:r>
        <w:t>Club</w:t>
      </w:r>
      <w:r w:rsidR="008C15A7">
        <w:t xml:space="preserve"> </w:t>
      </w:r>
      <w:r>
        <w:t>for</w:t>
      </w:r>
      <w:r w:rsidR="008C15A7">
        <w:t xml:space="preserve"> </w:t>
      </w:r>
      <w:r>
        <w:t>golf</w:t>
      </w:r>
      <w:r w:rsidR="008C15A7">
        <w:t xml:space="preserve"> </w:t>
      </w:r>
      <w:r>
        <w:t>and</w:t>
      </w:r>
      <w:r w:rsidR="008C15A7">
        <w:t xml:space="preserve"> </w:t>
      </w:r>
      <w:r>
        <w:t>tennis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traded</w:t>
      </w:r>
      <w:r w:rsidR="008C15A7">
        <w:t xml:space="preserve"> </w:t>
      </w:r>
      <w:r>
        <w:t>her</w:t>
      </w:r>
      <w:r w:rsidR="008C15A7">
        <w:t xml:space="preserve"> </w:t>
      </w:r>
      <w:r>
        <w:t>old</w:t>
      </w:r>
      <w:r w:rsidR="008C15A7">
        <w:t xml:space="preserve"> </w:t>
      </w:r>
      <w:r>
        <w:t>station</w:t>
      </w:r>
      <w:r w:rsidR="008C15A7">
        <w:t xml:space="preserve"> </w:t>
      </w:r>
      <w:r>
        <w:t>wagon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white</w:t>
      </w:r>
      <w:r w:rsidR="008C15A7">
        <w:t xml:space="preserve"> </w:t>
      </w:r>
      <w:r>
        <w:t>Mercedes.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life,</w:t>
      </w:r>
      <w:r w:rsidR="008C15A7">
        <w:t xml:space="preserve"> </w:t>
      </w:r>
      <w:r>
        <w:t>I</w:t>
      </w:r>
      <w:r w:rsidR="008C15A7">
        <w:t xml:space="preserve"> </w:t>
      </w:r>
      <w:r>
        <w:t>became</w:t>
      </w:r>
      <w:r w:rsidR="008C15A7">
        <w:t xml:space="preserve"> </w:t>
      </w:r>
      <w:r>
        <w:t>aware</w:t>
      </w:r>
      <w:r w:rsidR="008C15A7">
        <w:t xml:space="preserve"> </w:t>
      </w:r>
      <w:r>
        <w:t>of</w:t>
      </w:r>
      <w:r w:rsidR="008C15A7">
        <w:t xml:space="preserve"> </w:t>
      </w:r>
      <w:r>
        <w:t>material</w:t>
      </w:r>
      <w:r w:rsidR="008C15A7">
        <w:t xml:space="preserve"> </w:t>
      </w:r>
      <w:r>
        <w:t>things.</w:t>
      </w:r>
    </w:p>
    <w:p w14:paraId="68480D93" w14:textId="77777777" w:rsidR="00017929" w:rsidRDefault="00E949E9" w:rsidP="008F1C01">
      <w:pPr>
        <w:pStyle w:val="Body-TextTx"/>
        <w:rPr>
          <w:color w:val="000000"/>
        </w:rPr>
      </w:pP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 w:rsidR="00610349">
        <w:t>“</w:t>
      </w:r>
      <w:r>
        <w:t>mailbox</w:t>
      </w:r>
      <w:r w:rsidR="008C15A7">
        <w:t xml:space="preserve"> </w:t>
      </w:r>
      <w:r>
        <w:t>money</w:t>
      </w:r>
      <w:r w:rsidR="00610349">
        <w:t>”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>
        <w:t>He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hand</w:t>
      </w:r>
      <w:r w:rsidR="008C15A7">
        <w:t xml:space="preserve"> </w:t>
      </w:r>
      <w:r>
        <w:t>to</w:t>
      </w:r>
      <w:r w:rsidR="008C15A7">
        <w:t xml:space="preserve"> </w:t>
      </w:r>
      <w:r>
        <w:t>mouth</w:t>
      </w:r>
      <w:r w:rsidR="008C15A7">
        <w:t xml:space="preserve"> </w:t>
      </w:r>
      <w:r>
        <w:t>and</w:t>
      </w:r>
      <w:r w:rsidR="008C15A7">
        <w:t xml:space="preserve"> </w:t>
      </w:r>
      <w:r>
        <w:t>everything</w:t>
      </w:r>
      <w:r w:rsidR="008C15A7">
        <w:t xml:space="preserve"> </w:t>
      </w:r>
      <w:r>
        <w:t>I</w:t>
      </w:r>
      <w:r w:rsidR="008C15A7">
        <w:t xml:space="preserve"> </w:t>
      </w:r>
      <w:r>
        <w:t>make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every</w:t>
      </w:r>
      <w:r w:rsidR="008C15A7">
        <w:t xml:space="preserve"> </w:t>
      </w:r>
      <w:r>
        <w:t>day.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get</w:t>
      </w:r>
      <w:r w:rsidR="008C15A7">
        <w:t xml:space="preserve"> </w:t>
      </w:r>
      <w:r>
        <w:t>sick</w:t>
      </w:r>
      <w:r w:rsidR="008C15A7">
        <w:t xml:space="preserve"> </w:t>
      </w:r>
      <w:r>
        <w:t>or</w:t>
      </w:r>
      <w:r w:rsidR="008C15A7">
        <w:t xml:space="preserve"> </w:t>
      </w:r>
      <w:r>
        <w:t>take</w:t>
      </w:r>
      <w:r w:rsidR="008C15A7">
        <w:t xml:space="preserve"> </w:t>
      </w:r>
      <w:r>
        <w:t>a</w:t>
      </w:r>
      <w:r w:rsidR="008C15A7">
        <w:t xml:space="preserve"> </w:t>
      </w:r>
      <w:r>
        <w:t>vacation,</w:t>
      </w:r>
      <w:r w:rsidR="008C15A7">
        <w:t xml:space="preserve"> </w:t>
      </w:r>
      <w:r>
        <w:t>we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make</w:t>
      </w:r>
      <w:r w:rsidR="008C15A7">
        <w:t xml:space="preserve"> </w:t>
      </w:r>
      <w:r>
        <w:t>money.</w:t>
      </w:r>
      <w:r w:rsidR="008C15A7">
        <w:t xml:space="preserve"> </w:t>
      </w:r>
      <w:r>
        <w:t>I</w:t>
      </w:r>
      <w:r w:rsidR="008C15A7">
        <w:t xml:space="preserve"> </w:t>
      </w:r>
      <w:r>
        <w:t>want</w:t>
      </w:r>
      <w:r w:rsidR="008C15A7">
        <w:t xml:space="preserve"> </w:t>
      </w:r>
      <w:r>
        <w:t>a</w:t>
      </w:r>
      <w:r w:rsidR="008C15A7">
        <w:t xml:space="preserve"> </w:t>
      </w:r>
      <w:r>
        <w:t>business</w:t>
      </w:r>
      <w:r w:rsidR="008C15A7">
        <w:t xml:space="preserve"> </w:t>
      </w:r>
      <w:r>
        <w:t>where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happening</w:t>
      </w:r>
      <w:r w:rsidR="008C15A7">
        <w:t xml:space="preserve"> </w:t>
      </w:r>
      <w:r>
        <w:t>without</w:t>
      </w:r>
      <w:r w:rsidR="008C15A7">
        <w:t xml:space="preserve"> </w:t>
      </w:r>
      <w:r>
        <w:t>me.</w:t>
      </w:r>
      <w:r w:rsidR="00610349">
        <w:t>”</w:t>
      </w:r>
      <w:r w:rsidR="008C15A7">
        <w:t xml:space="preserve"> </w:t>
      </w:r>
      <w:r>
        <w:t>(I</w:t>
      </w:r>
      <w:r w:rsidR="008C15A7">
        <w:t xml:space="preserve"> </w:t>
      </w:r>
      <w:r>
        <w:t>wish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known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financial</w:t>
      </w:r>
      <w:r w:rsidR="008C15A7">
        <w:t xml:space="preserve"> </w:t>
      </w:r>
      <w:r>
        <w:t>markets</w:t>
      </w:r>
      <w:r w:rsidR="008C15A7">
        <w:t xml:space="preserve"> </w:t>
      </w:r>
      <w:r>
        <w:t>and</w:t>
      </w:r>
      <w:r w:rsidR="008C15A7">
        <w:t xml:space="preserve"> </w:t>
      </w:r>
      <w:r>
        <w:t>investing,</w:t>
      </w:r>
      <w:r w:rsidR="008C15A7">
        <w:t xml:space="preserve"> </w:t>
      </w:r>
      <w:r>
        <w:t>but</w:t>
      </w:r>
      <w:r w:rsidR="008C15A7">
        <w:t xml:space="preserve"> </w:t>
      </w:r>
      <w:r>
        <w:t>he</w:t>
      </w:r>
      <w:r w:rsidR="008C15A7">
        <w:t xml:space="preserve"> </w:t>
      </w:r>
      <w:r>
        <w:t>knew</w:t>
      </w:r>
      <w:r w:rsidR="008C15A7">
        <w:t xml:space="preserve"> </w:t>
      </w:r>
      <w:r>
        <w:t>as</w:t>
      </w:r>
      <w:r w:rsidR="008C15A7">
        <w:t xml:space="preserve"> </w:t>
      </w:r>
      <w:r>
        <w:t>little</w:t>
      </w:r>
      <w:r w:rsidR="008C15A7">
        <w:t xml:space="preserve"> </w:t>
      </w:r>
      <w:r>
        <w:t>as</w:t>
      </w:r>
      <w:r w:rsidR="008C15A7">
        <w:t xml:space="preserve"> </w:t>
      </w:r>
      <w:r>
        <w:t>his</w:t>
      </w:r>
      <w:r w:rsidR="008C15A7">
        <w:t xml:space="preserve"> </w:t>
      </w:r>
      <w:r>
        <w:t>teenage</w:t>
      </w:r>
      <w:r w:rsidR="008C15A7">
        <w:t xml:space="preserve"> </w:t>
      </w:r>
      <w:r>
        <w:t>sons</w:t>
      </w:r>
      <w:r w:rsidR="008C15A7">
        <w:t xml:space="preserve"> </w:t>
      </w:r>
      <w:r>
        <w:t>did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point.)</w:t>
      </w:r>
      <w:r w:rsidR="008C15A7">
        <w:t xml:space="preserve"> </w:t>
      </w:r>
      <w:r>
        <w:t>His</w:t>
      </w:r>
      <w:r w:rsidR="008C15A7">
        <w:t xml:space="preserve"> </w:t>
      </w:r>
      <w:r>
        <w:t>entrepreneurial</w:t>
      </w:r>
      <w:r w:rsidR="008C15A7">
        <w:t xml:space="preserve"> </w:t>
      </w:r>
      <w:r>
        <w:t>genes</w:t>
      </w:r>
      <w:r w:rsidR="008C15A7">
        <w:t xml:space="preserve"> </w:t>
      </w:r>
      <w:r>
        <w:t>took</w:t>
      </w:r>
      <w:r w:rsidR="008C15A7">
        <w:t xml:space="preserve"> </w:t>
      </w:r>
      <w:r>
        <w:t>on</w:t>
      </w:r>
      <w:r w:rsidR="008C15A7">
        <w:t xml:space="preserve"> </w:t>
      </w:r>
      <w:r>
        <w:t>new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started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other</w:t>
      </w:r>
      <w:r w:rsidR="008C15A7">
        <w:t xml:space="preserve"> </w:t>
      </w:r>
      <w:r>
        <w:t>businesses.</w:t>
      </w:r>
      <w:r w:rsidR="008C15A7">
        <w:t xml:space="preserve"> </w:t>
      </w:r>
      <w:r>
        <w:t>One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database</w:t>
      </w:r>
      <w:r w:rsidR="008C15A7">
        <w:t xml:space="preserve"> </w:t>
      </w:r>
      <w:r>
        <w:t>for</w:t>
      </w:r>
      <w:r w:rsidR="008C15A7">
        <w:t xml:space="preserve"> </w:t>
      </w:r>
      <w:r>
        <w:t>medical</w:t>
      </w:r>
      <w:r w:rsidR="008C15A7">
        <w:t xml:space="preserve"> </w:t>
      </w:r>
      <w:r>
        <w:t>services</w:t>
      </w:r>
      <w:r w:rsidR="008C15A7">
        <w:t xml:space="preserve"> </w:t>
      </w:r>
      <w:r>
        <w:t>that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go</w:t>
      </w:r>
      <w:r w:rsidR="008C15A7">
        <w:t xml:space="preserve"> </w:t>
      </w:r>
      <w:r>
        <w:t>well.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was</w:t>
      </w:r>
      <w:r w:rsidR="008C15A7">
        <w:t xml:space="preserve"> </w:t>
      </w:r>
      <w:r>
        <w:t>continuing</w:t>
      </w:r>
      <w:r w:rsidR="008C15A7">
        <w:t xml:space="preserve"> </w:t>
      </w:r>
      <w:r>
        <w:t>education</w:t>
      </w:r>
      <w:r w:rsidR="008C15A7">
        <w:t xml:space="preserve"> </w:t>
      </w:r>
      <w:r>
        <w:t>for</w:t>
      </w:r>
      <w:r w:rsidR="008C15A7">
        <w:t xml:space="preserve"> </w:t>
      </w:r>
      <w:r>
        <w:t>real</w:t>
      </w:r>
      <w:r w:rsidR="008C15A7">
        <w:t xml:space="preserve"> </w:t>
      </w:r>
      <w:r>
        <w:t>estate</w:t>
      </w:r>
      <w:r w:rsidR="008C15A7">
        <w:t xml:space="preserve"> </w:t>
      </w:r>
      <w:r>
        <w:t>professionals,</w:t>
      </w:r>
      <w:r w:rsidR="008C15A7">
        <w:t xml:space="preserve"> </w:t>
      </w:r>
      <w:r>
        <w:t>brokers,</w:t>
      </w:r>
      <w:r w:rsidR="008C15A7">
        <w:t xml:space="preserve"> </w:t>
      </w:r>
      <w:r>
        <w:t>accountants</w:t>
      </w:r>
      <w:r w:rsidR="008C15A7">
        <w:t xml:space="preserve"> </w:t>
      </w:r>
      <w:r>
        <w:t>and</w:t>
      </w:r>
      <w:r w:rsidR="008C15A7">
        <w:t xml:space="preserve"> </w:t>
      </w:r>
      <w:r>
        <w:t>doctors</w:t>
      </w:r>
      <w:r w:rsidR="008C15A7">
        <w:t xml:space="preserve"> </w:t>
      </w:r>
      <w:r>
        <w:t>all</w:t>
      </w:r>
      <w:r w:rsidR="008C15A7">
        <w:t xml:space="preserve"> </w:t>
      </w:r>
      <w:r>
        <w:t>who</w:t>
      </w:r>
      <w:r w:rsidR="008C15A7">
        <w:t xml:space="preserve"> </w:t>
      </w:r>
      <w:r>
        <w:t>needed</w:t>
      </w:r>
      <w:r w:rsidR="008C15A7">
        <w:t xml:space="preserve"> </w:t>
      </w:r>
      <w:r>
        <w:t>certification.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pre-internet</w:t>
      </w:r>
      <w:r w:rsidR="008C15A7">
        <w:t xml:space="preserve"> </w:t>
      </w:r>
      <w:r>
        <w:t>so</w:t>
      </w:r>
      <w:r w:rsidR="008C15A7">
        <w:t xml:space="preserve"> </w:t>
      </w:r>
      <w:r>
        <w:t>you</w:t>
      </w:r>
      <w:r w:rsidR="008C15A7">
        <w:t xml:space="preserve"> </w:t>
      </w:r>
      <w:r>
        <w:t>actually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location</w:t>
      </w:r>
      <w:r w:rsidR="008C15A7">
        <w:t xml:space="preserve"> </w:t>
      </w:r>
      <w:r>
        <w:t>to</w:t>
      </w:r>
      <w:r w:rsidR="008C15A7">
        <w:t xml:space="preserve"> </w:t>
      </w:r>
      <w:r>
        <w:t>receive</w:t>
      </w:r>
      <w:r w:rsidR="008C15A7">
        <w:t xml:space="preserve"> </w:t>
      </w:r>
      <w:r>
        <w:t>training</w:t>
      </w:r>
      <w:r w:rsidR="008C15A7">
        <w:t xml:space="preserve"> </w:t>
      </w:r>
      <w:r>
        <w:t>and</w:t>
      </w:r>
      <w:r w:rsidR="008C15A7">
        <w:t xml:space="preserve"> </w:t>
      </w:r>
      <w:r>
        <w:t>pass</w:t>
      </w:r>
      <w:r w:rsidR="008C15A7">
        <w:t xml:space="preserve"> </w:t>
      </w:r>
      <w:r>
        <w:t>a</w:t>
      </w:r>
      <w:r w:rsidR="008C15A7">
        <w:t xml:space="preserve"> </w:t>
      </w:r>
      <w:r>
        <w:t>facilitated</w:t>
      </w:r>
      <w:r w:rsidR="008C15A7">
        <w:t xml:space="preserve"> </w:t>
      </w:r>
      <w:r>
        <w:t>test</w:t>
      </w:r>
      <w:r w:rsidR="008C15A7">
        <w:t xml:space="preserve"> </w:t>
      </w:r>
      <w:r>
        <w:t>in</w:t>
      </w:r>
      <w:r w:rsidR="008C15A7">
        <w:t xml:space="preserve"> </w:t>
      </w:r>
      <w:r>
        <w:t>order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certified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field.</w:t>
      </w:r>
      <w:r w:rsidR="008C15A7">
        <w:t xml:space="preserve"> </w:t>
      </w:r>
      <w:r>
        <w:t>He</w:t>
      </w:r>
      <w:r w:rsidR="008C15A7">
        <w:t xml:space="preserve"> </w:t>
      </w:r>
      <w:r>
        <w:t>hired</w:t>
      </w:r>
      <w:r w:rsidR="008C15A7">
        <w:t xml:space="preserve"> </w:t>
      </w:r>
      <w:r>
        <w:t>my</w:t>
      </w:r>
      <w:r w:rsidR="008C15A7">
        <w:t xml:space="preserve"> </w:t>
      </w:r>
      <w:r>
        <w:t>fifth</w:t>
      </w:r>
      <w:r w:rsidR="008C15A7">
        <w:t xml:space="preserve"> </w:t>
      </w:r>
      <w:r>
        <w:t>grade</w:t>
      </w:r>
      <w:r w:rsidR="008C15A7">
        <w:t xml:space="preserve"> </w:t>
      </w:r>
      <w:r>
        <w:t>teacher</w:t>
      </w:r>
      <w:r w:rsidR="00610349">
        <w:t>’</w:t>
      </w:r>
      <w:r>
        <w:t>s</w:t>
      </w:r>
      <w:r w:rsidR="008C15A7">
        <w:t xml:space="preserve"> </w:t>
      </w:r>
      <w:r>
        <w:t>husband,</w:t>
      </w:r>
      <w:r w:rsidR="008C15A7">
        <w:t xml:space="preserve"> </w:t>
      </w:r>
      <w:r>
        <w:t>John</w:t>
      </w:r>
      <w:r w:rsidR="008C15A7">
        <w:t xml:space="preserve"> </w:t>
      </w:r>
      <w:r>
        <w:t>Matarazzo,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president.</w:t>
      </w:r>
      <w:r w:rsidR="008C15A7">
        <w:t xml:space="preserve"> </w:t>
      </w:r>
      <w:r>
        <w:t>The</w:t>
      </w:r>
      <w:r w:rsidR="008C15A7">
        <w:t xml:space="preserve"> </w:t>
      </w:r>
      <w:r>
        <w:t>company,</w:t>
      </w:r>
      <w:r w:rsidR="008C15A7">
        <w:t xml:space="preserve"> </w:t>
      </w:r>
      <w:r>
        <w:t>RETC,</w:t>
      </w:r>
      <w:r w:rsidR="008C15A7">
        <w:t xml:space="preserve"> </w:t>
      </w:r>
      <w:r>
        <w:t>got</w:t>
      </w:r>
      <w:r w:rsidR="008C15A7">
        <w:t xml:space="preserve"> </w:t>
      </w:r>
      <w:r>
        <w:t>big</w:t>
      </w:r>
      <w:r w:rsidR="008C15A7">
        <w:t xml:space="preserve"> </w:t>
      </w:r>
      <w:r>
        <w:t>pretty</w:t>
      </w:r>
      <w:r w:rsidR="008C15A7">
        <w:t xml:space="preserve"> </w:t>
      </w:r>
      <w:r>
        <w:t>quickly</w:t>
      </w:r>
      <w:r w:rsidR="008C15A7">
        <w:t xml:space="preserve"> </w:t>
      </w:r>
      <w:r>
        <w:t>and</w:t>
      </w:r>
      <w:r w:rsidR="008C15A7">
        <w:t xml:space="preserve"> </w:t>
      </w:r>
      <w:r>
        <w:t>eventually,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set</w:t>
      </w:r>
      <w:r w:rsidR="008C15A7">
        <w:t xml:space="preserve"> </w:t>
      </w:r>
      <w:r>
        <w:t>of</w:t>
      </w:r>
      <w:r w:rsidR="008C15A7">
        <w:t xml:space="preserve"> </w:t>
      </w:r>
      <w:r>
        <w:t>real</w:t>
      </w:r>
      <w:r w:rsidR="008C15A7">
        <w:t xml:space="preserve"> </w:t>
      </w:r>
      <w:r>
        <w:t>estate</w:t>
      </w:r>
      <w:r w:rsidR="008C15A7">
        <w:t xml:space="preserve"> </w:t>
      </w:r>
      <w:r>
        <w:t>schools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York,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and</w:t>
      </w:r>
      <w:r w:rsidR="008C15A7">
        <w:t xml:space="preserve"> </w:t>
      </w:r>
      <w:r>
        <w:t>Connecticut.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know</w:t>
      </w:r>
      <w:r w:rsidR="008C15A7">
        <w:t xml:space="preserve"> </w:t>
      </w:r>
      <w:r>
        <w:t>about</w:t>
      </w:r>
      <w:r w:rsidR="008C15A7">
        <w:t xml:space="preserve"> </w:t>
      </w:r>
      <w:r>
        <w:t>growth</w:t>
      </w:r>
      <w:r w:rsidR="008C15A7">
        <w:t xml:space="preserve"> </w:t>
      </w:r>
      <w:r>
        <w:lastRenderedPageBreak/>
        <w:t>companies,</w:t>
      </w:r>
      <w:r w:rsidR="008C15A7">
        <w:t xml:space="preserve"> </w:t>
      </w:r>
      <w:r>
        <w:t>you</w:t>
      </w:r>
      <w:r w:rsidR="008C15A7">
        <w:t xml:space="preserve"> </w:t>
      </w:r>
      <w:r>
        <w:t>know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investing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well</w:t>
      </w:r>
      <w:r w:rsidR="008C15A7">
        <w:t xml:space="preserve"> </w:t>
      </w:r>
      <w:r>
        <w:t>ahead</w:t>
      </w:r>
      <w:r w:rsidR="008C15A7">
        <w:t xml:space="preserve"> </w:t>
      </w:r>
      <w:r>
        <w:t>of</w:t>
      </w:r>
      <w:r w:rsidR="008C15A7">
        <w:t xml:space="preserve"> </w:t>
      </w:r>
      <w:r>
        <w:t>revenue</w:t>
      </w:r>
      <w:r w:rsidR="008C15A7">
        <w:t xml:space="preserve"> </w:t>
      </w:r>
      <w:r>
        <w:t>and</w:t>
      </w:r>
      <w:r w:rsidR="008C15A7">
        <w:t xml:space="preserve"> </w:t>
      </w:r>
      <w:r>
        <w:t>profits.</w:t>
      </w:r>
      <w:r w:rsidR="008C15A7">
        <w:t xml:space="preserve"> </w:t>
      </w:r>
      <w:r>
        <w:t>Every</w:t>
      </w:r>
      <w:r w:rsidR="008C15A7">
        <w:t xml:space="preserve"> </w:t>
      </w:r>
      <w:r>
        <w:t>penny</w:t>
      </w:r>
      <w:r w:rsidR="008C15A7">
        <w:t xml:space="preserve"> </w:t>
      </w:r>
      <w:r>
        <w:t>you</w:t>
      </w:r>
      <w:r w:rsidR="008C15A7">
        <w:t xml:space="preserve"> </w:t>
      </w:r>
      <w:r>
        <w:t>generate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gets</w:t>
      </w:r>
      <w:r w:rsidR="008C15A7">
        <w:t xml:space="preserve"> </w:t>
      </w:r>
      <w:r>
        <w:t>funneled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opening</w:t>
      </w:r>
      <w:r w:rsidR="008C15A7">
        <w:t xml:space="preserve"> </w:t>
      </w:r>
      <w:r>
        <w:t>up</w:t>
      </w:r>
      <w:r w:rsidR="008C15A7">
        <w:t xml:space="preserve"> </w:t>
      </w:r>
      <w:r>
        <w:t>new</w:t>
      </w:r>
      <w:r w:rsidR="008C15A7">
        <w:t xml:space="preserve"> </w:t>
      </w:r>
      <w:r>
        <w:t>locations,</w:t>
      </w:r>
      <w:r w:rsidR="008C15A7">
        <w:t xml:space="preserve"> </w:t>
      </w:r>
      <w:r>
        <w:t>hiring</w:t>
      </w:r>
      <w:r w:rsidR="008C15A7">
        <w:t xml:space="preserve"> </w:t>
      </w:r>
      <w:r>
        <w:t>new</w:t>
      </w:r>
      <w:r w:rsidR="008C15A7">
        <w:t xml:space="preserve"> </w:t>
      </w:r>
      <w:r>
        <w:t>trainers</w:t>
      </w:r>
      <w:r w:rsidR="008C15A7">
        <w:t xml:space="preserve"> </w:t>
      </w:r>
      <w:r>
        <w:t>and</w:t>
      </w:r>
      <w:r w:rsidR="008C15A7">
        <w:t xml:space="preserve"> </w:t>
      </w:r>
      <w:r>
        <w:t>marketing.</w:t>
      </w:r>
      <w:r w:rsidR="008C15A7">
        <w:t xml:space="preserve"> </w:t>
      </w:r>
      <w:r>
        <w:t>So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was</w:t>
      </w:r>
      <w:r w:rsidR="008C15A7">
        <w:t xml:space="preserve"> </w:t>
      </w:r>
      <w:r>
        <w:t>plowing</w:t>
      </w:r>
      <w:r w:rsidR="008C15A7">
        <w:t xml:space="preserve"> </w:t>
      </w:r>
      <w:r>
        <w:t>every</w:t>
      </w:r>
      <w:r w:rsidR="008C15A7">
        <w:t xml:space="preserve"> </w:t>
      </w:r>
      <w:r>
        <w:t>dollar</w:t>
      </w:r>
      <w:r w:rsidR="008C15A7">
        <w:t xml:space="preserve"> </w:t>
      </w:r>
      <w:r>
        <w:t>we</w:t>
      </w:r>
      <w:r w:rsidR="008C15A7">
        <w:t xml:space="preserve"> </w:t>
      </w:r>
      <w:r>
        <w:t>had,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money</w:t>
      </w:r>
      <w:r w:rsidR="008C15A7">
        <w:t xml:space="preserve"> </w:t>
      </w:r>
      <w:r>
        <w:t>from</w:t>
      </w:r>
      <w:r w:rsidR="008C15A7">
        <w:t xml:space="preserve"> </w:t>
      </w:r>
      <w:r>
        <w:t>his</w:t>
      </w:r>
      <w:r w:rsidR="008C15A7">
        <w:t xml:space="preserve"> </w:t>
      </w:r>
      <w:r>
        <w:t>training</w:t>
      </w:r>
      <w:r w:rsidR="008C15A7">
        <w:t xml:space="preserve"> </w:t>
      </w:r>
      <w:r>
        <w:t>business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on</w:t>
      </w:r>
      <w:r w:rsidR="008C15A7">
        <w:t xml:space="preserve"> </w:t>
      </w:r>
      <w:r>
        <w:t>cruise</w:t>
      </w:r>
      <w:r w:rsidR="008C15A7">
        <w:t xml:space="preserve"> </w:t>
      </w:r>
      <w:r>
        <w:t>control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securing</w:t>
      </w:r>
      <w:r w:rsidR="008C15A7">
        <w:t xml:space="preserve"> </w:t>
      </w:r>
      <w:r>
        <w:t>loans</w:t>
      </w:r>
      <w:r w:rsidR="008C15A7">
        <w:t xml:space="preserve"> </w:t>
      </w:r>
      <w:r>
        <w:t>to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feed</w:t>
      </w:r>
      <w:r w:rsidR="008C15A7">
        <w:t xml:space="preserve"> </w:t>
      </w:r>
      <w:r>
        <w:t>the</w:t>
      </w:r>
      <w:r w:rsidR="008C15A7">
        <w:t xml:space="preserve"> </w:t>
      </w:r>
      <w:r>
        <w:t>growth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</w:p>
    <w:p w14:paraId="2F3DB19F" w14:textId="77777777" w:rsidR="00722F53" w:rsidRDefault="00E949E9" w:rsidP="008F1C01">
      <w:pPr>
        <w:pStyle w:val="Body-TextTx"/>
        <w:rPr>
          <w:color w:val="000000"/>
        </w:rPr>
      </w:pPr>
      <w:r>
        <w:rPr>
          <w:color w:val="000000"/>
        </w:rPr>
        <w:t>Three</w:t>
      </w:r>
      <w:r w:rsidR="008C15A7">
        <w:rPr>
          <w:color w:val="000000"/>
        </w:rPr>
        <w:t xml:space="preserve"> </w:t>
      </w:r>
      <w:r>
        <w:rPr>
          <w:color w:val="000000"/>
        </w:rPr>
        <w:t>years</w:t>
      </w:r>
      <w:r w:rsidR="008C15A7">
        <w:rPr>
          <w:color w:val="000000"/>
        </w:rPr>
        <w:t xml:space="preserve"> </w:t>
      </w:r>
      <w:r>
        <w:rPr>
          <w:color w:val="000000"/>
        </w:rPr>
        <w:t>into</w:t>
      </w:r>
      <w:r w:rsidR="008C15A7">
        <w:rPr>
          <w:color w:val="000000"/>
        </w:rPr>
        <w:t xml:space="preserve"> </w:t>
      </w:r>
      <w:r>
        <w:rPr>
          <w:color w:val="000000"/>
        </w:rPr>
        <w:t>RETC,</w:t>
      </w:r>
      <w:r w:rsidR="008C15A7">
        <w:rPr>
          <w:color w:val="000000"/>
        </w:rPr>
        <w:t xml:space="preserve"> </w:t>
      </w:r>
      <w:r>
        <w:rPr>
          <w:color w:val="000000"/>
        </w:rPr>
        <w:t>John</w:t>
      </w:r>
      <w:r w:rsidR="008C15A7">
        <w:rPr>
          <w:color w:val="000000"/>
        </w:rPr>
        <w:t xml:space="preserve"> </w:t>
      </w:r>
      <w:r>
        <w:rPr>
          <w:color w:val="000000"/>
        </w:rPr>
        <w:t>proposed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become</w:t>
      </w:r>
      <w:r w:rsidR="008C15A7">
        <w:rPr>
          <w:color w:val="000000"/>
        </w:rPr>
        <w:t xml:space="preserve"> </w:t>
      </w:r>
      <w:r>
        <w:rPr>
          <w:color w:val="000000"/>
        </w:rPr>
        <w:t>an</w:t>
      </w:r>
      <w:r w:rsidR="008C15A7">
        <w:rPr>
          <w:color w:val="000000"/>
        </w:rPr>
        <w:t xml:space="preserve"> </w:t>
      </w:r>
      <w:r>
        <w:rPr>
          <w:color w:val="000000"/>
        </w:rPr>
        <w:t>equity</w:t>
      </w:r>
      <w:r w:rsidR="008C15A7">
        <w:rPr>
          <w:color w:val="000000"/>
        </w:rPr>
        <w:t xml:space="preserve"> </w:t>
      </w:r>
      <w:r>
        <w:rPr>
          <w:color w:val="000000"/>
        </w:rPr>
        <w:t>partner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company.</w:t>
      </w:r>
      <w:r w:rsidR="008C15A7">
        <w:rPr>
          <w:color w:val="000000"/>
        </w:rPr>
        <w:t xml:space="preserve"> </w:t>
      </w:r>
      <w:r>
        <w:t>By</w:t>
      </w:r>
      <w:r w:rsidR="008C15A7">
        <w:t xml:space="preserve"> </w:t>
      </w:r>
      <w:r>
        <w:t>now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moved</w:t>
      </w:r>
      <w:r w:rsidR="008C15A7">
        <w:t xml:space="preserve"> </w:t>
      </w:r>
      <w:r>
        <w:t>into</w:t>
      </w:r>
      <w:r w:rsidR="008C15A7">
        <w:t xml:space="preserve"> </w:t>
      </w:r>
      <w:r>
        <w:t>accounting</w:t>
      </w:r>
      <w:r w:rsidR="008C15A7">
        <w:t xml:space="preserve"> </w:t>
      </w:r>
      <w:r>
        <w:t>and</w:t>
      </w:r>
      <w:r w:rsidR="008C15A7">
        <w:t xml:space="preserve"> </w:t>
      </w:r>
      <w:r>
        <w:t>other</w:t>
      </w:r>
      <w:r w:rsidR="008C15A7">
        <w:t xml:space="preserve"> </w:t>
      </w:r>
      <w:r>
        <w:t>lines</w:t>
      </w:r>
      <w:r w:rsidR="008C15A7">
        <w:t xml:space="preserve"> </w:t>
      </w:r>
      <w:r>
        <w:t>of</w:t>
      </w:r>
      <w:r w:rsidR="008C15A7">
        <w:t xml:space="preserve"> </w:t>
      </w:r>
      <w:r>
        <w:t>training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sites</w:t>
      </w:r>
      <w:r w:rsidR="008C15A7">
        <w:t xml:space="preserve"> </w:t>
      </w:r>
      <w:r>
        <w:t>that</w:t>
      </w:r>
      <w:r w:rsidR="008C15A7">
        <w:t xml:space="preserve"> </w:t>
      </w:r>
      <w:r>
        <w:t>were</w:t>
      </w:r>
      <w:r w:rsidR="008C15A7">
        <w:t xml:space="preserve"> </w:t>
      </w:r>
      <w:r>
        <w:t>stand-alone</w:t>
      </w:r>
      <w:r w:rsidR="008C15A7">
        <w:t xml:space="preserve"> </w:t>
      </w:r>
      <w:r>
        <w:t>profitable.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felt</w:t>
      </w:r>
      <w:r w:rsidR="008C15A7">
        <w:t xml:space="preserve"> </w:t>
      </w:r>
      <w:r>
        <w:t>like</w:t>
      </w:r>
      <w:r w:rsidR="008C15A7">
        <w:t xml:space="preserve"> </w:t>
      </w:r>
      <w:r>
        <w:t>John</w:t>
      </w:r>
      <w:r w:rsidR="008C15A7">
        <w:t xml:space="preserve"> </w:t>
      </w:r>
      <w:r>
        <w:t>deserved</w:t>
      </w:r>
      <w:r w:rsidR="008C15A7">
        <w:t xml:space="preserve"> </w:t>
      </w:r>
      <w:r>
        <w:t>equity</w:t>
      </w:r>
      <w:r w:rsidR="008C15A7">
        <w:t xml:space="preserve"> </w:t>
      </w:r>
      <w:r>
        <w:t>and</w:t>
      </w:r>
      <w:r w:rsidR="008C15A7">
        <w:t xml:space="preserve"> </w:t>
      </w:r>
      <w:r>
        <w:t>upside</w:t>
      </w:r>
      <w:r w:rsidR="008C15A7">
        <w:t xml:space="preserve"> </w:t>
      </w:r>
      <w:r>
        <w:t>given</w:t>
      </w:r>
      <w:r w:rsidR="008C15A7">
        <w:t xml:space="preserve"> </w:t>
      </w:r>
      <w:r>
        <w:t>the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progress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agreed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deal.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until</w:t>
      </w:r>
      <w:r w:rsidR="008C15A7">
        <w:t xml:space="preserve"> </w:t>
      </w:r>
      <w:r>
        <w:t>John</w:t>
      </w:r>
      <w:r w:rsidR="008C15A7">
        <w:t xml:space="preserve"> </w:t>
      </w:r>
      <w:r>
        <w:t>asked</w:t>
      </w:r>
      <w:r w:rsidR="008C15A7">
        <w:t xml:space="preserve"> </w:t>
      </w:r>
      <w:r>
        <w:t>for</w:t>
      </w:r>
      <w:r w:rsidR="008C15A7">
        <w:t xml:space="preserve"> </w:t>
      </w:r>
      <w:r>
        <w:t>fifty</w:t>
      </w:r>
      <w:r w:rsidR="008C15A7">
        <w:t xml:space="preserve"> </w:t>
      </w:r>
      <w:r>
        <w:t>percent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business.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offered</w:t>
      </w:r>
      <w:r w:rsidR="008C15A7">
        <w:t xml:space="preserve"> </w:t>
      </w:r>
      <w:r>
        <w:t>him</w:t>
      </w:r>
      <w:r w:rsidR="008C15A7">
        <w:t xml:space="preserve"> </w:t>
      </w:r>
      <w:r>
        <w:t>ten.</w:t>
      </w:r>
      <w:r w:rsidR="008C15A7">
        <w:t xml:space="preserve"> </w:t>
      </w:r>
      <w:r>
        <w:t>(Today,</w:t>
      </w:r>
      <w:r w:rsidR="008C15A7">
        <w:t xml:space="preserve"> </w:t>
      </w:r>
      <w:r>
        <w:t>given</w:t>
      </w:r>
      <w:r w:rsidR="008C15A7">
        <w:t xml:space="preserve"> </w:t>
      </w:r>
      <w:r>
        <w:t>my</w:t>
      </w:r>
      <w:r w:rsidR="008C15A7">
        <w:t xml:space="preserve"> </w:t>
      </w:r>
      <w:r>
        <w:t>experience,</w:t>
      </w:r>
      <w:r w:rsidR="008C15A7">
        <w:t xml:space="preserve"> </w:t>
      </w:r>
      <w:r>
        <w:t>I</w:t>
      </w:r>
      <w:r w:rsidR="008C15A7">
        <w:t xml:space="preserve"> </w:t>
      </w:r>
      <w:r>
        <w:t>recognize</w:t>
      </w:r>
      <w:r w:rsidR="008C15A7">
        <w:t xml:space="preserve"> </w:t>
      </w:r>
      <w:r>
        <w:t>that</w:t>
      </w:r>
      <w:r w:rsidR="008C15A7">
        <w:t xml:space="preserve"> </w:t>
      </w:r>
      <w:r>
        <w:t>five</w:t>
      </w:r>
      <w:r w:rsidR="008C15A7">
        <w:t xml:space="preserve"> </w:t>
      </w:r>
      <w:r>
        <w:t>percent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high</w:t>
      </w:r>
      <w:r w:rsidR="008C15A7">
        <w:t xml:space="preserve"> </w:t>
      </w:r>
      <w:r>
        <w:t>end</w:t>
      </w:r>
      <w:r w:rsidR="008C15A7">
        <w:t xml:space="preserve"> </w:t>
      </w:r>
      <w:r>
        <w:t>of</w:t>
      </w:r>
      <w:r w:rsidR="008C15A7">
        <w:t xml:space="preserve"> </w:t>
      </w:r>
      <w:r>
        <w:t>appropriate.)</w:t>
      </w:r>
      <w:r w:rsidR="008C15A7">
        <w:t xml:space="preserve"> </w:t>
      </w:r>
      <w:r>
        <w:t>John</w:t>
      </w:r>
      <w:r w:rsidR="008C15A7">
        <w:t xml:space="preserve"> </w:t>
      </w:r>
      <w:r>
        <w:t>said</w:t>
      </w:r>
      <w:r w:rsidR="008C15A7">
        <w:t xml:space="preserve"> </w:t>
      </w:r>
      <w:r>
        <w:t>no.</w:t>
      </w:r>
      <w:r w:rsidR="008C15A7">
        <w:t xml:space="preserve"> </w:t>
      </w:r>
      <w:r>
        <w:t>They</w:t>
      </w:r>
      <w:r w:rsidR="008C15A7">
        <w:t xml:space="preserve"> </w:t>
      </w:r>
      <w:r>
        <w:t>tried</w:t>
      </w:r>
      <w:r w:rsidR="008C15A7">
        <w:t xml:space="preserve"> </w:t>
      </w:r>
      <w:r>
        <w:t>to</w:t>
      </w:r>
      <w:r w:rsidR="008C15A7">
        <w:t xml:space="preserve"> </w:t>
      </w:r>
      <w:r>
        <w:t>negotiate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explained</w:t>
      </w:r>
      <w:r w:rsidR="008C15A7">
        <w:t xml:space="preserve"> </w:t>
      </w:r>
      <w:r>
        <w:t>the</w:t>
      </w:r>
      <w:r w:rsidR="008C15A7">
        <w:t xml:space="preserve"> </w:t>
      </w:r>
      <w:r>
        <w:t>investment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and</w:t>
      </w:r>
      <w:r w:rsidR="008C15A7">
        <w:t xml:space="preserve"> </w:t>
      </w:r>
      <w:r>
        <w:t>necessary</w:t>
      </w:r>
      <w:r w:rsidR="008C15A7">
        <w:t xml:space="preserve"> </w:t>
      </w:r>
      <w:r>
        <w:t>cash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sustain</w:t>
      </w:r>
      <w:r w:rsidR="008C15A7">
        <w:t xml:space="preserve"> </w:t>
      </w:r>
      <w:r>
        <w:t>growth.</w:t>
      </w:r>
      <w:r w:rsidR="008C15A7">
        <w:t xml:space="preserve"> </w:t>
      </w:r>
      <w:r>
        <w:t>But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both</w:t>
      </w:r>
      <w:r w:rsidR="008C15A7">
        <w:t xml:space="preserve"> </w:t>
      </w:r>
      <w:r>
        <w:t>overly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being</w:t>
      </w:r>
      <w:r w:rsidR="008C15A7">
        <w:t xml:space="preserve"> </w:t>
      </w:r>
      <w:r w:rsidR="00610349">
        <w:t>“</w:t>
      </w:r>
      <w:r>
        <w:t>right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too</w:t>
      </w:r>
      <w:r w:rsidR="008C15A7">
        <w:t xml:space="preserve"> </w:t>
      </w:r>
      <w:r>
        <w:t>far</w:t>
      </w:r>
      <w:r w:rsidR="008C15A7">
        <w:t xml:space="preserve"> </w:t>
      </w:r>
      <w:r>
        <w:t>apart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solution.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definitely</w:t>
      </w:r>
      <w:r w:rsidR="008C15A7">
        <w:t xml:space="preserve"> </w:t>
      </w:r>
      <w:r>
        <w:t>not</w:t>
      </w:r>
      <w:r w:rsidR="008C15A7">
        <w:t xml:space="preserve"> </w:t>
      </w:r>
      <w:r>
        <w:t>seeing</w:t>
      </w:r>
      <w:r w:rsidR="008C15A7">
        <w:t xml:space="preserve"> </w:t>
      </w:r>
      <w:r>
        <w:t>eye</w:t>
      </w:r>
      <w:r w:rsidR="008C15A7">
        <w:t xml:space="preserve"> </w:t>
      </w:r>
      <w:r>
        <w:t>to</w:t>
      </w:r>
      <w:r w:rsidR="008C15A7">
        <w:t xml:space="preserve"> </w:t>
      </w:r>
      <w:r>
        <w:t>eye.</w:t>
      </w:r>
    </w:p>
    <w:p w14:paraId="6CD3E5D8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week,</w:t>
      </w:r>
      <w:r w:rsidR="008C15A7">
        <w:t xml:space="preserve"> </w:t>
      </w:r>
      <w:r>
        <w:t>John</w:t>
      </w:r>
      <w:r w:rsidR="008C15A7">
        <w:t xml:space="preserve"> </w:t>
      </w:r>
      <w:r>
        <w:t>took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four</w:t>
      </w:r>
      <w:r w:rsidR="008C15A7">
        <w:t xml:space="preserve"> </w:t>
      </w:r>
      <w:r>
        <w:t>executives,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records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database</w:t>
      </w:r>
      <w:r w:rsidR="008C15A7">
        <w:t xml:space="preserve"> </w:t>
      </w:r>
      <w:r>
        <w:t>and</w:t>
      </w:r>
      <w:r w:rsidR="008C15A7">
        <w:t xml:space="preserve"> </w:t>
      </w:r>
      <w:r>
        <w:t>left</w:t>
      </w:r>
      <w:r w:rsidR="008C15A7">
        <w:t xml:space="preserve"> </w:t>
      </w:r>
      <w:r>
        <w:t>to</w:t>
      </w:r>
      <w:r w:rsidR="008C15A7">
        <w:t xml:space="preserve"> </w:t>
      </w:r>
      <w:r>
        <w:t>form</w:t>
      </w:r>
      <w:r w:rsidR="008C15A7">
        <w:t xml:space="preserve"> </w:t>
      </w:r>
      <w:r>
        <w:t>a</w:t>
      </w:r>
      <w:r w:rsidR="008C15A7">
        <w:t xml:space="preserve"> </w:t>
      </w:r>
      <w:r>
        <w:t>competing</w:t>
      </w:r>
      <w:r w:rsidR="008C15A7">
        <w:t xml:space="preserve"> </w:t>
      </w:r>
      <w:r>
        <w:t>company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exact</w:t>
      </w:r>
      <w:r w:rsidR="008C15A7">
        <w:t xml:space="preserve"> </w:t>
      </w:r>
      <w:r>
        <w:t>same</w:t>
      </w:r>
      <w:r w:rsidR="008C15A7">
        <w:t xml:space="preserve"> </w:t>
      </w:r>
      <w:r>
        <w:t>markets.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felt</w:t>
      </w:r>
      <w:r w:rsidR="008C15A7">
        <w:t xml:space="preserve"> </w:t>
      </w:r>
      <w:r>
        <w:t>so</w:t>
      </w:r>
      <w:r w:rsidR="008C15A7">
        <w:t xml:space="preserve"> </w:t>
      </w:r>
      <w:r>
        <w:t>betrayed</w:t>
      </w:r>
      <w:r w:rsidR="008C15A7">
        <w:t xml:space="preserve"> </w:t>
      </w:r>
      <w:r>
        <w:t>and</w:t>
      </w:r>
      <w:r w:rsidR="008C15A7">
        <w:t xml:space="preserve"> </w:t>
      </w:r>
      <w:r>
        <w:t>devastated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became</w:t>
      </w:r>
      <w:r w:rsidR="008C15A7">
        <w:t xml:space="preserve"> </w:t>
      </w:r>
      <w:r>
        <w:t>maniacally</w:t>
      </w:r>
      <w:r w:rsidR="008C15A7">
        <w:t xml:space="preserve"> </w:t>
      </w:r>
      <w:r>
        <w:t>competitive</w:t>
      </w:r>
      <w:r w:rsidR="008C15A7">
        <w:t xml:space="preserve"> </w:t>
      </w:r>
      <w:r>
        <w:t>with</w:t>
      </w:r>
      <w:r w:rsidR="008C15A7">
        <w:t xml:space="preserve"> </w:t>
      </w:r>
      <w:r>
        <w:t>John</w:t>
      </w:r>
      <w:r w:rsidR="008C15A7">
        <w:t xml:space="preserve"> </w:t>
      </w:r>
      <w:r>
        <w:t>and</w:t>
      </w:r>
      <w:r w:rsidR="008C15A7">
        <w:t xml:space="preserve"> </w:t>
      </w:r>
      <w:r>
        <w:t>transitioned</w:t>
      </w:r>
      <w:r w:rsidR="008C15A7">
        <w:t xml:space="preserve"> </w:t>
      </w:r>
      <w:r>
        <w:t>his</w:t>
      </w:r>
      <w:r w:rsidR="008C15A7">
        <w:t xml:space="preserve"> </w:t>
      </w:r>
      <w:r>
        <w:t>typically</w:t>
      </w:r>
      <w:r w:rsidR="008C15A7">
        <w:t xml:space="preserve"> </w:t>
      </w:r>
      <w:r>
        <w:t>hopeful</w:t>
      </w:r>
      <w:r w:rsidR="008C15A7">
        <w:t xml:space="preserve"> </w:t>
      </w:r>
      <w:r>
        <w:t>and</w:t>
      </w:r>
      <w:r w:rsidR="008C15A7">
        <w:t xml:space="preserve"> </w:t>
      </w:r>
      <w:r>
        <w:t>optimistic</w:t>
      </w:r>
      <w:r w:rsidR="008C15A7">
        <w:t xml:space="preserve"> </w:t>
      </w:r>
      <w:r>
        <w:t>self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sole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destroying</w:t>
      </w:r>
      <w:r w:rsidR="008C15A7">
        <w:t xml:space="preserve"> </w:t>
      </w:r>
      <w:r>
        <w:t>his</w:t>
      </w:r>
      <w:r w:rsidR="008C15A7">
        <w:t xml:space="preserve"> </w:t>
      </w:r>
      <w:r>
        <w:t>former</w:t>
      </w:r>
      <w:r w:rsidR="008C15A7">
        <w:t xml:space="preserve"> </w:t>
      </w:r>
      <w:r>
        <w:t>friend.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tunnel</w:t>
      </w:r>
      <w:r w:rsidR="008C15A7">
        <w:t xml:space="preserve"> </w:t>
      </w:r>
      <w:r>
        <w:t>vision,</w:t>
      </w:r>
      <w:r w:rsidR="008C15A7">
        <w:t xml:space="preserve"> </w:t>
      </w:r>
      <w:r>
        <w:t>he</w:t>
      </w:r>
      <w:r w:rsidR="008C15A7">
        <w:t xml:space="preserve"> </w:t>
      </w:r>
      <w:r>
        <w:t>all</w:t>
      </w:r>
      <w:r w:rsidR="008C15A7">
        <w:t xml:space="preserve"> </w:t>
      </w:r>
      <w:r>
        <w:t>but</w:t>
      </w:r>
      <w:r w:rsidR="008C15A7">
        <w:t xml:space="preserve"> </w:t>
      </w:r>
      <w:r>
        <w:t>abandoned</w:t>
      </w:r>
      <w:r w:rsidR="008C15A7">
        <w:t xml:space="preserve"> </w:t>
      </w:r>
      <w:r>
        <w:t>his</w:t>
      </w:r>
      <w:r w:rsidR="008C15A7">
        <w:t xml:space="preserve"> </w:t>
      </w:r>
      <w:r>
        <w:t>core</w:t>
      </w:r>
      <w:r w:rsidR="008C15A7">
        <w:t xml:space="preserve"> </w:t>
      </w:r>
      <w:r>
        <w:t>training</w:t>
      </w:r>
      <w:r w:rsidR="008C15A7">
        <w:t xml:space="preserve"> </w:t>
      </w:r>
      <w:r>
        <w:t>business,</w:t>
      </w:r>
      <w:r w:rsidR="008C15A7"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O</w:t>
      </w:r>
      <w:r w:rsidR="00610349">
        <w:rPr>
          <w:color w:val="000000"/>
        </w:rPr>
        <w:t>’</w:t>
      </w:r>
      <w:r>
        <w:rPr>
          <w:color w:val="000000"/>
        </w:rPr>
        <w:t>Neil</w:t>
      </w:r>
      <w:r w:rsidR="008C15A7">
        <w:rPr>
          <w:color w:val="000000"/>
        </w:rPr>
        <w:t xml:space="preserve"> </w:t>
      </w:r>
      <w:r>
        <w:rPr>
          <w:color w:val="000000"/>
        </w:rPr>
        <w:t>Group,</w:t>
      </w:r>
      <w:r w:rsidR="008C15A7">
        <w:rPr>
          <w:color w:val="000000"/>
        </w:rPr>
        <w:t xml:space="preserve"> </w:t>
      </w:r>
      <w:r>
        <w:rPr>
          <w:color w:val="000000"/>
        </w:rPr>
        <w:t>which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funding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cash</w:t>
      </w:r>
      <w:r w:rsidR="008C15A7">
        <w:rPr>
          <w:color w:val="000000"/>
        </w:rPr>
        <w:t xml:space="preserve"> </w:t>
      </w:r>
      <w:r>
        <w:rPr>
          <w:color w:val="000000"/>
        </w:rPr>
        <w:t>needs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growing</w:t>
      </w:r>
      <w:r w:rsidR="008C15A7">
        <w:rPr>
          <w:color w:val="000000"/>
        </w:rPr>
        <w:t xml:space="preserve"> </w:t>
      </w:r>
      <w:r>
        <w:rPr>
          <w:color w:val="000000"/>
        </w:rPr>
        <w:t>company.</w:t>
      </w:r>
      <w:r w:rsidR="008C15A7">
        <w:rPr>
          <w:color w:val="000000"/>
        </w:rPr>
        <w:t xml:space="preserve"> </w:t>
      </w:r>
      <w:r>
        <w:rPr>
          <w:color w:val="000000"/>
        </w:rPr>
        <w:t>This</w:t>
      </w:r>
      <w:r w:rsidR="008C15A7">
        <w:rPr>
          <w:color w:val="000000"/>
        </w:rPr>
        <w:t xml:space="preserve"> </w:t>
      </w:r>
      <w:r>
        <w:rPr>
          <w:color w:val="000000"/>
        </w:rPr>
        <w:t>was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death</w:t>
      </w:r>
      <w:r w:rsidR="008C15A7">
        <w:rPr>
          <w:color w:val="000000"/>
        </w:rPr>
        <w:t xml:space="preserve"> </w:t>
      </w:r>
      <w:r>
        <w:rPr>
          <w:color w:val="000000"/>
        </w:rPr>
        <w:t>sentence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consulting</w:t>
      </w:r>
      <w:r w:rsidR="008C15A7">
        <w:rPr>
          <w:color w:val="000000"/>
        </w:rPr>
        <w:t xml:space="preserve"> </w:t>
      </w:r>
      <w:r>
        <w:t>business,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manage</w:t>
      </w:r>
      <w:r w:rsidR="008C15A7">
        <w:t xml:space="preserve"> </w:t>
      </w:r>
      <w:r>
        <w:t>the</w:t>
      </w:r>
      <w:r w:rsidR="008C15A7">
        <w:t xml:space="preserve"> </w:t>
      </w:r>
      <w:r>
        <w:t>relationships,</w:t>
      </w:r>
      <w:r w:rsidR="008C15A7">
        <w:t xml:space="preserve"> </w:t>
      </w:r>
      <w:r>
        <w:t>the</w:t>
      </w:r>
      <w:r w:rsidR="008C15A7">
        <w:t xml:space="preserve"> </w:t>
      </w:r>
      <w:r>
        <w:t>flow</w:t>
      </w:r>
      <w:r w:rsidR="008C15A7">
        <w:t xml:space="preserve"> </w:t>
      </w:r>
      <w:r>
        <w:t>of</w:t>
      </w:r>
      <w:r w:rsidR="008C15A7">
        <w:t xml:space="preserve"> </w:t>
      </w:r>
      <w:r>
        <w:t>information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things</w:t>
      </w:r>
      <w:r w:rsidR="008C15A7">
        <w:t xml:space="preserve"> </w:t>
      </w:r>
      <w:r>
        <w:t>are</w:t>
      </w:r>
      <w:r w:rsidR="008C15A7">
        <w:t xml:space="preserve"> </w:t>
      </w:r>
      <w:r>
        <w:t>going.</w:t>
      </w:r>
      <w:r w:rsidR="008C15A7">
        <w:t xml:space="preserve"> </w:t>
      </w:r>
      <w:r>
        <w:t>But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cared</w:t>
      </w:r>
      <w:r w:rsidR="008C15A7">
        <w:t xml:space="preserve"> </w:t>
      </w:r>
      <w:r>
        <w:t>more</w:t>
      </w:r>
      <w:r w:rsidR="008C15A7">
        <w:t xml:space="preserve"> </w:t>
      </w:r>
      <w:r>
        <w:t>about</w:t>
      </w:r>
      <w:r w:rsidR="008C15A7">
        <w:t xml:space="preserve"> </w:t>
      </w:r>
      <w:r>
        <w:t>being</w:t>
      </w:r>
      <w:r w:rsidR="008C15A7">
        <w:t xml:space="preserve"> </w:t>
      </w:r>
      <w:r w:rsidR="00610349">
        <w:t>“</w:t>
      </w:r>
      <w:r>
        <w:t>right</w:t>
      </w:r>
      <w:r w:rsidR="00610349">
        <w:t>”</w:t>
      </w:r>
      <w:r w:rsidR="008C15A7">
        <w:t xml:space="preserve"> </w:t>
      </w:r>
      <w:r>
        <w:t>by</w:t>
      </w:r>
      <w:r w:rsidR="008C15A7">
        <w:t xml:space="preserve"> </w:t>
      </w:r>
      <w:r>
        <w:t>destroying</w:t>
      </w:r>
      <w:r w:rsidR="008C15A7">
        <w:t xml:space="preserve"> </w:t>
      </w:r>
      <w:r>
        <w:t>John</w:t>
      </w:r>
      <w:r w:rsidR="008C15A7">
        <w:t xml:space="preserve"> </w:t>
      </w:r>
      <w:r>
        <w:t>and</w:t>
      </w:r>
      <w:r w:rsidR="008C15A7">
        <w:t xml:space="preserve"> </w:t>
      </w:r>
      <w:r>
        <w:t>winning</w:t>
      </w:r>
      <w:r w:rsidR="008C15A7">
        <w:t xml:space="preserve"> </w:t>
      </w:r>
      <w:r>
        <w:t>than</w:t>
      </w:r>
      <w:r w:rsidR="008C15A7">
        <w:t xml:space="preserve"> </w:t>
      </w:r>
      <w:r>
        <w:t>being</w:t>
      </w:r>
      <w:r w:rsidR="008C15A7">
        <w:t xml:space="preserve"> </w:t>
      </w:r>
      <w:r>
        <w:t>effective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business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experienced</w:t>
      </w:r>
      <w:r w:rsidR="008C15A7">
        <w:t xml:space="preserve"> </w:t>
      </w:r>
      <w:r>
        <w:t>his</w:t>
      </w:r>
      <w:r w:rsidR="008C15A7">
        <w:t xml:space="preserve"> </w:t>
      </w:r>
      <w:r>
        <w:t>last</w:t>
      </w:r>
      <w:r w:rsidR="008C15A7">
        <w:t xml:space="preserve"> </w:t>
      </w:r>
      <w:r w:rsidR="00610349">
        <w:t>‘</w:t>
      </w:r>
      <w:r>
        <w:t>success</w:t>
      </w:r>
      <w:r w:rsidR="00610349">
        <w:t>’</w:t>
      </w:r>
      <w:r w:rsidR="008C15A7">
        <w:t xml:space="preserve"> </w:t>
      </w:r>
      <w:r>
        <w:t>as</w:t>
      </w:r>
      <w:r w:rsidR="008C15A7">
        <w:t xml:space="preserve"> </w:t>
      </w:r>
      <w:r>
        <w:t>both</w:t>
      </w:r>
      <w:r w:rsidR="008C15A7">
        <w:t xml:space="preserve"> </w:t>
      </w:r>
      <w:r>
        <w:t>businesses</w:t>
      </w:r>
      <w:r w:rsidR="008C15A7">
        <w:t xml:space="preserve"> </w:t>
      </w:r>
      <w:r>
        <w:t>failed.</w:t>
      </w:r>
      <w:r w:rsidR="008C15A7">
        <w:t xml:space="preserve"> </w:t>
      </w:r>
      <w:r>
        <w:t>One</w:t>
      </w:r>
      <w:r w:rsidR="008C15A7">
        <w:t xml:space="preserve"> </w:t>
      </w:r>
      <w:r>
        <w:t>night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lastRenderedPageBreak/>
        <w:t>family</w:t>
      </w:r>
      <w:r w:rsidR="008C15A7">
        <w:t xml:space="preserve"> </w:t>
      </w:r>
      <w:r>
        <w:t>dinner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argue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told</w:t>
      </w:r>
      <w:r w:rsidR="008C15A7">
        <w:t xml:space="preserve"> </w:t>
      </w:r>
      <w:r>
        <w:t>him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stop</w:t>
      </w:r>
      <w:r w:rsidR="008C15A7">
        <w:t xml:space="preserve"> </w:t>
      </w:r>
      <w:r>
        <w:t>focusing</w:t>
      </w:r>
      <w:r w:rsidR="008C15A7">
        <w:t xml:space="preserve"> </w:t>
      </w:r>
      <w:r>
        <w:t>on</w:t>
      </w:r>
      <w:r w:rsidR="008C15A7">
        <w:t xml:space="preserve"> </w:t>
      </w:r>
      <w:r>
        <w:t>John,</w:t>
      </w:r>
      <w:r w:rsidR="008C15A7">
        <w:t xml:space="preserve"> </w:t>
      </w:r>
      <w:r w:rsidR="00610349">
        <w:t>“</w:t>
      </w:r>
      <w:r>
        <w:t>or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us</w:t>
      </w:r>
      <w:r w:rsidR="008C15A7">
        <w:t xml:space="preserve"> </w:t>
      </w:r>
      <w:r>
        <w:t>all</w:t>
      </w:r>
      <w:r w:rsidR="008C15A7">
        <w:t xml:space="preserve"> </w:t>
      </w:r>
      <w:r>
        <w:t>down</w:t>
      </w:r>
      <w:r w:rsidR="008C15A7">
        <w:t xml:space="preserve"> </w:t>
      </w:r>
      <w:r>
        <w:t>with</w:t>
      </w:r>
      <w:r w:rsidR="008C15A7">
        <w:t xml:space="preserve"> </w:t>
      </w:r>
      <w:r>
        <w:t>you.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listen.</w:t>
      </w:r>
    </w:p>
    <w:p w14:paraId="18257B71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0FD6E25" w14:textId="77777777" w:rsidR="00017929" w:rsidRDefault="00E949E9" w:rsidP="008F1C01">
      <w:pPr>
        <w:pStyle w:val="Body-TextTx"/>
        <w:rPr>
          <w:color w:val="000000"/>
        </w:rPr>
      </w:pPr>
      <w:r>
        <w:t>The</w:t>
      </w:r>
      <w:r w:rsidR="008C15A7">
        <w:t xml:space="preserve"> </w:t>
      </w:r>
      <w:r>
        <w:t>walls</w:t>
      </w:r>
      <w:r w:rsidR="008C15A7">
        <w:t xml:space="preserve"> </w:t>
      </w:r>
      <w:r>
        <w:t>came</w:t>
      </w:r>
      <w:r w:rsidR="008C15A7">
        <w:t xml:space="preserve"> </w:t>
      </w:r>
      <w:r>
        <w:t>tumbling</w:t>
      </w:r>
      <w:r w:rsidR="008C15A7">
        <w:t xml:space="preserve"> </w:t>
      </w:r>
      <w:r>
        <w:t>down</w:t>
      </w:r>
      <w:r w:rsidR="008C15A7">
        <w:t xml:space="preserve"> </w:t>
      </w:r>
      <w:r>
        <w:t>as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610349">
        <w:t>’</w:t>
      </w:r>
      <w:r>
        <w:t>s</w:t>
      </w:r>
      <w:r w:rsidR="008C15A7">
        <w:t xml:space="preserve"> </w:t>
      </w:r>
      <w:r>
        <w:t>core</w:t>
      </w:r>
      <w:r w:rsidR="008C15A7">
        <w:t xml:space="preserve"> </w:t>
      </w:r>
      <w:r>
        <w:t>business</w:t>
      </w:r>
      <w:r w:rsidR="008C15A7">
        <w:t xml:space="preserve"> </w:t>
      </w:r>
      <w:r>
        <w:t>spiraled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slow,</w:t>
      </w:r>
      <w:r w:rsidR="008C15A7">
        <w:t xml:space="preserve"> </w:t>
      </w:r>
      <w:r>
        <w:t>painful</w:t>
      </w:r>
      <w:r w:rsidR="008C15A7">
        <w:t xml:space="preserve"> </w:t>
      </w:r>
      <w:r>
        <w:t>death</w:t>
      </w:r>
      <w:r w:rsidR="008C15A7">
        <w:t xml:space="preserve"> </w:t>
      </w:r>
      <w:r>
        <w:t>until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deep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hole</w:t>
      </w:r>
      <w:r w:rsidR="008C15A7">
        <w:t xml:space="preserve"> </w:t>
      </w:r>
      <w:r>
        <w:t>of</w:t>
      </w:r>
      <w:r w:rsidR="008C15A7">
        <w:t xml:space="preserve"> </w:t>
      </w:r>
      <w:r>
        <w:t>debt</w:t>
      </w:r>
      <w:r w:rsidR="008C15A7">
        <w:t xml:space="preserve"> </w:t>
      </w:r>
      <w:r>
        <w:t>to</w:t>
      </w:r>
      <w:r w:rsidR="008C15A7">
        <w:t xml:space="preserve"> </w:t>
      </w:r>
      <w:r>
        <w:t>which</w:t>
      </w:r>
      <w:r w:rsidR="008C15A7">
        <w:t xml:space="preserve"> </w:t>
      </w:r>
      <w:r>
        <w:t>he</w:t>
      </w:r>
      <w:r w:rsidR="008C15A7">
        <w:t xml:space="preserve"> </w:t>
      </w:r>
      <w:r>
        <w:t>never</w:t>
      </w:r>
      <w:r w:rsidR="008C15A7">
        <w:t xml:space="preserve"> </w:t>
      </w:r>
      <w:r>
        <w:t>recovered.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situation</w:t>
      </w:r>
      <w:r w:rsidR="008C15A7">
        <w:t xml:space="preserve"> </w:t>
      </w:r>
      <w:r>
        <w:t>unwound</w:t>
      </w:r>
      <w:r w:rsidR="008C15A7">
        <w:t xml:space="preserve"> </w:t>
      </w:r>
      <w:r>
        <w:t>in</w:t>
      </w:r>
      <w:r w:rsidR="008C15A7">
        <w:t xml:space="preserve"> </w:t>
      </w:r>
      <w:r>
        <w:t>its</w:t>
      </w:r>
      <w:r w:rsidR="008C15A7">
        <w:t xml:space="preserve"> </w:t>
      </w:r>
      <w:r>
        <w:t>entirety,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separated</w:t>
      </w:r>
      <w:r w:rsidR="008C15A7">
        <w:t xml:space="preserve"> </w:t>
      </w:r>
      <w:r>
        <w:t>after</w:t>
      </w:r>
      <w:r w:rsidR="008C15A7">
        <w:t xml:space="preserve"> </w:t>
      </w:r>
      <w:r>
        <w:t>30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marriage.</w:t>
      </w:r>
      <w:r w:rsidR="008C15A7">
        <w:t xml:space="preserve"> </w:t>
      </w:r>
      <w:r>
        <w:t>What</w:t>
      </w:r>
      <w:r w:rsidR="008C15A7">
        <w:t xml:space="preserve"> </w:t>
      </w:r>
      <w:r>
        <w:t>hurt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was</w:t>
      </w:r>
      <w:r w:rsidR="008C15A7">
        <w:t xml:space="preserve"> </w:t>
      </w:r>
      <w:r>
        <w:t>that</w:t>
      </w:r>
      <w:r w:rsidR="008C15A7">
        <w:t xml:space="preserve"> </w:t>
      </w:r>
      <w:r>
        <w:t>Lisa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never</w:t>
      </w:r>
      <w:r w:rsidR="008C15A7">
        <w:t xml:space="preserve"> </w:t>
      </w:r>
      <w:r>
        <w:t>knew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strength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</w:t>
      </w:r>
      <w:r w:rsidR="00610349">
        <w:t>’</w:t>
      </w:r>
      <w:r>
        <w:t>Neil</w:t>
      </w:r>
      <w:r w:rsidR="008C15A7">
        <w:t xml:space="preserve"> </w:t>
      </w:r>
      <w:r>
        <w:t>family</w:t>
      </w:r>
      <w:r w:rsidR="008C15A7">
        <w:t xml:space="preserve"> </w:t>
      </w:r>
      <w:r>
        <w:t>unit</w:t>
      </w:r>
      <w:r w:rsidR="008C15A7">
        <w:t xml:space="preserve"> </w:t>
      </w:r>
      <w:r>
        <w:t>and</w:t>
      </w:r>
      <w:r w:rsidR="008C15A7">
        <w:t xml:space="preserve"> </w:t>
      </w:r>
      <w:r>
        <w:t>worse</w:t>
      </w:r>
      <w:r w:rsidR="008C15A7">
        <w:t xml:space="preserve"> </w:t>
      </w:r>
      <w:r>
        <w:t>off</w:t>
      </w:r>
      <w:r w:rsidR="008C15A7">
        <w:t xml:space="preserve"> </w:t>
      </w:r>
      <w:r>
        <w:t>they</w:t>
      </w:r>
      <w:r w:rsidR="008C15A7">
        <w:t xml:space="preserve"> </w:t>
      </w:r>
      <w:r>
        <w:t>never</w:t>
      </w:r>
      <w:r w:rsidR="008C15A7">
        <w:t xml:space="preserve"> </w:t>
      </w:r>
      <w:r>
        <w:t>saw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as</w:t>
      </w:r>
      <w:r w:rsidR="008C15A7">
        <w:t xml:space="preserve"> </w:t>
      </w:r>
      <w:r>
        <w:t>amazing,</w:t>
      </w:r>
      <w:r w:rsidR="008C15A7">
        <w:t xml:space="preserve"> </w:t>
      </w:r>
      <w:r>
        <w:t>smart,</w:t>
      </w:r>
      <w:r w:rsidR="008C15A7">
        <w:t xml:space="preserve"> </w:t>
      </w:r>
      <w:r>
        <w:t>funny</w:t>
      </w:r>
      <w:r w:rsidR="00C33184">
        <w:t>—</w:t>
      </w:r>
      <w:r>
        <w:t>only</w:t>
      </w:r>
      <w:r w:rsidR="008C15A7">
        <w:t xml:space="preserve"> </w:t>
      </w:r>
      <w:r>
        <w:t>as</w:t>
      </w:r>
      <w:r w:rsidR="008C15A7">
        <w:t xml:space="preserve"> </w:t>
      </w:r>
      <w:r>
        <w:t>broke,</w:t>
      </w:r>
      <w:r w:rsidR="008C15A7">
        <w:t xml:space="preserve"> </w:t>
      </w:r>
      <w:r>
        <w:t>broken</w:t>
      </w:r>
      <w:r w:rsidR="008C15A7">
        <w:t xml:space="preserve"> </w:t>
      </w:r>
      <w:r>
        <w:t>and</w:t>
      </w:r>
      <w:r w:rsidR="008C15A7">
        <w:t xml:space="preserve"> </w:t>
      </w:r>
      <w:r>
        <w:t>lonely</w:t>
      </w:r>
      <w:r w:rsidR="008C15A7">
        <w:t xml:space="preserve"> </w:t>
      </w:r>
      <w:r>
        <w:t>up</w:t>
      </w:r>
      <w:r w:rsidR="008C15A7">
        <w:t xml:space="preserve"> </w:t>
      </w:r>
      <w:r>
        <w:t>until</w:t>
      </w:r>
      <w:r w:rsidR="008C15A7">
        <w:t xml:space="preserve"> </w:t>
      </w:r>
      <w:r>
        <w:t>his</w:t>
      </w:r>
      <w:r w:rsidR="008C15A7">
        <w:t xml:space="preserve"> </w:t>
      </w:r>
      <w:r>
        <w:t>death.</w:t>
      </w:r>
      <w:r w:rsidR="008C15A7">
        <w:t xml:space="preserve"> </w:t>
      </w:r>
      <w:r>
        <w:t>I</w:t>
      </w:r>
      <w:r w:rsidR="008C15A7">
        <w:t xml:space="preserve"> </w:t>
      </w:r>
      <w:r>
        <w:t>attribute</w:t>
      </w:r>
      <w:r w:rsidR="008C15A7">
        <w:t xml:space="preserve"> </w:t>
      </w:r>
      <w:r>
        <w:t>the</w:t>
      </w:r>
      <w:r w:rsidR="008C15A7">
        <w:t xml:space="preserve"> </w:t>
      </w:r>
      <w:r>
        <w:t>great</w:t>
      </w:r>
      <w:r w:rsidR="008C15A7">
        <w:t xml:space="preserve"> </w:t>
      </w:r>
      <w:r>
        <w:t>fall</w:t>
      </w:r>
      <w:r w:rsidR="008C15A7">
        <w:t xml:space="preserve"> </w:t>
      </w:r>
      <w:r>
        <w:t>to</w:t>
      </w:r>
      <w:r w:rsidR="008C15A7">
        <w:t xml:space="preserve"> </w:t>
      </w:r>
      <w:r>
        <w:t>ego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being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past</w:t>
      </w:r>
      <w:r w:rsidR="008C15A7">
        <w:t xml:space="preserve"> </w:t>
      </w:r>
      <w:r>
        <w:t>himself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revenge</w:t>
      </w:r>
      <w:r w:rsidR="008C15A7">
        <w:t xml:space="preserve"> </w:t>
      </w:r>
      <w:r>
        <w:t>he</w:t>
      </w:r>
      <w:r w:rsidR="008C15A7">
        <w:t xml:space="preserve"> </w:t>
      </w:r>
      <w:r>
        <w:t>sought.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life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truly</w:t>
      </w:r>
      <w:r w:rsidR="008C15A7">
        <w:t xml:space="preserve"> </w:t>
      </w:r>
      <w:r>
        <w:t>something</w:t>
      </w:r>
      <w:r w:rsidR="008C15A7">
        <w:t xml:space="preserve"> </w:t>
      </w:r>
      <w:r>
        <w:t>impressive</w:t>
      </w:r>
      <w:r w:rsidR="008C15A7">
        <w:t xml:space="preserve"> </w:t>
      </w:r>
      <w:r>
        <w:t>from</w:t>
      </w:r>
      <w:r w:rsidR="008C15A7">
        <w:t xml:space="preserve"> </w:t>
      </w:r>
      <w:r>
        <w:t>this</w:t>
      </w:r>
      <w:r w:rsidR="008C15A7">
        <w:t xml:space="preserve"> </w:t>
      </w:r>
      <w:r>
        <w:t>little</w:t>
      </w:r>
      <w:r w:rsidR="008C15A7">
        <w:t xml:space="preserve"> </w:t>
      </w:r>
      <w:r>
        <w:t>kid</w:t>
      </w:r>
      <w:r w:rsidR="008C15A7">
        <w:t xml:space="preserve"> </w:t>
      </w:r>
      <w:r>
        <w:t>from</w:t>
      </w:r>
      <w:r w:rsidR="008C15A7">
        <w:t xml:space="preserve"> </w:t>
      </w:r>
      <w:r>
        <w:t>Bayside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didn</w:t>
      </w:r>
      <w:r w:rsidR="00610349">
        <w:t>’</w:t>
      </w:r>
      <w:r>
        <w:t>t.</w:t>
      </w:r>
      <w:r w:rsidR="008C15A7">
        <w:t xml:space="preserve"> </w:t>
      </w:r>
      <w:r>
        <w:t>But</w:t>
      </w:r>
      <w:r w:rsidR="008C15A7">
        <w:t xml:space="preserve"> </w:t>
      </w:r>
      <w:r>
        <w:t>his</w:t>
      </w:r>
      <w:r w:rsidR="008C15A7">
        <w:t xml:space="preserve"> </w:t>
      </w:r>
      <w:r>
        <w:t>experience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lessons,</w:t>
      </w:r>
      <w:r w:rsidR="008C15A7">
        <w:t xml:space="preserve"> </w:t>
      </w:r>
      <w:r>
        <w:t>which</w:t>
      </w:r>
      <w:r w:rsidR="008C15A7">
        <w:t xml:space="preserve"> </w:t>
      </w:r>
      <w:r>
        <w:t>are</w:t>
      </w:r>
      <w:r w:rsidR="008C15A7">
        <w:t xml:space="preserve"> </w:t>
      </w:r>
      <w:r>
        <w:t>probably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legacy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leave</w:t>
      </w:r>
      <w:r w:rsidR="008C15A7">
        <w:t xml:space="preserve"> </w:t>
      </w:r>
      <w:r>
        <w:t>your</w:t>
      </w:r>
      <w:r w:rsidR="008C15A7">
        <w:t xml:space="preserve"> </w:t>
      </w:r>
      <w:r>
        <w:t>son,</w:t>
      </w:r>
      <w:r w:rsidR="008C15A7">
        <w:t xml:space="preserve"> </w:t>
      </w:r>
      <w:r>
        <w:t>but</w:t>
      </w:r>
      <w:r w:rsidR="008C15A7">
        <w:t xml:space="preserve"> </w:t>
      </w:r>
      <w:r>
        <w:t>invaluable.</w:t>
      </w:r>
      <w:r w:rsidR="008C15A7">
        <w:t xml:space="preserve"> </w:t>
      </w:r>
      <w:r>
        <w:t>First,</w:t>
      </w:r>
      <w:r w:rsidR="008C15A7">
        <w:t xml:space="preserve"> </w:t>
      </w:r>
      <w:r>
        <w:t>save</w:t>
      </w:r>
      <w:r w:rsidR="008C15A7">
        <w:t xml:space="preserve"> </w:t>
      </w:r>
      <w:r>
        <w:t>and</w:t>
      </w:r>
      <w:r w:rsidR="008C15A7">
        <w:t xml:space="preserve"> </w:t>
      </w:r>
      <w:r>
        <w:t>invest</w:t>
      </w:r>
      <w:r w:rsidR="008C15A7">
        <w:t xml:space="preserve"> </w:t>
      </w:r>
      <w:r>
        <w:t>your</w:t>
      </w:r>
      <w:r w:rsidR="008C15A7">
        <w:t xml:space="preserve"> </w:t>
      </w:r>
      <w:r>
        <w:t>money</w:t>
      </w:r>
      <w:r w:rsidR="008C15A7">
        <w:t xml:space="preserve"> </w:t>
      </w:r>
      <w:r>
        <w:t>properly</w:t>
      </w:r>
      <w:r w:rsidR="008C15A7">
        <w:t xml:space="preserve"> </w:t>
      </w:r>
      <w:r>
        <w:t>so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not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broke.</w:t>
      </w:r>
      <w:r w:rsidR="008C15A7">
        <w:t xml:space="preserve"> </w:t>
      </w:r>
      <w:r>
        <w:t>(Save,</w:t>
      </w:r>
      <w:r w:rsidR="008C15A7">
        <w:t xml:space="preserve"> </w:t>
      </w:r>
      <w:r>
        <w:t>save,</w:t>
      </w:r>
      <w:r w:rsidR="008C15A7">
        <w:t xml:space="preserve"> </w:t>
      </w:r>
      <w:r>
        <w:t>save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message</w:t>
      </w:r>
      <w:r w:rsidR="008C15A7">
        <w:t xml:space="preserve"> </w:t>
      </w:r>
      <w:r>
        <w:t>I</w:t>
      </w:r>
      <w:r w:rsidR="008C15A7">
        <w:t xml:space="preserve"> </w:t>
      </w:r>
      <w:r>
        <w:t>drive</w:t>
      </w:r>
      <w:r w:rsidR="008C15A7">
        <w:t xml:space="preserve"> </w:t>
      </w:r>
      <w:r>
        <w:t>home</w:t>
      </w:r>
      <w:r w:rsidR="008C15A7">
        <w:t xml:space="preserve"> </w:t>
      </w:r>
      <w:r>
        <w:t>almost</w:t>
      </w:r>
      <w:r w:rsidR="008C15A7">
        <w:t xml:space="preserve"> </w:t>
      </w:r>
      <w:r>
        <w:t>to</w:t>
      </w:r>
      <w:r w:rsidR="008C15A7">
        <w:t xml:space="preserve"> </w:t>
      </w:r>
      <w:r>
        <w:t>insanity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children,</w:t>
      </w:r>
      <w:r w:rsidR="008C15A7">
        <w:t xml:space="preserve"> </w:t>
      </w:r>
      <w:r>
        <w:t>employees</w:t>
      </w:r>
      <w:r w:rsidR="008C15A7">
        <w:t xml:space="preserve"> </w:t>
      </w:r>
      <w:r>
        <w:t>and</w:t>
      </w:r>
      <w:r w:rsidR="008C15A7">
        <w:t xml:space="preserve"> </w:t>
      </w:r>
      <w:r>
        <w:t>players.)</w:t>
      </w:r>
      <w:r w:rsidR="008C15A7"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bigger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lesson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ego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great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deal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killer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relationship: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clients,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co-workers,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employees,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spouse,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children.</w:t>
      </w:r>
      <w:r w:rsidR="008C15A7" w:rsidRPr="00BC4DEA">
        <w:rPr>
          <w:rStyle w:val="boldb"/>
        </w:rPr>
        <w:t xml:space="preserve"> </w:t>
      </w:r>
      <w:r>
        <w:t>Lastly,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more</w:t>
      </w:r>
      <w:r w:rsidR="008C15A7">
        <w:t xml:space="preserve"> </w:t>
      </w:r>
      <w:r>
        <w:t>important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effective</w:t>
      </w:r>
      <w:r w:rsidR="008C15A7">
        <w:t xml:space="preserve"> </w:t>
      </w:r>
      <w:r>
        <w:t>than</w:t>
      </w:r>
      <w:r w:rsidR="008C15A7">
        <w:t xml:space="preserve"> </w:t>
      </w:r>
      <w:r>
        <w:t>right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chose</w:t>
      </w:r>
      <w:r w:rsidR="008C15A7">
        <w:t xml:space="preserve"> </w:t>
      </w:r>
      <w:r>
        <w:t>the</w:t>
      </w:r>
      <w:r w:rsidR="008C15A7">
        <w:t xml:space="preserve"> </w:t>
      </w:r>
      <w:r>
        <w:t>latter.</w:t>
      </w:r>
    </w:p>
    <w:p w14:paraId="45778850" w14:textId="77777777" w:rsidR="00722F53" w:rsidRDefault="00E949E9" w:rsidP="008F1C01">
      <w:pPr>
        <w:pStyle w:val="Body-TextTx"/>
        <w:rPr>
          <w:color w:val="222222"/>
        </w:rPr>
      </w:pPr>
      <w:r>
        <w:t>Despite</w:t>
      </w:r>
      <w:r w:rsidR="008C15A7">
        <w:t xml:space="preserve"> </w:t>
      </w:r>
      <w:r>
        <w:t>that</w:t>
      </w:r>
      <w:r w:rsidR="008C15A7">
        <w:t xml:space="preserve"> </w:t>
      </w:r>
      <w:r>
        <w:t>life</w:t>
      </w:r>
      <w:r w:rsidR="008C15A7">
        <w:t xml:space="preserve"> </w:t>
      </w:r>
      <w:r>
        <w:t>lesson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father,</w:t>
      </w:r>
      <w:r w:rsidR="008C15A7">
        <w:t xml:space="preserve"> </w:t>
      </w:r>
      <w:r>
        <w:t>there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times</w:t>
      </w:r>
      <w:r w:rsidR="008C15A7">
        <w:t xml:space="preserve"> </w:t>
      </w:r>
      <w:r>
        <w:t>of</w:t>
      </w:r>
      <w:r w:rsidR="008C15A7">
        <w:t xml:space="preserve"> </w:t>
      </w:r>
      <w:r>
        <w:t>high</w:t>
      </w:r>
      <w:r w:rsidR="008C15A7">
        <w:t xml:space="preserve"> </w:t>
      </w:r>
      <w:r>
        <w:t>stress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gotten</w:t>
      </w:r>
      <w:r w:rsidR="008C15A7">
        <w:t xml:space="preserve"> </w:t>
      </w:r>
      <w:r>
        <w:t>caught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ego</w:t>
      </w:r>
      <w:r w:rsidR="008C15A7">
        <w:t xml:space="preserve"> </w:t>
      </w:r>
      <w:r>
        <w:t>net,</w:t>
      </w:r>
      <w:r w:rsidR="008C15A7">
        <w:t xml:space="preserve"> </w:t>
      </w:r>
      <w:r>
        <w:t>too,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never</w:t>
      </w:r>
      <w:r w:rsidR="008C15A7">
        <w:t xml:space="preserve"> </w:t>
      </w:r>
      <w:r>
        <w:t>ends</w:t>
      </w:r>
      <w:r w:rsidR="008C15A7">
        <w:t xml:space="preserve"> </w:t>
      </w:r>
      <w:r>
        <w:t>well.</w:t>
      </w:r>
      <w:r w:rsidR="008C15A7">
        <w:t xml:space="preserve"> </w:t>
      </w:r>
      <w:r>
        <w:t>An</w:t>
      </w:r>
      <w:r w:rsidR="008C15A7">
        <w:t xml:space="preserve"> </w:t>
      </w:r>
      <w:r>
        <w:t>example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verbal</w:t>
      </w:r>
      <w:r w:rsidR="008C15A7">
        <w:t xml:space="preserve"> </w:t>
      </w:r>
      <w:r>
        <w:t>scuffle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with</w:t>
      </w:r>
      <w:r w:rsidR="008C15A7">
        <w:t xml:space="preserve"> </w:t>
      </w:r>
      <w:r>
        <w:t>basketball</w:t>
      </w:r>
      <w:r w:rsidR="008C15A7">
        <w:t xml:space="preserve"> </w:t>
      </w:r>
      <w:r>
        <w:t>Hall</w:t>
      </w:r>
      <w:r w:rsidR="008C15A7">
        <w:t xml:space="preserve"> </w:t>
      </w:r>
      <w:r>
        <w:t>of</w:t>
      </w:r>
      <w:r w:rsidR="008C15A7">
        <w:t xml:space="preserve"> </w:t>
      </w:r>
      <w:r>
        <w:t>Famer</w:t>
      </w:r>
      <w:r w:rsidR="008C15A7">
        <w:t xml:space="preserve"> </w:t>
      </w:r>
      <w:r>
        <w:t>Larry</w:t>
      </w:r>
      <w:r w:rsidR="008C15A7">
        <w:t xml:space="preserve"> </w:t>
      </w:r>
      <w:r>
        <w:t>Brown,</w:t>
      </w:r>
      <w:r w:rsidR="008C15A7">
        <w:t xml:space="preserve"> </w:t>
      </w:r>
      <w:r>
        <w:t>a</w:t>
      </w:r>
      <w:r w:rsidR="008C15A7">
        <w:t xml:space="preserve"> </w:t>
      </w:r>
      <w:r>
        <w:t>former</w:t>
      </w:r>
      <w:r w:rsidR="008C15A7">
        <w:t xml:space="preserve"> </w:t>
      </w:r>
      <w:r>
        <w:t>and</w:t>
      </w:r>
      <w:r w:rsidR="008C15A7">
        <w:t xml:space="preserve"> </w:t>
      </w:r>
      <w:r>
        <w:t>well</w:t>
      </w:r>
      <w:r w:rsidR="008C15A7">
        <w:t xml:space="preserve"> </w:t>
      </w:r>
      <w:r>
        <w:t>respected</w:t>
      </w:r>
      <w:r w:rsidR="008C15A7">
        <w:t xml:space="preserve"> </w:t>
      </w:r>
      <w:r>
        <w:t>coach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76ers.</w:t>
      </w:r>
      <w:r w:rsidR="008C15A7">
        <w:t xml:space="preserve"> </w:t>
      </w:r>
      <w:r>
        <w:t>Larry</w:t>
      </w:r>
      <w:r w:rsidR="008C15A7">
        <w:t xml:space="preserve"> </w:t>
      </w:r>
      <w:r>
        <w:t>Brown</w:t>
      </w:r>
      <w:r w:rsidR="008C15A7">
        <w:t xml:space="preserve"> </w:t>
      </w:r>
      <w:r>
        <w:t>coached</w:t>
      </w:r>
      <w:r w:rsidR="008C15A7">
        <w:t xml:space="preserve"> </w:t>
      </w:r>
      <w:r>
        <w:t>the</w:t>
      </w:r>
      <w:r w:rsidR="008C15A7">
        <w:t xml:space="preserve"> </w:t>
      </w:r>
      <w:r>
        <w:t>Allen</w:t>
      </w:r>
      <w:r w:rsidR="008C15A7">
        <w:t xml:space="preserve"> </w:t>
      </w:r>
      <w:r>
        <w:t>Iverson-led</w:t>
      </w:r>
      <w:r w:rsidR="008C15A7">
        <w:t xml:space="preserve"> </w:t>
      </w:r>
      <w:r>
        <w:t>Sixers</w:t>
      </w:r>
      <w:r w:rsidR="008C15A7">
        <w:t xml:space="preserve"> </w:t>
      </w:r>
      <w:r>
        <w:t>team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finals</w:t>
      </w:r>
      <w:r w:rsidR="008C15A7">
        <w:t xml:space="preserve"> </w:t>
      </w:r>
      <w:r>
        <w:t>in</w:t>
      </w:r>
      <w:r w:rsidR="008C15A7">
        <w:t xml:space="preserve"> </w:t>
      </w:r>
      <w:r>
        <w:t>2001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successfully</w:t>
      </w:r>
      <w:r w:rsidR="008C15A7">
        <w:t xml:space="preserve"> </w:t>
      </w:r>
      <w:r>
        <w:t>coached</w:t>
      </w:r>
      <w:r w:rsidR="008C15A7">
        <w:t xml:space="preserve"> </w:t>
      </w:r>
      <w:r>
        <w:t>eight</w:t>
      </w:r>
      <w:r w:rsidR="008C15A7">
        <w:t xml:space="preserve"> </w:t>
      </w:r>
      <w:r>
        <w:t>NBA</w:t>
      </w:r>
      <w:r w:rsidR="008C15A7">
        <w:t xml:space="preserve"> </w:t>
      </w:r>
      <w:r>
        <w:t>teams.</w:t>
      </w:r>
      <w:r w:rsidR="008C15A7">
        <w:t xml:space="preserve"> </w:t>
      </w:r>
      <w:r>
        <w:t>But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morning</w:t>
      </w:r>
      <w:r w:rsidR="008C15A7">
        <w:t xml:space="preserve"> </w:t>
      </w:r>
      <w:r>
        <w:t>radio</w:t>
      </w:r>
      <w:r w:rsidR="008C15A7">
        <w:t xml:space="preserve"> </w:t>
      </w:r>
      <w:r>
        <w:t>program</w:t>
      </w:r>
      <w:r w:rsidR="008C15A7">
        <w:t xml:space="preserve"> </w:t>
      </w:r>
      <w:r>
        <w:t>to</w:t>
      </w:r>
      <w:r w:rsidR="008C15A7">
        <w:t xml:space="preserve"> </w:t>
      </w:r>
      <w:r>
        <w:t>claim</w:t>
      </w:r>
      <w:r w:rsidR="008C15A7">
        <w:t xml:space="preserve"> </w:t>
      </w:r>
      <w:r>
        <w:t>he</w:t>
      </w:r>
      <w:r w:rsidR="008C15A7">
        <w:t xml:space="preserve"> </w:t>
      </w:r>
      <w:r>
        <w:t>could,</w:t>
      </w:r>
      <w:r w:rsidR="008C15A7">
        <w:t xml:space="preserve"> </w:t>
      </w:r>
      <w:r w:rsidR="00610349">
        <w:t>“</w:t>
      </w:r>
      <w:r>
        <w:t>fix</w:t>
      </w:r>
      <w:r w:rsidR="008C15A7">
        <w:t xml:space="preserve"> </w:t>
      </w:r>
      <w:r>
        <w:t>the</w:t>
      </w:r>
      <w:r w:rsidR="008C15A7">
        <w:t xml:space="preserve"> </w:t>
      </w:r>
      <w:r>
        <w:t>Sixers</w:t>
      </w:r>
      <w:r w:rsidR="008C15A7">
        <w:t xml:space="preserve"> </w:t>
      </w:r>
      <w:r>
        <w:t>in</w:t>
      </w:r>
      <w:r w:rsidR="008C15A7">
        <w:t xml:space="preserve"> </w:t>
      </w:r>
      <w:r>
        <w:t>five</w:t>
      </w:r>
      <w:r w:rsidR="008C15A7">
        <w:t xml:space="preserve"> </w:t>
      </w:r>
      <w:r>
        <w:t>minutes.</w:t>
      </w:r>
      <w:r w:rsidR="008C15A7">
        <w:t xml:space="preserve"> </w:t>
      </w:r>
      <w:r>
        <w:t>They</w:t>
      </w:r>
      <w:r w:rsidR="008C15A7">
        <w:t xml:space="preserve"> </w:t>
      </w:r>
      <w:r>
        <w:t>have</w:t>
      </w:r>
      <w:r w:rsidR="008C15A7">
        <w:t xml:space="preserve"> </w:t>
      </w:r>
      <w:r>
        <w:t>no</w:t>
      </w:r>
      <w:r w:rsidR="008C15A7">
        <w:t xml:space="preserve"> </w:t>
      </w:r>
      <w:r>
        <w:t>basketball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organization,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considered</w:t>
      </w:r>
      <w:r w:rsidR="008C15A7">
        <w:t xml:space="preserve"> </w:t>
      </w:r>
      <w:r>
        <w:t>this</w:t>
      </w:r>
      <w:r w:rsidR="008C15A7">
        <w:t xml:space="preserve"> </w:t>
      </w:r>
      <w:r>
        <w:t>a</w:t>
      </w:r>
      <w:r w:rsidR="008C15A7">
        <w:t xml:space="preserve"> </w:t>
      </w:r>
      <w:r>
        <w:t>slap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face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organization,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8C15A7">
        <w:t xml:space="preserve"> </w:t>
      </w:r>
      <w:r>
        <w:t>Sam</w:t>
      </w:r>
      <w:r w:rsidR="008C15A7">
        <w:t xml:space="preserve"> </w:t>
      </w:r>
      <w:proofErr w:type="spellStart"/>
      <w:r>
        <w:t>Hinke</w:t>
      </w:r>
      <w:proofErr w:type="spellEnd"/>
      <w:r w:rsidR="008C15A7">
        <w:t xml:space="preserve"> </w:t>
      </w:r>
      <w:r>
        <w:t>and</w:t>
      </w:r>
      <w:r w:rsidR="008C15A7">
        <w:t xml:space="preserve"> </w:t>
      </w:r>
      <w:r>
        <w:t>Coach</w:t>
      </w:r>
      <w:r w:rsidR="008C15A7">
        <w:t xml:space="preserve"> </w:t>
      </w:r>
      <w:r>
        <w:t>Brett</w:t>
      </w:r>
      <w:r w:rsidR="008C15A7">
        <w:t xml:space="preserve"> </w:t>
      </w:r>
      <w:r>
        <w:t>Brown</w:t>
      </w:r>
      <w:r w:rsidR="008C15A7">
        <w:t xml:space="preserve"> </w:t>
      </w:r>
      <w:r>
        <w:t>(no</w:t>
      </w:r>
      <w:r w:rsidR="008C15A7">
        <w:t xml:space="preserve"> </w:t>
      </w:r>
      <w:r>
        <w:t>relation</w:t>
      </w:r>
      <w:r w:rsidR="008C15A7">
        <w:t xml:space="preserve"> </w:t>
      </w:r>
      <w:r>
        <w:t>to</w:t>
      </w:r>
      <w:r w:rsidR="008C15A7">
        <w:t xml:space="preserve"> </w:t>
      </w:r>
      <w:r>
        <w:t>Larry).</w:t>
      </w:r>
      <w:r w:rsidR="008C15A7">
        <w:t xml:space="preserve"> </w:t>
      </w:r>
      <w:r>
        <w:t>Ill-advised,</w:t>
      </w:r>
      <w:r w:rsidR="008C15A7">
        <w:t xml:space="preserve"> </w:t>
      </w:r>
      <w:r>
        <w:t>I</w:t>
      </w:r>
      <w:r w:rsidR="008C15A7">
        <w:t xml:space="preserve"> </w:t>
      </w:r>
      <w:r>
        <w:t>set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defend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publicly,</w:t>
      </w:r>
      <w:r w:rsidR="008C15A7">
        <w:t xml:space="preserve"> </w:t>
      </w:r>
      <w:r>
        <w:t>which</w:t>
      </w:r>
      <w:r w:rsidR="008C15A7">
        <w:t xml:space="preserve"> </w:t>
      </w:r>
      <w:r>
        <w:t>led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uncomfortable</w:t>
      </w:r>
      <w:r w:rsidR="008C15A7">
        <w:t xml:space="preserve"> </w:t>
      </w:r>
      <w:r>
        <w:t>and</w:t>
      </w:r>
      <w:r w:rsidR="008C15A7">
        <w:t xml:space="preserve"> </w:t>
      </w:r>
      <w:r>
        <w:t>awkward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forth</w:t>
      </w:r>
      <w:r w:rsidR="008C15A7">
        <w:t xml:space="preserve"> </w:t>
      </w:r>
      <w:r>
        <w:t>with</w:t>
      </w:r>
      <w:r w:rsidR="008C15A7">
        <w:t xml:space="preserve"> </w:t>
      </w:r>
      <w:r>
        <w:t>Larry.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end,</w:t>
      </w:r>
      <w:r w:rsidR="008C15A7">
        <w:t xml:space="preserve"> </w:t>
      </w:r>
      <w:r>
        <w:t>I</w:t>
      </w:r>
      <w:r w:rsidR="008C15A7">
        <w:t xml:space="preserve"> </w:t>
      </w:r>
      <w:r>
        <w:t>picked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phone</w:t>
      </w:r>
      <w:r w:rsidR="008C15A7">
        <w:t xml:space="preserve"> </w:t>
      </w: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should</w:t>
      </w:r>
      <w:r w:rsidR="008C15A7">
        <w:t xml:space="preserve"> </w:t>
      </w:r>
      <w:r>
        <w:t>have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place.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professional</w:t>
      </w:r>
      <w:r w:rsidR="008C15A7">
        <w:t xml:space="preserve"> </w:t>
      </w:r>
      <w:r>
        <w:t>conversation</w:t>
      </w:r>
      <w:r w:rsidR="008C15A7">
        <w:t xml:space="preserve"> </w:t>
      </w:r>
      <w:r>
        <w:t>and</w:t>
      </w:r>
      <w:r w:rsidR="008C15A7">
        <w:t xml:space="preserve"> </w:t>
      </w:r>
      <w:r>
        <w:t>talked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we</w:t>
      </w:r>
      <w:r w:rsidR="008C15A7">
        <w:t xml:space="preserve"> </w:t>
      </w:r>
      <w:r>
        <w:t>could</w:t>
      </w:r>
      <w:r w:rsidR="008C15A7">
        <w:t xml:space="preserve"> </w:t>
      </w:r>
      <w:r>
        <w:t>work</w:t>
      </w:r>
      <w:r w:rsidR="008C15A7">
        <w:t xml:space="preserve"> </w:t>
      </w:r>
      <w:r>
        <w:t>together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future.</w:t>
      </w:r>
      <w:r w:rsidR="008C15A7">
        <w:t xml:space="preserve"> </w:t>
      </w:r>
      <w:r>
        <w:t>Stepping</w:t>
      </w:r>
      <w:r w:rsidR="008C15A7">
        <w:t xml:space="preserve"> </w:t>
      </w:r>
      <w:r>
        <w:t>back,</w:t>
      </w:r>
      <w:r w:rsidR="008C15A7">
        <w:t xml:space="preserve"> </w:t>
      </w:r>
      <w:r>
        <w:t>my</w:t>
      </w:r>
      <w:r w:rsidR="008C15A7">
        <w:t xml:space="preserve"> </w:t>
      </w:r>
      <w:r>
        <w:rPr>
          <w:color w:val="222222"/>
        </w:rPr>
        <w:t>actions</w:t>
      </w:r>
      <w:r w:rsidR="008C15A7">
        <w:rPr>
          <w:color w:val="222222"/>
        </w:rPr>
        <w:t xml:space="preserve"> </w:t>
      </w:r>
      <w:r>
        <w:rPr>
          <w:color w:val="222222"/>
        </w:rPr>
        <w:t>were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character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how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work</w:t>
      </w:r>
      <w:r w:rsidR="008C15A7">
        <w:rPr>
          <w:color w:val="222222"/>
        </w:rPr>
        <w:t xml:space="preserve"> </w:t>
      </w:r>
      <w:r>
        <w:rPr>
          <w:color w:val="222222"/>
        </w:rPr>
        <w:t>or</w:t>
      </w:r>
      <w:r w:rsidR="008C15A7">
        <w:rPr>
          <w:color w:val="222222"/>
        </w:rPr>
        <w:t xml:space="preserve"> </w:t>
      </w:r>
      <w:r>
        <w:rPr>
          <w:color w:val="222222"/>
        </w:rPr>
        <w:t>how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might</w:t>
      </w:r>
      <w:r w:rsidR="008C15A7">
        <w:rPr>
          <w:color w:val="222222"/>
        </w:rPr>
        <w:t xml:space="preserve"> </w:t>
      </w:r>
      <w:r>
        <w:rPr>
          <w:color w:val="222222"/>
        </w:rPr>
        <w:t>advise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friend.</w:t>
      </w:r>
      <w:r w:rsidR="008C15A7">
        <w:rPr>
          <w:color w:val="222222"/>
        </w:rPr>
        <w:t xml:space="preserve"> </w:t>
      </w:r>
      <w:r>
        <w:rPr>
          <w:color w:val="222222"/>
        </w:rPr>
        <w:t>Why</w:t>
      </w:r>
      <w:r w:rsidR="008C15A7">
        <w:rPr>
          <w:color w:val="222222"/>
        </w:rPr>
        <w:t xml:space="preserve"> </w:t>
      </w:r>
      <w:r>
        <w:rPr>
          <w:color w:val="222222"/>
        </w:rPr>
        <w:t>would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get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place?</w:t>
      </w:r>
      <w:r w:rsidR="008C15A7">
        <w:rPr>
          <w:color w:val="222222"/>
        </w:rPr>
        <w:t xml:space="preserve"> </w:t>
      </w:r>
      <w:r>
        <w:rPr>
          <w:color w:val="222222"/>
        </w:rPr>
        <w:t>How</w:t>
      </w:r>
      <w:r w:rsidR="008C15A7">
        <w:rPr>
          <w:color w:val="222222"/>
        </w:rPr>
        <w:t xml:space="preserve"> </w:t>
      </w:r>
      <w:r>
        <w:rPr>
          <w:color w:val="222222"/>
        </w:rPr>
        <w:t>does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happen?</w:t>
      </w:r>
      <w:r w:rsidR="008C15A7">
        <w:rPr>
          <w:color w:val="222222"/>
        </w:rPr>
        <w:t xml:space="preserve"> </w:t>
      </w:r>
      <w:r>
        <w:rPr>
          <w:color w:val="222222"/>
        </w:rPr>
        <w:t>There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pressure,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course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friends,</w:t>
      </w:r>
      <w:r w:rsidR="008C15A7">
        <w:rPr>
          <w:color w:val="222222"/>
        </w:rPr>
        <w:t xml:space="preserve"> </w:t>
      </w:r>
      <w:r>
        <w:rPr>
          <w:color w:val="222222"/>
        </w:rPr>
        <w:t>personal</w:t>
      </w:r>
      <w:r w:rsidR="008C15A7">
        <w:rPr>
          <w:color w:val="222222"/>
        </w:rPr>
        <w:t xml:space="preserve"> </w:t>
      </w:r>
      <w:r>
        <w:rPr>
          <w:color w:val="222222"/>
        </w:rPr>
        <w:t>faces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people</w:t>
      </w:r>
      <w:r w:rsidR="008C15A7">
        <w:rPr>
          <w:color w:val="222222"/>
        </w:rPr>
        <w:t xml:space="preserve"> </w:t>
      </w:r>
      <w:r>
        <w:rPr>
          <w:color w:val="222222"/>
        </w:rPr>
        <w:t>who</w:t>
      </w:r>
      <w:r w:rsidR="008C15A7">
        <w:rPr>
          <w:color w:val="222222"/>
        </w:rPr>
        <w:t xml:space="preserve"> </w:t>
      </w:r>
      <w:r>
        <w:rPr>
          <w:color w:val="222222"/>
        </w:rPr>
        <w:t>are</w:t>
      </w:r>
      <w:r w:rsidR="008C15A7">
        <w:rPr>
          <w:color w:val="222222"/>
        </w:rPr>
        <w:t xml:space="preserve"> </w:t>
      </w:r>
      <w:r>
        <w:rPr>
          <w:color w:val="222222"/>
        </w:rPr>
        <w:t>trashed</w:t>
      </w:r>
      <w:r w:rsidR="008C15A7">
        <w:rPr>
          <w:color w:val="222222"/>
        </w:rPr>
        <w:t xml:space="preserve"> </w:t>
      </w:r>
      <w:r>
        <w:rPr>
          <w:color w:val="222222"/>
        </w:rPr>
        <w:t>adds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heat.</w:t>
      </w:r>
      <w:r w:rsidR="008C15A7">
        <w:rPr>
          <w:color w:val="222222"/>
        </w:rPr>
        <w:t xml:space="preserve"> </w:t>
      </w:r>
      <w:r>
        <w:rPr>
          <w:color w:val="222222"/>
        </w:rPr>
        <w:t>There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quixotic</w:t>
      </w:r>
      <w:r w:rsidR="008C15A7">
        <w:rPr>
          <w:color w:val="222222"/>
        </w:rPr>
        <w:t xml:space="preserve"> </w:t>
      </w:r>
      <w:r>
        <w:rPr>
          <w:color w:val="222222"/>
        </w:rPr>
        <w:t>sense</w:t>
      </w:r>
      <w:r w:rsidR="008C15A7">
        <w:rPr>
          <w:color w:val="222222"/>
        </w:rPr>
        <w:t xml:space="preserve"> </w:t>
      </w:r>
      <w:r>
        <w:rPr>
          <w:color w:val="222222"/>
        </w:rPr>
        <w:t>of</w:t>
      </w:r>
      <w:r w:rsidR="008C15A7">
        <w:rPr>
          <w:color w:val="222222"/>
        </w:rPr>
        <w:t xml:space="preserve"> </w:t>
      </w:r>
      <w:r>
        <w:rPr>
          <w:color w:val="222222"/>
        </w:rPr>
        <w:t>right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wrong.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what</w:t>
      </w:r>
      <w:r w:rsidR="008C15A7">
        <w:rPr>
          <w:color w:val="222222"/>
        </w:rPr>
        <w:t xml:space="preserve"> </w:t>
      </w:r>
      <w:r>
        <w:rPr>
          <w:color w:val="222222"/>
        </w:rPr>
        <w:t>makes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act</w:t>
      </w:r>
      <w:r w:rsidR="008C15A7">
        <w:rPr>
          <w:color w:val="222222"/>
        </w:rPr>
        <w:t xml:space="preserve"> </w:t>
      </w:r>
      <w:r>
        <w:rPr>
          <w:color w:val="222222"/>
        </w:rPr>
        <w:t>out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betray</w:t>
      </w:r>
      <w:r w:rsidR="008C15A7">
        <w:rPr>
          <w:color w:val="222222"/>
        </w:rPr>
        <w:t xml:space="preserve"> </w:t>
      </w:r>
      <w:r>
        <w:rPr>
          <w:color w:val="222222"/>
        </w:rPr>
        <w:t>common</w:t>
      </w:r>
      <w:r w:rsidR="008C15A7">
        <w:rPr>
          <w:color w:val="222222"/>
        </w:rPr>
        <w:t xml:space="preserve"> </w:t>
      </w:r>
      <w:r>
        <w:rPr>
          <w:color w:val="222222"/>
        </w:rPr>
        <w:t>sense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rational</w:t>
      </w:r>
      <w:r w:rsidR="008C15A7">
        <w:rPr>
          <w:color w:val="222222"/>
        </w:rPr>
        <w:t xml:space="preserve"> </w:t>
      </w:r>
      <w:r>
        <w:rPr>
          <w:color w:val="222222"/>
        </w:rPr>
        <w:t>thinking?</w:t>
      </w:r>
      <w:r w:rsidR="008C15A7">
        <w:rPr>
          <w:color w:val="222222"/>
        </w:rPr>
        <w:t xml:space="preserve"> </w:t>
      </w:r>
      <w:r>
        <w:rPr>
          <w:color w:val="222222"/>
        </w:rPr>
        <w:t>Ego</w:t>
      </w:r>
      <w:r w:rsidR="00610349">
        <w:rPr>
          <w:color w:val="222222"/>
        </w:rPr>
        <w:t> . . .</w:t>
      </w:r>
      <w:r w:rsidR="00722F53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something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keep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check.</w:t>
      </w:r>
    </w:p>
    <w:p w14:paraId="15B53D1B" w14:textId="77777777" w:rsidR="00017929" w:rsidRPr="00CB40F9" w:rsidRDefault="00E949E9" w:rsidP="00F96744">
      <w:pPr>
        <w:pStyle w:val="B-HeadBhead"/>
      </w:pPr>
      <w:r w:rsidRPr="00CB40F9">
        <w:t>My</w:t>
      </w:r>
      <w:r w:rsidR="008C15A7" w:rsidRPr="00CB40F9">
        <w:t xml:space="preserve"> </w:t>
      </w:r>
      <w:r w:rsidRPr="00CB40F9">
        <w:t>World</w:t>
      </w:r>
      <w:r w:rsidR="00610349">
        <w:t>’</w:t>
      </w:r>
      <w:r w:rsidRPr="00CB40F9">
        <w:t>s</w:t>
      </w:r>
      <w:r w:rsidR="008C15A7" w:rsidRPr="00CB40F9">
        <w:t xml:space="preserve"> </w:t>
      </w:r>
      <w:r w:rsidRPr="00CB40F9">
        <w:t>Most</w:t>
      </w:r>
      <w:r w:rsidR="008C15A7" w:rsidRPr="00CB40F9">
        <w:t xml:space="preserve"> </w:t>
      </w:r>
      <w:r w:rsidRPr="00CB40F9">
        <w:t>Famous</w:t>
      </w:r>
      <w:r w:rsidR="008C15A7" w:rsidRPr="00CB40F9">
        <w:t xml:space="preserve"> </w:t>
      </w:r>
      <w:r w:rsidRPr="00CB40F9">
        <w:t>Fall</w:t>
      </w:r>
    </w:p>
    <w:p w14:paraId="64F5F8B1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38</w:t>
      </w:r>
      <w:r w:rsidR="008C15A7">
        <w:t xml:space="preserve"> </w:t>
      </w:r>
      <w:r>
        <w:t>years</w:t>
      </w:r>
      <w:r w:rsidR="008C15A7">
        <w:t xml:space="preserve"> </w:t>
      </w:r>
      <w:r>
        <w:t>old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named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Sports</w:t>
      </w:r>
      <w:r w:rsidR="008C15A7">
        <w:t xml:space="preserve"> </w:t>
      </w:r>
      <w:r>
        <w:t>(MSG)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Knicks</w:t>
      </w:r>
      <w:r w:rsidR="008C15A7">
        <w:t xml:space="preserve"> </w:t>
      </w:r>
      <w:r>
        <w:t>and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Rangers.</w:t>
      </w:r>
      <w:r w:rsidR="008C15A7">
        <w:t xml:space="preserve"> </w:t>
      </w:r>
      <w:r>
        <w:t>And</w:t>
      </w:r>
      <w:r w:rsidR="008C15A7">
        <w:t xml:space="preserve"> </w:t>
      </w:r>
      <w:r>
        <w:t>despite</w:t>
      </w:r>
      <w:r w:rsidR="008C15A7">
        <w:t xml:space="preserve"> </w:t>
      </w:r>
      <w:r>
        <w:t>it</w:t>
      </w:r>
      <w:r w:rsidR="008C15A7">
        <w:t xml:space="preserve"> </w:t>
      </w:r>
      <w:r>
        <w:t>being</w:t>
      </w:r>
      <w:r w:rsidR="008C15A7">
        <w:t xml:space="preserve"> </w:t>
      </w:r>
      <w:r>
        <w:t>2008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throes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financial</w:t>
      </w:r>
      <w:r w:rsidR="008C15A7">
        <w:t xml:space="preserve"> </w:t>
      </w:r>
      <w:r>
        <w:t>meltdown,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place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rather</w:t>
      </w:r>
      <w:r w:rsidR="008C15A7">
        <w:t xml:space="preserve"> </w:t>
      </w:r>
      <w:r>
        <w:t>been.</w:t>
      </w:r>
      <w:r w:rsidR="008C15A7">
        <w:t xml:space="preserve"> </w:t>
      </w:r>
      <w:r>
        <w:t>MSG</w:t>
      </w:r>
      <w:r w:rsidR="008C15A7">
        <w:t xml:space="preserve"> </w:t>
      </w:r>
      <w:r>
        <w:t>was</w:t>
      </w:r>
      <w:r w:rsidR="008C15A7">
        <w:t xml:space="preserve"> </w:t>
      </w:r>
      <w:r>
        <w:t>this</w:t>
      </w:r>
      <w:r w:rsidR="008C15A7">
        <w:t xml:space="preserve"> </w:t>
      </w:r>
      <w:r>
        <w:t>incredible</w:t>
      </w:r>
      <w:r w:rsidR="008C15A7">
        <w:t xml:space="preserve"> </w:t>
      </w:r>
      <w:r>
        <w:t>brand</w:t>
      </w:r>
      <w:r w:rsidR="008C15A7">
        <w:t xml:space="preserve"> </w:t>
      </w:r>
      <w:r>
        <w:t>with</w:t>
      </w:r>
      <w:r w:rsidR="008C15A7">
        <w:t xml:space="preserve"> </w:t>
      </w:r>
      <w:r>
        <w:t>indescribable</w:t>
      </w:r>
      <w:r w:rsidR="008C15A7">
        <w:t xml:space="preserve"> </w:t>
      </w:r>
      <w:r>
        <w:t>energy</w:t>
      </w:r>
      <w:r w:rsidR="008C15A7">
        <w:t xml:space="preserve"> </w:t>
      </w:r>
      <w:r>
        <w:t>and</w:t>
      </w:r>
      <w:r w:rsidR="008C15A7">
        <w:t xml:space="preserve"> </w:t>
      </w:r>
      <w:r>
        <w:t>amazing</w:t>
      </w:r>
      <w:r w:rsidR="008C15A7">
        <w:t xml:space="preserve"> </w:t>
      </w:r>
      <w:r>
        <w:t>scope.</w:t>
      </w:r>
      <w:r w:rsidR="008C15A7">
        <w:t xml:space="preserve"> </w:t>
      </w:r>
      <w:r>
        <w:t>During</w:t>
      </w:r>
      <w:r w:rsidR="008C15A7">
        <w:t xml:space="preserve"> </w:t>
      </w: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there,</w:t>
      </w:r>
      <w:r w:rsidR="008C15A7">
        <w:t xml:space="preserve"> </w:t>
      </w:r>
      <w:r>
        <w:t>we</w:t>
      </w:r>
      <w:r w:rsidR="008C15A7">
        <w:t xml:space="preserve"> </w:t>
      </w:r>
      <w:r>
        <w:t>invested</w:t>
      </w:r>
      <w:r w:rsidR="008C15A7">
        <w:t xml:space="preserve"> </w:t>
      </w:r>
      <w:r>
        <w:t>over</w:t>
      </w:r>
      <w:r w:rsidR="008C15A7">
        <w:t xml:space="preserve"> </w:t>
      </w:r>
      <w:r>
        <w:t>$1B</w:t>
      </w:r>
      <w:r w:rsidR="008C15A7">
        <w:t xml:space="preserve"> </w:t>
      </w:r>
      <w:r>
        <w:t>to</w:t>
      </w:r>
      <w:r w:rsidR="008C15A7">
        <w:t xml:space="preserve"> </w:t>
      </w:r>
      <w:r>
        <w:t>keep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Famous</w:t>
      </w:r>
      <w:r w:rsidR="008C15A7">
        <w:t xml:space="preserve"> </w:t>
      </w:r>
      <w:r>
        <w:t>Arena</w:t>
      </w:r>
      <w:r w:rsidR="008C15A7">
        <w:t xml:space="preserve"> </w:t>
      </w:r>
      <w:r>
        <w:t>the</w:t>
      </w:r>
      <w:r w:rsidR="008C15A7">
        <w:t xml:space="preserve"> </w:t>
      </w:r>
      <w:r>
        <w:t>greatest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planet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Knicks</w:t>
      </w:r>
      <w:r w:rsidR="008C15A7">
        <w:t xml:space="preserve"> </w:t>
      </w:r>
      <w:r>
        <w:t>and</w:t>
      </w:r>
      <w:r w:rsidR="008C15A7">
        <w:t xml:space="preserve"> </w:t>
      </w:r>
      <w:r>
        <w:t>Rangers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and</w:t>
      </w:r>
      <w:r w:rsidR="008C15A7">
        <w:t xml:space="preserve"> </w:t>
      </w:r>
      <w:r>
        <w:t>NHL</w:t>
      </w:r>
      <w:r w:rsidR="008C15A7">
        <w:t xml:space="preserve"> </w:t>
      </w:r>
      <w:r>
        <w:t>playoffs.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spotlight</w:t>
      </w:r>
      <w:r w:rsidR="008C15A7">
        <w:t xml:space="preserve"> </w:t>
      </w:r>
      <w:r>
        <w:t>again.</w:t>
      </w:r>
    </w:p>
    <w:p w14:paraId="4B528DDE" w14:textId="77777777" w:rsidR="00017929" w:rsidRDefault="00E949E9" w:rsidP="008F1C01">
      <w:pPr>
        <w:pStyle w:val="Body-TextTx"/>
        <w:rPr>
          <w:color w:val="000000"/>
        </w:rPr>
      </w:pPr>
      <w:r>
        <w:t>But</w:t>
      </w:r>
      <w:r w:rsidR="008C15A7">
        <w:t xml:space="preserve"> </w:t>
      </w:r>
      <w:r>
        <w:t>something</w:t>
      </w:r>
      <w:r w:rsidR="008C15A7">
        <w:t xml:space="preserve"> </w:t>
      </w:r>
      <w:r>
        <w:t>was</w:t>
      </w:r>
      <w:r w:rsidR="008C15A7">
        <w:t xml:space="preserve"> </w:t>
      </w:r>
      <w:r>
        <w:t>wrong.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always</w:t>
      </w:r>
      <w:r w:rsidR="008C15A7">
        <w:t xml:space="preserve"> </w:t>
      </w:r>
      <w:r>
        <w:t>been</w:t>
      </w:r>
      <w:r w:rsidR="008C15A7">
        <w:t xml:space="preserve"> </w:t>
      </w:r>
      <w:r>
        <w:t>happy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C33184">
        <w:t>—</w:t>
      </w:r>
      <w:r>
        <w:t>even</w:t>
      </w:r>
      <w:r w:rsidR="008C15A7">
        <w:t xml:space="preserve"> </w:t>
      </w:r>
      <w:r>
        <w:t>during</w:t>
      </w:r>
      <w:r w:rsidR="008C15A7">
        <w:t xml:space="preserve"> </w:t>
      </w:r>
      <w:r>
        <w:t>my</w:t>
      </w:r>
      <w:r w:rsidR="008C15A7">
        <w:t xml:space="preserve"> </w:t>
      </w:r>
      <w:r>
        <w:t>time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22-year</w:t>
      </w:r>
      <w:r w:rsidR="00722F53">
        <w:t>-</w:t>
      </w:r>
      <w:r>
        <w:t>old</w:t>
      </w:r>
      <w:r w:rsidR="008C15A7">
        <w:t xml:space="preserve"> </w:t>
      </w:r>
      <w:r>
        <w:t>marketing</w:t>
      </w:r>
      <w:r w:rsidR="008C15A7">
        <w:t xml:space="preserve"> </w:t>
      </w:r>
      <w:r>
        <w:t>assistant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Nets</w:t>
      </w:r>
      <w:r w:rsidR="008C15A7">
        <w:t xml:space="preserve"> </w:t>
      </w:r>
      <w:r>
        <w:t>typing</w:t>
      </w:r>
      <w:r w:rsidR="008C15A7">
        <w:t xml:space="preserve"> </w:t>
      </w:r>
      <w:r>
        <w:t>memos,</w:t>
      </w:r>
      <w:r w:rsidR="008C15A7">
        <w:t xml:space="preserve"> </w:t>
      </w:r>
      <w:r>
        <w:t>taking</w:t>
      </w:r>
      <w:r w:rsidR="008C15A7">
        <w:t xml:space="preserve"> </w:t>
      </w:r>
      <w:r>
        <w:t>dictation,</w:t>
      </w:r>
      <w:r w:rsidR="008C15A7">
        <w:t xml:space="preserve"> </w:t>
      </w:r>
      <w:r>
        <w:t>getting</w:t>
      </w:r>
      <w:r w:rsidR="008C15A7">
        <w:t xml:space="preserve"> </w:t>
      </w:r>
      <w:r>
        <w:t>lunch</w:t>
      </w:r>
      <w:r w:rsidR="008C15A7">
        <w:t xml:space="preserve"> </w:t>
      </w:r>
      <w:r>
        <w:t>and</w:t>
      </w:r>
      <w:r w:rsidR="008C15A7">
        <w:t xml:space="preserve"> </w:t>
      </w:r>
      <w:r>
        <w:t>picking</w:t>
      </w:r>
      <w:r w:rsidR="008C15A7">
        <w:t xml:space="preserve"> </w:t>
      </w:r>
      <w:r>
        <w:t>up</w:t>
      </w:r>
      <w:r w:rsidR="008C15A7">
        <w:t xml:space="preserve"> </w:t>
      </w:r>
      <w:r>
        <w:t>dry</w:t>
      </w:r>
      <w:r w:rsidR="008C15A7">
        <w:t xml:space="preserve"> </w:t>
      </w:r>
      <w:r>
        <w:t>cleaning.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job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that</w:t>
      </w:r>
      <w:r w:rsidR="008C15A7">
        <w:t xml:space="preserve"> </w:t>
      </w:r>
      <w:r>
        <w:t>followed,</w:t>
      </w:r>
      <w:r w:rsidR="008C15A7">
        <w:t xml:space="preserve"> </w:t>
      </w:r>
      <w:r>
        <w:t>I</w:t>
      </w:r>
      <w:r w:rsidR="008C15A7">
        <w:t xml:space="preserve"> </w:t>
      </w:r>
      <w:r>
        <w:t>woke</w:t>
      </w:r>
      <w:r w:rsidR="008C15A7">
        <w:t xml:space="preserve"> </w:t>
      </w:r>
      <w:r>
        <w:t>up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wait</w:t>
      </w:r>
      <w:r w:rsidR="008C15A7">
        <w:t xml:space="preserve"> </w:t>
      </w:r>
      <w:r>
        <w:t>to</w:t>
      </w:r>
      <w:r w:rsidR="008C15A7">
        <w:t xml:space="preserve"> </w:t>
      </w:r>
      <w:r>
        <w:t>run</w:t>
      </w:r>
      <w:r w:rsidR="008C15A7">
        <w:t xml:space="preserve"> </w:t>
      </w:r>
      <w:r>
        <w:t>to</w:t>
      </w:r>
      <w:r w:rsidR="008C15A7">
        <w:t xml:space="preserve"> </w:t>
      </w:r>
      <w:r>
        <w:t>work.</w:t>
      </w:r>
    </w:p>
    <w:p w14:paraId="3919693F" w14:textId="77777777" w:rsidR="00017929" w:rsidRDefault="00E949E9" w:rsidP="008F1C01">
      <w:pPr>
        <w:pStyle w:val="Body-TextTx"/>
      </w:pPr>
      <w:r>
        <w:t>That</w:t>
      </w:r>
      <w:r w:rsidR="00610349">
        <w:t>’</w:t>
      </w:r>
      <w:r>
        <w:t>s</w:t>
      </w:r>
      <w:r w:rsidR="008C15A7">
        <w:t xml:space="preserve"> </w:t>
      </w:r>
      <w:r>
        <w:t>why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something</w:t>
      </w:r>
      <w:r w:rsidR="008C15A7">
        <w:t xml:space="preserve"> </w:t>
      </w:r>
      <w:r>
        <w:t>was</w:t>
      </w:r>
      <w:r w:rsidR="008C15A7">
        <w:t xml:space="preserve"> </w:t>
      </w:r>
      <w:r>
        <w:t>wrong</w:t>
      </w:r>
      <w:r w:rsidR="00C33184">
        <w:t>—</w:t>
      </w:r>
      <w:r>
        <w:t>very</w:t>
      </w:r>
      <w:r w:rsidR="008C15A7">
        <w:t xml:space="preserve"> </w:t>
      </w:r>
      <w:r>
        <w:t>wrong</w:t>
      </w:r>
      <w:r w:rsidR="00C33184">
        <w:t>—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struggling</w:t>
      </w:r>
      <w:r w:rsidR="008C15A7">
        <w:t xml:space="preserve"> </w:t>
      </w:r>
      <w:r>
        <w:t>mightily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that</w:t>
      </w:r>
      <w:r w:rsidR="008C15A7">
        <w:t xml:space="preserve"> </w:t>
      </w:r>
      <w:r>
        <w:t>same</w:t>
      </w:r>
      <w:r w:rsidR="008C15A7">
        <w:t xml:space="preserve"> </w:t>
      </w:r>
      <w:r>
        <w:t>passion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morning.</w:t>
      </w:r>
      <w:r w:rsidR="008C15A7">
        <w:t xml:space="preserve"> </w:t>
      </w:r>
      <w:r>
        <w:t>My</w:t>
      </w:r>
      <w:r w:rsidR="008C15A7">
        <w:t xml:space="preserve"> </w:t>
      </w:r>
      <w:r>
        <w:t>boss</w:t>
      </w:r>
      <w:r w:rsidR="008C15A7">
        <w:t xml:space="preserve"> </w:t>
      </w:r>
      <w:r>
        <w:t>Hank</w:t>
      </w:r>
      <w:r w:rsidR="008C15A7">
        <w:t xml:space="preserve"> </w:t>
      </w:r>
      <w:r>
        <w:t>Ratner,</w:t>
      </w:r>
      <w:r w:rsidR="008C15A7">
        <w:t xml:space="preserve"> </w:t>
      </w:r>
      <w:r>
        <w:t>the</w:t>
      </w:r>
      <w:r w:rsidR="008C15A7">
        <w:t xml:space="preserve"> </w:t>
      </w:r>
      <w:r>
        <w:t>CEO,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lastRenderedPageBreak/>
        <w:t>philosophical</w:t>
      </w:r>
      <w:r w:rsidR="008C15A7">
        <w:t xml:space="preserve"> </w:t>
      </w:r>
      <w:r>
        <w:t>differences</w:t>
      </w:r>
      <w:r w:rsidR="008C15A7">
        <w:t xml:space="preserve"> </w:t>
      </w:r>
      <w:r>
        <w:t>that</w:t>
      </w:r>
      <w:r w:rsidR="008C15A7">
        <w:t xml:space="preserve"> </w:t>
      </w:r>
      <w:r>
        <w:t>just</w:t>
      </w:r>
      <w:r w:rsidR="008C15A7">
        <w:t xml:space="preserve"> </w:t>
      </w:r>
      <w:r>
        <w:t>wouldn</w:t>
      </w:r>
      <w:r w:rsidR="00610349">
        <w:t>’</w:t>
      </w:r>
      <w:r>
        <w:t>t</w:t>
      </w:r>
      <w:r w:rsidR="008C15A7">
        <w:t xml:space="preserve"> </w:t>
      </w:r>
      <w:r>
        <w:t>seem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8C15A7">
        <w:t xml:space="preserve"> </w:t>
      </w:r>
      <w:r>
        <w:t>away</w:t>
      </w:r>
      <w:r w:rsidR="008C15A7">
        <w:t xml:space="preserve"> </w:t>
      </w:r>
      <w:r>
        <w:t>and</w:t>
      </w:r>
      <w:r w:rsidR="008C15A7">
        <w:t xml:space="preserve"> </w:t>
      </w:r>
      <w:r>
        <w:t>occurred</w:t>
      </w:r>
      <w:r w:rsidR="008C15A7">
        <w:t xml:space="preserve"> </w:t>
      </w:r>
      <w:r>
        <w:t>with</w:t>
      </w:r>
      <w:r w:rsidR="008C15A7">
        <w:t xml:space="preserve"> </w:t>
      </w:r>
      <w:r>
        <w:t>increasing</w:t>
      </w:r>
      <w:r w:rsidR="008C15A7">
        <w:t xml:space="preserve"> </w:t>
      </w:r>
      <w:r>
        <w:t>frequency.</w:t>
      </w:r>
      <w:r w:rsidR="008C15A7">
        <w:t xml:space="preserve"> </w:t>
      </w:r>
      <w:r>
        <w:t>And</w:t>
      </w:r>
      <w:r w:rsidR="008C15A7">
        <w:t xml:space="preserve"> </w:t>
      </w:r>
      <w:r>
        <w:t>now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done</w:t>
      </w:r>
      <w:r w:rsidR="008C15A7">
        <w:t xml:space="preserve"> </w:t>
      </w:r>
      <w:r>
        <w:t>much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been</w:t>
      </w:r>
      <w:r w:rsidR="008C15A7">
        <w:t xml:space="preserve"> </w:t>
      </w:r>
      <w:r>
        <w:t>brought</w:t>
      </w:r>
      <w:r w:rsidR="008C15A7">
        <w:t xml:space="preserve"> </w:t>
      </w:r>
      <w:r>
        <w:t>there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722F53">
        <w:t>—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sponsorship</w:t>
      </w:r>
      <w:r w:rsidR="008C15A7">
        <w:t xml:space="preserve"> </w:t>
      </w:r>
      <w:r>
        <w:t>and</w:t>
      </w:r>
      <w:r w:rsidR="008C15A7">
        <w:t xml:space="preserve"> </w:t>
      </w:r>
      <w:r>
        <w:t>suite</w:t>
      </w:r>
      <w:r w:rsidR="008C15A7">
        <w:t xml:space="preserve"> </w:t>
      </w:r>
      <w:r>
        <w:t>deals</w:t>
      </w:r>
      <w:r w:rsidR="008C15A7">
        <w:t xml:space="preserve"> </w:t>
      </w:r>
      <w:r>
        <w:t>were</w:t>
      </w:r>
      <w:r w:rsidR="008C15A7">
        <w:t xml:space="preserve"> </w:t>
      </w:r>
      <w:r>
        <w:t>sold,</w:t>
      </w:r>
      <w:r w:rsidR="008C15A7">
        <w:t xml:space="preserve"> </w:t>
      </w:r>
      <w:r>
        <w:t>the</w:t>
      </w:r>
      <w:r w:rsidR="008C15A7">
        <w:t xml:space="preserve"> </w:t>
      </w:r>
      <w:r>
        <w:t>ticket</w:t>
      </w:r>
      <w:r w:rsidR="008C15A7">
        <w:t xml:space="preserve"> </w:t>
      </w:r>
      <w:r>
        <w:t>prices</w:t>
      </w:r>
      <w:r w:rsidR="008C15A7">
        <w:t xml:space="preserve"> </w:t>
      </w:r>
      <w:r>
        <w:t>raised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return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project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books,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longer</w:t>
      </w:r>
      <w:r w:rsidR="008C15A7">
        <w:t xml:space="preserve"> </w:t>
      </w:r>
      <w:r>
        <w:t>essential.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part,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living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live.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having</w:t>
      </w:r>
      <w:r w:rsidR="008C15A7">
        <w:t xml:space="preserve"> </w:t>
      </w:r>
      <w:r>
        <w:t>fun.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felt</w:t>
      </w:r>
      <w:r w:rsidR="008C15A7">
        <w:t xml:space="preserve"> </w:t>
      </w:r>
      <w:r>
        <w:t>like</w:t>
      </w:r>
      <w:r w:rsidR="008C15A7">
        <w:t xml:space="preserve"> </w:t>
      </w:r>
      <w:r>
        <w:t>every</w:t>
      </w:r>
      <w:r w:rsidR="008C15A7">
        <w:t xml:space="preserve"> </w:t>
      </w:r>
      <w:r>
        <w:t>instinct,</w:t>
      </w:r>
      <w:r w:rsidR="008C15A7">
        <w:t xml:space="preserve"> </w:t>
      </w:r>
      <w:r>
        <w:t>management</w:t>
      </w:r>
      <w:r w:rsidR="008C15A7">
        <w:t xml:space="preserve"> </w:t>
      </w:r>
      <w:r>
        <w:t>lesson</w:t>
      </w:r>
      <w:r w:rsidR="008C15A7">
        <w:t xml:space="preserve"> </w:t>
      </w:r>
      <w:r>
        <w:t>and</w:t>
      </w:r>
      <w:r w:rsidR="008C15A7">
        <w:t xml:space="preserve"> </w:t>
      </w:r>
      <w:r>
        <w:t>leadership</w:t>
      </w:r>
      <w:r w:rsidR="008C15A7">
        <w:t xml:space="preserve"> </w:t>
      </w:r>
      <w:r>
        <w:t>principle</w:t>
      </w:r>
      <w:r w:rsidR="008C15A7">
        <w:t xml:space="preserve"> </w:t>
      </w:r>
      <w:r>
        <w:t>I</w:t>
      </w:r>
      <w:r w:rsidR="008C15A7">
        <w:t xml:space="preserve"> </w:t>
      </w:r>
      <w:r>
        <w:t>believed</w:t>
      </w:r>
      <w:r w:rsidR="008C15A7">
        <w:t xml:space="preserve"> </w:t>
      </w:r>
      <w:r>
        <w:t>was</w:t>
      </w:r>
      <w:r w:rsidR="008C15A7">
        <w:t xml:space="preserve"> </w:t>
      </w:r>
      <w:r>
        <w:t>necessary</w:t>
      </w:r>
      <w:r w:rsidR="008C15A7">
        <w:t xml:space="preserve"> </w:t>
      </w:r>
      <w:r>
        <w:t>to</w:t>
      </w:r>
      <w:r w:rsidR="008C15A7">
        <w:t xml:space="preserve"> </w:t>
      </w:r>
      <w:r>
        <w:t>create</w:t>
      </w:r>
      <w:r w:rsidR="008C15A7">
        <w:t xml:space="preserve"> </w:t>
      </w:r>
      <w:r>
        <w:t>a</w:t>
      </w:r>
      <w:r w:rsidR="008C15A7">
        <w:t xml:space="preserve"> </w:t>
      </w:r>
      <w:r>
        <w:t>world</w:t>
      </w:r>
      <w:r w:rsidR="008C15A7">
        <w:t xml:space="preserve"> </w:t>
      </w:r>
      <w:r>
        <w:t>class</w:t>
      </w:r>
      <w:r w:rsidR="008C15A7">
        <w:t xml:space="preserve"> </w:t>
      </w:r>
      <w:r>
        <w:t>place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was</w:t>
      </w:r>
      <w:r w:rsidR="008C15A7">
        <w:t xml:space="preserve"> </w:t>
      </w:r>
      <w:r>
        <w:t>being</w:t>
      </w:r>
      <w:r w:rsidR="008C15A7">
        <w:t xml:space="preserve"> </w:t>
      </w:r>
      <w:r>
        <w:t>shuttered,</w:t>
      </w:r>
      <w:r w:rsidR="008C15A7">
        <w:t xml:space="preserve"> </w:t>
      </w:r>
      <w:r>
        <w:t>judged</w:t>
      </w:r>
      <w:r w:rsidR="008C15A7">
        <w:t xml:space="preserve"> </w:t>
      </w:r>
      <w:r>
        <w:t>and</w:t>
      </w:r>
      <w:r w:rsidR="008C15A7">
        <w:t xml:space="preserve"> </w:t>
      </w:r>
      <w:r>
        <w:t>attacked.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come</w:t>
      </w:r>
      <w:r w:rsidR="008C15A7">
        <w:t xml:space="preserve"> </w:t>
      </w:r>
      <w:r>
        <w:t>home</w:t>
      </w:r>
      <w:r w:rsidR="008C15A7">
        <w:t xml:space="preserve"> </w:t>
      </w:r>
      <w:r>
        <w:t>from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Lisa</w:t>
      </w:r>
      <w:r w:rsidR="008C15A7">
        <w:t xml:space="preserve"> </w:t>
      </w:r>
      <w:r>
        <w:t>would</w:t>
      </w:r>
      <w:r w:rsidR="008C15A7">
        <w:t xml:space="preserve"> </w:t>
      </w:r>
      <w:r>
        <w:t>ask,</w:t>
      </w:r>
      <w:r w:rsidR="008C15A7">
        <w:t xml:space="preserve"> </w:t>
      </w:r>
      <w:r w:rsidR="00610349">
        <w:t>“</w:t>
      </w:r>
      <w:r>
        <w:t>Are</w:t>
      </w:r>
      <w:r w:rsidR="008C15A7">
        <w:t xml:space="preserve"> </w:t>
      </w:r>
      <w:r>
        <w:t>you</w:t>
      </w:r>
      <w:r w:rsidR="008C15A7">
        <w:t xml:space="preserve"> </w:t>
      </w:r>
      <w:r>
        <w:t>okay?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t.</w:t>
      </w:r>
      <w:r w:rsidR="008C15A7">
        <w:t xml:space="preserve"> </w:t>
      </w:r>
      <w:r w:rsidR="00610349">
        <w:t>“</w:t>
      </w:r>
      <w:r>
        <w:t>This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you,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would</w:t>
      </w:r>
      <w:r w:rsidR="008C15A7">
        <w:t xml:space="preserve"> </w:t>
      </w:r>
      <w:r>
        <w:t>say.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right,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having</w:t>
      </w:r>
      <w:r w:rsidR="008C15A7">
        <w:t xml:space="preserve"> </w:t>
      </w:r>
      <w:r>
        <w:t>trouble</w:t>
      </w:r>
      <w:r w:rsidR="008C15A7">
        <w:t xml:space="preserve"> </w:t>
      </w:r>
      <w:r>
        <w:t>seeing</w:t>
      </w:r>
      <w:r w:rsidR="008C15A7">
        <w:t xml:space="preserve"> </w:t>
      </w:r>
      <w:r>
        <w:t>the</w:t>
      </w:r>
      <w:r w:rsidR="008C15A7">
        <w:t xml:space="preserve"> </w:t>
      </w:r>
      <w:r>
        <w:t>sun</w:t>
      </w:r>
      <w:r w:rsidR="008C15A7">
        <w:t xml:space="preserve"> </w:t>
      </w:r>
      <w:r>
        <w:t>through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clouds.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point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life,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’</w:t>
      </w:r>
      <w:r>
        <w:t>s</w:t>
      </w:r>
      <w:r w:rsidR="008C15A7">
        <w:t xml:space="preserve"> </w:t>
      </w:r>
      <w:r>
        <w:t>Most</w:t>
      </w:r>
      <w:r w:rsidR="008C15A7">
        <w:t xml:space="preserve"> </w:t>
      </w:r>
      <w:r>
        <w:t>Famous</w:t>
      </w:r>
      <w:r w:rsidR="008C15A7">
        <w:t xml:space="preserve"> </w:t>
      </w:r>
      <w:r>
        <w:t>Arena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place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time</w:t>
      </w:r>
      <w:r w:rsidR="008C15A7">
        <w:t xml:space="preserve"> </w:t>
      </w:r>
      <w:r>
        <w:t>for</w:t>
      </w:r>
      <w:r w:rsidR="008C15A7">
        <w:t xml:space="preserve"> </w:t>
      </w:r>
      <w:r>
        <w:t>me.</w:t>
      </w:r>
      <w:r w:rsidR="008C15A7">
        <w:t xml:space="preserve"> </w:t>
      </w:r>
      <w:r>
        <w:t>So</w:t>
      </w:r>
      <w:r w:rsidR="008C15A7">
        <w:t xml:space="preserve"> </w:t>
      </w:r>
      <w:r>
        <w:t>after</w:t>
      </w:r>
      <w:r w:rsidR="008C15A7">
        <w:t xml:space="preserve"> </w:t>
      </w:r>
      <w:r>
        <w:t>four</w:t>
      </w:r>
      <w:r w:rsidR="008C15A7">
        <w:t xml:space="preserve"> </w:t>
      </w:r>
      <w:r>
        <w:t>years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job,</w:t>
      </w:r>
      <w:r w:rsidR="008C15A7">
        <w:t xml:space="preserve"> </w:t>
      </w:r>
      <w:r>
        <w:t>I</w:t>
      </w:r>
      <w:r w:rsidR="008C15A7">
        <w:t xml:space="preserve"> </w:t>
      </w:r>
      <w:r w:rsidR="00610349">
        <w:t>“</w:t>
      </w:r>
      <w:r>
        <w:t>left</w:t>
      </w:r>
      <w:r w:rsidR="008C15A7">
        <w:t xml:space="preserve"> </w:t>
      </w:r>
      <w:r>
        <w:t>to</w:t>
      </w:r>
      <w:r w:rsidR="008C15A7">
        <w:t xml:space="preserve"> </w:t>
      </w:r>
      <w:r>
        <w:t>explore</w:t>
      </w:r>
      <w:r w:rsidR="008C15A7">
        <w:t xml:space="preserve"> </w:t>
      </w:r>
      <w:r>
        <w:t>other</w:t>
      </w:r>
      <w:r w:rsidR="008C15A7">
        <w:t xml:space="preserve"> </w:t>
      </w:r>
      <w:r>
        <w:t>opportunities.</w:t>
      </w:r>
      <w:r w:rsidR="00610349">
        <w:t>”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code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entertainment</w:t>
      </w:r>
      <w:r w:rsidR="008C15A7">
        <w:t xml:space="preserve"> </w:t>
      </w:r>
      <w:r>
        <w:t>business</w:t>
      </w:r>
      <w:r w:rsidR="008C15A7">
        <w:t xml:space="preserve"> </w:t>
      </w:r>
      <w:r>
        <w:t>for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got</w:t>
      </w:r>
      <w:r w:rsidR="008C15A7">
        <w:t xml:space="preserve"> </w:t>
      </w:r>
      <w:r>
        <w:t>fired.</w:t>
      </w:r>
      <w:r w:rsidR="00610349">
        <w:t>”</w:t>
      </w:r>
      <w:r w:rsidR="008C15A7">
        <w:t xml:space="preserve"> </w:t>
      </w:r>
      <w:r>
        <w:t>Hank</w:t>
      </w:r>
      <w:r w:rsidR="008C15A7">
        <w:t xml:space="preserve"> </w:t>
      </w:r>
      <w:r>
        <w:t>fired</w:t>
      </w:r>
      <w:r w:rsidR="008C15A7">
        <w:t xml:space="preserve"> </w:t>
      </w:r>
      <w:r>
        <w:t>me</w:t>
      </w:r>
      <w:r w:rsidR="008C15A7">
        <w:t xml:space="preserve"> </w:t>
      </w:r>
      <w:r>
        <w:t>professionally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believe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asked</w:t>
      </w:r>
      <w:r w:rsidR="008C15A7">
        <w:t xml:space="preserve"> </w:t>
      </w:r>
      <w:r>
        <w:t>him,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say</w:t>
      </w:r>
      <w:r w:rsidR="008C15A7">
        <w:t xml:space="preserve"> </w:t>
      </w:r>
      <w:r>
        <w:t>I</w:t>
      </w:r>
      <w:r w:rsidR="008C15A7">
        <w:t xml:space="preserve"> </w:t>
      </w:r>
      <w:r>
        <w:t>left</w:t>
      </w:r>
      <w:r w:rsidR="008C15A7">
        <w:t xml:space="preserve"> </w:t>
      </w:r>
      <w:r>
        <w:t>with</w:t>
      </w:r>
      <w:r w:rsidR="008C15A7">
        <w:t xml:space="preserve"> </w:t>
      </w:r>
      <w:r>
        <w:t>equal</w:t>
      </w:r>
      <w:r w:rsidR="008C15A7">
        <w:t xml:space="preserve"> </w:t>
      </w:r>
      <w:r>
        <w:t>grace.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surprise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face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let</w:t>
      </w:r>
      <w:r w:rsidR="008C15A7">
        <w:t xml:space="preserve"> </w:t>
      </w:r>
      <w:r>
        <w:t>me</w:t>
      </w:r>
      <w:r w:rsidR="008C15A7">
        <w:t xml:space="preserve"> </w:t>
      </w:r>
      <w:r>
        <w:t>know</w:t>
      </w:r>
      <w:r w:rsidR="008C15A7">
        <w:t xml:space="preserve"> </w:t>
      </w:r>
      <w:r>
        <w:t>and</w:t>
      </w:r>
      <w:r w:rsidR="008C15A7">
        <w:t xml:space="preserve"> </w:t>
      </w:r>
      <w:r>
        <w:t>maybe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relief.</w:t>
      </w:r>
      <w:r w:rsidR="008C15A7">
        <w:t xml:space="preserve"> </w:t>
      </w:r>
      <w:r>
        <w:t>I</w:t>
      </w:r>
      <w:r w:rsidR="008C15A7">
        <w:t xml:space="preserve"> </w:t>
      </w:r>
      <w:r>
        <w:t>then</w:t>
      </w:r>
      <w:r w:rsidR="008C15A7">
        <w:t xml:space="preserve"> </w:t>
      </w:r>
      <w:r>
        <w:t>had</w:t>
      </w:r>
      <w:r w:rsidR="008C15A7">
        <w:t xml:space="preserve"> </w:t>
      </w:r>
      <w:r>
        <w:t>an</w:t>
      </w:r>
      <w:r w:rsidR="008C15A7">
        <w:t xml:space="preserve"> </w:t>
      </w:r>
      <w:r>
        <w:t>engaging</w:t>
      </w:r>
      <w:r w:rsidR="008C15A7">
        <w:t xml:space="preserve"> </w:t>
      </w:r>
      <w:r>
        <w:t>conversation</w:t>
      </w:r>
      <w:r w:rsidR="008C15A7">
        <w:t xml:space="preserve"> </w:t>
      </w:r>
      <w:r>
        <w:t>with</w:t>
      </w:r>
      <w:r w:rsidR="008C15A7">
        <w:t xml:space="preserve"> </w:t>
      </w:r>
      <w:r>
        <w:t>Jim</w:t>
      </w:r>
      <w:r w:rsidR="008C15A7">
        <w:t xml:space="preserve"> </w:t>
      </w:r>
      <w:r>
        <w:t>Dolan,</w:t>
      </w:r>
      <w:r w:rsidR="008C15A7">
        <w:t xml:space="preserve"> </w:t>
      </w:r>
      <w:r>
        <w:t>the</w:t>
      </w:r>
      <w:r w:rsidR="008C15A7">
        <w:t xml:space="preserve"> </w:t>
      </w:r>
      <w:r>
        <w:t>Chairman,</w:t>
      </w:r>
      <w:r w:rsidR="008C15A7">
        <w:t xml:space="preserve"> </w:t>
      </w:r>
      <w:r>
        <w:t>thanked</w:t>
      </w:r>
      <w:r w:rsidR="008C15A7">
        <w:t xml:space="preserve"> </w:t>
      </w:r>
      <w:r>
        <w:t>him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opportunity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thanked</w:t>
      </w:r>
      <w:r w:rsidR="008C15A7">
        <w:t xml:space="preserve"> </w:t>
      </w:r>
      <w:r>
        <w:t>me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remain</w:t>
      </w:r>
      <w:r w:rsidR="008C15A7">
        <w:t xml:space="preserve"> </w:t>
      </w:r>
      <w:r>
        <w:t>friends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day.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it,</w:t>
      </w:r>
      <w:r w:rsidR="008C15A7">
        <w:t xml:space="preserve"> </w:t>
      </w:r>
      <w:r>
        <w:t>I</w:t>
      </w:r>
      <w:r w:rsidR="008C15A7">
        <w:t xml:space="preserve"> </w:t>
      </w:r>
      <w:r>
        <w:t>thought,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t.</w:t>
      </w:r>
    </w:p>
    <w:p w14:paraId="1EE7696F" w14:textId="77777777" w:rsidR="00722F53" w:rsidRDefault="00E949E9" w:rsidP="008F1C01">
      <w:pPr>
        <w:pStyle w:val="Body-TextTx"/>
      </w:pPr>
      <w:r>
        <w:t>Because</w:t>
      </w:r>
      <w:r w:rsidR="008C15A7">
        <w:t xml:space="preserve"> </w:t>
      </w:r>
      <w:r>
        <w:t>that</w:t>
      </w:r>
      <w:r w:rsidR="008C15A7">
        <w:t xml:space="preserve"> </w:t>
      </w:r>
      <w:r>
        <w:t>job</w:t>
      </w:r>
      <w:r w:rsidR="008C15A7">
        <w:t xml:space="preserve"> </w:t>
      </w:r>
      <w:r>
        <w:t>was</w:t>
      </w:r>
      <w:r w:rsidR="008C15A7">
        <w:t xml:space="preserve"> </w:t>
      </w:r>
      <w:r>
        <w:t>high</w:t>
      </w:r>
      <w:r w:rsidR="008C15A7">
        <w:t xml:space="preserve"> </w:t>
      </w:r>
      <w:r>
        <w:t>profile,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firing.</w:t>
      </w:r>
      <w:r w:rsidR="008C15A7">
        <w:t xml:space="preserve"> </w:t>
      </w:r>
      <w:r>
        <w:t>This</w:t>
      </w:r>
      <w:r w:rsidR="008C15A7">
        <w:t xml:space="preserve"> </w:t>
      </w:r>
      <w:r>
        <w:t>made</w:t>
      </w:r>
      <w:r w:rsidR="008C15A7">
        <w:t xml:space="preserve"> </w:t>
      </w:r>
      <w:r>
        <w:t>the</w:t>
      </w:r>
      <w:r w:rsidR="008C15A7">
        <w:t xml:space="preserve"> </w:t>
      </w:r>
      <w:r>
        <w:t>experience</w:t>
      </w:r>
      <w:r w:rsidR="008C15A7">
        <w:t xml:space="preserve"> </w:t>
      </w:r>
      <w:r>
        <w:t>much</w:t>
      </w:r>
      <w:r w:rsidR="008C15A7">
        <w:t xml:space="preserve"> </w:t>
      </w:r>
      <w:r>
        <w:t>worse</w:t>
      </w:r>
      <w:r w:rsidR="008C15A7">
        <w:t xml:space="preserve"> </w:t>
      </w:r>
      <w:r>
        <w:t>than</w:t>
      </w:r>
      <w:r w:rsidR="008C15A7">
        <w:t xml:space="preserve"> </w:t>
      </w:r>
      <w:r>
        <w:t>me</w:t>
      </w:r>
      <w:r w:rsidR="008C15A7">
        <w:t xml:space="preserve"> </w:t>
      </w:r>
      <w:r>
        <w:t>slinking</w:t>
      </w:r>
      <w:r w:rsidR="008C15A7">
        <w:t xml:space="preserve"> </w:t>
      </w:r>
      <w:r>
        <w:t>off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sunset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when</w:t>
      </w:r>
      <w:r w:rsidR="008C15A7">
        <w:t xml:space="preserve"> </w:t>
      </w:r>
      <w:proofErr w:type="spellStart"/>
      <w:r>
        <w:t>HoopsTV</w:t>
      </w:r>
      <w:proofErr w:type="spellEnd"/>
      <w:r w:rsidR="008C15A7">
        <w:t xml:space="preserve"> </w:t>
      </w:r>
      <w:r>
        <w:t>went</w:t>
      </w:r>
      <w:r w:rsidR="008C15A7">
        <w:t xml:space="preserve"> </w:t>
      </w:r>
      <w:r>
        <w:t>under.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modern</w:t>
      </w:r>
      <w:r w:rsidR="008C15A7">
        <w:t xml:space="preserve"> </w:t>
      </w:r>
      <w:r>
        <w:t>day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public</w:t>
      </w:r>
      <w:r w:rsidR="008C15A7">
        <w:t xml:space="preserve"> </w:t>
      </w:r>
      <w:r>
        <w:t>guillotine</w:t>
      </w:r>
      <w:r w:rsidR="008C15A7">
        <w:t xml:space="preserve"> </w:t>
      </w:r>
      <w:r>
        <w:t>scenes</w:t>
      </w:r>
      <w:r w:rsidR="008C15A7">
        <w:t xml:space="preserve"> </w:t>
      </w:r>
      <w:r>
        <w:t>in</w:t>
      </w:r>
      <w:r w:rsidR="008C15A7">
        <w:t xml:space="preserve"> </w:t>
      </w:r>
      <w:r>
        <w:t>old</w:t>
      </w:r>
      <w:r w:rsidR="008C15A7">
        <w:t xml:space="preserve"> </w:t>
      </w:r>
      <w:r>
        <w:t>movies.</w:t>
      </w:r>
      <w:r w:rsidR="008C15A7">
        <w:t xml:space="preserve"> </w:t>
      </w:r>
      <w:r>
        <w:t>My</w:t>
      </w:r>
      <w:r w:rsidR="008C15A7">
        <w:t xml:space="preserve"> </w:t>
      </w:r>
      <w:r>
        <w:t>firing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 w:rsidRPr="00BC4DEA">
        <w:rPr>
          <w:rStyle w:val="itali"/>
        </w:rPr>
        <w:t>New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York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Post,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Daily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News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York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Times</w:t>
      </w:r>
      <w:r w:rsidR="008C15A7">
        <w:t xml:space="preserve"> </w:t>
      </w:r>
      <w:r>
        <w:t>and</w:t>
      </w:r>
      <w:r w:rsidR="008C15A7">
        <w:t xml:space="preserve"> </w:t>
      </w:r>
      <w:r>
        <w:t>seemingly</w:t>
      </w:r>
      <w:r w:rsidR="008C15A7">
        <w:t xml:space="preserve"> </w:t>
      </w:r>
      <w:r>
        <w:t>just</w:t>
      </w:r>
      <w:r w:rsidR="008C15A7">
        <w:t xml:space="preserve"> </w:t>
      </w:r>
      <w:r>
        <w:t>about</w:t>
      </w:r>
      <w:r w:rsidR="008C15A7">
        <w:t xml:space="preserve"> </w:t>
      </w:r>
      <w:r>
        <w:t>everywhere</w:t>
      </w:r>
      <w:r w:rsidR="008C15A7">
        <w:t xml:space="preserve"> </w:t>
      </w:r>
      <w:r>
        <w:t>I</w:t>
      </w:r>
      <w:r w:rsidR="008C15A7">
        <w:t xml:space="preserve"> </w:t>
      </w:r>
      <w:r>
        <w:t>turned.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thing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running</w:t>
      </w:r>
      <w:r w:rsidR="008C15A7">
        <w:t xml:space="preserve"> </w:t>
      </w:r>
      <w:r>
        <w:t>through</w:t>
      </w:r>
      <w:r w:rsidR="008C15A7">
        <w:t xml:space="preserve"> </w:t>
      </w:r>
      <w:r>
        <w:t>my</w:t>
      </w:r>
      <w:r w:rsidR="008C15A7">
        <w:t xml:space="preserve"> </w:t>
      </w:r>
      <w:r>
        <w:t>mind</w:t>
      </w:r>
      <w:r w:rsidR="008C15A7">
        <w:t xml:space="preserve"> </w:t>
      </w:r>
      <w:r>
        <w:t>was,</w:t>
      </w:r>
      <w:r w:rsidR="008C15A7"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not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exactly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want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kids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mom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reading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about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me</w:t>
      </w:r>
      <w:r>
        <w:t>.</w:t>
      </w:r>
    </w:p>
    <w:p w14:paraId="2EC48F1B" w14:textId="77777777" w:rsidR="00017929" w:rsidRDefault="00E949E9" w:rsidP="008F1C01">
      <w:pPr>
        <w:pStyle w:val="Body-TextTx"/>
        <w:rPr>
          <w:color w:val="000000"/>
        </w:rPr>
      </w:pPr>
      <w:r>
        <w:t>So</w:t>
      </w:r>
      <w:r w:rsidR="008C15A7">
        <w:t xml:space="preserve"> </w:t>
      </w:r>
      <w:r>
        <w:t>there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sitting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home</w:t>
      </w:r>
      <w:r w:rsidR="008C15A7">
        <w:t xml:space="preserve"> </w:t>
      </w:r>
      <w:r>
        <w:t>office</w:t>
      </w:r>
      <w:r w:rsidR="008C15A7">
        <w:t xml:space="preserve"> </w:t>
      </w:r>
      <w:r>
        <w:t>staring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laptop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Google</w:t>
      </w:r>
      <w:r w:rsidR="008C15A7">
        <w:t xml:space="preserve"> </w:t>
      </w:r>
      <w:r>
        <w:t>alerts</w:t>
      </w:r>
      <w:r w:rsidR="008C15A7">
        <w:t xml:space="preserve"> </w:t>
      </w:r>
      <w:r>
        <w:t>hit</w:t>
      </w:r>
      <w:r w:rsidR="008C15A7">
        <w:t xml:space="preserve"> </w:t>
      </w:r>
      <w:r>
        <w:t>my</w:t>
      </w:r>
      <w:r w:rsidR="008C15A7">
        <w:t xml:space="preserve"> </w:t>
      </w:r>
      <w:r>
        <w:t>inbox.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convinced</w:t>
      </w:r>
      <w:r w:rsidR="008C15A7">
        <w:t xml:space="preserve"> </w:t>
      </w:r>
      <w:r>
        <w:t>that</w:t>
      </w:r>
      <w:r w:rsidR="008C15A7">
        <w:t xml:space="preserve"> </w:t>
      </w:r>
      <w:r>
        <w:t>everyone</w:t>
      </w:r>
      <w:r w:rsidR="008C15A7">
        <w:t xml:space="preserve"> 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was</w:t>
      </w:r>
      <w:r w:rsidR="008C15A7">
        <w:t xml:space="preserve"> </w:t>
      </w:r>
      <w:r>
        <w:t>reading</w:t>
      </w:r>
      <w:r w:rsidR="008C15A7">
        <w:t xml:space="preserve"> </w:t>
      </w:r>
      <w:r>
        <w:t>exactly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reading,</w:t>
      </w:r>
      <w:r w:rsidR="008C15A7">
        <w:t xml:space="preserve"> </w:t>
      </w:r>
      <w:r>
        <w:t>which</w:t>
      </w:r>
      <w:r w:rsidR="008C15A7">
        <w:t xml:space="preserve"> </w:t>
      </w:r>
      <w:r>
        <w:lastRenderedPageBreak/>
        <w:t>was</w:t>
      </w:r>
      <w:r w:rsidR="008C15A7">
        <w:t xml:space="preserve"> </w:t>
      </w:r>
      <w:r>
        <w:t>all</w:t>
      </w:r>
      <w:r w:rsidR="008C15A7">
        <w:t xml:space="preserve"> </w:t>
      </w:r>
      <w:r>
        <w:t>eight</w:t>
      </w:r>
      <w:r w:rsidR="008C15A7">
        <w:t xml:space="preserve"> </w:t>
      </w:r>
      <w:r>
        <w:t>articles</w:t>
      </w:r>
      <w:r w:rsidR="008C15A7">
        <w:t xml:space="preserve"> </w:t>
      </w:r>
      <w:r>
        <w:t>about</w:t>
      </w:r>
      <w:r w:rsidR="008C15A7">
        <w:t xml:space="preserve"> </w:t>
      </w:r>
      <w:r>
        <w:t>my</w:t>
      </w:r>
      <w:r w:rsidR="008C15A7">
        <w:t xml:space="preserve"> </w:t>
      </w:r>
      <w:r>
        <w:t>firing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websites,</w:t>
      </w:r>
      <w:r w:rsidR="008C15A7">
        <w:t xml:space="preserve"> </w:t>
      </w:r>
      <w:r>
        <w:t>comments</w:t>
      </w:r>
      <w:r w:rsidR="008C15A7">
        <w:t xml:space="preserve"> </w:t>
      </w:r>
      <w:r>
        <w:t>and</w:t>
      </w:r>
      <w:r w:rsidR="008C15A7">
        <w:t xml:space="preserve"> </w:t>
      </w:r>
      <w:r>
        <w:t>message</w:t>
      </w:r>
      <w:r w:rsidR="008C15A7">
        <w:t xml:space="preserve"> </w:t>
      </w:r>
      <w:r>
        <w:t>boards</w:t>
      </w:r>
      <w:r w:rsidR="008C15A7">
        <w:t xml:space="preserve"> </w:t>
      </w:r>
      <w:r>
        <w:t>that</w:t>
      </w:r>
      <w:r w:rsidR="008C15A7">
        <w:t xml:space="preserve"> </w:t>
      </w:r>
      <w:r>
        <w:t>spun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articles.</w:t>
      </w:r>
      <w:r w:rsidR="008C15A7">
        <w:t xml:space="preserve"> </w:t>
      </w:r>
      <w:r>
        <w:t>Yes,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way</w:t>
      </w:r>
      <w:r w:rsidR="008C15A7">
        <w:t xml:space="preserve"> </w:t>
      </w:r>
      <w:r>
        <w:t>down</w:t>
      </w:r>
      <w:r w:rsidR="008C15A7">
        <w:t xml:space="preserve"> </w:t>
      </w:r>
      <w:r>
        <w:t>in</w:t>
      </w:r>
      <w:r w:rsidR="008C15A7">
        <w:t xml:space="preserve"> </w:t>
      </w:r>
      <w:r>
        <w:t>that</w:t>
      </w:r>
      <w:r w:rsidR="008C15A7">
        <w:t xml:space="preserve"> </w:t>
      </w:r>
      <w:r>
        <w:t>rabbit</w:t>
      </w:r>
      <w:r w:rsidR="008C15A7">
        <w:t xml:space="preserve"> </w:t>
      </w:r>
      <w:r>
        <w:t>hole.</w:t>
      </w:r>
      <w:r w:rsidR="008C15A7">
        <w:t xml:space="preserve"> </w:t>
      </w:r>
      <w:r>
        <w:t>Most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</w:t>
      </w:r>
      <w:r w:rsidR="008C15A7">
        <w:t xml:space="preserve"> </w:t>
      </w:r>
      <w:r>
        <w:t>read</w:t>
      </w:r>
      <w:r w:rsidR="008C15A7">
        <w:t xml:space="preserve"> </w:t>
      </w:r>
      <w:r>
        <w:t>one</w:t>
      </w:r>
      <w:r w:rsidR="008C15A7">
        <w:t xml:space="preserve"> </w:t>
      </w:r>
      <w:r>
        <w:t>article</w:t>
      </w:r>
      <w:r w:rsidR="008C15A7">
        <w:t xml:space="preserve"> </w:t>
      </w:r>
      <w:r>
        <w:t>(and</w:t>
      </w:r>
      <w:r w:rsidR="008C15A7">
        <w:t xml:space="preserve"> </w:t>
      </w:r>
      <w:r>
        <w:t>may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finish</w:t>
      </w:r>
      <w:r w:rsidR="008C15A7">
        <w:t xml:space="preserve"> </w:t>
      </w:r>
      <w:r>
        <w:t>it)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context</w:t>
      </w:r>
      <w:r w:rsidR="008C15A7">
        <w:t xml:space="preserve"> </w:t>
      </w:r>
      <w:r>
        <w:t>of</w:t>
      </w:r>
      <w:r w:rsidR="008C15A7">
        <w:t xml:space="preserve"> </w:t>
      </w:r>
      <w:r>
        <w:t>50</w:t>
      </w:r>
      <w:r w:rsidR="008C15A7">
        <w:t xml:space="preserve"> </w:t>
      </w:r>
      <w:r>
        <w:t>on</w:t>
      </w:r>
      <w:r w:rsidR="008C15A7">
        <w:t xml:space="preserve"> </w:t>
      </w:r>
      <w:r>
        <w:t>other</w:t>
      </w:r>
      <w:r w:rsidR="008C15A7">
        <w:t xml:space="preserve"> </w:t>
      </w:r>
      <w:r>
        <w:t>subjects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one</w:t>
      </w:r>
      <w:r w:rsidR="008C15A7">
        <w:t xml:space="preserve"> </w:t>
      </w:r>
      <w:r>
        <w:t>is</w:t>
      </w:r>
      <w:r w:rsidR="008C15A7">
        <w:t xml:space="preserve"> </w:t>
      </w:r>
      <w:r>
        <w:t>irrelevant.</w:t>
      </w:r>
      <w:r w:rsidR="008C15A7">
        <w:t xml:space="preserve"> </w:t>
      </w:r>
      <w:r>
        <w:t>Maybe</w:t>
      </w:r>
      <w:r w:rsidR="008C15A7">
        <w:t xml:space="preserve"> </w:t>
      </w:r>
      <w:r>
        <w:t>they</w:t>
      </w:r>
      <w:r w:rsidR="008C15A7">
        <w:t xml:space="preserve"> </w:t>
      </w:r>
      <w:r>
        <w:t>raise</w:t>
      </w:r>
      <w:r w:rsidR="008C15A7">
        <w:t xml:space="preserve"> </w:t>
      </w:r>
      <w:r>
        <w:t>an</w:t>
      </w:r>
      <w:r w:rsidR="008C15A7">
        <w:t xml:space="preserve"> </w:t>
      </w:r>
      <w:r>
        <w:t>eyebrow,</w:t>
      </w:r>
      <w:r w:rsidR="008C15A7">
        <w:t xml:space="preserve"> </w:t>
      </w:r>
      <w:r>
        <w:t>but</w:t>
      </w:r>
      <w:r w:rsidR="008C15A7">
        <w:t xml:space="preserve"> </w:t>
      </w:r>
      <w:r>
        <w:t>they</w:t>
      </w:r>
      <w:r w:rsidR="00610349">
        <w:t>’</w:t>
      </w:r>
      <w:r>
        <w:t>re</w:t>
      </w:r>
      <w:r w:rsidR="008C15A7">
        <w:t xml:space="preserve"> </w:t>
      </w:r>
      <w:r>
        <w:t>done</w:t>
      </w:r>
      <w:r w:rsidR="008C15A7">
        <w:t xml:space="preserve"> </w:t>
      </w:r>
      <w:r>
        <w:t>thinking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story</w:t>
      </w:r>
      <w:r w:rsidR="008C15A7">
        <w:t xml:space="preserve"> </w:t>
      </w:r>
      <w:r>
        <w:t>the</w:t>
      </w:r>
      <w:r w:rsidR="008C15A7">
        <w:t xml:space="preserve"> </w:t>
      </w:r>
      <w:r>
        <w:t>second</w:t>
      </w:r>
      <w:r w:rsidR="008C15A7">
        <w:t xml:space="preserve"> </w:t>
      </w:r>
      <w:r>
        <w:t>they</w:t>
      </w:r>
      <w:r w:rsidR="008C15A7">
        <w:t xml:space="preserve"> </w:t>
      </w:r>
      <w:r>
        <w:t>finish</w:t>
      </w:r>
      <w:r w:rsidR="008C15A7">
        <w:t xml:space="preserve"> </w:t>
      </w:r>
      <w:r>
        <w:t>it.</w:t>
      </w:r>
      <w:r w:rsidR="008C15A7">
        <w:t xml:space="preserve"> </w:t>
      </w:r>
      <w:r>
        <w:t>They</w:t>
      </w:r>
      <w:r w:rsidR="008C15A7">
        <w:t xml:space="preserve"> </w:t>
      </w:r>
      <w:r>
        <w:t>move</w:t>
      </w:r>
      <w:r w:rsidR="008C15A7">
        <w:t xml:space="preserve"> </w:t>
      </w:r>
      <w:r>
        <w:t>on</w:t>
      </w:r>
      <w:r w:rsidR="008C15A7">
        <w:t xml:space="preserve"> </w:t>
      </w:r>
      <w:r>
        <w:t>or,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likely,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focused</w:t>
      </w:r>
      <w:r w:rsidR="008C15A7">
        <w:t xml:space="preserve"> </w:t>
      </w:r>
      <w:r>
        <w:t>unless</w:t>
      </w:r>
      <w:r w:rsidR="008C15A7">
        <w:t xml:space="preserve"> </w:t>
      </w:r>
      <w:r>
        <w:t>it</w:t>
      </w:r>
      <w:r w:rsidR="008C15A7">
        <w:t xml:space="preserve"> </w:t>
      </w:r>
      <w:r>
        <w:t>impacts</w:t>
      </w:r>
      <w:r w:rsidR="008C15A7">
        <w:t xml:space="preserve"> </w:t>
      </w:r>
      <w:r>
        <w:t>them</w:t>
      </w:r>
      <w:r w:rsidR="008C15A7">
        <w:t xml:space="preserve"> </w:t>
      </w:r>
      <w:r>
        <w:t>directly.</w:t>
      </w:r>
      <w:r w:rsidR="008C15A7">
        <w:t xml:space="preserve"> </w:t>
      </w:r>
      <w:r>
        <w:t>(Oh</w:t>
      </w:r>
      <w:r w:rsidR="008C15A7">
        <w:t xml:space="preserve"> </w:t>
      </w:r>
      <w:r>
        <w:t>no,</w:t>
      </w:r>
      <w:r w:rsidR="008C15A7">
        <w:t xml:space="preserve"> </w:t>
      </w:r>
      <w:r>
        <w:t>how</w:t>
      </w:r>
      <w:r w:rsidR="008C15A7">
        <w:t xml:space="preserve"> </w:t>
      </w:r>
      <w:r>
        <w:t>am</w:t>
      </w:r>
      <w:r w:rsidR="008C15A7">
        <w:t xml:space="preserve"> </w:t>
      </w:r>
      <w:r>
        <w:t>I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tickets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Knicks</w:t>
      </w:r>
      <w:r w:rsidR="008C15A7">
        <w:t xml:space="preserve"> </w:t>
      </w:r>
      <w:r>
        <w:t>now?)</w:t>
      </w:r>
    </w:p>
    <w:p w14:paraId="45B2D919" w14:textId="77777777" w:rsidR="00722F53" w:rsidRDefault="00E949E9" w:rsidP="008F1C01">
      <w:pPr>
        <w:pStyle w:val="Body-TextTx"/>
      </w:pPr>
      <w:r>
        <w:t>Yet,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own</w:t>
      </w:r>
      <w:r w:rsidR="008C15A7">
        <w:t xml:space="preserve"> </w:t>
      </w:r>
      <w:r>
        <w:t>fishbowl,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realize</w:t>
      </w:r>
      <w:r w:rsidR="008C15A7">
        <w:t xml:space="preserve"> </w:t>
      </w:r>
      <w:r>
        <w:t>that.</w:t>
      </w:r>
      <w:r w:rsidR="008C15A7">
        <w:t xml:space="preserve"> </w:t>
      </w:r>
      <w:r>
        <w:t>I</w:t>
      </w:r>
      <w:r w:rsidR="008C15A7">
        <w:t xml:space="preserve"> </w:t>
      </w:r>
      <w:r>
        <w:t>read</w:t>
      </w:r>
      <w:r w:rsidR="008C15A7">
        <w:t xml:space="preserve"> </w:t>
      </w:r>
      <w:r>
        <w:t>EVERY</w:t>
      </w:r>
      <w:r w:rsidR="008C15A7">
        <w:t xml:space="preserve"> </w:t>
      </w:r>
      <w:r>
        <w:t>SINGLE</w:t>
      </w:r>
      <w:r w:rsidR="008C15A7">
        <w:t xml:space="preserve"> </w:t>
      </w:r>
      <w:r>
        <w:t>word.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thing</w:t>
      </w:r>
      <w:r w:rsidR="008C15A7">
        <w:t xml:space="preserve"> </w:t>
      </w:r>
      <w:r>
        <w:t>when</w:t>
      </w:r>
      <w:r w:rsidR="008C15A7">
        <w:t xml:space="preserve"> </w:t>
      </w:r>
      <w:r>
        <w:t>someone</w:t>
      </w:r>
      <w:r w:rsidR="008C15A7">
        <w:t xml:space="preserve"> </w:t>
      </w:r>
      <w:r>
        <w:t>posts</w:t>
      </w:r>
      <w:r w:rsidR="008C15A7">
        <w:t xml:space="preserve"> </w:t>
      </w:r>
      <w:r>
        <w:t>on</w:t>
      </w:r>
      <w:r w:rsidR="008C15A7">
        <w:t xml:space="preserve"> </w:t>
      </w:r>
      <w:r>
        <w:t>Instagram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party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daughter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invited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girl</w:t>
      </w:r>
      <w:r w:rsidR="008C15A7">
        <w:t xml:space="preserve"> </w:t>
      </w:r>
      <w:r>
        <w:t>tags</w:t>
      </w:r>
      <w:r w:rsidR="008C15A7">
        <w:t xml:space="preserve"> </w:t>
      </w:r>
      <w:r>
        <w:t>every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her</w:t>
      </w:r>
      <w:r w:rsidR="008C15A7">
        <w:t xml:space="preserve"> </w:t>
      </w:r>
      <w:r>
        <w:t>friends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post</w:t>
      </w:r>
      <w:r w:rsidR="008C15A7">
        <w:t xml:space="preserve"> </w:t>
      </w:r>
      <w:r>
        <w:t>except</w:t>
      </w:r>
      <w:r w:rsidR="008C15A7">
        <w:t xml:space="preserve"> </w:t>
      </w:r>
      <w:r>
        <w:t>my</w:t>
      </w:r>
      <w:r w:rsidR="008C15A7">
        <w:t xml:space="preserve"> </w:t>
      </w:r>
      <w:r>
        <w:t>daughter.</w:t>
      </w:r>
      <w:r w:rsidR="008C15A7">
        <w:t xml:space="preserve"> </w:t>
      </w:r>
      <w:r>
        <w:t>IT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MATTER</w:t>
      </w:r>
      <w:r w:rsidR="008C15A7">
        <w:t xml:space="preserve"> </w:t>
      </w:r>
      <w:r>
        <w:t>I</w:t>
      </w:r>
      <w:r w:rsidR="008C15A7">
        <w:t xml:space="preserve"> </w:t>
      </w:r>
      <w:r>
        <w:t>might</w:t>
      </w:r>
      <w:r w:rsidR="008C15A7">
        <w:t xml:space="preserve"> </w:t>
      </w:r>
      <w:r>
        <w:t>suggest</w:t>
      </w:r>
      <w:r w:rsidR="008C15A7">
        <w:t xml:space="preserve"> </w:t>
      </w:r>
      <w:r>
        <w:t>to</w:t>
      </w:r>
      <w:r w:rsidR="008C15A7">
        <w:t xml:space="preserve"> </w:t>
      </w:r>
      <w:r>
        <w:t>her.</w:t>
      </w:r>
      <w:r w:rsidR="008C15A7">
        <w:t xml:space="preserve"> </w:t>
      </w:r>
      <w:r>
        <w:t>Yet,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center</w:t>
      </w:r>
      <w:r w:rsidR="008C15A7">
        <w:t xml:space="preserve"> </w:t>
      </w:r>
      <w:r>
        <w:t>of</w:t>
      </w:r>
      <w:r w:rsidR="008C15A7">
        <w:t xml:space="preserve"> </w:t>
      </w:r>
      <w:r>
        <w:t>her</w:t>
      </w:r>
      <w:r w:rsidR="008C15A7">
        <w:t xml:space="preserve"> </w:t>
      </w:r>
      <w:r>
        <w:t>world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moment</w:t>
      </w:r>
      <w:r w:rsidR="008C15A7">
        <w:t xml:space="preserve"> </w:t>
      </w:r>
      <w:r>
        <w:t>just</w:t>
      </w:r>
      <w:r w:rsidR="008C15A7">
        <w:t xml:space="preserve"> </w:t>
      </w:r>
      <w:r>
        <w:t>like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center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own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got</w:t>
      </w:r>
      <w:r w:rsidR="008C15A7">
        <w:t xml:space="preserve"> </w:t>
      </w:r>
      <w:r>
        <w:t>fired.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mental</w:t>
      </w:r>
      <w:r w:rsidR="008C15A7">
        <w:t xml:space="preserve"> </w:t>
      </w:r>
      <w:r>
        <w:t>state</w:t>
      </w:r>
      <w:r w:rsidR="008C15A7">
        <w:t xml:space="preserve"> </w:t>
      </w:r>
      <w:r>
        <w:t>is</w:t>
      </w:r>
      <w:r w:rsidR="008C15A7">
        <w:t xml:space="preserve"> </w:t>
      </w:r>
      <w:r>
        <w:t>an</w:t>
      </w:r>
      <w:r w:rsidR="008C15A7">
        <w:t xml:space="preserve"> </w:t>
      </w:r>
      <w:r>
        <w:t>understatement.</w:t>
      </w:r>
      <w:r w:rsidR="008C15A7">
        <w:t xml:space="preserve"> </w:t>
      </w:r>
      <w:r>
        <w:t>Adding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dynamic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people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circle</w:t>
      </w:r>
      <w:r w:rsidR="008C15A7">
        <w:t xml:space="preserve"> </w:t>
      </w:r>
      <w:r>
        <w:t>out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circle</w:t>
      </w:r>
      <w:r w:rsidR="008C15A7">
        <w:t xml:space="preserve"> </w:t>
      </w:r>
      <w:r>
        <w:t>out</w:t>
      </w:r>
      <w:r w:rsidR="008C15A7">
        <w:t xml:space="preserve"> </w:t>
      </w:r>
      <w:r>
        <w:t>from</w:t>
      </w:r>
      <w:r w:rsidR="008C15A7">
        <w:t xml:space="preserve"> </w:t>
      </w:r>
      <w:r>
        <w:t>there</w:t>
      </w:r>
      <w:r w:rsidR="008C15A7">
        <w:t xml:space="preserve"> </w:t>
      </w:r>
      <w:r>
        <w:t>who</w:t>
      </w:r>
      <w:r w:rsidR="008C15A7">
        <w:t xml:space="preserve"> </w:t>
      </w:r>
      <w:r>
        <w:t>were</w:t>
      </w:r>
      <w:r w:rsidR="008C15A7">
        <w:t xml:space="preserve"> </w:t>
      </w:r>
      <w:r>
        <w:t>all</w:t>
      </w:r>
      <w:r w:rsidR="008C15A7">
        <w:t xml:space="preserve"> </w:t>
      </w:r>
      <w:r>
        <w:t>reacting</w:t>
      </w:r>
      <w:r w:rsidR="008C15A7">
        <w:t xml:space="preserve"> </w:t>
      </w:r>
      <w:r>
        <w:t>in</w:t>
      </w:r>
      <w:r w:rsidR="008C15A7">
        <w:t xml:space="preserve"> </w:t>
      </w:r>
      <w:r>
        <w:t>different</w:t>
      </w:r>
      <w:r w:rsidR="008C15A7">
        <w:t xml:space="preserve"> </w:t>
      </w:r>
      <w:r>
        <w:t>ways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figure</w:t>
      </w:r>
      <w:r w:rsidR="008C15A7">
        <w:t xml:space="preserve"> </w:t>
      </w:r>
      <w:r>
        <w:t>out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should</w:t>
      </w:r>
      <w:r w:rsidR="008C15A7">
        <w:t xml:space="preserve"> </w:t>
      </w:r>
      <w:r>
        <w:t>call,</w:t>
      </w:r>
      <w:r w:rsidR="008C15A7">
        <w:t xml:space="preserve"> </w:t>
      </w:r>
      <w:r>
        <w:t>text</w:t>
      </w:r>
      <w:r w:rsidR="008C15A7">
        <w:t xml:space="preserve"> </w:t>
      </w:r>
      <w:r>
        <w:t>or</w:t>
      </w:r>
      <w:r w:rsidR="008C15A7">
        <w:t xml:space="preserve"> </w:t>
      </w:r>
      <w:r>
        <w:t>email</w:t>
      </w:r>
      <w:r w:rsidR="008C15A7">
        <w:t xml:space="preserve"> </w:t>
      </w:r>
      <w:r>
        <w:t>(the</w:t>
      </w:r>
      <w:r w:rsidR="008C15A7">
        <w:t xml:space="preserve"> </w:t>
      </w:r>
      <w:r>
        <w:t>answer</w:t>
      </w:r>
      <w:r w:rsidR="008C15A7">
        <w:t xml:space="preserve"> </w:t>
      </w:r>
      <w:r>
        <w:t>is</w:t>
      </w:r>
      <w:r w:rsidR="008C15A7">
        <w:t xml:space="preserve"> </w:t>
      </w:r>
      <w:r>
        <w:t>yes,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way)</w:t>
      </w:r>
      <w:r w:rsidR="008C15A7">
        <w:t xml:space="preserve"> </w:t>
      </w:r>
      <w:r>
        <w:t>and,</w:t>
      </w:r>
      <w:r w:rsidR="008C15A7">
        <w:t xml:space="preserve"> </w:t>
      </w:r>
      <w:r>
        <w:t>if</w:t>
      </w:r>
      <w:r w:rsidR="008C15A7">
        <w:t xml:space="preserve"> </w:t>
      </w:r>
      <w:r>
        <w:t>so,</w:t>
      </w:r>
      <w:r w:rsidR="008C15A7">
        <w:t xml:space="preserve"> </w:t>
      </w:r>
      <w:r>
        <w:t>what</w:t>
      </w:r>
      <w:r w:rsidR="008C15A7">
        <w:t xml:space="preserve"> </w:t>
      </w:r>
      <w:r>
        <w:t>should</w:t>
      </w:r>
      <w:r w:rsidR="008C15A7">
        <w:t xml:space="preserve"> </w:t>
      </w:r>
      <w:r>
        <w:t>they</w:t>
      </w:r>
      <w:r w:rsidR="008C15A7">
        <w:t xml:space="preserve"> </w:t>
      </w:r>
      <w:r>
        <w:t>say</w:t>
      </w:r>
      <w:r w:rsidR="008C15A7">
        <w:t xml:space="preserve"> </w:t>
      </w:r>
      <w:r>
        <w:t>(the</w:t>
      </w:r>
      <w:r w:rsidR="008C15A7">
        <w:t xml:space="preserve"> </w:t>
      </w:r>
      <w:r>
        <w:t>answer</w:t>
      </w:r>
      <w:r w:rsidR="008C15A7">
        <w:t xml:space="preserve"> </w:t>
      </w:r>
      <w:r>
        <w:t>is</w:t>
      </w:r>
      <w:r w:rsidR="008C15A7">
        <w:t xml:space="preserve"> </w:t>
      </w:r>
      <w:r>
        <w:t>be</w:t>
      </w:r>
      <w:r w:rsidR="008C15A7">
        <w:t xml:space="preserve"> </w:t>
      </w:r>
      <w:r>
        <w:t>authentic</w:t>
      </w:r>
      <w:r w:rsidR="008C15A7">
        <w:t xml:space="preserve"> </w:t>
      </w:r>
      <w:r>
        <w:t>and</w:t>
      </w:r>
      <w:r w:rsidR="008C15A7">
        <w:t xml:space="preserve"> </w:t>
      </w:r>
      <w:r>
        <w:t>tell</w:t>
      </w:r>
      <w:r w:rsidR="008C15A7">
        <w:t xml:space="preserve"> </w:t>
      </w:r>
      <w:r>
        <w:t>you</w:t>
      </w:r>
      <w:r w:rsidR="008C15A7">
        <w:t xml:space="preserve"> </w:t>
      </w:r>
      <w:r>
        <w:t>they</w:t>
      </w:r>
      <w:r w:rsidR="008C15A7">
        <w:t xml:space="preserve"> </w:t>
      </w:r>
      <w:r>
        <w:t>love</w:t>
      </w:r>
      <w:r w:rsidR="008C15A7">
        <w:t xml:space="preserve"> </w:t>
      </w:r>
      <w:r>
        <w:t>you).</w:t>
      </w:r>
      <w:r w:rsidR="008C15A7">
        <w:t xml:space="preserve"> </w:t>
      </w:r>
      <w:r>
        <w:t>So,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interactions</w:t>
      </w:r>
      <w:r w:rsidR="008C15A7">
        <w:t xml:space="preserve"> </w:t>
      </w:r>
      <w:r>
        <w:t>became</w:t>
      </w:r>
      <w:r w:rsidR="008C15A7">
        <w:t xml:space="preserve"> </w:t>
      </w:r>
      <w:r>
        <w:t>awkward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overthinking</w:t>
      </w:r>
      <w:r w:rsidR="008C15A7">
        <w:t xml:space="preserve"> </w:t>
      </w:r>
      <w:r>
        <w:t>everything.</w:t>
      </w:r>
    </w:p>
    <w:p w14:paraId="793F6933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0B3B08F" w14:textId="77777777" w:rsidR="00722F53" w:rsidRDefault="00E949E9" w:rsidP="008F1C01">
      <w:pPr>
        <w:pStyle w:val="Body-TextTx"/>
      </w:pPr>
      <w:r>
        <w:t>Years</w:t>
      </w:r>
      <w:r w:rsidR="008C15A7">
        <w:t xml:space="preserve"> </w:t>
      </w:r>
      <w:r>
        <w:t>ago,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shared</w:t>
      </w:r>
      <w:r w:rsidR="008C15A7">
        <w:t xml:space="preserve"> </w:t>
      </w:r>
      <w:r>
        <w:t>this</w:t>
      </w:r>
      <w:r w:rsidR="008C15A7">
        <w:t xml:space="preserve"> </w:t>
      </w:r>
      <w:r>
        <w:t>great</w:t>
      </w:r>
      <w:r w:rsidR="008C15A7">
        <w:t xml:space="preserve"> </w:t>
      </w:r>
      <w:r>
        <w:t>article</w:t>
      </w:r>
      <w:r w:rsidR="008C15A7">
        <w:t xml:space="preserve"> </w:t>
      </w:r>
      <w:r>
        <w:t>called</w:t>
      </w:r>
      <w:r w:rsidR="008C15A7">
        <w:t xml:space="preserve"> </w:t>
      </w:r>
      <w:r w:rsidR="00610349">
        <w:t>“</w:t>
      </w:r>
      <w:r>
        <w:t>Rewind</w:t>
      </w:r>
      <w:r w:rsidR="008C15A7">
        <w:t xml:space="preserve"> </w:t>
      </w:r>
      <w:r>
        <w:t>Your</w:t>
      </w:r>
      <w:r w:rsidR="008C15A7">
        <w:t xml:space="preserve"> </w:t>
      </w:r>
      <w:r>
        <w:t>Clock</w:t>
      </w:r>
      <w:r w:rsidR="00610349">
        <w:t>”</w:t>
      </w:r>
      <w:r w:rsidR="008C15A7">
        <w:t xml:space="preserve"> </w:t>
      </w:r>
      <w:r>
        <w:t>by</w:t>
      </w:r>
      <w:r w:rsidR="008C15A7">
        <w:t xml:space="preserve"> </w:t>
      </w:r>
      <w:r>
        <w:t>Dr.</w:t>
      </w:r>
      <w:r w:rsidR="008C15A7">
        <w:t xml:space="preserve"> </w:t>
      </w:r>
      <w:r>
        <w:t>John</w:t>
      </w:r>
      <w:r w:rsidR="008C15A7">
        <w:t xml:space="preserve"> </w:t>
      </w:r>
      <w:r>
        <w:t>Gardner,</w:t>
      </w:r>
      <w:r w:rsidR="008C15A7">
        <w:t xml:space="preserve"> </w:t>
      </w:r>
      <w:r>
        <w:t>Professor</w:t>
      </w:r>
      <w:r w:rsidR="008C15A7">
        <w:t xml:space="preserve"> </w:t>
      </w:r>
      <w:r>
        <w:t>of</w:t>
      </w:r>
      <w:r w:rsidR="008C15A7">
        <w:t xml:space="preserve"> </w:t>
      </w:r>
      <w:r>
        <w:t>Public</w:t>
      </w:r>
      <w:r w:rsidR="008C15A7">
        <w:t xml:space="preserve"> </w:t>
      </w:r>
      <w:r>
        <w:t>Service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Graduate</w:t>
      </w:r>
      <w:r w:rsidR="008C15A7">
        <w:t xml:space="preserve"> </w:t>
      </w:r>
      <w:r>
        <w:t>School</w:t>
      </w:r>
      <w:r w:rsidR="008C15A7">
        <w:t xml:space="preserve"> </w:t>
      </w:r>
      <w:r>
        <w:t>of</w:t>
      </w:r>
      <w:r w:rsidR="008C15A7">
        <w:t xml:space="preserve"> </w:t>
      </w:r>
      <w:r>
        <w:t>Business</w:t>
      </w:r>
      <w:r w:rsidR="008C15A7">
        <w:t xml:space="preserve"> </w:t>
      </w:r>
      <w:r>
        <w:t>at</w:t>
      </w:r>
      <w:r w:rsidR="008C15A7">
        <w:t xml:space="preserve"> </w:t>
      </w:r>
      <w:r>
        <w:t>Stanford</w:t>
      </w:r>
      <w:r w:rsidR="008C15A7">
        <w:t xml:space="preserve"> </w:t>
      </w:r>
      <w:r>
        <w:t>University</w:t>
      </w:r>
      <w:r>
        <w:rPr>
          <w:color w:val="222222"/>
        </w:rPr>
        <w:t>.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gist</w:t>
      </w:r>
      <w:r w:rsidR="008C15A7">
        <w:rPr>
          <w:color w:val="222222"/>
        </w:rPr>
        <w:t xml:space="preserve"> </w:t>
      </w:r>
      <w:r>
        <w:rPr>
          <w:color w:val="222222"/>
        </w:rPr>
        <w:t>was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most</w:t>
      </w:r>
      <w:r w:rsidR="008C15A7">
        <w:rPr>
          <w:color w:val="222222"/>
        </w:rPr>
        <w:t xml:space="preserve"> </w:t>
      </w:r>
      <w:r>
        <w:rPr>
          <w:color w:val="222222"/>
        </w:rPr>
        <w:t>people</w:t>
      </w:r>
      <w:r w:rsidR="008C15A7">
        <w:rPr>
          <w:color w:val="222222"/>
        </w:rPr>
        <w:t xml:space="preserve"> </w:t>
      </w:r>
      <w:r>
        <w:rPr>
          <w:color w:val="222222"/>
        </w:rPr>
        <w:t>are</w:t>
      </w:r>
      <w:r w:rsidR="008C15A7">
        <w:rPr>
          <w:color w:val="222222"/>
        </w:rPr>
        <w:t xml:space="preserve"> </w:t>
      </w:r>
      <w:r>
        <w:rPr>
          <w:color w:val="222222"/>
        </w:rPr>
        <w:t>neither</w:t>
      </w:r>
      <w:r w:rsidR="008C15A7">
        <w:rPr>
          <w:color w:val="222222"/>
        </w:rPr>
        <w:t xml:space="preserve"> </w:t>
      </w:r>
      <w:r>
        <w:rPr>
          <w:color w:val="222222"/>
        </w:rPr>
        <w:t>for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nor</w:t>
      </w:r>
      <w:r w:rsidR="008C15A7">
        <w:rPr>
          <w:color w:val="222222"/>
        </w:rPr>
        <w:t xml:space="preserve"> </w:t>
      </w:r>
      <w:r>
        <w:rPr>
          <w:color w:val="222222"/>
        </w:rPr>
        <w:t>against</w:t>
      </w:r>
      <w:r w:rsidR="008C15A7">
        <w:rPr>
          <w:color w:val="222222"/>
        </w:rPr>
        <w:t xml:space="preserve"> </w:t>
      </w:r>
      <w:r>
        <w:rPr>
          <w:color w:val="222222"/>
        </w:rPr>
        <w:t>you,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generally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concerned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focused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themselves.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author</w:t>
      </w:r>
      <w:r w:rsidR="008C15A7">
        <w:rPr>
          <w:color w:val="222222"/>
        </w:rPr>
        <w:t xml:space="preserve"> </w:t>
      </w:r>
      <w:r>
        <w:rPr>
          <w:color w:val="222222"/>
        </w:rPr>
        <w:t>goes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explain</w:t>
      </w:r>
      <w:r w:rsidR="008C15A7">
        <w:rPr>
          <w:color w:val="222222"/>
        </w:rPr>
        <w:t xml:space="preserve"> </w:t>
      </w:r>
      <w:r>
        <w:rPr>
          <w:color w:val="222222"/>
        </w:rPr>
        <w:t>that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first</w:t>
      </w:r>
      <w:r w:rsidR="008C15A7">
        <w:rPr>
          <w:color w:val="222222"/>
        </w:rPr>
        <w:t xml:space="preserve"> </w:t>
      </w:r>
      <w:r>
        <w:rPr>
          <w:color w:val="222222"/>
        </w:rPr>
        <w:t>this</w:t>
      </w:r>
      <w:r w:rsidR="008C15A7">
        <w:rPr>
          <w:color w:val="222222"/>
        </w:rPr>
        <w:t xml:space="preserve"> </w:t>
      </w:r>
      <w:r>
        <w:rPr>
          <w:color w:val="222222"/>
        </w:rPr>
        <w:t>realization</w:t>
      </w:r>
      <w:r w:rsidR="008C15A7">
        <w:rPr>
          <w:color w:val="222222"/>
        </w:rPr>
        <w:t xml:space="preserve"> </w:t>
      </w:r>
      <w:r>
        <w:rPr>
          <w:color w:val="222222"/>
        </w:rPr>
        <w:t>is</w:t>
      </w:r>
      <w:r w:rsidR="008C15A7">
        <w:rPr>
          <w:color w:val="222222"/>
        </w:rPr>
        <w:t xml:space="preserve"> </w:t>
      </w:r>
      <w:r>
        <w:rPr>
          <w:color w:val="222222"/>
        </w:rPr>
        <w:t>troubling,</w:t>
      </w:r>
      <w:r w:rsidR="008C15A7">
        <w:rPr>
          <w:color w:val="222222"/>
        </w:rPr>
        <w:t xml:space="preserve"> </w:t>
      </w:r>
      <w:r>
        <w:rPr>
          <w:color w:val="222222"/>
        </w:rPr>
        <w:t>but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you</w:t>
      </w:r>
      <w:r w:rsidR="008C15A7">
        <w:rPr>
          <w:color w:val="222222"/>
        </w:rPr>
        <w:t xml:space="preserve"> </w:t>
      </w:r>
      <w:r>
        <w:rPr>
          <w:color w:val="222222"/>
        </w:rPr>
        <w:t>grow,</w:t>
      </w:r>
      <w:r w:rsidR="008C15A7">
        <w:rPr>
          <w:color w:val="222222"/>
        </w:rPr>
        <w:t xml:space="preserve"> </w:t>
      </w:r>
      <w:r>
        <w:rPr>
          <w:color w:val="222222"/>
        </w:rPr>
        <w:t>have</w:t>
      </w:r>
      <w:r w:rsidR="008C15A7">
        <w:rPr>
          <w:color w:val="222222"/>
        </w:rPr>
        <w:t xml:space="preserve"> </w:t>
      </w:r>
      <w:r>
        <w:rPr>
          <w:color w:val="222222"/>
        </w:rPr>
        <w:t>more</w:t>
      </w:r>
      <w:r w:rsidR="008C15A7">
        <w:rPr>
          <w:color w:val="222222"/>
        </w:rPr>
        <w:t xml:space="preserve"> </w:t>
      </w:r>
      <w:r>
        <w:rPr>
          <w:color w:val="222222"/>
        </w:rPr>
        <w:t>life</w:t>
      </w:r>
      <w:r w:rsidR="008C15A7">
        <w:rPr>
          <w:color w:val="222222"/>
        </w:rPr>
        <w:t xml:space="preserve"> </w:t>
      </w:r>
      <w:r>
        <w:rPr>
          <w:color w:val="222222"/>
        </w:rPr>
        <w:t>experiences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gain</w:t>
      </w:r>
      <w:r w:rsidR="008C15A7">
        <w:rPr>
          <w:color w:val="222222"/>
        </w:rPr>
        <w:t xml:space="preserve"> </w:t>
      </w:r>
      <w:r>
        <w:rPr>
          <w:color w:val="222222"/>
        </w:rPr>
        <w:t>perspective,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610349">
        <w:rPr>
          <w:color w:val="222222"/>
        </w:rPr>
        <w:t>’</w:t>
      </w:r>
      <w:r>
        <w:rPr>
          <w:color w:val="222222"/>
        </w:rPr>
        <w:t>s</w:t>
      </w:r>
      <w:r w:rsidR="008C15A7">
        <w:rPr>
          <w:color w:val="222222"/>
        </w:rPr>
        <w:t xml:space="preserve"> </w:t>
      </w:r>
      <w:r>
        <w:rPr>
          <w:color w:val="222222"/>
        </w:rPr>
        <w:t>actually</w:t>
      </w:r>
      <w:r w:rsidR="008C15A7">
        <w:rPr>
          <w:color w:val="222222"/>
        </w:rPr>
        <w:t xml:space="preserve"> </w:t>
      </w:r>
      <w:r>
        <w:rPr>
          <w:color w:val="222222"/>
        </w:rPr>
        <w:t>quite</w:t>
      </w:r>
      <w:r w:rsidR="008C15A7">
        <w:rPr>
          <w:color w:val="222222"/>
        </w:rPr>
        <w:t xml:space="preserve"> </w:t>
      </w:r>
      <w:r>
        <w:rPr>
          <w:color w:val="222222"/>
        </w:rPr>
        <w:t>liberating.</w:t>
      </w:r>
      <w:r w:rsidR="008C15A7">
        <w:rPr>
          <w:color w:val="222222"/>
        </w:rPr>
        <w:t xml:space="preserve"> </w:t>
      </w:r>
      <w:r>
        <w:rPr>
          <w:color w:val="222222"/>
        </w:rPr>
        <w:t>It</w:t>
      </w:r>
      <w:r w:rsidR="008C15A7">
        <w:rPr>
          <w:color w:val="222222"/>
        </w:rPr>
        <w:t xml:space="preserve"> </w:t>
      </w:r>
      <w:r>
        <w:rPr>
          <w:color w:val="222222"/>
        </w:rPr>
        <w:t>took</w:t>
      </w:r>
      <w:r w:rsidR="008C15A7">
        <w:rPr>
          <w:color w:val="222222"/>
        </w:rPr>
        <w:t xml:space="preserve"> </w:t>
      </w:r>
      <w:r>
        <w:rPr>
          <w:color w:val="222222"/>
        </w:rPr>
        <w:t>me</w:t>
      </w:r>
      <w:r w:rsidR="008C15A7">
        <w:rPr>
          <w:color w:val="222222"/>
        </w:rPr>
        <w:t xml:space="preserve"> </w:t>
      </w:r>
      <w:r>
        <w:rPr>
          <w:color w:val="222222"/>
        </w:rPr>
        <w:t>months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 w:rsidRPr="00BC4DEA">
        <w:rPr>
          <w:rStyle w:val="boldb"/>
        </w:rPr>
        <w:t>stop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blaming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others,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focus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internally,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recover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mentally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healthy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lastRenderedPageBreak/>
        <w:t>enough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appreciate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incredible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people</w:t>
      </w:r>
      <w:r w:rsidR="008C15A7" w:rsidRPr="00BC4DEA">
        <w:rPr>
          <w:rStyle w:val="boldb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worked</w:t>
      </w:r>
      <w:r w:rsidR="008C15A7">
        <w:rPr>
          <w:color w:val="222222"/>
        </w:rPr>
        <w:t xml:space="preserve"> </w:t>
      </w:r>
      <w:r>
        <w:rPr>
          <w:color w:val="222222"/>
        </w:rPr>
        <w:t>with,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amazing</w:t>
      </w:r>
      <w:r w:rsidR="008C15A7">
        <w:rPr>
          <w:color w:val="222222"/>
        </w:rPr>
        <w:t xml:space="preserve"> </w:t>
      </w:r>
      <w:r>
        <w:rPr>
          <w:color w:val="222222"/>
        </w:rPr>
        <w:t>experiences</w:t>
      </w:r>
      <w:r w:rsidR="008C15A7">
        <w:rPr>
          <w:color w:val="222222"/>
        </w:rPr>
        <w:t xml:space="preserve"> </w:t>
      </w:r>
      <w:r>
        <w:rPr>
          <w:color w:val="222222"/>
        </w:rPr>
        <w:t>gained,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friendships</w:t>
      </w:r>
      <w:r w:rsidR="008C15A7">
        <w:rPr>
          <w:color w:val="222222"/>
        </w:rPr>
        <w:t xml:space="preserve"> </w:t>
      </w:r>
      <w:r>
        <w:rPr>
          <w:color w:val="222222"/>
        </w:rPr>
        <w:t>gained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smile</w:t>
      </w:r>
      <w:r w:rsidR="008C15A7">
        <w:rPr>
          <w:color w:val="222222"/>
        </w:rPr>
        <w:t xml:space="preserve"> </w:t>
      </w:r>
      <w:r>
        <w:rPr>
          <w:color w:val="222222"/>
        </w:rPr>
        <w:t>at</w:t>
      </w:r>
      <w:r w:rsidR="008C15A7">
        <w:rPr>
          <w:color w:val="222222"/>
        </w:rPr>
        <w:t xml:space="preserve"> </w:t>
      </w:r>
      <w:r>
        <w:rPr>
          <w:color w:val="222222"/>
        </w:rPr>
        <w:t>all</w:t>
      </w:r>
      <w:r w:rsidR="008C15A7">
        <w:rPr>
          <w:color w:val="222222"/>
        </w:rPr>
        <w:t xml:space="preserve"> </w:t>
      </w:r>
      <w:r>
        <w:rPr>
          <w:color w:val="222222"/>
        </w:rPr>
        <w:t>we</w:t>
      </w:r>
      <w:r w:rsidR="008C15A7">
        <w:rPr>
          <w:color w:val="222222"/>
        </w:rPr>
        <w:t xml:space="preserve"> </w:t>
      </w:r>
      <w:r>
        <w:rPr>
          <w:color w:val="222222"/>
        </w:rPr>
        <w:t>had</w:t>
      </w:r>
      <w:r w:rsidR="008C15A7">
        <w:rPr>
          <w:color w:val="222222"/>
        </w:rPr>
        <w:t xml:space="preserve"> </w:t>
      </w:r>
      <w:r>
        <w:rPr>
          <w:color w:val="222222"/>
        </w:rPr>
        <w:t>accomplished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those</w:t>
      </w:r>
      <w:r w:rsidR="008C15A7">
        <w:rPr>
          <w:color w:val="222222"/>
        </w:rPr>
        <w:t xml:space="preserve"> </w:t>
      </w:r>
      <w:r>
        <w:rPr>
          <w:color w:val="222222"/>
        </w:rPr>
        <w:t>four</w:t>
      </w:r>
      <w:r w:rsidR="008C15A7">
        <w:rPr>
          <w:color w:val="222222"/>
        </w:rPr>
        <w:t xml:space="preserve"> </w:t>
      </w:r>
      <w:r>
        <w:rPr>
          <w:color w:val="222222"/>
        </w:rPr>
        <w:t>years.</w:t>
      </w:r>
      <w:r w:rsidR="008C15A7">
        <w:rPr>
          <w:color w:val="222222"/>
        </w:rPr>
        <w:t xml:space="preserve"> </w:t>
      </w:r>
      <w:r>
        <w:rPr>
          <w:color w:val="222222"/>
        </w:rPr>
        <w:t>As</w:t>
      </w:r>
      <w:r w:rsidR="008C15A7">
        <w:rPr>
          <w:color w:val="222222"/>
        </w:rPr>
        <w:t xml:space="preserve"> </w:t>
      </w:r>
      <w:r>
        <w:rPr>
          <w:color w:val="222222"/>
        </w:rPr>
        <w:t>suggested</w:t>
      </w:r>
      <w:r w:rsidR="008C15A7">
        <w:rPr>
          <w:color w:val="222222"/>
        </w:rPr>
        <w:t xml:space="preserve"> </w:t>
      </w:r>
      <w:r>
        <w:rPr>
          <w:color w:val="222222"/>
        </w:rPr>
        <w:t>by</w:t>
      </w:r>
      <w:r w:rsidR="008C15A7">
        <w:rPr>
          <w:color w:val="222222"/>
        </w:rPr>
        <w:t xml:space="preserve"> </w:t>
      </w:r>
      <w:r>
        <w:rPr>
          <w:color w:val="222222"/>
        </w:rPr>
        <w:t>Peter</w:t>
      </w:r>
      <w:r w:rsidR="008C15A7">
        <w:rPr>
          <w:color w:val="222222"/>
        </w:rPr>
        <w:t xml:space="preserve"> </w:t>
      </w:r>
      <w:proofErr w:type="spellStart"/>
      <w:r>
        <w:rPr>
          <w:color w:val="222222"/>
        </w:rPr>
        <w:t>Guber</w:t>
      </w:r>
      <w:proofErr w:type="spellEnd"/>
      <w:r>
        <w:rPr>
          <w:color w:val="222222"/>
        </w:rPr>
        <w:t>,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decompressed</w:t>
      </w:r>
      <w:r w:rsidR="00C33184">
        <w:rPr>
          <w:color w:val="222222"/>
        </w:rPr>
        <w:t>—</w:t>
      </w:r>
      <w:r>
        <w:rPr>
          <w:color w:val="222222"/>
        </w:rPr>
        <w:t>travelled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family,</w:t>
      </w:r>
      <w:r w:rsidR="008C15A7">
        <w:rPr>
          <w:color w:val="222222"/>
        </w:rPr>
        <w:t xml:space="preserve"> </w:t>
      </w:r>
      <w:r>
        <w:rPr>
          <w:color w:val="222222"/>
        </w:rPr>
        <w:t>wrote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filter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guide</w:t>
      </w:r>
      <w:r w:rsidR="008C15A7">
        <w:rPr>
          <w:color w:val="222222"/>
        </w:rPr>
        <w:t xml:space="preserve"> </w:t>
      </w:r>
      <w:r>
        <w:rPr>
          <w:color w:val="222222"/>
        </w:rPr>
        <w:t>the</w:t>
      </w:r>
      <w:r w:rsidR="008C15A7">
        <w:rPr>
          <w:color w:val="222222"/>
        </w:rPr>
        <w:t xml:space="preserve"> </w:t>
      </w:r>
      <w:r>
        <w:rPr>
          <w:color w:val="222222"/>
        </w:rPr>
        <w:t>next</w:t>
      </w:r>
      <w:r w:rsidR="008C15A7">
        <w:rPr>
          <w:color w:val="222222"/>
        </w:rPr>
        <w:t xml:space="preserve"> </w:t>
      </w:r>
      <w:r>
        <w:rPr>
          <w:color w:val="222222"/>
        </w:rPr>
        <w:t>chapter,</w:t>
      </w:r>
      <w:r w:rsidR="008C15A7">
        <w:rPr>
          <w:color w:val="222222"/>
        </w:rPr>
        <w:t xml:space="preserve"> </w:t>
      </w:r>
      <w:r>
        <w:rPr>
          <w:color w:val="222222"/>
        </w:rPr>
        <w:t>reconnected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those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personal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professional</w:t>
      </w:r>
      <w:r w:rsidR="008C15A7">
        <w:rPr>
          <w:color w:val="222222"/>
        </w:rPr>
        <w:t xml:space="preserve"> </w:t>
      </w:r>
      <w:r>
        <w:rPr>
          <w:color w:val="222222"/>
        </w:rPr>
        <w:t>life,</w:t>
      </w:r>
      <w:r w:rsidR="008C15A7">
        <w:rPr>
          <w:color w:val="222222"/>
        </w:rPr>
        <w:t xml:space="preserve"> </w:t>
      </w:r>
      <w:r>
        <w:rPr>
          <w:color w:val="222222"/>
        </w:rPr>
        <w:t>engaged</w:t>
      </w:r>
      <w:r w:rsidR="008C15A7">
        <w:rPr>
          <w:color w:val="222222"/>
        </w:rPr>
        <w:t xml:space="preserve"> </w:t>
      </w:r>
      <w:r>
        <w:rPr>
          <w:color w:val="222222"/>
        </w:rPr>
        <w:t>with</w:t>
      </w:r>
      <w:r w:rsidR="008C15A7">
        <w:rPr>
          <w:color w:val="222222"/>
        </w:rPr>
        <w:t xml:space="preserve"> </w:t>
      </w:r>
      <w:r>
        <w:rPr>
          <w:color w:val="222222"/>
        </w:rPr>
        <w:t>some</w:t>
      </w:r>
      <w:r w:rsidR="008C15A7">
        <w:rPr>
          <w:color w:val="222222"/>
        </w:rPr>
        <w:t xml:space="preserve"> </w:t>
      </w:r>
      <w:r>
        <w:rPr>
          <w:color w:val="222222"/>
        </w:rPr>
        <w:t>friends</w:t>
      </w:r>
      <w:r w:rsidR="008C15A7">
        <w:rPr>
          <w:color w:val="222222"/>
        </w:rPr>
        <w:t xml:space="preserve"> </w:t>
      </w:r>
      <w:r>
        <w:rPr>
          <w:color w:val="222222"/>
        </w:rPr>
        <w:t>on</w:t>
      </w:r>
      <w:r w:rsidR="008C15A7">
        <w:rPr>
          <w:color w:val="222222"/>
        </w:rPr>
        <w:t xml:space="preserve"> </w:t>
      </w:r>
      <w:r>
        <w:rPr>
          <w:color w:val="222222"/>
        </w:rPr>
        <w:t>projects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keep</w:t>
      </w:r>
      <w:r w:rsidR="008C15A7">
        <w:rPr>
          <w:color w:val="222222"/>
        </w:rPr>
        <w:t xml:space="preserve"> </w:t>
      </w:r>
      <w:r>
        <w:rPr>
          <w:color w:val="222222"/>
        </w:rPr>
        <w:t>my</w:t>
      </w:r>
      <w:r w:rsidR="008C15A7">
        <w:rPr>
          <w:color w:val="222222"/>
        </w:rPr>
        <w:t xml:space="preserve"> </w:t>
      </w:r>
      <w:r>
        <w:rPr>
          <w:color w:val="222222"/>
        </w:rPr>
        <w:t>intellectually</w:t>
      </w:r>
      <w:r w:rsidR="008C15A7">
        <w:rPr>
          <w:color w:val="222222"/>
        </w:rPr>
        <w:t xml:space="preserve"> </w:t>
      </w:r>
      <w:r>
        <w:rPr>
          <w:color w:val="222222"/>
        </w:rPr>
        <w:t>challenged</w:t>
      </w:r>
      <w:r w:rsidR="008C15A7">
        <w:rPr>
          <w:color w:val="222222"/>
        </w:rPr>
        <w:t xml:space="preserve"> </w:t>
      </w:r>
      <w:r>
        <w:rPr>
          <w:color w:val="222222"/>
        </w:rPr>
        <w:t>and</w:t>
      </w:r>
      <w:r w:rsidR="008C15A7">
        <w:rPr>
          <w:color w:val="222222"/>
        </w:rPr>
        <w:t xml:space="preserve"> </w:t>
      </w:r>
      <w:r>
        <w:rPr>
          <w:color w:val="222222"/>
        </w:rPr>
        <w:t>then</w:t>
      </w:r>
      <w:r w:rsidR="008C15A7">
        <w:rPr>
          <w:color w:val="222222"/>
        </w:rPr>
        <w:t xml:space="preserve"> </w:t>
      </w:r>
      <w:r>
        <w:rPr>
          <w:color w:val="222222"/>
        </w:rPr>
        <w:t>went</w:t>
      </w:r>
      <w:r w:rsidR="008C15A7">
        <w:rPr>
          <w:color w:val="222222"/>
        </w:rPr>
        <w:t xml:space="preserve"> </w:t>
      </w:r>
      <w:r>
        <w:rPr>
          <w:color w:val="222222"/>
        </w:rPr>
        <w:t>off</w:t>
      </w:r>
      <w:r w:rsidR="008C15A7">
        <w:rPr>
          <w:color w:val="222222"/>
        </w:rPr>
        <w:t xml:space="preserve"> </w:t>
      </w:r>
      <w:r>
        <w:rPr>
          <w:color w:val="222222"/>
        </w:rPr>
        <w:t>to</w:t>
      </w:r>
      <w:r w:rsidR="008C15A7">
        <w:rPr>
          <w:color w:val="222222"/>
        </w:rPr>
        <w:t xml:space="preserve"> </w:t>
      </w:r>
      <w:r>
        <w:rPr>
          <w:color w:val="222222"/>
        </w:rPr>
        <w:t>find</w:t>
      </w:r>
      <w:r w:rsidR="008C15A7">
        <w:rPr>
          <w:color w:val="222222"/>
        </w:rPr>
        <w:t xml:space="preserve"> </w:t>
      </w:r>
      <w:r>
        <w:rPr>
          <w:color w:val="222222"/>
        </w:rPr>
        <w:t>a</w:t>
      </w:r>
      <w:r w:rsidR="008C15A7">
        <w:rPr>
          <w:color w:val="222222"/>
        </w:rPr>
        <w:t xml:space="preserve"> </w:t>
      </w:r>
      <w:r>
        <w:rPr>
          <w:color w:val="222222"/>
        </w:rPr>
        <w:t>new</w:t>
      </w:r>
      <w:r w:rsidR="008C15A7">
        <w:rPr>
          <w:color w:val="222222"/>
        </w:rPr>
        <w:t xml:space="preserve"> </w:t>
      </w:r>
      <w:r>
        <w:rPr>
          <w:color w:val="222222"/>
        </w:rPr>
        <w:t>adventure,</w:t>
      </w:r>
      <w:r w:rsidR="008C15A7">
        <w:rPr>
          <w:color w:val="222222"/>
        </w:rPr>
        <w:t xml:space="preserve"> </w:t>
      </w:r>
      <w:r>
        <w:rPr>
          <w:color w:val="222222"/>
        </w:rPr>
        <w:t>which</w:t>
      </w:r>
      <w:r w:rsidR="008C15A7">
        <w:rPr>
          <w:color w:val="222222"/>
        </w:rPr>
        <w:t xml:space="preserve"> </w:t>
      </w:r>
      <w:r>
        <w:rPr>
          <w:color w:val="222222"/>
        </w:rPr>
        <w:t>I</w:t>
      </w:r>
      <w:r w:rsidR="008C15A7">
        <w:rPr>
          <w:color w:val="222222"/>
        </w:rPr>
        <w:t xml:space="preserve"> </w:t>
      </w:r>
      <w:r>
        <w:rPr>
          <w:color w:val="222222"/>
        </w:rPr>
        <w:t>did</w:t>
      </w:r>
      <w:r w:rsidR="008C15A7">
        <w:rPr>
          <w:color w:val="222222"/>
        </w:rPr>
        <w:t xml:space="preserve"> </w:t>
      </w:r>
      <w:r>
        <w:rPr>
          <w:color w:val="222222"/>
        </w:rPr>
        <w:t>in</w:t>
      </w:r>
      <w:r w:rsidR="008C15A7">
        <w:rPr>
          <w:color w:val="222222"/>
        </w:rPr>
        <w:t xml:space="preserve"> </w:t>
      </w:r>
      <w:r>
        <w:rPr>
          <w:color w:val="222222"/>
        </w:rPr>
        <w:t>helping</w:t>
      </w:r>
      <w:r w:rsidR="008C15A7">
        <w:rPr>
          <w:color w:val="222222"/>
        </w:rPr>
        <w:t xml:space="preserve"> </w:t>
      </w:r>
      <w:r>
        <w:rPr>
          <w:color w:val="222222"/>
        </w:rPr>
        <w:t>build</w:t>
      </w:r>
      <w:r w:rsidR="008C15A7">
        <w:rPr>
          <w:color w:val="222222"/>
        </w:rPr>
        <w:t xml:space="preserve"> </w:t>
      </w:r>
      <w:r>
        <w:rPr>
          <w:color w:val="222222"/>
        </w:rPr>
        <w:t>HBSE</w:t>
      </w:r>
      <w:r w:rsidR="008C15A7">
        <w:rPr>
          <w:color w:val="222222"/>
        </w:rPr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and</w:t>
      </w:r>
      <w:r w:rsidR="008C15A7">
        <w:t xml:space="preserve"> </w:t>
      </w:r>
      <w:r>
        <w:t>entertainment</w:t>
      </w:r>
      <w:r w:rsidR="008C15A7">
        <w:t xml:space="preserve"> </w:t>
      </w:r>
      <w:r>
        <w:t>company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today.</w:t>
      </w:r>
    </w:p>
    <w:p w14:paraId="58890822" w14:textId="77777777" w:rsidR="00017929" w:rsidRPr="00CB40F9" w:rsidRDefault="00E949E9" w:rsidP="00F96744">
      <w:pPr>
        <w:pStyle w:val="B-HeadBhead"/>
      </w:pPr>
      <w:r w:rsidRPr="00CB40F9">
        <w:t>Failing</w:t>
      </w:r>
      <w:r w:rsidR="008C15A7" w:rsidRPr="00CB40F9">
        <w:t xml:space="preserve"> </w:t>
      </w:r>
      <w:r w:rsidRPr="00CB40F9">
        <w:t>Forward</w:t>
      </w:r>
      <w:r w:rsidR="008C15A7" w:rsidRPr="00CB40F9">
        <w:t xml:space="preserve"> </w:t>
      </w:r>
      <w:r w:rsidRPr="00CB40F9">
        <w:t>through</w:t>
      </w:r>
      <w:r w:rsidR="008C15A7" w:rsidRPr="00CB40F9">
        <w:t xml:space="preserve"> </w:t>
      </w:r>
      <w:r w:rsidRPr="00CB40F9">
        <w:t>Football</w:t>
      </w:r>
    </w:p>
    <w:p w14:paraId="1C09E44F" w14:textId="77777777" w:rsidR="00722F53" w:rsidRDefault="00E949E9" w:rsidP="008F1C01">
      <w:pPr>
        <w:pStyle w:val="Body-TextTx"/>
      </w:pPr>
      <w:r>
        <w:t>Al</w:t>
      </w:r>
      <w:r w:rsidR="008C15A7">
        <w:t xml:space="preserve"> </w:t>
      </w:r>
      <w:r>
        <w:t>Guido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respected</w:t>
      </w:r>
      <w:r w:rsidR="008C15A7">
        <w:t xml:space="preserve"> </w:t>
      </w:r>
      <w:r>
        <w:t>business</w:t>
      </w:r>
      <w:r w:rsidR="008C15A7">
        <w:t xml:space="preserve"> </w:t>
      </w:r>
      <w:r>
        <w:t>executives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8C15A7">
        <w:t xml:space="preserve"> </w:t>
      </w:r>
      <w:r>
        <w:t>as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San</w:t>
      </w:r>
      <w:r w:rsidR="008C15A7">
        <w:t xml:space="preserve"> </w:t>
      </w:r>
      <w:r>
        <w:t>Francisco</w:t>
      </w:r>
      <w:r w:rsidR="008C15A7">
        <w:t xml:space="preserve"> </w:t>
      </w:r>
      <w:r>
        <w:t>49ers,</w:t>
      </w:r>
      <w:r w:rsidR="008C15A7">
        <w:t xml:space="preserve"> </w:t>
      </w:r>
      <w:r>
        <w:t>a</w:t>
      </w:r>
      <w:r w:rsidR="008C15A7">
        <w:t xml:space="preserve"> </w:t>
      </w:r>
      <w:r>
        <w:t>storied</w:t>
      </w:r>
      <w:r w:rsidR="008C15A7">
        <w:t xml:space="preserve"> </w:t>
      </w:r>
      <w:r>
        <w:t>NFL</w:t>
      </w:r>
      <w:r w:rsidR="008C15A7">
        <w:t xml:space="preserve"> </w:t>
      </w:r>
      <w:r>
        <w:t>franchise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partner</w:t>
      </w:r>
      <w:r w:rsidR="008C15A7">
        <w:t xml:space="preserve"> </w:t>
      </w:r>
      <w:r>
        <w:t>of</w:t>
      </w:r>
      <w:r w:rsidR="008C15A7">
        <w:t xml:space="preserve"> </w:t>
      </w:r>
      <w:r>
        <w:t>ours</w:t>
      </w:r>
      <w:r w:rsidR="008C15A7">
        <w:t xml:space="preserve"> </w:t>
      </w:r>
      <w:r>
        <w:t>as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Elevate</w:t>
      </w:r>
      <w:r w:rsidR="008C15A7">
        <w:t xml:space="preserve"> </w:t>
      </w:r>
      <w:r>
        <w:t>Sports</w:t>
      </w:r>
      <w:r w:rsidR="008C15A7">
        <w:t xml:space="preserve"> </w:t>
      </w:r>
      <w:r>
        <w:t>Ventures.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experience</w:t>
      </w:r>
      <w:r w:rsidR="008C15A7">
        <w:t xml:space="preserve"> </w:t>
      </w:r>
      <w:r>
        <w:t>with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football</w:t>
      </w:r>
      <w:r w:rsidR="008C15A7">
        <w:t xml:space="preserve"> </w:t>
      </w:r>
      <w:r>
        <w:t>could</w:t>
      </w:r>
      <w:r w:rsidR="008C15A7">
        <w:t xml:space="preserve"> </w:t>
      </w:r>
      <w:r>
        <w:t>be</w:t>
      </w:r>
      <w:r w:rsidR="008C15A7">
        <w:t xml:space="preserve"> </w:t>
      </w:r>
      <w:r>
        <w:t>seen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 w:rsidR="00610349">
        <w:t>“</w:t>
      </w:r>
      <w:r>
        <w:t>failure,</w:t>
      </w:r>
      <w:r w:rsidR="00610349">
        <w:t>”</w:t>
      </w:r>
      <w:r w:rsidR="008C15A7">
        <w:t xml:space="preserve"> </w:t>
      </w:r>
      <w:r>
        <w:t>yet</w:t>
      </w:r>
      <w:r w:rsidR="008C15A7">
        <w:t xml:space="preserve"> </w:t>
      </w:r>
      <w:r>
        <w:t>it</w:t>
      </w:r>
      <w:r w:rsidR="008C15A7">
        <w:t xml:space="preserve"> </w:t>
      </w:r>
      <w:r>
        <w:t>pushed</w:t>
      </w:r>
      <w:r w:rsidR="008C15A7">
        <w:t xml:space="preserve"> </w:t>
      </w:r>
      <w:r>
        <w:t>him</w:t>
      </w:r>
      <w:r w:rsidR="008C15A7">
        <w:t xml:space="preserve"> </w:t>
      </w:r>
      <w:r>
        <w:t>forward</w:t>
      </w:r>
      <w:r w:rsidR="008C15A7">
        <w:t xml:space="preserve"> </w:t>
      </w:r>
      <w:r>
        <w:t>and</w:t>
      </w:r>
      <w:r w:rsidR="008C15A7">
        <w:t xml:space="preserve"> </w:t>
      </w:r>
      <w:r>
        <w:t>transformed</w:t>
      </w:r>
      <w:r w:rsidR="008C15A7">
        <w:t xml:space="preserve"> </w:t>
      </w:r>
      <w:r>
        <w:t>his</w:t>
      </w:r>
      <w:r w:rsidR="008C15A7">
        <w:t xml:space="preserve"> </w:t>
      </w:r>
      <w:r>
        <w:t>life.</w:t>
      </w:r>
      <w:r w:rsidR="008C15A7">
        <w:t xml:space="preserve"> 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a</w:t>
      </w:r>
      <w:r w:rsidR="008C15A7">
        <w:t xml:space="preserve"> </w:t>
      </w:r>
      <w:r>
        <w:t>failure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but</w:t>
      </w:r>
      <w:r w:rsidR="008C15A7">
        <w:t xml:space="preserve"> </w:t>
      </w:r>
      <w:r>
        <w:t>should</w:t>
      </w:r>
      <w:r w:rsidR="008C15A7">
        <w:t xml:space="preserve"> </w:t>
      </w:r>
      <w:r>
        <w:t>warrant</w:t>
      </w:r>
      <w:r w:rsidR="008C15A7">
        <w:t xml:space="preserve"> </w:t>
      </w:r>
      <w:r>
        <w:t>a</w:t>
      </w:r>
      <w:r w:rsidR="008C15A7">
        <w:t xml:space="preserve"> </w:t>
      </w:r>
      <w:r>
        <w:t>touchdown</w:t>
      </w:r>
      <w:r w:rsidR="008C15A7">
        <w:t xml:space="preserve"> </w:t>
      </w:r>
      <w:r>
        <w:t>dance.</w:t>
      </w:r>
      <w:r w:rsidR="008C15A7">
        <w:t xml:space="preserve"> </w:t>
      </w:r>
      <w:r>
        <w:t>Al</w:t>
      </w:r>
      <w:r w:rsidR="008C15A7">
        <w:t xml:space="preserve"> </w:t>
      </w:r>
      <w:r>
        <w:t>describes</w:t>
      </w:r>
      <w:r w:rsidR="008C15A7">
        <w:t xml:space="preserve"> </w:t>
      </w:r>
      <w:r>
        <w:t>his</w:t>
      </w:r>
      <w:r w:rsidR="008C15A7">
        <w:t xml:space="preserve"> </w:t>
      </w:r>
      <w:r>
        <w:t>sophomore</w:t>
      </w:r>
      <w:r w:rsidR="008C15A7">
        <w:t xml:space="preserve"> </w:t>
      </w:r>
      <w:r>
        <w:t>year</w:t>
      </w:r>
      <w:r w:rsidR="008C15A7">
        <w:t xml:space="preserve"> </w:t>
      </w:r>
      <w:r>
        <w:t>at</w:t>
      </w:r>
      <w:r w:rsidR="008C15A7">
        <w:t xml:space="preserve"> </w:t>
      </w:r>
      <w:r>
        <w:t>Washington</w:t>
      </w:r>
      <w:r w:rsidR="008C15A7">
        <w:t xml:space="preserve"> </w:t>
      </w:r>
      <w:r>
        <w:t>Township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as</w:t>
      </w:r>
      <w:r w:rsidR="008C15A7">
        <w:t xml:space="preserve"> </w:t>
      </w:r>
      <w:r>
        <w:t>one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bad</w:t>
      </w:r>
      <w:r w:rsidR="008C15A7">
        <w:t xml:space="preserve"> </w:t>
      </w:r>
      <w:r>
        <w:t>decisions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lack</w:t>
      </w:r>
      <w:r w:rsidR="008C15A7">
        <w:t xml:space="preserve"> </w:t>
      </w:r>
      <w:r>
        <w:t>of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anything</w:t>
      </w:r>
      <w:r w:rsidR="008C15A7">
        <w:t xml:space="preserve"> </w:t>
      </w:r>
      <w:r>
        <w:t>but</w:t>
      </w:r>
      <w:r w:rsidR="008C15A7">
        <w:t xml:space="preserve"> </w:t>
      </w:r>
      <w:r>
        <w:t>his</w:t>
      </w:r>
      <w:r w:rsidR="008C15A7">
        <w:t xml:space="preserve"> </w:t>
      </w:r>
      <w:r>
        <w:t>high</w:t>
      </w:r>
      <w:r w:rsidR="008C15A7">
        <w:t xml:space="preserve"> </w:t>
      </w:r>
      <w:r>
        <w:t>school</w:t>
      </w:r>
      <w:r w:rsidR="008C15A7">
        <w:t xml:space="preserve"> </w:t>
      </w:r>
      <w:r>
        <w:t>football</w:t>
      </w:r>
      <w:r w:rsidR="008C15A7">
        <w:t xml:space="preserve"> </w:t>
      </w:r>
      <w:r>
        <w:t>team</w:t>
      </w:r>
      <w:r w:rsidR="008C15A7">
        <w:t xml:space="preserve"> </w:t>
      </w:r>
      <w:r>
        <w:t>where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standout.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toughest</w:t>
      </w:r>
      <w:r w:rsidR="008C15A7">
        <w:t xml:space="preserve"> </w:t>
      </w:r>
      <w:r>
        <w:t>years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were</w:t>
      </w:r>
      <w:r w:rsidR="008C15A7">
        <w:t xml:space="preserve"> </w:t>
      </w:r>
      <w:r>
        <w:t>divorced,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struggled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ends</w:t>
      </w:r>
      <w:r w:rsidR="008C15A7">
        <w:t xml:space="preserve"> </w:t>
      </w:r>
      <w:r>
        <w:t>meet.</w:t>
      </w:r>
      <w:r w:rsidR="008C15A7">
        <w:t xml:space="preserve"> </w:t>
      </w:r>
      <w:r>
        <w:t>I</w:t>
      </w:r>
      <w:r w:rsidR="008C15A7">
        <w:t xml:space="preserve"> </w:t>
      </w:r>
      <w:r>
        <w:t>worked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local</w:t>
      </w:r>
      <w:r w:rsidR="008C15A7">
        <w:t xml:space="preserve"> </w:t>
      </w:r>
      <w:r>
        <w:t>Pizza</w:t>
      </w:r>
      <w:r w:rsidR="008C15A7">
        <w:t xml:space="preserve"> </w:t>
      </w:r>
      <w:r>
        <w:t>Hut</w:t>
      </w:r>
      <w:r w:rsidR="008C15A7">
        <w:t xml:space="preserve"> </w:t>
      </w:r>
      <w:r>
        <w:t>after</w:t>
      </w:r>
      <w:r w:rsidR="008C15A7">
        <w:t xml:space="preserve"> </w:t>
      </w:r>
      <w:r>
        <w:t>school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my</w:t>
      </w:r>
      <w:r w:rsidR="008C15A7">
        <w:t xml:space="preserve"> </w:t>
      </w:r>
      <w:r>
        <w:t>parents,</w:t>
      </w:r>
      <w:r w:rsidR="00610349">
        <w:t>”</w:t>
      </w:r>
      <w:r w:rsidR="008C15A7">
        <w:t xml:space="preserve"> </w:t>
      </w:r>
      <w:r>
        <w:t>Al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My</w:t>
      </w:r>
      <w:r w:rsidR="008C15A7">
        <w:t xml:space="preserve"> </w:t>
      </w:r>
      <w:r>
        <w:t>dad,</w:t>
      </w:r>
      <w:r w:rsidR="008C15A7">
        <w:t xml:space="preserve"> </w:t>
      </w:r>
      <w:r>
        <w:t>a</w:t>
      </w:r>
      <w:r w:rsidR="008C15A7">
        <w:t xml:space="preserve"> </w:t>
      </w:r>
      <w:r>
        <w:t>truck</w:t>
      </w:r>
      <w:r w:rsidR="008C15A7">
        <w:t xml:space="preserve"> </w:t>
      </w:r>
      <w:r>
        <w:t>driver,</w:t>
      </w:r>
      <w:r w:rsidR="008C15A7">
        <w:t xml:space="preserve"> </w:t>
      </w:r>
      <w:r>
        <w:t>and</w:t>
      </w:r>
      <w:r w:rsidR="008C15A7">
        <w:t xml:space="preserve"> </w:t>
      </w:r>
      <w:r>
        <w:t>mom,</w:t>
      </w:r>
      <w:r w:rsidR="008C15A7">
        <w:t xml:space="preserve"> </w:t>
      </w:r>
      <w:r>
        <w:t>an</w:t>
      </w:r>
      <w:r w:rsidR="008C15A7">
        <w:t xml:space="preserve"> </w:t>
      </w:r>
      <w:r>
        <w:t>administrator,</w:t>
      </w:r>
      <w:r w:rsidR="008C15A7">
        <w:t xml:space="preserve"> </w:t>
      </w:r>
      <w:r>
        <w:t>were</w:t>
      </w:r>
      <w:r w:rsidR="008C15A7">
        <w:t xml:space="preserve"> </w:t>
      </w:r>
      <w:r>
        <w:t>hard</w:t>
      </w:r>
      <w:r w:rsidR="008C15A7">
        <w:t xml:space="preserve"> </w:t>
      </w:r>
      <w:r>
        <w:t>workers,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took</w:t>
      </w:r>
      <w:r w:rsidR="008C15A7">
        <w:t xml:space="preserve"> </w:t>
      </w:r>
      <w:r>
        <w:t>them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kids.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left</w:t>
      </w:r>
      <w:r w:rsidR="008C15A7">
        <w:t xml:space="preserve"> </w:t>
      </w:r>
      <w:r>
        <w:t>on</w:t>
      </w:r>
      <w:r w:rsidR="008C15A7">
        <w:t xml:space="preserve"> </w:t>
      </w:r>
      <w:r>
        <w:t>our</w:t>
      </w:r>
      <w:r w:rsidR="008C15A7">
        <w:t xml:space="preserve"> </w:t>
      </w:r>
      <w:r>
        <w:t>own</w:t>
      </w:r>
      <w:r w:rsidR="008C15A7">
        <w:t xml:space="preserve"> </w:t>
      </w:r>
      <w:r>
        <w:t>a</w:t>
      </w:r>
      <w:r w:rsidR="008C15A7">
        <w:t xml:space="preserve"> </w:t>
      </w:r>
      <w:r>
        <w:t>lot,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used</w:t>
      </w:r>
      <w:r w:rsidR="008C15A7">
        <w:t xml:space="preserve"> </w:t>
      </w:r>
      <w:r>
        <w:t>that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into</w:t>
      </w:r>
      <w:r w:rsidR="008C15A7">
        <w:t xml:space="preserve"> </w:t>
      </w:r>
      <w:r>
        <w:t>trouble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working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school</w:t>
      </w:r>
      <w:r w:rsidR="008C15A7">
        <w:t xml:space="preserve"> </w:t>
      </w:r>
      <w:r>
        <w:t>grades.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lost.</w:t>
      </w:r>
      <w:r w:rsidR="00610349">
        <w:t>”</w:t>
      </w:r>
    </w:p>
    <w:p w14:paraId="42886A04" w14:textId="77777777" w:rsidR="00722F53" w:rsidRDefault="00E949E9" w:rsidP="008F1C01">
      <w:pPr>
        <w:pStyle w:val="Body-TextTx"/>
      </w:pPr>
      <w:r>
        <w:t>Al</w:t>
      </w:r>
      <w:r w:rsidR="008C15A7">
        <w:t xml:space="preserve"> </w:t>
      </w:r>
      <w:r>
        <w:t>missed</w:t>
      </w:r>
      <w:r w:rsidR="008C15A7">
        <w:t xml:space="preserve"> </w:t>
      </w:r>
      <w:r>
        <w:t>about</w:t>
      </w:r>
      <w:r w:rsidR="008C15A7">
        <w:t xml:space="preserve"> </w:t>
      </w:r>
      <w:r>
        <w:t>40</w:t>
      </w:r>
      <w:r w:rsidR="008C15A7">
        <w:t xml:space="preserve"> </w:t>
      </w:r>
      <w:r>
        <w:t>school</w:t>
      </w:r>
      <w:r w:rsidR="008C15A7">
        <w:t xml:space="preserve"> </w:t>
      </w:r>
      <w:r>
        <w:t>days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poor</w:t>
      </w:r>
      <w:r w:rsidR="008C15A7">
        <w:t xml:space="preserve"> </w:t>
      </w:r>
      <w:r>
        <w:t>grades.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ruled</w:t>
      </w:r>
      <w:r w:rsidR="008C15A7">
        <w:t xml:space="preserve"> </w:t>
      </w:r>
      <w:r>
        <w:t>ineligible</w:t>
      </w:r>
      <w:r w:rsidR="008C15A7">
        <w:t xml:space="preserve"> </w:t>
      </w:r>
      <w:r>
        <w:t>for</w:t>
      </w:r>
      <w:r w:rsidR="008C15A7">
        <w:t xml:space="preserve"> </w:t>
      </w:r>
      <w:r>
        <w:t>football</w:t>
      </w:r>
      <w:r w:rsidR="008C15A7">
        <w:t xml:space="preserve"> </w:t>
      </w:r>
      <w:r>
        <w:t>his</w:t>
      </w:r>
      <w:r w:rsidR="008C15A7">
        <w:t xml:space="preserve"> </w:t>
      </w:r>
      <w:r>
        <w:t>junior</w:t>
      </w:r>
      <w:r w:rsidR="008C15A7">
        <w:t xml:space="preserve"> </w:t>
      </w:r>
      <w:r>
        <w:t>year.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embarrassed</w:t>
      </w:r>
      <w:r w:rsidR="008C15A7">
        <w:t xml:space="preserve"> </w:t>
      </w:r>
      <w:r>
        <w:t>that</w:t>
      </w:r>
      <w:r w:rsidR="008C15A7">
        <w:t xml:space="preserve"> </w:t>
      </w:r>
      <w:r>
        <w:t>Al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attend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game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spectator.</w:t>
      </w:r>
      <w:r w:rsidR="008C15A7">
        <w:t xml:space="preserve"> </w:t>
      </w:r>
      <w:r>
        <w:t>Eventually,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convinced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go.</w:t>
      </w:r>
      <w:r w:rsidR="008C15A7">
        <w:t xml:space="preserve"> </w:t>
      </w:r>
      <w:r w:rsidR="00610349">
        <w:t>“</w:t>
      </w:r>
      <w:r>
        <w:t>Walking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field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parking</w:t>
      </w:r>
      <w:r w:rsidR="008C15A7">
        <w:t xml:space="preserve"> </w:t>
      </w:r>
      <w:r>
        <w:t>lot,</w:t>
      </w:r>
      <w:r w:rsidR="008C15A7">
        <w:t xml:space="preserve"> </w:t>
      </w:r>
      <w:r>
        <w:t>a</w:t>
      </w:r>
      <w:r w:rsidR="008C15A7">
        <w:t xml:space="preserve"> </w:t>
      </w:r>
      <w:r>
        <w:t>range</w:t>
      </w:r>
      <w:r w:rsidR="008C15A7">
        <w:t xml:space="preserve"> </w:t>
      </w:r>
      <w:r>
        <w:t>of</w:t>
      </w:r>
      <w:r w:rsidR="008C15A7">
        <w:t xml:space="preserve"> </w:t>
      </w:r>
      <w:r>
        <w:t>emotions</w:t>
      </w:r>
      <w:r w:rsidR="008C15A7">
        <w:t xml:space="preserve"> </w:t>
      </w:r>
      <w:r>
        <w:t>bounced</w:t>
      </w:r>
      <w:r w:rsidR="008C15A7">
        <w:t xml:space="preserve"> </w:t>
      </w:r>
      <w:r>
        <w:t>around</w:t>
      </w:r>
      <w:r w:rsidR="008C15A7">
        <w:t xml:space="preserve"> </w:t>
      </w:r>
      <w:r>
        <w:t>my</w:t>
      </w:r>
      <w:r w:rsidR="008C15A7">
        <w:t xml:space="preserve"> </w:t>
      </w:r>
      <w:r>
        <w:t>head:</w:t>
      </w:r>
      <w:r w:rsidR="008C15A7">
        <w:t xml:space="preserve"> </w:t>
      </w:r>
      <w:r>
        <w:t>mad,</w:t>
      </w:r>
      <w:r w:rsidR="008C15A7">
        <w:t xml:space="preserve"> </w:t>
      </w:r>
      <w:r>
        <w:t>sad,</w:t>
      </w:r>
      <w:r w:rsidR="008C15A7">
        <w:t xml:space="preserve"> </w:t>
      </w:r>
      <w:r>
        <w:t>happy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friends,</w:t>
      </w:r>
      <w:r w:rsidR="008C15A7">
        <w:t xml:space="preserve"> </w:t>
      </w:r>
      <w:r>
        <w:t>embarrassed,</w:t>
      </w:r>
      <w:r w:rsidR="008C15A7">
        <w:t xml:space="preserve"> </w:t>
      </w:r>
      <w:r>
        <w:t>and</w:t>
      </w:r>
      <w:r w:rsidR="008C15A7">
        <w:t xml:space="preserve"> </w:t>
      </w:r>
      <w:r>
        <w:t>lonely.</w:t>
      </w:r>
      <w:r w:rsidR="008C15A7">
        <w:t xml:space="preserve"> </w:t>
      </w:r>
      <w:r>
        <w:t>Even</w:t>
      </w:r>
      <w:r w:rsidR="008C15A7">
        <w:t xml:space="preserve"> </w:t>
      </w:r>
      <w:r>
        <w:t>talking</w:t>
      </w:r>
      <w:r w:rsidR="008C15A7">
        <w:t xml:space="preserve"> </w:t>
      </w:r>
      <w:r>
        <w:t>about</w:t>
      </w:r>
      <w:r w:rsidR="008C15A7">
        <w:t xml:space="preserve"> </w:t>
      </w:r>
      <w:r>
        <w:t>this</w:t>
      </w:r>
      <w:r w:rsidR="008C15A7">
        <w:t xml:space="preserve"> </w:t>
      </w:r>
      <w:r>
        <w:t>TODAY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brings</w:t>
      </w:r>
      <w:r w:rsidR="008C15A7">
        <w:t xml:space="preserve"> </w:t>
      </w:r>
      <w:r>
        <w:t>back</w:t>
      </w:r>
      <w:r w:rsidR="008C15A7">
        <w:t xml:space="preserve"> </w:t>
      </w:r>
      <w:r>
        <w:t>a</w:t>
      </w:r>
      <w:r w:rsidR="008C15A7">
        <w:t xml:space="preserve"> </w:t>
      </w:r>
      <w:r>
        <w:t>pain</w:t>
      </w:r>
      <w:r w:rsidR="008C15A7">
        <w:t xml:space="preserve"> </w:t>
      </w:r>
      <w:r>
        <w:t>I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truly</w:t>
      </w:r>
      <w:r w:rsidR="008C15A7">
        <w:t xml:space="preserve"> </w:t>
      </w:r>
      <w:r>
        <w:lastRenderedPageBreak/>
        <w:t>describe,</w:t>
      </w:r>
      <w:r w:rsidR="00610349">
        <w:t>”</w:t>
      </w:r>
      <w:r w:rsidR="008C15A7">
        <w:t xml:space="preserve"> </w:t>
      </w:r>
      <w:r>
        <w:t>Al</w:t>
      </w:r>
      <w:r w:rsidR="008C15A7">
        <w:t xml:space="preserve"> </w:t>
      </w:r>
      <w:r>
        <w:t>says.</w:t>
      </w:r>
    </w:p>
    <w:p w14:paraId="0657E19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47611EE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his</w:t>
      </w:r>
      <w:r w:rsidR="008C15A7">
        <w:t xml:space="preserve"> </w:t>
      </w:r>
      <w:r>
        <w:t>teammates</w:t>
      </w:r>
      <w:r w:rsidR="008C15A7">
        <w:t xml:space="preserve"> </w:t>
      </w:r>
      <w:r>
        <w:t>ran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field,</w:t>
      </w:r>
      <w:r w:rsidR="008C15A7">
        <w:t xml:space="preserve"> </w:t>
      </w:r>
      <w:r>
        <w:t>Al</w:t>
      </w:r>
      <w:r w:rsidR="008C15A7">
        <w:t xml:space="preserve"> </w:t>
      </w:r>
      <w:r>
        <w:t>was</w:t>
      </w:r>
      <w:r w:rsidR="008C15A7">
        <w:t xml:space="preserve"> </w:t>
      </w:r>
      <w:r>
        <w:t>stunned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that</w:t>
      </w:r>
      <w:r w:rsidR="008C15A7">
        <w:t xml:space="preserve"> </w:t>
      </w:r>
      <w:r>
        <w:t>player</w:t>
      </w:r>
      <w:r w:rsidR="008C15A7">
        <w:t xml:space="preserve"> </w:t>
      </w:r>
      <w:r>
        <w:t>after</w:t>
      </w:r>
      <w:r w:rsidR="008C15A7">
        <w:t xml:space="preserve"> </w:t>
      </w:r>
      <w:r>
        <w:t>player,</w:t>
      </w:r>
      <w:r w:rsidR="008C15A7">
        <w:t xml:space="preserve"> </w:t>
      </w:r>
      <w:r>
        <w:t>friend</w:t>
      </w:r>
      <w:r w:rsidR="008C15A7">
        <w:t xml:space="preserve"> </w:t>
      </w:r>
      <w:r>
        <w:t>after</w:t>
      </w:r>
      <w:r w:rsidR="008C15A7">
        <w:t xml:space="preserve"> </w:t>
      </w:r>
      <w:r>
        <w:t>friend,</w:t>
      </w:r>
      <w:r w:rsidR="008C15A7">
        <w:t xml:space="preserve"> </w:t>
      </w:r>
      <w:r>
        <w:t>had</w:t>
      </w:r>
      <w:r w:rsidR="008C15A7">
        <w:t xml:space="preserve"> </w:t>
      </w:r>
      <w:r>
        <w:t>Al</w:t>
      </w:r>
      <w:r w:rsidR="00610349">
        <w:t>’</w:t>
      </w:r>
      <w:r>
        <w:t>s</w:t>
      </w:r>
      <w:r w:rsidR="008C15A7">
        <w:t xml:space="preserve"> </w:t>
      </w:r>
      <w:r>
        <w:t>number</w:t>
      </w:r>
      <w:r w:rsidR="008C15A7">
        <w:t xml:space="preserve"> </w:t>
      </w:r>
      <w:r>
        <w:t>written</w:t>
      </w:r>
      <w:r w:rsidR="008C15A7">
        <w:t xml:space="preserve"> </w:t>
      </w:r>
      <w:r>
        <w:t>on</w:t>
      </w:r>
      <w:r w:rsidR="008C15A7">
        <w:t xml:space="preserve"> </w:t>
      </w:r>
      <w:r>
        <w:t>tape</w:t>
      </w:r>
      <w:r w:rsidR="008C15A7">
        <w:t xml:space="preserve"> </w:t>
      </w:r>
      <w:r>
        <w:t>wrapped</w:t>
      </w:r>
      <w:r w:rsidR="008C15A7">
        <w:t xml:space="preserve"> </w:t>
      </w:r>
      <w:r>
        <w:t>around</w:t>
      </w:r>
      <w:r w:rsidR="008C15A7">
        <w:t xml:space="preserve"> </w:t>
      </w:r>
      <w:r>
        <w:t>their</w:t>
      </w:r>
      <w:r w:rsidR="008C15A7">
        <w:t xml:space="preserve"> </w:t>
      </w:r>
      <w:r>
        <w:t>cleats.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remember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won</w:t>
      </w:r>
      <w:r w:rsidR="008C15A7">
        <w:t xml:space="preserve"> </w:t>
      </w:r>
      <w:r>
        <w:t>the</w:t>
      </w:r>
      <w:r w:rsidR="008C15A7">
        <w:t xml:space="preserve"> </w:t>
      </w:r>
      <w:r>
        <w:t>game.</w:t>
      </w:r>
      <w:r w:rsidR="008C15A7">
        <w:t xml:space="preserve"> 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remember</w:t>
      </w:r>
      <w:r w:rsidR="008C15A7">
        <w:t xml:space="preserve"> </w:t>
      </w:r>
      <w:r>
        <w:t>the</w:t>
      </w:r>
      <w:r w:rsidR="008C15A7">
        <w:t xml:space="preserve"> </w:t>
      </w:r>
      <w:r>
        <w:t>drive</w:t>
      </w:r>
      <w:r w:rsidR="008C15A7">
        <w:t xml:space="preserve"> </w:t>
      </w:r>
      <w:r>
        <w:t>home.</w:t>
      </w:r>
      <w:r w:rsidR="008C15A7">
        <w:t xml:space="preserve"> </w:t>
      </w:r>
      <w:r>
        <w:t>I</w:t>
      </w:r>
      <w:r w:rsidR="008C15A7">
        <w:t xml:space="preserve"> </w:t>
      </w:r>
      <w:r>
        <w:t>only</w:t>
      </w:r>
      <w:r w:rsidR="008C15A7">
        <w:t xml:space="preserve"> </w:t>
      </w:r>
      <w:r>
        <w:t>remember</w:t>
      </w:r>
      <w:r w:rsidR="008C15A7">
        <w:t xml:space="preserve"> </w:t>
      </w:r>
      <w:r>
        <w:t>the</w:t>
      </w:r>
      <w:r w:rsidR="008C15A7">
        <w:t xml:space="preserve"> </w:t>
      </w:r>
      <w:r>
        <w:t>overwhelming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commitment,</w:t>
      </w:r>
      <w:r w:rsidR="008C15A7">
        <w:t xml:space="preserve"> </w:t>
      </w:r>
      <w:r>
        <w:t>belonging</w:t>
      </w:r>
      <w:r w:rsidR="008C15A7">
        <w:t xml:space="preserve"> </w:t>
      </w:r>
      <w:r>
        <w:t>and</w:t>
      </w:r>
      <w:r w:rsidR="008C15A7">
        <w:t xml:space="preserve"> </w:t>
      </w:r>
      <w:r>
        <w:t>love</w:t>
      </w:r>
      <w:r w:rsidR="008C15A7">
        <w:t xml:space="preserve"> </w:t>
      </w:r>
      <w:r>
        <w:t>that</w:t>
      </w:r>
      <w:r w:rsidR="008C15A7">
        <w:t xml:space="preserve"> </w:t>
      </w:r>
      <w:r>
        <w:t>my</w:t>
      </w:r>
      <w:r w:rsidR="008C15A7">
        <w:t xml:space="preserve"> </w:t>
      </w:r>
      <w:r>
        <w:t>teammates</w:t>
      </w:r>
      <w:r w:rsidR="008C15A7">
        <w:t xml:space="preserve"> </w:t>
      </w:r>
      <w:r>
        <w:t>had</w:t>
      </w:r>
      <w:r w:rsidR="008C15A7">
        <w:t xml:space="preserve"> </w:t>
      </w:r>
      <w:r>
        <w:t>for</w:t>
      </w:r>
      <w:r w:rsidR="008C15A7">
        <w:t xml:space="preserve"> </w:t>
      </w:r>
      <w:r>
        <w:t>me.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let</w:t>
      </w:r>
      <w:r w:rsidR="008C15A7">
        <w:t xml:space="preserve"> </w:t>
      </w:r>
      <w:r>
        <w:t>them</w:t>
      </w:r>
      <w:r w:rsidR="008C15A7">
        <w:t xml:space="preserve"> </w:t>
      </w:r>
      <w:r>
        <w:t>down.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let</w:t>
      </w:r>
      <w:r w:rsidR="008C15A7">
        <w:t xml:space="preserve"> </w:t>
      </w:r>
      <w:r>
        <w:t>myself</w:t>
      </w:r>
      <w:r w:rsidR="008C15A7">
        <w:t xml:space="preserve"> </w:t>
      </w:r>
      <w:r>
        <w:t>down,</w:t>
      </w:r>
      <w:r w:rsidR="008C15A7">
        <w:t xml:space="preserve"> </w:t>
      </w:r>
      <w:r>
        <w:t>but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picking</w:t>
      </w:r>
      <w:r w:rsidR="008C15A7">
        <w:t xml:space="preserve"> </w:t>
      </w:r>
      <w:r>
        <w:t>me</w:t>
      </w:r>
      <w:r w:rsidR="008C15A7">
        <w:t xml:space="preserve"> </w:t>
      </w:r>
      <w:r>
        <w:t>up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most</w:t>
      </w:r>
      <w:r w:rsidR="008C15A7">
        <w:t xml:space="preserve"> </w:t>
      </w:r>
      <w:r>
        <w:t>needed</w:t>
      </w:r>
      <w:r w:rsidR="008C15A7">
        <w:t xml:space="preserve"> </w:t>
      </w:r>
      <w:r>
        <w:t>it.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hard</w:t>
      </w:r>
      <w:r w:rsidR="008C15A7">
        <w:t xml:space="preserve"> </w:t>
      </w:r>
      <w:r>
        <w:t>core</w:t>
      </w:r>
      <w:r w:rsidR="008C15A7">
        <w:t xml:space="preserve"> </w:t>
      </w:r>
      <w:r>
        <w:t>feeling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gut</w:t>
      </w:r>
      <w:r w:rsidR="008C15A7">
        <w:t xml:space="preserve"> </w:t>
      </w:r>
      <w:r>
        <w:t>that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change.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show</w:t>
      </w:r>
      <w:r w:rsidR="008C15A7">
        <w:t xml:space="preserve"> </w:t>
      </w:r>
      <w:r>
        <w:t>the</w:t>
      </w:r>
      <w:r w:rsidR="008C15A7">
        <w:t xml:space="preserve"> </w:t>
      </w:r>
      <w:r>
        <w:t>grit</w:t>
      </w:r>
      <w:r w:rsidR="008C15A7">
        <w:t xml:space="preserve"> </w:t>
      </w:r>
      <w:r>
        <w:t>and</w:t>
      </w:r>
      <w:r w:rsidR="008C15A7">
        <w:t xml:space="preserve"> </w:t>
      </w:r>
      <w:r>
        <w:t>perseverance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>
        <w:t>undersized</w:t>
      </w:r>
      <w:r w:rsidR="008C15A7">
        <w:t xml:space="preserve"> </w:t>
      </w:r>
      <w:r>
        <w:t>football</w:t>
      </w:r>
      <w:r w:rsidR="008C15A7">
        <w:t xml:space="preserve"> </w:t>
      </w:r>
      <w:r>
        <w:t>player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field</w:t>
      </w:r>
      <w:r w:rsidR="008C15A7">
        <w:t xml:space="preserve"> </w:t>
      </w:r>
      <w:r>
        <w:t>and</w:t>
      </w:r>
      <w:r w:rsidR="008C15A7">
        <w:t xml:space="preserve"> </w:t>
      </w:r>
      <w:r>
        <w:t>leverage</w:t>
      </w:r>
      <w:r w:rsidR="008C15A7">
        <w:t xml:space="preserve"> </w:t>
      </w:r>
      <w:r>
        <w:t>that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daily</w:t>
      </w:r>
      <w:r w:rsidR="008C15A7">
        <w:t xml:space="preserve"> </w:t>
      </w:r>
      <w:r>
        <w:t>life,</w:t>
      </w:r>
      <w:r w:rsidR="00610349">
        <w:t>”</w:t>
      </w:r>
      <w:r w:rsidR="008C15A7">
        <w:t xml:space="preserve"> </w:t>
      </w:r>
      <w:r>
        <w:t>Al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time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seize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opportunity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embrace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challenge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ahead.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time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start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not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was</w:t>
      </w:r>
      <w:r w:rsidR="008C15A7">
        <w:t xml:space="preserve"> </w:t>
      </w:r>
      <w:r>
        <w:t>great.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setbacks,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work.</w:t>
      </w:r>
      <w:r w:rsidR="008C15A7">
        <w:t xml:space="preserve"> </w:t>
      </w:r>
      <w:r>
        <w:t>That</w:t>
      </w:r>
      <w:r w:rsidR="008C15A7">
        <w:t xml:space="preserve"> </w:t>
      </w:r>
      <w:r>
        <w:t>game,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by</w:t>
      </w:r>
      <w:r w:rsidR="008C15A7">
        <w:t xml:space="preserve"> </w:t>
      </w:r>
      <w:r>
        <w:t>my</w:t>
      </w:r>
      <w:r w:rsidR="008C15A7">
        <w:t xml:space="preserve"> </w:t>
      </w:r>
      <w:r>
        <w:t>side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teammates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heart,</w:t>
      </w:r>
      <w:r w:rsidR="008C15A7">
        <w:t xml:space="preserve"> </w:t>
      </w:r>
      <w:r>
        <w:t>started</w:t>
      </w:r>
      <w:r w:rsidR="008C15A7">
        <w:t xml:space="preserve"> </w:t>
      </w:r>
      <w:r>
        <w:t>the</w:t>
      </w:r>
      <w:r w:rsidR="008C15A7">
        <w:t xml:space="preserve"> </w:t>
      </w:r>
      <w:r>
        <w:t>turnaround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life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always</w:t>
      </w:r>
      <w:r w:rsidR="008C15A7">
        <w:t xml:space="preserve"> </w:t>
      </w:r>
      <w:r>
        <w:t>remind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push</w:t>
      </w:r>
      <w:r w:rsidR="008C15A7">
        <w:t xml:space="preserve"> </w:t>
      </w:r>
      <w:r>
        <w:t>forward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successful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commit</w:t>
      </w:r>
      <w:r w:rsidR="008C15A7">
        <w:t xml:space="preserve"> </w:t>
      </w:r>
      <w:r>
        <w:t>every</w:t>
      </w:r>
      <w:r w:rsidR="008C15A7">
        <w:t xml:space="preserve"> </w:t>
      </w:r>
      <w:r>
        <w:t>day.</w:t>
      </w:r>
      <w:r w:rsidR="00610349">
        <w:t>”</w:t>
      </w:r>
    </w:p>
    <w:p w14:paraId="709ABA83" w14:textId="77777777" w:rsidR="00017929" w:rsidRPr="00CB40F9" w:rsidRDefault="00E949E9" w:rsidP="00F96744">
      <w:pPr>
        <w:pStyle w:val="B-HeadBhead"/>
      </w:pPr>
      <w:r w:rsidRPr="00CB40F9">
        <w:t>Failure</w:t>
      </w:r>
      <w:r w:rsidR="008C15A7" w:rsidRPr="00CB40F9">
        <w:t xml:space="preserve"> </w:t>
      </w:r>
      <w:r w:rsidRPr="00CB40F9">
        <w:t>Brings</w:t>
      </w:r>
      <w:r w:rsidR="008C15A7" w:rsidRPr="00CB40F9">
        <w:t xml:space="preserve"> </w:t>
      </w:r>
      <w:r w:rsidRPr="00CB40F9">
        <w:t>Humility,</w:t>
      </w:r>
      <w:r w:rsidR="008C15A7" w:rsidRPr="00CB40F9">
        <w:t xml:space="preserve"> </w:t>
      </w:r>
      <w:r w:rsidRPr="00CB40F9">
        <w:t>Learning</w:t>
      </w:r>
      <w:r w:rsidR="008C15A7" w:rsidRPr="00CB40F9">
        <w:t xml:space="preserve"> </w:t>
      </w:r>
      <w:r w:rsidRPr="00CB40F9">
        <w:t>and</w:t>
      </w:r>
      <w:r w:rsidR="008C15A7" w:rsidRPr="00CB40F9">
        <w:t xml:space="preserve"> </w:t>
      </w:r>
      <w:r w:rsidRPr="00CB40F9">
        <w:t>Opportunity</w:t>
      </w:r>
      <w:r w:rsidR="008C15A7" w:rsidRPr="00CB40F9">
        <w:t xml:space="preserve"> </w:t>
      </w:r>
      <w:r w:rsidRPr="00CB40F9">
        <w:t>(Even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G.O.A.T</w:t>
      </w:r>
      <w:r w:rsidR="008C15A7" w:rsidRPr="00CB40F9">
        <w:t xml:space="preserve"> </w:t>
      </w:r>
      <w:r w:rsidRPr="00CB40F9">
        <w:t>fall)</w:t>
      </w:r>
    </w:p>
    <w:p w14:paraId="7AF238E2" w14:textId="77777777" w:rsidR="00722F53" w:rsidRDefault="00E949E9" w:rsidP="008F1C01">
      <w:pPr>
        <w:pStyle w:val="Body-TextTx"/>
      </w:pPr>
      <w:r>
        <w:t>Paul</w:t>
      </w:r>
      <w:r w:rsidR="008C15A7">
        <w:t xml:space="preserve"> </w:t>
      </w:r>
      <w:proofErr w:type="spellStart"/>
      <w:r>
        <w:t>Rabil</w:t>
      </w:r>
      <w:proofErr w:type="spellEnd"/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</w:t>
      </w:r>
      <w:r w:rsidR="008C15A7">
        <w:t xml:space="preserve"> </w:t>
      </w:r>
      <w:r>
        <w:t>ago</w:t>
      </w:r>
      <w:r w:rsidR="008C15A7">
        <w:t xml:space="preserve"> </w:t>
      </w:r>
      <w:r>
        <w:t>when</w:t>
      </w:r>
      <w:r w:rsidR="008C15A7">
        <w:t xml:space="preserve"> </w:t>
      </w:r>
      <w:r>
        <w:t>several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friends</w:t>
      </w:r>
      <w:r w:rsidR="008C15A7">
        <w:t xml:space="preserve"> </w:t>
      </w:r>
      <w:r>
        <w:t>invested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Premier</w:t>
      </w:r>
      <w:r w:rsidR="008C15A7">
        <w:t xml:space="preserve"> </w:t>
      </w:r>
      <w:r>
        <w:t>Lacrosse</w:t>
      </w:r>
      <w:r w:rsidR="008C15A7">
        <w:t xml:space="preserve"> </w:t>
      </w:r>
      <w:r>
        <w:t>League</w:t>
      </w:r>
      <w:r w:rsidR="008C15A7">
        <w:t xml:space="preserve"> </w:t>
      </w:r>
      <w:r>
        <w:t>he</w:t>
      </w:r>
      <w:r w:rsidR="008C15A7">
        <w:t xml:space="preserve"> </w:t>
      </w:r>
      <w:r>
        <w:t>founded</w:t>
      </w:r>
      <w:r w:rsidR="008C15A7">
        <w:t xml:space="preserve"> </w:t>
      </w:r>
      <w:r>
        <w:t>and</w:t>
      </w:r>
      <w:r w:rsidR="008C15A7">
        <w:t xml:space="preserve"> </w:t>
      </w:r>
      <w:r>
        <w:t>suggested</w:t>
      </w:r>
      <w:r w:rsidR="008C15A7">
        <w:t xml:space="preserve"> </w:t>
      </w:r>
      <w:r>
        <w:t>he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spend</w:t>
      </w:r>
      <w:r w:rsidR="008C15A7">
        <w:t xml:space="preserve"> </w:t>
      </w:r>
      <w:r>
        <w:t>some</w:t>
      </w:r>
      <w:r w:rsidR="008C15A7">
        <w:t xml:space="preserve"> </w:t>
      </w:r>
      <w:r>
        <w:t>time</w:t>
      </w:r>
      <w:r w:rsidR="008C15A7">
        <w:t xml:space="preserve"> </w:t>
      </w:r>
      <w:r>
        <w:t>together.</w:t>
      </w:r>
      <w:r w:rsidR="008C15A7">
        <w:t xml:space="preserve"> </w:t>
      </w:r>
      <w:r>
        <w:t>Paul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lacrosse</w:t>
      </w:r>
      <w:r w:rsidR="008C15A7">
        <w:t xml:space="preserve"> </w:t>
      </w:r>
      <w:r>
        <w:t>player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C33184">
        <w:t>—</w:t>
      </w:r>
      <w:r>
        <w:t>literally</w:t>
      </w:r>
      <w:r w:rsidR="00722F53">
        <w:t>—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looks</w:t>
      </w:r>
      <w:r w:rsidR="008C15A7">
        <w:t xml:space="preserve"> </w:t>
      </w:r>
      <w:r>
        <w:t>the</w:t>
      </w:r>
      <w:r w:rsidR="008C15A7">
        <w:t xml:space="preserve"> </w:t>
      </w:r>
      <w:r>
        <w:t>part</w:t>
      </w:r>
      <w:r w:rsidR="00722F53">
        <w:t>—</w:t>
      </w:r>
      <w:r>
        <w:t>tall</w:t>
      </w:r>
      <w:r w:rsidR="008C15A7">
        <w:t xml:space="preserve"> </w:t>
      </w:r>
      <w:r>
        <w:t>and</w:t>
      </w:r>
      <w:r w:rsidR="008C15A7">
        <w:t xml:space="preserve"> </w:t>
      </w:r>
      <w:r>
        <w:t>handsome</w:t>
      </w:r>
      <w:r w:rsidR="008C15A7">
        <w:t xml:space="preserve"> </w:t>
      </w:r>
      <w:r>
        <w:t>with</w:t>
      </w:r>
      <w:r w:rsidR="008C15A7">
        <w:t xml:space="preserve"> </w:t>
      </w:r>
      <w:r>
        <w:t>ripped</w:t>
      </w:r>
      <w:r w:rsidR="008C15A7">
        <w:t xml:space="preserve"> </w:t>
      </w:r>
      <w:r>
        <w:t>muscles.</w:t>
      </w:r>
      <w:r w:rsidR="008C15A7">
        <w:t xml:space="preserve"> </w:t>
      </w:r>
      <w:r>
        <w:t>He</w:t>
      </w:r>
      <w:r w:rsidR="008C15A7">
        <w:t xml:space="preserve"> </w:t>
      </w:r>
      <w:r>
        <w:t>also</w:t>
      </w:r>
      <w:r w:rsidR="008C15A7">
        <w:t xml:space="preserve"> </w:t>
      </w:r>
      <w:r>
        <w:t>has</w:t>
      </w:r>
      <w:r w:rsidR="008C15A7">
        <w:t xml:space="preserve"> </w:t>
      </w:r>
      <w:r>
        <w:t>an</w:t>
      </w:r>
      <w:r w:rsidR="008C15A7">
        <w:t xml:space="preserve"> </w:t>
      </w:r>
      <w:r>
        <w:t>athlete</w:t>
      </w:r>
      <w:r w:rsidR="00610349">
        <w:t>’</w:t>
      </w:r>
      <w:r>
        <w:t>s</w:t>
      </w:r>
      <w:r w:rsidR="008C15A7">
        <w:t xml:space="preserve"> </w:t>
      </w:r>
      <w:r>
        <w:t>cool</w:t>
      </w:r>
      <w:r w:rsidR="008C15A7">
        <w:t xml:space="preserve"> </w:t>
      </w:r>
      <w:r>
        <w:t>demeanor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vice-like</w:t>
      </w:r>
      <w:r w:rsidR="008C15A7">
        <w:t xml:space="preserve"> </w:t>
      </w:r>
      <w:r>
        <w:t>grip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handshake.</w:t>
      </w:r>
      <w:r w:rsidR="008C15A7">
        <w:t xml:space="preserve"> </w:t>
      </w:r>
      <w:r>
        <w:t>To</w:t>
      </w:r>
      <w:r w:rsidR="008C15A7">
        <w:t xml:space="preserve"> </w:t>
      </w:r>
      <w:r>
        <w:t>top</w:t>
      </w:r>
      <w:r w:rsidR="008C15A7">
        <w:t xml:space="preserve"> </w:t>
      </w:r>
      <w:r>
        <w:t>it</w:t>
      </w:r>
      <w:r w:rsidR="008C15A7">
        <w:t xml:space="preserve"> </w:t>
      </w:r>
      <w:r>
        <w:t>off,</w:t>
      </w:r>
      <w:r w:rsidR="008C15A7">
        <w:t xml:space="preserve"> </w:t>
      </w:r>
      <w:r>
        <w:t>he</w:t>
      </w:r>
      <w:r w:rsidR="00610349">
        <w:t>’</w:t>
      </w:r>
      <w:r>
        <w:t>s</w:t>
      </w:r>
      <w:r w:rsidR="008C15A7">
        <w:t xml:space="preserve"> </w:t>
      </w:r>
      <w:r>
        <w:t>smart,</w:t>
      </w:r>
      <w:r w:rsidR="008C15A7">
        <w:t xml:space="preserve"> </w:t>
      </w:r>
      <w:r>
        <w:t>serious</w:t>
      </w:r>
      <w:r w:rsidR="008C15A7">
        <w:t xml:space="preserve"> </w:t>
      </w:r>
      <w:r>
        <w:t>and</w:t>
      </w:r>
      <w:r w:rsidR="008C15A7">
        <w:t xml:space="preserve"> </w:t>
      </w:r>
      <w:r>
        <w:t>intellectually</w:t>
      </w:r>
      <w:r w:rsidR="008C15A7">
        <w:t xml:space="preserve"> </w:t>
      </w:r>
      <w:r>
        <w:t>curious,</w:t>
      </w:r>
      <w:r w:rsidR="008C15A7">
        <w:t xml:space="preserve"> </w:t>
      </w:r>
      <w:r>
        <w:t>traits</w:t>
      </w:r>
      <w:r w:rsidR="008C15A7">
        <w:t xml:space="preserve"> </w:t>
      </w:r>
      <w:r>
        <w:t>that</w:t>
      </w:r>
      <w:r w:rsidR="008C15A7">
        <w:t xml:space="preserve"> </w:t>
      </w:r>
      <w:r>
        <w:t>drew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him</w:t>
      </w:r>
      <w:r w:rsidR="008C15A7">
        <w:t xml:space="preserve"> </w:t>
      </w:r>
      <w:r>
        <w:t>immediately.</w:t>
      </w:r>
    </w:p>
    <w:p w14:paraId="397D3BB3" w14:textId="77777777" w:rsidR="00017929" w:rsidRDefault="00E949E9" w:rsidP="008F1C01">
      <w:pPr>
        <w:pStyle w:val="Body-TextTx"/>
      </w:pPr>
      <w:r>
        <w:t>Like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have</w:t>
      </w:r>
      <w:r w:rsidR="008C15A7">
        <w:t xml:space="preserve"> </w:t>
      </w:r>
      <w:r>
        <w:t>taken</w:t>
      </w:r>
      <w:r w:rsidR="008C15A7">
        <w:t xml:space="preserve"> </w:t>
      </w:r>
      <w:r>
        <w:t>chances,</w:t>
      </w:r>
      <w:r w:rsidR="008C15A7">
        <w:t xml:space="preserve"> </w:t>
      </w:r>
      <w:r>
        <w:t>led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been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stage,</w:t>
      </w:r>
      <w:r w:rsidR="008C15A7">
        <w:t xml:space="preserve"> </w:t>
      </w:r>
      <w:r>
        <w:t>the</w:t>
      </w:r>
      <w:r w:rsidR="008C15A7">
        <w:t xml:space="preserve"> </w:t>
      </w:r>
      <w:r>
        <w:t>wind</w:t>
      </w:r>
      <w:r w:rsidR="008C15A7">
        <w:t xml:space="preserve"> </w:t>
      </w:r>
      <w:r>
        <w:t>has</w:t>
      </w:r>
      <w:r w:rsidR="008C15A7">
        <w:t xml:space="preserve"> </w:t>
      </w:r>
      <w:r>
        <w:t>not</w:t>
      </w:r>
      <w:r w:rsidR="008C15A7">
        <w:t xml:space="preserve"> </w:t>
      </w:r>
      <w:r>
        <w:t>always</w:t>
      </w:r>
      <w:r w:rsidR="008C15A7">
        <w:t xml:space="preserve"> </w:t>
      </w:r>
      <w:r>
        <w:t>been</w:t>
      </w:r>
      <w:r w:rsidR="008C15A7">
        <w:t xml:space="preserve"> </w:t>
      </w:r>
      <w:r>
        <w:t>at</w:t>
      </w:r>
      <w:r w:rsidR="008C15A7">
        <w:t xml:space="preserve"> </w:t>
      </w:r>
      <w:r>
        <w:t>Paul</w:t>
      </w:r>
      <w:r w:rsidR="00610349">
        <w:t>’</w:t>
      </w:r>
      <w:r>
        <w:t>s</w:t>
      </w:r>
      <w:r w:rsidR="008C15A7">
        <w:t xml:space="preserve"> </w:t>
      </w:r>
      <w:r>
        <w:t>back.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2014</w:t>
      </w:r>
      <w:r w:rsidR="008C15A7">
        <w:t xml:space="preserve"> </w:t>
      </w:r>
      <w:r>
        <w:t>World</w:t>
      </w:r>
      <w:r w:rsidR="008C15A7">
        <w:t xml:space="preserve"> </w:t>
      </w:r>
      <w:r>
        <w:t>Lacrosse</w:t>
      </w:r>
      <w:r w:rsidR="008C15A7">
        <w:t xml:space="preserve"> </w:t>
      </w:r>
      <w:r>
        <w:t>Championships,</w:t>
      </w:r>
      <w:r w:rsidR="008C15A7">
        <w:t xml:space="preserve"> </w:t>
      </w:r>
      <w:r>
        <w:t>the</w:t>
      </w:r>
      <w:r w:rsidR="008C15A7">
        <w:t xml:space="preserve"> </w:t>
      </w:r>
      <w:r>
        <w:lastRenderedPageBreak/>
        <w:t>USA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consensus</w:t>
      </w:r>
      <w:r w:rsidR="008C15A7">
        <w:t xml:space="preserve"> </w:t>
      </w:r>
      <w:r w:rsidR="00610349">
        <w:t>“</w:t>
      </w:r>
      <w:r>
        <w:t>Best</w:t>
      </w:r>
      <w:r w:rsidR="008C15A7">
        <w:t xml:space="preserve"> </w:t>
      </w:r>
      <w:r>
        <w:t>Team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World,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Paul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captain,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Player</w:t>
      </w:r>
      <w:r w:rsidR="008C15A7">
        <w:t xml:space="preserve"> </w:t>
      </w:r>
      <w:r>
        <w:t>to</w:t>
      </w:r>
      <w:r w:rsidR="008C15A7">
        <w:t xml:space="preserve"> </w:t>
      </w:r>
      <w:r>
        <w:t>Watch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Best</w:t>
      </w:r>
      <w:r w:rsidR="008C15A7">
        <w:t xml:space="preserve"> </w:t>
      </w:r>
      <w:r>
        <w:t>Player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Game.</w:t>
      </w:r>
      <w:r w:rsidR="00610349">
        <w:t>”</w:t>
      </w:r>
      <w:r w:rsidR="008C15A7">
        <w:t xml:space="preserve"> </w:t>
      </w:r>
      <w:r>
        <w:t>Yet,</w:t>
      </w:r>
      <w:r w:rsidR="008C15A7">
        <w:t xml:space="preserve"> </w:t>
      </w:r>
      <w:r>
        <w:t>for</w:t>
      </w:r>
      <w:r w:rsidR="008C15A7">
        <w:t xml:space="preserve"> </w:t>
      </w:r>
      <w:r>
        <w:t>only</w:t>
      </w:r>
      <w:r w:rsidR="008C15A7">
        <w:t xml:space="preserve"> </w:t>
      </w:r>
      <w:r>
        <w:t>the</w:t>
      </w:r>
      <w:r w:rsidR="008C15A7">
        <w:t xml:space="preserve"> </w:t>
      </w:r>
      <w:r>
        <w:t>third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history,</w:t>
      </w:r>
      <w:r w:rsidR="008C15A7">
        <w:t xml:space="preserve"> </w:t>
      </w:r>
      <w:r>
        <w:t>the</w:t>
      </w:r>
      <w:r w:rsidR="008C15A7">
        <w:t xml:space="preserve"> </w:t>
      </w:r>
      <w:r>
        <w:t>USA</w:t>
      </w:r>
      <w:r w:rsidR="008C15A7">
        <w:t xml:space="preserve"> </w:t>
      </w:r>
      <w:r>
        <w:t>failed</w:t>
      </w:r>
      <w:r w:rsidR="008C15A7">
        <w:t xml:space="preserve"> </w:t>
      </w:r>
      <w:r>
        <w:t>to</w:t>
      </w:r>
      <w:r w:rsidR="008C15A7">
        <w:t xml:space="preserve"> </w:t>
      </w:r>
      <w:r>
        <w:t>win</w:t>
      </w:r>
      <w:r w:rsidR="008C15A7">
        <w:t xml:space="preserve"> </w:t>
      </w:r>
      <w:r>
        <w:t>the</w:t>
      </w:r>
      <w:r w:rsidR="008C15A7">
        <w:t xml:space="preserve"> </w:t>
      </w:r>
      <w:r>
        <w:t>gold</w:t>
      </w:r>
      <w:r w:rsidR="008C15A7">
        <w:t xml:space="preserve"> </w:t>
      </w:r>
      <w:r>
        <w:t>medal.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entire</w:t>
      </w:r>
      <w:r w:rsidR="008C15A7">
        <w:t xml:space="preserve"> </w:t>
      </w:r>
      <w:r>
        <w:t>game</w:t>
      </w:r>
      <w:r w:rsidR="008C15A7">
        <w:t xml:space="preserve"> </w:t>
      </w:r>
      <w:r>
        <w:t>felt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blur.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low</w:t>
      </w:r>
      <w:r w:rsidR="008C15A7">
        <w:t xml:space="preserve"> </w:t>
      </w:r>
      <w:r>
        <w:t>confidence,</w:t>
      </w:r>
      <w:r w:rsidR="008C15A7">
        <w:t xml:space="preserve"> </w:t>
      </w:r>
      <w:r>
        <w:t>we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catch</w:t>
      </w:r>
      <w:r w:rsidR="008C15A7">
        <w:t xml:space="preserve"> </w:t>
      </w:r>
      <w:r>
        <w:t>a</w:t>
      </w:r>
      <w:r w:rsidR="008C15A7">
        <w:t xml:space="preserve"> </w:t>
      </w:r>
      <w:r>
        <w:t>break,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capitalizing.</w:t>
      </w:r>
      <w:r w:rsidR="008C15A7">
        <w:t xml:space="preserve"> </w:t>
      </w:r>
      <w:r>
        <w:t>Worse,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home</w:t>
      </w:r>
      <w:r w:rsidR="008C15A7">
        <w:t xml:space="preserve"> </w:t>
      </w:r>
      <w:r>
        <w:t>team,</w:t>
      </w:r>
      <w:r w:rsidR="008C15A7">
        <w:t xml:space="preserve"> </w:t>
      </w:r>
      <w:r>
        <w:t>but</w:t>
      </w:r>
      <w:r w:rsidR="008C15A7">
        <w:t xml:space="preserve"> </w:t>
      </w:r>
      <w:r>
        <w:t>our</w:t>
      </w:r>
      <w:r w:rsidR="008C15A7">
        <w:t xml:space="preserve"> </w:t>
      </w:r>
      <w:r>
        <w:t>crowd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silenced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energy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sucked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stadium.</w:t>
      </w:r>
      <w:r w:rsidR="008C15A7">
        <w:t xml:space="preserve"> </w:t>
      </w:r>
      <w:r>
        <w:t>I</w:t>
      </w:r>
      <w:r w:rsidR="008C15A7">
        <w:t xml:space="preserve"> </w:t>
      </w:r>
      <w:r>
        <w:t>felt</w:t>
      </w:r>
      <w:r w:rsidR="008C15A7">
        <w:t xml:space="preserve"> </w:t>
      </w:r>
      <w:r>
        <w:t>numb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clock</w:t>
      </w:r>
      <w:r w:rsidR="008C15A7">
        <w:t xml:space="preserve"> </w:t>
      </w:r>
      <w:r>
        <w:t>hit</w:t>
      </w:r>
      <w:r w:rsidR="008C15A7">
        <w:t xml:space="preserve"> </w:t>
      </w:r>
      <w:r>
        <w:t>zero.</w:t>
      </w:r>
      <w:r w:rsidR="008C15A7">
        <w:t xml:space="preserve"> </w:t>
      </w:r>
      <w:r>
        <w:t>All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think</w:t>
      </w:r>
      <w:r w:rsidR="008C15A7">
        <w:t xml:space="preserve"> </w:t>
      </w:r>
      <w:r>
        <w:t>about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long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let</w:t>
      </w:r>
      <w:r w:rsidR="008C15A7">
        <w:t xml:space="preserve"> </w:t>
      </w:r>
      <w:r>
        <w:t>down</w:t>
      </w:r>
      <w:r w:rsidR="00722F53">
        <w:t>—</w:t>
      </w:r>
      <w:r>
        <w:t>lacrosse</w:t>
      </w:r>
      <w:r w:rsidR="008C15A7">
        <w:t xml:space="preserve"> </w:t>
      </w:r>
      <w:r>
        <w:t>players,</w:t>
      </w:r>
      <w:r w:rsidR="008C15A7">
        <w:t xml:space="preserve"> </w:t>
      </w:r>
      <w:r>
        <w:t>young</w:t>
      </w:r>
      <w:r w:rsidR="008C15A7">
        <w:t xml:space="preserve"> </w:t>
      </w:r>
      <w:r>
        <w:t>and</w:t>
      </w:r>
      <w:r w:rsidR="008C15A7">
        <w:t xml:space="preserve"> </w:t>
      </w:r>
      <w:r>
        <w:t>old;</w:t>
      </w:r>
      <w:r w:rsidR="008C15A7">
        <w:t xml:space="preserve"> </w:t>
      </w:r>
      <w:r>
        <w:t>parents;</w:t>
      </w:r>
      <w:r w:rsidR="008C15A7">
        <w:t xml:space="preserve"> </w:t>
      </w:r>
      <w:r>
        <w:t>staff;</w:t>
      </w:r>
      <w:r w:rsidR="008C15A7">
        <w:t xml:space="preserve"> </w:t>
      </w:r>
      <w:r>
        <w:t>and</w:t>
      </w:r>
      <w:r w:rsidR="008C15A7">
        <w:t xml:space="preserve"> </w:t>
      </w:r>
      <w:r>
        <w:t>everyone</w:t>
      </w:r>
      <w:r w:rsidR="008C15A7">
        <w:t xml:space="preserve"> </w:t>
      </w:r>
      <w:r>
        <w:t>I</w:t>
      </w:r>
      <w:r w:rsidR="008C15A7">
        <w:t xml:space="preserve"> </w:t>
      </w:r>
      <w:r>
        <w:t>knew,</w:t>
      </w:r>
      <w:r w:rsidR="00610349">
        <w:t>”</w:t>
      </w:r>
      <w:r w:rsidR="008C15A7">
        <w:t xml:space="preserve"> </w:t>
      </w:r>
      <w:r>
        <w:t>Paul</w:t>
      </w:r>
      <w:r w:rsidR="008C15A7">
        <w:t xml:space="preserve"> </w:t>
      </w:r>
      <w:r>
        <w:t>told</w:t>
      </w:r>
      <w:r w:rsidR="008C15A7">
        <w:t xml:space="preserve"> </w:t>
      </w:r>
      <w:r>
        <w:t>me.</w:t>
      </w:r>
      <w:r w:rsidR="008C15A7">
        <w:t xml:space="preserve"> </w:t>
      </w:r>
      <w:r w:rsidR="00610349">
        <w:t>“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were</w:t>
      </w:r>
      <w:r w:rsidR="008C15A7">
        <w:t xml:space="preserve"> </w:t>
      </w:r>
      <w:r>
        <w:t>waiting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walked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locker</w:t>
      </w:r>
      <w:r w:rsidR="008C15A7">
        <w:t xml:space="preserve"> </w:t>
      </w:r>
      <w:r>
        <w:t>room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fell</w:t>
      </w:r>
      <w:r w:rsidR="008C15A7">
        <w:t xml:space="preserve"> </w:t>
      </w:r>
      <w:r>
        <w:t>into</w:t>
      </w:r>
      <w:r w:rsidR="008C15A7">
        <w:t xml:space="preserve"> </w:t>
      </w:r>
      <w:r>
        <w:t>their</w:t>
      </w:r>
      <w:r w:rsidR="008C15A7">
        <w:t xml:space="preserve"> </w:t>
      </w:r>
      <w:r>
        <w:t>arms</w:t>
      </w:r>
      <w:r w:rsidR="008C15A7">
        <w:t xml:space="preserve"> </w:t>
      </w:r>
      <w:r>
        <w:t>and</w:t>
      </w:r>
      <w:r w:rsidR="008C15A7">
        <w:t xml:space="preserve"> </w:t>
      </w:r>
      <w:r>
        <w:t>wept.</w:t>
      </w:r>
      <w:r w:rsidR="00610349">
        <w:t>”</w:t>
      </w:r>
      <w:r w:rsidR="008C15A7">
        <w:t xml:space="preserve"> </w:t>
      </w:r>
      <w:r>
        <w:t>Hmmm.</w:t>
      </w:r>
      <w:r w:rsidR="008C15A7">
        <w:t xml:space="preserve"> </w:t>
      </w:r>
      <w:r>
        <w:t>I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see</w:t>
      </w:r>
      <w:r w:rsidR="008C15A7">
        <w:t xml:space="preserve"> </w:t>
      </w:r>
      <w:r>
        <w:t>THAT</w:t>
      </w:r>
      <w:r w:rsidR="008C15A7">
        <w:t xml:space="preserve"> </w:t>
      </w:r>
      <w:r>
        <w:t>one</w:t>
      </w:r>
      <w:r w:rsidR="008C15A7">
        <w:t xml:space="preserve"> </w:t>
      </w:r>
      <w:r>
        <w:t>coming.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make</w:t>
      </w:r>
      <w:r w:rsidR="008C15A7">
        <w:t xml:space="preserve"> </w:t>
      </w:r>
      <w:r>
        <w:t>sense.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add</w:t>
      </w:r>
      <w:r w:rsidR="008C15A7">
        <w:t xml:space="preserve"> </w:t>
      </w:r>
      <w:r>
        <w:t>up.</w:t>
      </w:r>
      <w:r w:rsidR="008C15A7">
        <w:t xml:space="preserve"> </w:t>
      </w:r>
      <w:r>
        <w:t>THE</w:t>
      </w:r>
      <w:r w:rsidR="008C15A7">
        <w:t xml:space="preserve"> </w:t>
      </w:r>
      <w:r>
        <w:t>Paul</w:t>
      </w:r>
      <w:r w:rsidR="008C15A7">
        <w:t xml:space="preserve"> </w:t>
      </w:r>
      <w:proofErr w:type="spellStart"/>
      <w:r>
        <w:t>Rabil</w:t>
      </w:r>
      <w:proofErr w:type="spellEnd"/>
      <w:r>
        <w:t>?</w:t>
      </w:r>
      <w:r w:rsidR="008C15A7">
        <w:t xml:space="preserve"> </w:t>
      </w:r>
      <w:r>
        <w:t>Really?</w:t>
      </w:r>
      <w:r w:rsidR="008C15A7">
        <w:t xml:space="preserve"> 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Superman.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point: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fall,</w:t>
      </w:r>
      <w:r w:rsidR="008C15A7">
        <w:t xml:space="preserve"> </w:t>
      </w:r>
      <w:r>
        <w:t>it</w:t>
      </w:r>
      <w:r w:rsidR="008C15A7">
        <w:t xml:space="preserve"> </w:t>
      </w:r>
      <w:r>
        <w:t>happens</w:t>
      </w:r>
      <w:r w:rsidR="008C15A7">
        <w:t xml:space="preserve"> </w:t>
      </w:r>
      <w:r>
        <w:t>to</w:t>
      </w:r>
      <w:r w:rsidR="008C15A7">
        <w:t xml:space="preserve"> </w:t>
      </w:r>
      <w:r>
        <w:t>everyone.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just</w:t>
      </w:r>
      <w:r w:rsidR="008C15A7">
        <w:t xml:space="preserve"> </w:t>
      </w:r>
      <w:r>
        <w:t>that</w:t>
      </w:r>
      <w:r w:rsidR="008C15A7">
        <w:t xml:space="preserve"> </w:t>
      </w:r>
      <w:r>
        <w:t>not</w:t>
      </w:r>
      <w:r w:rsidR="008C15A7">
        <w:t xml:space="preserve"> </w:t>
      </w:r>
      <w:r>
        <w:t>everyone</w:t>
      </w:r>
      <w:r w:rsidR="008C15A7">
        <w:t xml:space="preserve"> </w:t>
      </w:r>
      <w:r>
        <w:t>is</w:t>
      </w:r>
      <w:r w:rsidR="008C15A7">
        <w:t xml:space="preserve"> </w:t>
      </w:r>
      <w:r>
        <w:t>confident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a</w:t>
      </w:r>
      <w:r w:rsidR="008C15A7">
        <w:t xml:space="preserve"> </w:t>
      </w:r>
      <w:r>
        <w:t>vulnerable</w:t>
      </w:r>
      <w:r w:rsidR="008C15A7">
        <w:t xml:space="preserve"> </w:t>
      </w:r>
      <w:r>
        <w:t>story</w:t>
      </w:r>
      <w:r w:rsidR="008C15A7">
        <w:t xml:space="preserve"> </w:t>
      </w:r>
      <w:r>
        <w:t>and</w:t>
      </w:r>
      <w:r w:rsidR="008C15A7">
        <w:t xml:space="preserve"> </w:t>
      </w:r>
      <w:r>
        <w:t>strong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learn</w:t>
      </w:r>
      <w:r w:rsidR="008C15A7">
        <w:t xml:space="preserve"> </w:t>
      </w:r>
      <w:r>
        <w:t>a</w:t>
      </w:r>
      <w:r w:rsidR="008C15A7">
        <w:t xml:space="preserve"> </w:t>
      </w:r>
      <w:r>
        <w:t>lesson</w:t>
      </w:r>
      <w:r w:rsidR="008C15A7">
        <w:t xml:space="preserve"> </w:t>
      </w:r>
      <w:r>
        <w:t>and</w:t>
      </w:r>
      <w:r w:rsidR="008C15A7">
        <w:t xml:space="preserve"> </w:t>
      </w:r>
      <w:r>
        <w:t>grow.</w:t>
      </w:r>
    </w:p>
    <w:p w14:paraId="146816C6" w14:textId="77777777" w:rsidR="00722F53" w:rsidRDefault="00E949E9" w:rsidP="008F1C01">
      <w:pPr>
        <w:pStyle w:val="Body-TextTx"/>
      </w:pPr>
      <w:r>
        <w:t>Somewhere,</w:t>
      </w:r>
      <w:r w:rsidR="008C15A7">
        <w:t xml:space="preserve"> </w:t>
      </w:r>
      <w:r>
        <w:t>between</w:t>
      </w:r>
      <w:r w:rsidR="008C15A7">
        <w:t xml:space="preserve"> </w:t>
      </w:r>
      <w:r>
        <w:t>picking</w:t>
      </w:r>
      <w:r w:rsidR="008C15A7">
        <w:t xml:space="preserve"> </w:t>
      </w:r>
      <w:r>
        <w:t>up</w:t>
      </w:r>
      <w:r w:rsidR="008C15A7">
        <w:t xml:space="preserve"> </w:t>
      </w:r>
      <w:r>
        <w:t>a</w:t>
      </w:r>
      <w:r w:rsidR="008C15A7">
        <w:t xml:space="preserve"> </w:t>
      </w:r>
      <w:r>
        <w:t>stick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formative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stepping</w:t>
      </w:r>
      <w:r w:rsidR="008C15A7">
        <w:t xml:space="preserve"> </w:t>
      </w:r>
      <w:r>
        <w:t>onto</w:t>
      </w:r>
      <w:r w:rsidR="008C15A7">
        <w:t xml:space="preserve"> </w:t>
      </w:r>
      <w:r>
        <w:t>the</w:t>
      </w:r>
      <w:r w:rsidR="008C15A7">
        <w:t xml:space="preserve"> </w:t>
      </w:r>
      <w:r>
        <w:t>field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Lacrosse</w:t>
      </w:r>
      <w:r w:rsidR="008C15A7">
        <w:t xml:space="preserve"> </w:t>
      </w:r>
      <w:r>
        <w:t>Championships,</w:t>
      </w:r>
      <w:r w:rsidR="008C15A7">
        <w:t xml:space="preserve"> </w:t>
      </w:r>
      <w:r>
        <w:t>Paul</w:t>
      </w:r>
      <w:r w:rsidR="00610349">
        <w:t>’</w:t>
      </w:r>
      <w:r>
        <w:t>s</w:t>
      </w:r>
      <w:r w:rsidR="008C15A7">
        <w:t xml:space="preserve"> </w:t>
      </w:r>
      <w:r>
        <w:t>understanding</w:t>
      </w:r>
      <w:r w:rsidR="008C15A7">
        <w:t xml:space="preserve"> </w:t>
      </w:r>
      <w:r>
        <w:t>of</w:t>
      </w:r>
      <w:r w:rsidR="008C15A7">
        <w:t xml:space="preserve"> </w:t>
      </w:r>
      <w:proofErr w:type="spellStart"/>
      <w:r>
        <w:t>self</w:t>
      </w:r>
      <w:r w:rsidR="008C15A7">
        <w:t xml:space="preserve"> </w:t>
      </w:r>
      <w:r>
        <w:t>became</w:t>
      </w:r>
      <w:proofErr w:type="spellEnd"/>
      <w:r w:rsidR="008C15A7">
        <w:t xml:space="preserve"> </w:t>
      </w:r>
      <w:r>
        <w:t>entirely</w:t>
      </w:r>
      <w:r w:rsidR="008C15A7">
        <w:t xml:space="preserve"> </w:t>
      </w:r>
      <w:r>
        <w:t>wrapped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did</w:t>
      </w:r>
      <w:r w:rsidR="008C15A7">
        <w:t xml:space="preserve"> </w:t>
      </w:r>
      <w:r>
        <w:t>versus</w:t>
      </w:r>
      <w:r w:rsidR="008C15A7">
        <w:t xml:space="preserve"> </w:t>
      </w:r>
      <w:r>
        <w:t>WHO</w:t>
      </w:r>
      <w:r w:rsidR="008C15A7">
        <w:t xml:space="preserve"> </w:t>
      </w:r>
      <w:r>
        <w:t>he</w:t>
      </w:r>
      <w:r w:rsidR="008C15A7">
        <w:t xml:space="preserve"> </w:t>
      </w:r>
      <w:r>
        <w:t>was.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he</w:t>
      </w:r>
      <w:r w:rsidR="008C15A7">
        <w:t xml:space="preserve"> </w:t>
      </w:r>
      <w:r>
        <w:t>lost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title,</w:t>
      </w:r>
      <w:r w:rsidR="008C15A7">
        <w:t xml:space="preserve"> </w:t>
      </w:r>
      <w:r>
        <w:t>he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spiral.</w:t>
      </w:r>
    </w:p>
    <w:p w14:paraId="783E6E1D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fell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quiet,</w:t>
      </w:r>
      <w:r w:rsidR="008C15A7">
        <w:t xml:space="preserve"> </w:t>
      </w:r>
      <w:r w:rsidR="00E949E9">
        <w:t>real</w:t>
      </w:r>
      <w:r w:rsidR="008C15A7">
        <w:t xml:space="preserve"> </w:t>
      </w:r>
      <w:r w:rsidR="00E949E9">
        <w:t>depression</w:t>
      </w:r>
      <w:r w:rsidR="00722F53">
        <w:t>—</w:t>
      </w:r>
      <w:r w:rsidR="00E949E9">
        <w:t>one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comforting</w:t>
      </w:r>
      <w:r w:rsidR="008C15A7">
        <w:t xml:space="preserve"> </w:t>
      </w:r>
      <w:r w:rsidR="00E949E9">
        <w:t>adrenaline</w:t>
      </w:r>
      <w:r w:rsidR="008C15A7">
        <w:t xml:space="preserve"> </w:t>
      </w:r>
      <w:r w:rsidR="00E949E9">
        <w:t>rush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intense</w:t>
      </w:r>
      <w:r w:rsidR="008C15A7">
        <w:t xml:space="preserve"> </w:t>
      </w:r>
      <w:r w:rsidR="00E949E9">
        <w:t>workout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interval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pull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out,</w:t>
      </w:r>
      <w:r>
        <w:t>”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rPr>
          <w:color w:val="000000"/>
        </w:rPr>
        <w:t>When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heard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Paul</w:t>
      </w:r>
      <w:r>
        <w:rPr>
          <w:color w:val="000000"/>
        </w:rPr>
        <w:t>’</w:t>
      </w:r>
      <w:r w:rsidR="00E949E9">
        <w:rPr>
          <w:color w:val="000000"/>
        </w:rPr>
        <w:t>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story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couldn</w:t>
      </w:r>
      <w:r>
        <w:rPr>
          <w:color w:val="000000"/>
        </w:rPr>
        <w:t>’</w:t>
      </w:r>
      <w:r w:rsidR="00E949E9">
        <w:rPr>
          <w:color w:val="000000"/>
        </w:rPr>
        <w:t>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believe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it.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Yes,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all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through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tough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times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but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Paul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like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Michael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Jordan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of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lacrosse.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This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guy</w:t>
      </w:r>
      <w:r w:rsidR="00722F53">
        <w:rPr>
          <w:color w:val="000000"/>
        </w:rPr>
        <w:t>-</w:t>
      </w:r>
      <w:r w:rsidR="00E949E9">
        <w:rPr>
          <w:color w:val="000000"/>
        </w:rPr>
        <w:t>with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all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had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going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for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him</w:t>
      </w:r>
      <w:r w:rsidR="00722F53">
        <w:rPr>
          <w:color w:val="000000"/>
        </w:rPr>
        <w:t>—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struggling?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just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shows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you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that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no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matter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who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are,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whether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you</w:t>
      </w:r>
      <w:r>
        <w:rPr>
          <w:color w:val="000000"/>
        </w:rPr>
        <w:t>’</w:t>
      </w:r>
      <w:r w:rsidR="00E949E9">
        <w:rPr>
          <w:color w:val="000000"/>
        </w:rPr>
        <w:t>re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GOAT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not,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are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fragile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have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take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care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of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our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emotions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ourselves.</w:t>
      </w:r>
      <w:r w:rsidR="008C15A7">
        <w:rPr>
          <w:color w:val="000000"/>
        </w:rPr>
        <w:t xml:space="preserve"> </w:t>
      </w:r>
      <w:r w:rsidR="00E949E9">
        <w:t>Understanding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valuing</w:t>
      </w:r>
      <w:r w:rsidR="008C15A7">
        <w:t xml:space="preserve"> </w:t>
      </w:r>
      <w:r w:rsidR="00E949E9">
        <w:t>help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others,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sought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psychologist,</w:t>
      </w:r>
      <w:r w:rsidR="008C15A7">
        <w:t xml:space="preserve"> </w:t>
      </w:r>
      <w:r w:rsidR="00E949E9">
        <w:t>assuming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analyze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on-field</w:t>
      </w:r>
      <w:r w:rsidR="008C15A7">
        <w:t xml:space="preserve"> </w:t>
      </w:r>
      <w:r w:rsidR="00E949E9">
        <w:t>performance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lastRenderedPageBreak/>
        <w:t>identify</w:t>
      </w:r>
      <w:r w:rsidR="008C15A7">
        <w:t xml:space="preserve"> </w:t>
      </w:r>
      <w:r w:rsidR="00E949E9">
        <w:t>cheats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anxiety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affected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did.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covered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issues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matter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days.</w:t>
      </w:r>
      <w:r w:rsidR="008C15A7">
        <w:t xml:space="preserve"> </w:t>
      </w:r>
      <w:r>
        <w:t>“</w:t>
      </w:r>
      <w:r w:rsidR="00E949E9">
        <w:t>What</w:t>
      </w:r>
      <w:r w:rsidR="008C15A7">
        <w:t xml:space="preserve"> </w:t>
      </w:r>
      <w:r w:rsidR="00E949E9">
        <w:t>remained,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real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began,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tied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deeper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complex</w:t>
      </w:r>
      <w:r w:rsidR="008C15A7">
        <w:t xml:space="preserve"> </w:t>
      </w:r>
      <w:r w:rsidR="00E949E9">
        <w:t>issues: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interpersonal</w:t>
      </w:r>
      <w:r w:rsidR="008C15A7">
        <w:t xml:space="preserve"> </w:t>
      </w:r>
      <w:r w:rsidR="00E949E9">
        <w:t>relationships,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ability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listen,</w:t>
      </w:r>
      <w:r w:rsidR="008C15A7">
        <w:t xml:space="preserve"> </w:t>
      </w:r>
      <w:r w:rsidR="00E949E9">
        <w:t>absorb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learn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ability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derive</w:t>
      </w:r>
      <w:r w:rsidR="008C15A7">
        <w:t xml:space="preserve"> </w:t>
      </w:r>
      <w:r w:rsidR="00E949E9">
        <w:t>true</w:t>
      </w:r>
      <w:r w:rsidR="008C15A7">
        <w:t xml:space="preserve"> </w:t>
      </w:r>
      <w:r w:rsidR="00E949E9">
        <w:t>fulfillment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inside,</w:t>
      </w:r>
      <w:r w:rsidR="008C15A7">
        <w:t xml:space="preserve"> </w:t>
      </w:r>
      <w:r w:rsidR="00E949E9">
        <w:t>rather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name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uniform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box</w:t>
      </w:r>
      <w:r w:rsidR="008C15A7">
        <w:t xml:space="preserve"> </w:t>
      </w:r>
      <w:r w:rsidR="00E949E9">
        <w:t>score,</w:t>
      </w:r>
      <w:r>
        <w:t>”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explains.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course,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definitely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alone.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ever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anxious</w:t>
      </w:r>
      <w:r w:rsidR="008C15A7">
        <w:t xml:space="preserve"> </w:t>
      </w:r>
      <w:r w:rsidR="00E949E9">
        <w:t>walking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school</w:t>
      </w:r>
      <w:r w:rsidR="008C15A7">
        <w:t xml:space="preserve"> </w:t>
      </w:r>
      <w:r w:rsidR="00E949E9">
        <w:t>lunchroom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time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where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sit?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job?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date?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times,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struggle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feelings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inadequacy,</w:t>
      </w:r>
      <w:r w:rsidR="008C15A7">
        <w:t xml:space="preserve"> </w:t>
      </w:r>
      <w:r w:rsidR="00E949E9">
        <w:t>failure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measuring</w:t>
      </w:r>
      <w:r w:rsidR="008C15A7">
        <w:t xml:space="preserve"> </w:t>
      </w:r>
      <w:r w:rsidR="00E949E9">
        <w:t>up.</w:t>
      </w:r>
      <w:r w:rsidR="008C15A7">
        <w:t xml:space="preserve"> </w:t>
      </w:r>
      <w:r w:rsidR="00E949E9">
        <w:t>Yes,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refreshing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imagine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struggling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importantly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willingness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discuss</w:t>
      </w:r>
      <w:r w:rsidR="008C15A7">
        <w:t xml:space="preserve"> </w:t>
      </w:r>
      <w:r w:rsidR="00E949E9">
        <w:t>it.</w:t>
      </w:r>
    </w:p>
    <w:p w14:paraId="0E13339E" w14:textId="77777777" w:rsidR="00017929" w:rsidRDefault="00E949E9" w:rsidP="008F1C01">
      <w:pPr>
        <w:pStyle w:val="Body-TextTx"/>
      </w:pPr>
      <w:r>
        <w:t>According</w:t>
      </w:r>
      <w:r w:rsidR="008C15A7">
        <w:t xml:space="preserve"> </w:t>
      </w:r>
      <w:r>
        <w:t>to</w:t>
      </w:r>
      <w:r w:rsidR="008C15A7">
        <w:t xml:space="preserve"> </w:t>
      </w:r>
      <w:r>
        <w:t>Paul,</w:t>
      </w:r>
      <w:r w:rsidR="008C15A7">
        <w:t xml:space="preserve"> </w:t>
      </w:r>
      <w:r>
        <w:t>athletes,</w:t>
      </w:r>
      <w:r w:rsidR="008C15A7">
        <w:t xml:space="preserve"> </w:t>
      </w:r>
      <w:r>
        <w:t>especially</w:t>
      </w:r>
      <w:r w:rsidR="008C15A7">
        <w:t xml:space="preserve"> </w:t>
      </w:r>
      <w:r>
        <w:t>the</w:t>
      </w:r>
      <w:r w:rsidR="008C15A7">
        <w:t xml:space="preserve"> </w:t>
      </w:r>
      <w:r>
        <w:t>lonely-at-the-top</w:t>
      </w:r>
      <w:r w:rsidR="008C15A7">
        <w:t xml:space="preserve"> </w:t>
      </w:r>
      <w:r>
        <w:t>athletes</w:t>
      </w:r>
      <w:r w:rsidR="008C15A7">
        <w:t xml:space="preserve"> </w:t>
      </w:r>
      <w:r>
        <w:t>(and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argue</w:t>
      </w:r>
      <w:r w:rsidR="008C15A7">
        <w:t xml:space="preserve"> </w:t>
      </w:r>
      <w:r>
        <w:t>most</w:t>
      </w:r>
      <w:r w:rsidR="008C15A7">
        <w:t xml:space="preserve"> </w:t>
      </w:r>
      <w:r>
        <w:t>people</w:t>
      </w:r>
      <w:r w:rsidR="008C15A7">
        <w:t xml:space="preserve"> </w:t>
      </w:r>
      <w:r>
        <w:t>running</w:t>
      </w:r>
      <w:r w:rsidR="008C15A7">
        <w:t xml:space="preserve"> </w:t>
      </w:r>
      <w:r>
        <w:t>companies</w:t>
      </w:r>
      <w:r w:rsidR="008C15A7">
        <w:t xml:space="preserve"> </w:t>
      </w:r>
      <w:r>
        <w:t>as</w:t>
      </w:r>
      <w:r w:rsidR="008C15A7">
        <w:t xml:space="preserve"> </w:t>
      </w:r>
      <w:r>
        <w:t>well),</w:t>
      </w:r>
      <w:r w:rsidR="008C15A7">
        <w:t xml:space="preserve"> </w:t>
      </w:r>
      <w:r>
        <w:t>develop</w:t>
      </w:r>
      <w:r w:rsidR="008C15A7">
        <w:t xml:space="preserve"> </w:t>
      </w:r>
      <w:r>
        <w:t>a</w:t>
      </w:r>
      <w:r w:rsidR="008C15A7">
        <w:t xml:space="preserve"> </w:t>
      </w:r>
      <w:r>
        <w:t>hard</w:t>
      </w:r>
      <w:r w:rsidR="008C15A7">
        <w:t xml:space="preserve"> </w:t>
      </w:r>
      <w:r>
        <w:t>shell.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pressure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assumption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player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field</w:t>
      </w:r>
      <w:r w:rsidR="008C15A7">
        <w:t xml:space="preserve"> </w:t>
      </w:r>
      <w:r>
        <w:t>already</w:t>
      </w:r>
      <w:r w:rsidR="008C15A7">
        <w:t xml:space="preserve"> </w:t>
      </w:r>
      <w:r>
        <w:t>has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answers,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perfect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shots</w:t>
      </w:r>
      <w:r w:rsidR="008C15A7">
        <w:t xml:space="preserve"> </w:t>
      </w:r>
      <w:r>
        <w:t>and</w:t>
      </w:r>
      <w:r w:rsidR="008C15A7">
        <w:t xml:space="preserve"> </w:t>
      </w:r>
      <w:r>
        <w:t>passes,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score</w:t>
      </w:r>
      <w:r w:rsidR="008C15A7">
        <w:t xml:space="preserve"> </w:t>
      </w:r>
      <w:r>
        <w:t>the</w:t>
      </w:r>
      <w:r w:rsidR="008C15A7">
        <w:t xml:space="preserve"> </w:t>
      </w:r>
      <w:r>
        <w:t>game-winning</w:t>
      </w:r>
      <w:r w:rsidR="008C15A7">
        <w:t xml:space="preserve"> </w:t>
      </w:r>
      <w:r>
        <w:t>goal</w:t>
      </w:r>
      <w:r w:rsidR="008C15A7">
        <w:t xml:space="preserve"> </w:t>
      </w:r>
      <w:r>
        <w:t>with</w:t>
      </w:r>
      <w:r w:rsidR="008C15A7">
        <w:t xml:space="preserve"> </w:t>
      </w:r>
      <w:r>
        <w:t>no</w:t>
      </w:r>
      <w:r w:rsidR="008C15A7">
        <w:t xml:space="preserve"> </w:t>
      </w:r>
      <w:r>
        <w:t>time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clock</w:t>
      </w:r>
      <w:r w:rsidR="00722F53">
        <w:t>—</w:t>
      </w:r>
      <w:r>
        <w:t>i.e.</w:t>
      </w:r>
      <w:r w:rsidR="008C15A7">
        <w:t xml:space="preserve"> </w:t>
      </w:r>
      <w:r>
        <w:t>robotic</w:t>
      </w:r>
      <w:r w:rsidR="008C15A7">
        <w:t xml:space="preserve"> </w:t>
      </w:r>
      <w:r>
        <w:t>perfection.</w:t>
      </w:r>
      <w:r w:rsidR="008C15A7">
        <w:t xml:space="preserve"> </w:t>
      </w:r>
      <w:r>
        <w:t>Star</w:t>
      </w:r>
      <w:r w:rsidR="008C15A7">
        <w:t xml:space="preserve"> </w:t>
      </w:r>
      <w:r>
        <w:t>athletes</w:t>
      </w:r>
      <w:r w:rsidR="008C15A7">
        <w:t xml:space="preserve"> </w:t>
      </w:r>
      <w:r>
        <w:t>internalize</w:t>
      </w:r>
      <w:r w:rsidR="008C15A7">
        <w:t xml:space="preserve"> </w:t>
      </w:r>
      <w:r>
        <w:t>these</w:t>
      </w:r>
      <w:r w:rsidR="008C15A7">
        <w:t xml:space="preserve"> </w:t>
      </w:r>
      <w:r>
        <w:t>demands</w:t>
      </w:r>
      <w:r w:rsidR="008C15A7">
        <w:t xml:space="preserve"> </w:t>
      </w:r>
      <w:r>
        <w:t>and</w:t>
      </w:r>
      <w:r w:rsidR="008C15A7">
        <w:t xml:space="preserve"> </w:t>
      </w:r>
      <w:r>
        <w:t>often</w:t>
      </w:r>
      <w:r w:rsidR="008C15A7">
        <w:t xml:space="preserve"> </w:t>
      </w:r>
      <w:r>
        <w:t>form</w:t>
      </w:r>
      <w:r w:rsidR="008C15A7">
        <w:t xml:space="preserve"> </w:t>
      </w:r>
      <w:r>
        <w:t>cold,</w:t>
      </w:r>
      <w:r w:rsidR="008C15A7">
        <w:t xml:space="preserve"> </w:t>
      </w:r>
      <w:r>
        <w:t>hard</w:t>
      </w:r>
      <w:r w:rsidR="008C15A7">
        <w:t xml:space="preserve"> </w:t>
      </w:r>
      <w:r>
        <w:t>walls</w:t>
      </w:r>
      <w:r w:rsidR="008C15A7">
        <w:t xml:space="preserve"> </w:t>
      </w:r>
      <w:r>
        <w:t>and</w:t>
      </w:r>
      <w:r w:rsidR="008C15A7">
        <w:t xml:space="preserve"> </w:t>
      </w:r>
      <w:r>
        <w:t>barriers</w:t>
      </w:r>
      <w:r w:rsidR="008C15A7">
        <w:t xml:space="preserve"> </w:t>
      </w:r>
      <w:r>
        <w:t>between</w:t>
      </w:r>
      <w:r w:rsidR="008C15A7">
        <w:t xml:space="preserve"> </w:t>
      </w:r>
      <w:r>
        <w:t>themselves</w:t>
      </w:r>
      <w:r w:rsidR="008C15A7">
        <w:t xml:space="preserve"> </w:t>
      </w:r>
      <w:r>
        <w:t>and</w:t>
      </w:r>
      <w:r w:rsidR="008C15A7">
        <w:t xml:space="preserve"> </w:t>
      </w:r>
      <w:r>
        <w:t>their</w:t>
      </w:r>
      <w:r w:rsidR="008C15A7">
        <w:t xml:space="preserve"> </w:t>
      </w:r>
      <w:r>
        <w:t>teammates,</w:t>
      </w:r>
      <w:r w:rsidR="008C15A7">
        <w:t xml:space="preserve"> </w:t>
      </w:r>
      <w:r>
        <w:t>coaches</w:t>
      </w:r>
      <w:r w:rsidR="008C15A7">
        <w:t xml:space="preserve"> </w:t>
      </w:r>
      <w:r>
        <w:t>and</w:t>
      </w:r>
      <w:r w:rsidR="008C15A7">
        <w:t xml:space="preserve"> </w:t>
      </w:r>
      <w:r>
        <w:t>loved</w:t>
      </w:r>
      <w:r w:rsidR="008C15A7">
        <w:t xml:space="preserve"> </w:t>
      </w:r>
      <w:r>
        <w:t>ones.</w:t>
      </w:r>
      <w:r w:rsidR="008C15A7">
        <w:t xml:space="preserve"> </w:t>
      </w:r>
      <w:r>
        <w:t>Moreover,</w:t>
      </w:r>
      <w:r w:rsidR="008C15A7">
        <w:t xml:space="preserve"> </w:t>
      </w:r>
      <w:r>
        <w:t>these</w:t>
      </w:r>
      <w:r w:rsidR="008C15A7">
        <w:t xml:space="preserve"> </w:t>
      </w:r>
      <w:r>
        <w:t>self-built</w:t>
      </w:r>
      <w:r w:rsidR="008C15A7">
        <w:t xml:space="preserve"> </w:t>
      </w:r>
      <w:r>
        <w:t>fortresses</w:t>
      </w:r>
      <w:r w:rsidR="008C15A7">
        <w:t xml:space="preserve"> </w:t>
      </w:r>
      <w:r>
        <w:t>decimate</w:t>
      </w:r>
      <w:r w:rsidR="008C15A7">
        <w:t xml:space="preserve"> </w:t>
      </w:r>
      <w:r>
        <w:t>their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vulnerable,</w:t>
      </w:r>
      <w:r w:rsidR="008C15A7">
        <w:t xml:space="preserve"> </w:t>
      </w:r>
      <w:r>
        <w:t>which</w:t>
      </w:r>
      <w:r w:rsidR="008C15A7">
        <w:t xml:space="preserve"> </w:t>
      </w:r>
      <w:r>
        <w:t>prohibits</w:t>
      </w:r>
      <w:r w:rsidR="008C15A7">
        <w:t xml:space="preserve"> </w:t>
      </w:r>
      <w:r>
        <w:t>real</w:t>
      </w:r>
      <w:r w:rsidR="008C15A7">
        <w:t xml:space="preserve"> </w:t>
      </w:r>
      <w:r>
        <w:t>learning.</w:t>
      </w:r>
      <w:r w:rsidR="008C15A7">
        <w:t xml:space="preserve"> </w:t>
      </w:r>
      <w:r>
        <w:t>Asking</w:t>
      </w:r>
      <w:r w:rsidR="008C15A7">
        <w:t xml:space="preserve"> </w:t>
      </w:r>
      <w:r>
        <w:t>for</w:t>
      </w:r>
      <w:r w:rsidR="008C15A7">
        <w:t xml:space="preserve"> </w:t>
      </w:r>
      <w:r>
        <w:t>help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an</w:t>
      </w:r>
      <w:r w:rsidR="008C15A7">
        <w:t xml:space="preserve"> </w:t>
      </w:r>
      <w:r>
        <w:t>option</w:t>
      </w:r>
      <w:r w:rsidR="008C15A7">
        <w:t xml:space="preserve"> </w:t>
      </w:r>
      <w:r>
        <w:t>for</w:t>
      </w:r>
      <w:r w:rsidR="008C15A7">
        <w:t xml:space="preserve"> </w:t>
      </w:r>
      <w:r>
        <w:t>Paul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saw</w:t>
      </w:r>
      <w:r w:rsidR="008C15A7">
        <w:t xml:space="preserve"> </w:t>
      </w:r>
      <w:r>
        <w:t>it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sign</w:t>
      </w:r>
      <w:r w:rsidR="008C15A7">
        <w:t xml:space="preserve"> </w:t>
      </w:r>
      <w:r>
        <w:t>of</w:t>
      </w:r>
      <w:r w:rsidR="008C15A7">
        <w:t xml:space="preserve"> </w:t>
      </w:r>
      <w:r>
        <w:t>weakness.</w:t>
      </w:r>
      <w:r w:rsidR="008C15A7">
        <w:t xml:space="preserve"> </w:t>
      </w:r>
      <w:r>
        <w:t>Unfortunately,</w:t>
      </w:r>
      <w:r w:rsidR="008C15A7">
        <w:t xml:space="preserve"> </w:t>
      </w:r>
      <w:r>
        <w:t>the</w:t>
      </w:r>
      <w:r w:rsidR="008C15A7">
        <w:t xml:space="preserve"> </w:t>
      </w:r>
      <w:r>
        <w:t>fear</w:t>
      </w:r>
      <w:r w:rsidR="008C15A7">
        <w:t xml:space="preserve"> </w:t>
      </w:r>
      <w:r>
        <w:t>of</w:t>
      </w:r>
      <w:r w:rsidR="008C15A7">
        <w:t xml:space="preserve"> </w:t>
      </w:r>
      <w:r>
        <w:t>failure,</w:t>
      </w:r>
      <w:r w:rsidR="008C15A7">
        <w:t xml:space="preserve"> </w:t>
      </w:r>
      <w:r>
        <w:t>the</w:t>
      </w:r>
      <w:r w:rsidR="008C15A7">
        <w:t xml:space="preserve"> </w:t>
      </w:r>
      <w:r>
        <w:t>obsession</w:t>
      </w:r>
      <w:r w:rsidR="008C15A7">
        <w:t xml:space="preserve"> </w:t>
      </w:r>
      <w:r>
        <w:t>to</w:t>
      </w:r>
      <w:r w:rsidR="008C15A7">
        <w:t xml:space="preserve"> </w:t>
      </w:r>
      <w:r>
        <w:t>maintain</w:t>
      </w:r>
      <w:r w:rsidR="008C15A7">
        <w:t xml:space="preserve"> </w:t>
      </w:r>
      <w:r>
        <w:t>the</w:t>
      </w:r>
      <w:r w:rsidR="008C15A7">
        <w:t xml:space="preserve"> </w:t>
      </w:r>
      <w:r>
        <w:t>model</w:t>
      </w:r>
      <w:r w:rsidR="008C15A7">
        <w:t xml:space="preserve"> </w:t>
      </w:r>
      <w:r>
        <w:t>of</w:t>
      </w:r>
      <w:r w:rsidR="008C15A7">
        <w:t xml:space="preserve"> </w:t>
      </w:r>
      <w:r>
        <w:t>perfection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pressure</w:t>
      </w:r>
      <w:r w:rsidR="008C15A7">
        <w:t xml:space="preserve"> </w:t>
      </w:r>
      <w:r>
        <w:t>to</w:t>
      </w:r>
      <w:r w:rsidR="008C15A7">
        <w:t xml:space="preserve"> </w:t>
      </w:r>
      <w:r>
        <w:t>retain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Best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610349">
        <w:t>”</w:t>
      </w:r>
      <w:r w:rsidR="008C15A7">
        <w:t xml:space="preserve"> </w:t>
      </w:r>
      <w:r>
        <w:t>label</w:t>
      </w:r>
      <w:r w:rsidR="008C15A7">
        <w:t xml:space="preserve"> </w:t>
      </w:r>
      <w:r>
        <w:t>eventually</w:t>
      </w:r>
      <w:r w:rsidR="008C15A7">
        <w:t xml:space="preserve"> </w:t>
      </w:r>
      <w:r>
        <w:t>paralyzed</w:t>
      </w:r>
      <w:r w:rsidR="008C15A7">
        <w:t xml:space="preserve"> </w:t>
      </w:r>
      <w:r>
        <w:t>him</w:t>
      </w:r>
      <w:r w:rsidR="008C15A7">
        <w:t xml:space="preserve"> </w:t>
      </w:r>
      <w:r>
        <w:t>completely.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scoring</w:t>
      </w:r>
      <w:r w:rsidR="008C15A7">
        <w:t xml:space="preserve"> </w:t>
      </w:r>
      <w:r>
        <w:t>eight</w:t>
      </w:r>
      <w:r w:rsidR="008C15A7">
        <w:t xml:space="preserve"> </w:t>
      </w:r>
      <w:r>
        <w:t>goals</w:t>
      </w:r>
      <w:r w:rsidR="008C15A7">
        <w:t xml:space="preserve"> </w:t>
      </w:r>
      <w:r>
        <w:t>in</w:t>
      </w:r>
      <w:r w:rsidR="008C15A7">
        <w:t xml:space="preserve"> </w:t>
      </w:r>
      <w:r>
        <w:t>championship</w:t>
      </w:r>
      <w:r w:rsidR="008C15A7">
        <w:t xml:space="preserve"> </w:t>
      </w:r>
      <w:r>
        <w:t>games,</w:t>
      </w:r>
      <w:r w:rsidR="008C15A7">
        <w:t xml:space="preserve"> </w:t>
      </w:r>
      <w:r>
        <w:t>crushing</w:t>
      </w:r>
      <w:r w:rsidR="008C15A7">
        <w:t xml:space="preserve"> </w:t>
      </w:r>
      <w:r>
        <w:t>professional</w:t>
      </w:r>
      <w:r w:rsidR="008C15A7">
        <w:t xml:space="preserve"> </w:t>
      </w:r>
      <w:r>
        <w:t>team</w:t>
      </w:r>
      <w:r w:rsidR="008C15A7">
        <w:t xml:space="preserve"> </w:t>
      </w:r>
      <w:r>
        <w:t>records,</w:t>
      </w:r>
      <w:r w:rsidR="008C15A7">
        <w:t xml:space="preserve"> </w:t>
      </w:r>
      <w:r>
        <w:t>walking</w:t>
      </w:r>
      <w:r w:rsidR="008C15A7">
        <w:t xml:space="preserve"> </w:t>
      </w:r>
      <w:r>
        <w:t>away</w:t>
      </w:r>
      <w:r w:rsidR="008C15A7">
        <w:t xml:space="preserve"> </w:t>
      </w:r>
      <w:r>
        <w:t>with</w:t>
      </w:r>
      <w:r w:rsidR="008C15A7">
        <w:t xml:space="preserve"> </w:t>
      </w:r>
      <w:r>
        <w:t>more</w:t>
      </w:r>
      <w:r w:rsidR="008C15A7">
        <w:t xml:space="preserve"> </w:t>
      </w:r>
      <w:r>
        <w:t>MVP</w:t>
      </w:r>
      <w:r w:rsidR="008C15A7">
        <w:t xml:space="preserve"> </w:t>
      </w:r>
      <w:r>
        <w:t>trophies</w:t>
      </w:r>
      <w:r w:rsidR="008C15A7">
        <w:t xml:space="preserve"> </w:t>
      </w:r>
      <w:r>
        <w:t>than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remember</w:t>
      </w:r>
      <w:r w:rsidR="00722F53">
        <w:t>—</w:t>
      </w:r>
      <w:r>
        <w:t>but</w:t>
      </w:r>
      <w:r w:rsidR="008C15A7">
        <w:t xml:space="preserve"> </w:t>
      </w:r>
      <w:r>
        <w:t>drowning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anxiety</w:t>
      </w:r>
      <w:r w:rsidR="008C15A7">
        <w:t xml:space="preserve"> </w:t>
      </w:r>
      <w:r>
        <w:t>of</w:t>
      </w:r>
      <w:r w:rsidR="008C15A7">
        <w:t xml:space="preserve"> </w:t>
      </w:r>
      <w:r>
        <w:t>potentially</w:t>
      </w:r>
      <w:r w:rsidR="008C15A7">
        <w:t xml:space="preserve"> </w:t>
      </w:r>
      <w:r>
        <w:t>losing</w:t>
      </w:r>
      <w:r w:rsidR="008C15A7">
        <w:t xml:space="preserve"> </w:t>
      </w:r>
      <w:r>
        <w:t>it</w:t>
      </w:r>
      <w:r w:rsidR="008C15A7">
        <w:t xml:space="preserve"> </w:t>
      </w:r>
      <w:r>
        <w:t>all,</w:t>
      </w:r>
      <w:r w:rsidR="00610349">
        <w:t>”</w:t>
      </w:r>
      <w:r w:rsidR="008C15A7">
        <w:t xml:space="preserve"> </w:t>
      </w:r>
      <w:r>
        <w:t>Paul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Finally,</w:t>
      </w:r>
      <w:r w:rsidR="008C15A7">
        <w:t xml:space="preserve"> </w:t>
      </w:r>
      <w:r>
        <w:t>the</w:t>
      </w:r>
      <w:r w:rsidR="008C15A7">
        <w:t xml:space="preserve"> </w:t>
      </w:r>
      <w:r>
        <w:t>fear</w:t>
      </w:r>
      <w:r w:rsidR="008C15A7">
        <w:t xml:space="preserve"> </w:t>
      </w:r>
      <w:r>
        <w:t>got</w:t>
      </w:r>
      <w:r w:rsidR="008C15A7">
        <w:t xml:space="preserve"> </w:t>
      </w:r>
      <w:r>
        <w:t>so</w:t>
      </w:r>
      <w:r w:rsidR="008C15A7">
        <w:t xml:space="preserve"> </w:t>
      </w:r>
      <w:r>
        <w:t>pervasive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actually</w:t>
      </w:r>
      <w:r w:rsidR="008C15A7">
        <w:t xml:space="preserve"> </w:t>
      </w:r>
      <w:r>
        <w:t>avoided</w:t>
      </w:r>
      <w:r w:rsidR="008C15A7">
        <w:t xml:space="preserve"> </w:t>
      </w:r>
      <w:r>
        <w:t>any</w:t>
      </w:r>
      <w:r w:rsidR="008C15A7">
        <w:t xml:space="preserve"> </w:t>
      </w:r>
      <w:r>
        <w:t>competition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absolutely</w:t>
      </w:r>
      <w:r w:rsidR="008C15A7">
        <w:t xml:space="preserve"> </w:t>
      </w:r>
      <w:r>
        <w:t>win.</w:t>
      </w:r>
      <w:r w:rsidR="008C15A7">
        <w:t xml:space="preserve"> </w:t>
      </w:r>
      <w:r>
        <w:t>Soon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lastRenderedPageBreak/>
        <w:t>playing</w:t>
      </w:r>
      <w:r w:rsidR="008C15A7">
        <w:t xml:space="preserve"> </w:t>
      </w:r>
      <w:r>
        <w:t>down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level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fear</w:t>
      </w:r>
      <w:r w:rsidR="00722F53">
        <w:t>—</w:t>
      </w:r>
      <w:r>
        <w:t>overthinking</w:t>
      </w:r>
      <w:r w:rsidR="008C15A7">
        <w:t xml:space="preserve"> </w:t>
      </w:r>
      <w:r>
        <w:t>every</w:t>
      </w:r>
      <w:r w:rsidR="008C15A7">
        <w:t xml:space="preserve"> </w:t>
      </w:r>
      <w:r>
        <w:t>play,</w:t>
      </w:r>
      <w:r w:rsidR="008C15A7">
        <w:t xml:space="preserve"> </w:t>
      </w:r>
      <w:r>
        <w:t>missing</w:t>
      </w:r>
      <w:r w:rsidR="008C15A7">
        <w:t xml:space="preserve"> </w:t>
      </w:r>
      <w:r>
        <w:t>easy</w:t>
      </w:r>
      <w:r w:rsidR="008C15A7">
        <w:t xml:space="preserve"> </w:t>
      </w:r>
      <w:r>
        <w:t>goals,</w:t>
      </w:r>
      <w:r w:rsidR="008C15A7">
        <w:t xml:space="preserve"> </w:t>
      </w:r>
      <w:r>
        <w:t>treating</w:t>
      </w:r>
      <w:r w:rsidR="008C15A7">
        <w:t xml:space="preserve"> </w:t>
      </w:r>
      <w:r>
        <w:t>my</w:t>
      </w:r>
      <w:r w:rsidR="008C15A7">
        <w:t xml:space="preserve"> </w:t>
      </w:r>
      <w:r>
        <w:t>teammates</w:t>
      </w:r>
      <w:r w:rsidR="008C15A7">
        <w:t xml:space="preserve"> </w:t>
      </w:r>
      <w:r>
        <w:t>roughly,</w:t>
      </w:r>
      <w:r w:rsidR="008C15A7">
        <w:t xml:space="preserve"> </w:t>
      </w:r>
      <w:r>
        <w:t>shutting</w:t>
      </w:r>
      <w:r w:rsidR="008C15A7">
        <w:t xml:space="preserve"> </w:t>
      </w:r>
      <w:r>
        <w:t>down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coaches.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needed</w:t>
      </w:r>
      <w:r w:rsidR="008C15A7">
        <w:t xml:space="preserve"> </w:t>
      </w:r>
      <w:r>
        <w:t>help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strong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>
        <w:t>What</w:t>
      </w:r>
      <w:r w:rsidR="008C15A7">
        <w:t xml:space="preserve"> </w:t>
      </w:r>
      <w:r>
        <w:t>to</w:t>
      </w:r>
      <w:r w:rsidR="008C15A7">
        <w:t xml:space="preserve"> </w:t>
      </w:r>
      <w:r>
        <w:t>do?</w:t>
      </w:r>
      <w:r w:rsidR="008C15A7">
        <w:t xml:space="preserve"> </w:t>
      </w:r>
      <w:r>
        <w:t>His</w:t>
      </w:r>
      <w:r w:rsidR="008C15A7">
        <w:t xml:space="preserve"> </w:t>
      </w:r>
      <w:r>
        <w:t>sports</w:t>
      </w:r>
      <w:r w:rsidR="008C15A7">
        <w:t xml:space="preserve"> </w:t>
      </w:r>
      <w:r>
        <w:t>psychologist</w:t>
      </w:r>
      <w:r w:rsidR="008C15A7">
        <w:t xml:space="preserve"> </w:t>
      </w:r>
      <w:r>
        <w:t>recommended</w:t>
      </w:r>
      <w:r w:rsidR="008C15A7">
        <w:t xml:space="preserve"> </w:t>
      </w:r>
      <w:r>
        <w:t>he</w:t>
      </w:r>
      <w:r w:rsidR="008C15A7">
        <w:t xml:space="preserve"> </w:t>
      </w:r>
      <w:r>
        <w:t>confront</w:t>
      </w:r>
      <w:r w:rsidR="008C15A7">
        <w:t xml:space="preserve"> </w:t>
      </w:r>
      <w:r>
        <w:t>these</w:t>
      </w:r>
      <w:r w:rsidR="008C15A7">
        <w:t xml:space="preserve"> </w:t>
      </w:r>
      <w:r>
        <w:t>issues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ping-pong</w:t>
      </w:r>
      <w:r w:rsidR="008C15A7">
        <w:t xml:space="preserve"> </w:t>
      </w:r>
      <w:r>
        <w:t>table.</w:t>
      </w:r>
      <w:r w:rsidR="008C15A7">
        <w:t xml:space="preserve"> </w:t>
      </w:r>
      <w:r>
        <w:t>Yes,</w:t>
      </w:r>
      <w:r w:rsidR="008C15A7">
        <w:t xml:space="preserve"> </w:t>
      </w:r>
      <w:r>
        <w:t>ping-pong.</w:t>
      </w:r>
    </w:p>
    <w:p w14:paraId="11AFE93A" w14:textId="77777777" w:rsidR="00017929" w:rsidRDefault="00610349" w:rsidP="008F1C01">
      <w:pPr>
        <w:pStyle w:val="Body-TextTx"/>
      </w:pPr>
      <w:r>
        <w:t>“</w:t>
      </w:r>
      <w:r w:rsidR="00E949E9">
        <w:t>Embrace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competition,</w:t>
      </w:r>
      <w:r w:rsidR="008C15A7">
        <w:t xml:space="preserve"> </w:t>
      </w:r>
      <w:r w:rsidR="00E949E9">
        <w:t>seek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out,</w:t>
      </w:r>
      <w:r>
        <w:t>”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sports</w:t>
      </w:r>
      <w:r w:rsidR="008C15A7">
        <w:t xml:space="preserve"> </w:t>
      </w:r>
      <w:r w:rsidR="00E949E9">
        <w:t>psychologist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him.</w:t>
      </w:r>
      <w:r w:rsidR="008C15A7">
        <w:t xml:space="preserve"> </w:t>
      </w:r>
      <w:r>
        <w:t>“</w:t>
      </w:r>
      <w:r w:rsidR="00E949E9">
        <w:t>The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yourself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competitive</w:t>
      </w:r>
      <w:r w:rsidR="008C15A7">
        <w:t xml:space="preserve"> </w:t>
      </w:r>
      <w:r w:rsidR="00E949E9">
        <w:t>situations,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your</w:t>
      </w:r>
      <w:r w:rsidR="008C15A7">
        <w:t xml:space="preserve"> </w:t>
      </w:r>
      <w:r w:rsidR="00E949E9">
        <w:t>body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acclimate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pressure</w:t>
      </w:r>
      <w:r w:rsidR="008C15A7">
        <w:t xml:space="preserve"> </w:t>
      </w:r>
      <w:r w:rsidR="00E949E9">
        <w:t>during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doesn</w:t>
      </w:r>
      <w:r>
        <w:t>’</w:t>
      </w:r>
      <w:r w:rsidR="00E949E9">
        <w:t>t</w:t>
      </w:r>
      <w:r w:rsidR="008C15A7">
        <w:t xml:space="preserve"> </w:t>
      </w:r>
      <w:r w:rsidR="00E949E9">
        <w:t>matter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win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lose,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cadence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performing</w:t>
      </w:r>
      <w:r w:rsidR="008C15A7">
        <w:t xml:space="preserve"> </w:t>
      </w:r>
      <w:r w:rsidR="00E949E9">
        <w:t>under</w:t>
      </w:r>
      <w:r w:rsidR="008C15A7">
        <w:t xml:space="preserve"> </w:t>
      </w:r>
      <w:r w:rsidR="00E949E9">
        <w:t>pressure.</w:t>
      </w:r>
      <w:r>
        <w:t>”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integrate</w:t>
      </w:r>
      <w:r w:rsidR="008C15A7">
        <w:t xml:space="preserve"> </w:t>
      </w:r>
      <w:r w:rsidR="00E949E9">
        <w:t>competition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day-to-day.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game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ping-pong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friends.</w:t>
      </w:r>
      <w:r w:rsidR="008C15A7">
        <w:t xml:space="preserve"> </w:t>
      </w:r>
      <w:r w:rsidR="00E949E9">
        <w:t>Race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car.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times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juggle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soccer</w:t>
      </w:r>
      <w:r w:rsidR="008C15A7">
        <w:t xml:space="preserve"> </w:t>
      </w:r>
      <w:r w:rsidR="00E949E9">
        <w:t>ball?</w:t>
      </w:r>
      <w:r w:rsidR="008C15A7">
        <w:t xml:space="preserve"> </w:t>
      </w:r>
      <w:r w:rsidR="00E949E9">
        <w:t>Slowly,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added</w:t>
      </w:r>
      <w:r w:rsidR="008C15A7">
        <w:t xml:space="preserve"> </w:t>
      </w:r>
      <w:r w:rsidR="00E949E9">
        <w:t>layers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layers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competition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life,</w:t>
      </w:r>
      <w:r w:rsidR="008C15A7">
        <w:t xml:space="preserve"> </w:t>
      </w:r>
      <w:r w:rsidR="00E949E9">
        <w:t>seeking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acclimating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game-day</w:t>
      </w:r>
      <w:r w:rsidR="008C15A7">
        <w:t xml:space="preserve"> </w:t>
      </w:r>
      <w:r w:rsidR="00E949E9">
        <w:t>nerves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paralyzing</w:t>
      </w:r>
      <w:r w:rsidR="008C15A7">
        <w:t xml:space="preserve"> </w:t>
      </w:r>
      <w:r w:rsidR="00E949E9">
        <w:t>shaking.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long,</w:t>
      </w:r>
      <w:r w:rsidR="008C15A7">
        <w:t xml:space="preserve"> </w:t>
      </w:r>
      <w:r w:rsidR="00E949E9">
        <w:t>he</w:t>
      </w:r>
      <w:r>
        <w:t>’</w:t>
      </w:r>
      <w:r w:rsidR="00E949E9">
        <w:t>d</w:t>
      </w:r>
      <w:r w:rsidR="008C15A7">
        <w:t xml:space="preserve"> </w:t>
      </w:r>
      <w:r w:rsidR="00E949E9">
        <w:t>lived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high,</w:t>
      </w:r>
      <w:r w:rsidR="008C15A7">
        <w:t xml:space="preserve"> </w:t>
      </w:r>
      <w:r w:rsidR="00E949E9">
        <w:t>lonely,</w:t>
      </w:r>
      <w:r w:rsidR="008C15A7">
        <w:t xml:space="preserve"> </w:t>
      </w:r>
      <w:r w:rsidR="00E949E9">
        <w:t>peak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perfection.</w:t>
      </w:r>
      <w:r w:rsidR="008C15A7">
        <w:t xml:space="preserve"> </w:t>
      </w:r>
      <w:r>
        <w:t>“</w:t>
      </w:r>
      <w:r w:rsidR="00E949E9">
        <w:t>Suddenly,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having</w:t>
      </w:r>
      <w:r w:rsidR="008C15A7">
        <w:t xml:space="preserve"> </w:t>
      </w:r>
      <w:r w:rsidR="00E949E9">
        <w:t>fun.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only</w:t>
      </w:r>
      <w:r w:rsidR="008C15A7">
        <w:t xml:space="preserve"> </w:t>
      </w:r>
      <w:r w:rsidR="00E949E9">
        <w:t>that,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unabashedly</w:t>
      </w:r>
      <w:r w:rsidR="008C15A7">
        <w:t xml:space="preserve"> </w:t>
      </w:r>
      <w:r w:rsidR="00E949E9">
        <w:t>expose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obvious</w:t>
      </w:r>
      <w:r w:rsidR="008C15A7">
        <w:t xml:space="preserve"> </w:t>
      </w:r>
      <w:r w:rsidR="00E949E9">
        <w:t>cracks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flaws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would-be</w:t>
      </w:r>
      <w:r w:rsidR="008C15A7">
        <w:t xml:space="preserve"> </w:t>
      </w:r>
      <w:r w:rsidR="00E949E9">
        <w:t>friends,</w:t>
      </w:r>
      <w:r w:rsidR="008C15A7">
        <w:t xml:space="preserve"> </w:t>
      </w:r>
      <w:r w:rsidR="00E949E9">
        <w:t>partners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colleagues,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evaluate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ability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provide</w:t>
      </w:r>
      <w:r w:rsidR="008C15A7">
        <w:t xml:space="preserve"> </w:t>
      </w:r>
      <w:r w:rsidR="00E949E9">
        <w:t>honest</w:t>
      </w:r>
      <w:r w:rsidR="008C15A7">
        <w:t xml:space="preserve"> </w:t>
      </w:r>
      <w:r w:rsidR="00E949E9">
        <w:t>feedback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might</w:t>
      </w:r>
      <w:r w:rsidR="008C15A7">
        <w:t xml:space="preserve"> </w:t>
      </w:r>
      <w:r w:rsidR="00E949E9">
        <w:t>challenge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person,</w:t>
      </w:r>
      <w:r w:rsidR="008C15A7">
        <w:t xml:space="preserve"> </w:t>
      </w:r>
      <w:r w:rsidR="00E949E9">
        <w:t>businesses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game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improve,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These</w:t>
      </w:r>
      <w:r w:rsidR="008C15A7">
        <w:t xml:space="preserve"> </w:t>
      </w:r>
      <w:r w:rsidR="00E949E9">
        <w:t>days,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seeks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trainers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training</w:t>
      </w:r>
      <w:r w:rsidR="008C15A7">
        <w:t xml:space="preserve"> </w:t>
      </w:r>
      <w:r w:rsidR="00E949E9">
        <w:t>methods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contrary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traditional</w:t>
      </w:r>
      <w:r w:rsidR="008C15A7">
        <w:t xml:space="preserve"> </w:t>
      </w:r>
      <w:r w:rsidR="00E949E9">
        <w:t>lacrosse</w:t>
      </w:r>
      <w:r w:rsidR="008C15A7">
        <w:t xml:space="preserve"> </w:t>
      </w:r>
      <w:r w:rsidR="00E949E9">
        <w:t>training.</w:t>
      </w:r>
      <w:r w:rsidR="008C15A7">
        <w:t xml:space="preserve"> </w:t>
      </w:r>
      <w:r w:rsidR="00E949E9">
        <w:t>Often,</w:t>
      </w:r>
      <w:r w:rsidR="008C15A7">
        <w:t xml:space="preserve"> </w:t>
      </w:r>
      <w:r w:rsidR="00E949E9">
        <w:t>he</w:t>
      </w:r>
      <w:r>
        <w:t>’</w:t>
      </w:r>
      <w:r w:rsidR="00E949E9">
        <w:t>s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ego-bruised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physically</w:t>
      </w:r>
      <w:r w:rsidR="008C15A7">
        <w:t xml:space="preserve"> </w:t>
      </w:r>
      <w:r w:rsidR="00E949E9">
        <w:t>sore,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electrified.</w:t>
      </w:r>
      <w:r w:rsidR="008C15A7">
        <w:t xml:space="preserve"> </w:t>
      </w:r>
      <w:r w:rsidR="00E949E9">
        <w:t>He</w:t>
      </w:r>
      <w:r>
        <w:t>’</w:t>
      </w:r>
      <w:r w:rsidR="00E949E9">
        <w:t>ll</w:t>
      </w:r>
      <w:r w:rsidR="008C15A7">
        <w:t xml:space="preserve"> </w:t>
      </w:r>
      <w:r w:rsidR="00E949E9">
        <w:t>spend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hour</w:t>
      </w:r>
      <w:r w:rsidR="008C15A7">
        <w:t xml:space="preserve"> </w:t>
      </w:r>
      <w:r w:rsidR="00E949E9">
        <w:t>debating</w:t>
      </w:r>
      <w:r w:rsidR="008C15A7">
        <w:t xml:space="preserve"> </w:t>
      </w:r>
      <w:r w:rsidR="00E949E9">
        <w:t>on-field</w:t>
      </w:r>
      <w:r w:rsidR="008C15A7">
        <w:t xml:space="preserve"> </w:t>
      </w:r>
      <w:r w:rsidR="00E949E9">
        <w:t>strategy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rugby</w:t>
      </w:r>
      <w:r w:rsidR="008C15A7">
        <w:t xml:space="preserve"> </w:t>
      </w:r>
      <w:r w:rsidR="00E949E9">
        <w:t>player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absorb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perspective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completely</w:t>
      </w:r>
      <w:r w:rsidR="008C15A7">
        <w:t xml:space="preserve"> </w:t>
      </w:r>
      <w:r w:rsidR="00E949E9">
        <w:t>different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Mastering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skill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vulnerability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listening</w:t>
      </w:r>
      <w:r w:rsidR="008C15A7">
        <w:t xml:space="preserve"> </w:t>
      </w:r>
      <w:r w:rsidR="00E949E9">
        <w:t>opens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riches.</w:t>
      </w:r>
    </w:p>
    <w:p w14:paraId="24930BB9" w14:textId="77777777" w:rsidR="00722F53" w:rsidRDefault="00610349" w:rsidP="008F1C01">
      <w:pPr>
        <w:pStyle w:val="Body-TextTx"/>
      </w:pPr>
      <w:r>
        <w:t>“</w:t>
      </w:r>
      <w:r w:rsidR="00E949E9">
        <w:t>Today,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title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am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proud</w:t>
      </w:r>
      <w:r w:rsidR="008C15A7">
        <w:t xml:space="preserve"> </w:t>
      </w:r>
      <w:r w:rsidR="00E949E9">
        <w:t>is</w:t>
      </w:r>
      <w:r w:rsidR="008C15A7">
        <w:t xml:space="preserve"> </w:t>
      </w:r>
      <w:r>
        <w:t>‘</w:t>
      </w:r>
      <w:r w:rsidR="00E949E9">
        <w:t>entrepreneur</w:t>
      </w:r>
      <w:r>
        <w:t>’</w:t>
      </w:r>
      <w:r w:rsidR="00722F53">
        <w:t>—</w:t>
      </w:r>
      <w:r w:rsidR="00E949E9">
        <w:t>the</w:t>
      </w:r>
      <w:r w:rsidR="008C15A7">
        <w:t xml:space="preserve"> </w:t>
      </w:r>
      <w:r w:rsidR="00E949E9">
        <w:t>definition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light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away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lacrosse</w:t>
      </w:r>
      <w:r w:rsidR="008C15A7">
        <w:t xml:space="preserve"> </w:t>
      </w:r>
      <w:r w:rsidR="00E949E9">
        <w:t>player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20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old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which</w:t>
      </w:r>
      <w:r w:rsidR="008C15A7">
        <w:t xml:space="preserve"> </w:t>
      </w:r>
      <w:r w:rsidR="00E949E9">
        <w:t>makes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lacrosse</w:t>
      </w:r>
      <w:r w:rsidR="008C15A7">
        <w:t xml:space="preserve"> </w:t>
      </w:r>
      <w:r w:rsidR="00E949E9">
        <w:t>player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mindful</w:t>
      </w:r>
      <w:r w:rsidR="008C15A7">
        <w:t xml:space="preserve"> </w:t>
      </w:r>
      <w:r w:rsidR="00E949E9">
        <w:t>team</w:t>
      </w:r>
      <w:r w:rsidR="008C15A7">
        <w:t xml:space="preserve"> </w:t>
      </w:r>
      <w:r w:rsidR="00E949E9">
        <w:t>leader,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coachable</w:t>
      </w:r>
      <w:r w:rsidR="008C15A7">
        <w:t xml:space="preserve"> </w:t>
      </w:r>
      <w:r w:rsidR="00E949E9">
        <w:t>athlete,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richer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beyond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crease,</w:t>
      </w:r>
      <w:r>
        <w:t>”</w:t>
      </w:r>
      <w:r w:rsidR="008C15A7">
        <w:t xml:space="preserve"> </w:t>
      </w:r>
      <w:r w:rsidR="00E949E9">
        <w:t>Paul</w:t>
      </w:r>
      <w:r w:rsidR="008C15A7">
        <w:t xml:space="preserve"> </w:t>
      </w:r>
      <w:r w:rsidR="00E949E9">
        <w:t>says.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understand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embrace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learn</w:t>
      </w:r>
      <w:r w:rsidR="008C15A7">
        <w:t xml:space="preserve"> </w:t>
      </w:r>
      <w:r w:rsidR="00E949E9">
        <w:t>best,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systemize</w:t>
      </w:r>
      <w:r w:rsidR="008C15A7">
        <w:t xml:space="preserve"> </w:t>
      </w:r>
      <w:r w:rsidR="00E949E9">
        <w:lastRenderedPageBreak/>
        <w:t>those</w:t>
      </w:r>
      <w:r w:rsidR="008C15A7">
        <w:t xml:space="preserve"> </w:t>
      </w:r>
      <w:r w:rsidR="00E949E9">
        <w:t>processes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absorb</w:t>
      </w:r>
      <w:r w:rsidR="008C15A7">
        <w:t xml:space="preserve"> </w:t>
      </w:r>
      <w:r w:rsidR="00E949E9">
        <w:t>clearly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efficiently.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consume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audibly,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podcast</w:t>
      </w:r>
      <w:r w:rsidR="00722F53">
        <w:t>—</w:t>
      </w:r>
      <w:r w:rsidR="00E949E9" w:rsidRPr="00BC4DEA">
        <w:rPr>
          <w:rStyle w:val="itali"/>
        </w:rPr>
        <w:t>Suiting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Up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with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Paul</w:t>
      </w:r>
      <w:r w:rsidR="008C15A7" w:rsidRPr="00BC4DEA">
        <w:rPr>
          <w:rStyle w:val="itali"/>
        </w:rPr>
        <w:t xml:space="preserve"> </w:t>
      </w:r>
      <w:proofErr w:type="spellStart"/>
      <w:r w:rsidR="00E949E9" w:rsidRPr="00BC4DEA">
        <w:rPr>
          <w:rStyle w:val="itali"/>
        </w:rPr>
        <w:t>Rabil</w:t>
      </w:r>
      <w:proofErr w:type="spellEnd"/>
      <w:r w:rsidR="00722F53">
        <w:t>—</w:t>
      </w:r>
      <w:r w:rsidR="00E949E9">
        <w:t>that</w:t>
      </w:r>
      <w:r w:rsidR="008C15A7">
        <w:t xml:space="preserve"> </w:t>
      </w:r>
      <w:r w:rsidR="00E949E9">
        <w:t>allows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study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</w:t>
      </w:r>
      <w:r>
        <w:t>’</w:t>
      </w:r>
      <w:r w:rsidR="00E949E9">
        <w:t>s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impressive</w:t>
      </w:r>
      <w:r w:rsidR="008C15A7">
        <w:t xml:space="preserve"> </w:t>
      </w:r>
      <w:r w:rsidR="00E949E9">
        <w:t>industry-leaders,</w:t>
      </w:r>
      <w:r w:rsidR="008C15A7">
        <w:t xml:space="preserve"> </w:t>
      </w:r>
      <w:r w:rsidR="00E949E9">
        <w:t>recite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question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learned</w:t>
      </w:r>
      <w:r w:rsidR="008C15A7">
        <w:t xml:space="preserve"> </w:t>
      </w:r>
      <w:r w:rsidR="00E949E9">
        <w:t>before</w:t>
      </w:r>
      <w:r w:rsidR="008C15A7">
        <w:t xml:space="preserve"> </w:t>
      </w:r>
      <w:r w:rsidR="00E949E9">
        <w:t>them,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listen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dissect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teachings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others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hear.</w:t>
      </w:r>
      <w:r>
        <w:t>”</w:t>
      </w:r>
    </w:p>
    <w:p w14:paraId="38356DC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4C1669F" w14:textId="77777777" w:rsidR="00722F53" w:rsidRDefault="00E949E9" w:rsidP="008F1C01">
      <w:pPr>
        <w:pStyle w:val="Body-TextTx"/>
      </w:pPr>
      <w:r>
        <w:t>Paul</w:t>
      </w:r>
      <w:r w:rsidR="008C15A7">
        <w:t xml:space="preserve"> </w:t>
      </w:r>
      <w:r>
        <w:t>got</w:t>
      </w:r>
      <w:r w:rsidR="008C15A7">
        <w:t xml:space="preserve"> </w:t>
      </w:r>
      <w:r>
        <w:t>knocked</w:t>
      </w:r>
      <w:r w:rsidR="008C15A7">
        <w:t xml:space="preserve"> </w:t>
      </w:r>
      <w:r>
        <w:t>off</w:t>
      </w:r>
      <w:r w:rsidR="008C15A7">
        <w:t xml:space="preserve"> </w:t>
      </w:r>
      <w:r>
        <w:t>his</w:t>
      </w:r>
      <w:r w:rsidR="008C15A7">
        <w:t xml:space="preserve"> </w:t>
      </w:r>
      <w:r>
        <w:t>horse</w:t>
      </w:r>
      <w:r w:rsidR="008C15A7">
        <w:t xml:space="preserve"> </w:t>
      </w:r>
      <w:r>
        <w:t>or</w:t>
      </w:r>
      <w:r w:rsidR="008C15A7">
        <w:t xml:space="preserve"> </w:t>
      </w:r>
      <w:r>
        <w:t>maybe</w:t>
      </w:r>
      <w:r w:rsidR="008C15A7">
        <w:t xml:space="preserve"> </w:t>
      </w:r>
      <w:r>
        <w:t>his</w:t>
      </w:r>
      <w:r w:rsidR="008C15A7">
        <w:t xml:space="preserve"> </w:t>
      </w:r>
      <w:r>
        <w:t>perch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G.O.A.T.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tripped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failure.</w:t>
      </w:r>
      <w:r w:rsidR="008C15A7">
        <w:t xml:space="preserve"> </w:t>
      </w:r>
      <w:r>
        <w:t>He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 w:rsidRPr="00BC4DEA">
        <w:rPr>
          <w:rStyle w:val="boldb"/>
        </w:rPr>
        <w:t>smart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enough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listen,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learn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plan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action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regain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sense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excellence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fail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forward</w:t>
      </w:r>
      <w:r w:rsidR="008C15A7" w:rsidRPr="00BC4DEA">
        <w:rPr>
          <w:rStyle w:val="boldb"/>
        </w:rPr>
        <w:t xml:space="preserve"> </w:t>
      </w:r>
      <w:r>
        <w:t>.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time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down,</w:t>
      </w:r>
      <w:r w:rsidR="008C15A7">
        <w:t xml:space="preserve"> </w:t>
      </w:r>
      <w:r>
        <w:t>struggling</w:t>
      </w:r>
      <w:r w:rsidR="008C15A7">
        <w:t xml:space="preserve"> </w:t>
      </w:r>
      <w:r>
        <w:t>or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funk,</w:t>
      </w:r>
      <w:r w:rsidR="008C15A7">
        <w:t xml:space="preserve"> </w:t>
      </w:r>
      <w:r>
        <w:t>were</w:t>
      </w:r>
      <w:r w:rsidR="008C15A7">
        <w:t xml:space="preserve"> </w:t>
      </w:r>
      <w:r>
        <w:t>you</w:t>
      </w:r>
      <w:r w:rsidR="008C15A7">
        <w:t xml:space="preserve"> </w:t>
      </w:r>
      <w:r>
        <w:t>smart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reach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help</w:t>
      </w:r>
      <w:r w:rsidR="008C15A7">
        <w:t xml:space="preserve"> </w:t>
      </w:r>
      <w:r>
        <w:t>and</w:t>
      </w:r>
      <w:r w:rsidR="008C15A7">
        <w:t xml:space="preserve"> </w:t>
      </w:r>
      <w:r>
        <w:t>open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listen</w:t>
      </w:r>
      <w:r w:rsidR="008C15A7">
        <w:t xml:space="preserve"> </w:t>
      </w:r>
      <w:r>
        <w:t>and</w:t>
      </w:r>
      <w:r w:rsidR="008C15A7">
        <w:t xml:space="preserve"> </w:t>
      </w:r>
      <w:r>
        <w:t>engage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yourself</w:t>
      </w:r>
      <w:r w:rsidR="008C15A7">
        <w:t xml:space="preserve"> </w:t>
      </w:r>
      <w:r>
        <w:t>back</w:t>
      </w:r>
      <w:r w:rsidR="008C15A7">
        <w:t xml:space="preserve"> </w:t>
      </w:r>
      <w:r>
        <w:t>up?</w:t>
      </w:r>
    </w:p>
    <w:p w14:paraId="3A8AE137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7CEED3C4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Exercise</w:t>
      </w:r>
    </w:p>
    <w:p w14:paraId="713F0FC5" w14:textId="77777777" w:rsidR="00017929" w:rsidRDefault="00E949E9" w:rsidP="008F1C01">
      <w:pPr>
        <w:pStyle w:val="Body-TextTx"/>
        <w:rPr>
          <w:color w:val="1A1A1A"/>
        </w:rPr>
      </w:pPr>
      <w:r>
        <w:t>Identify</w:t>
      </w:r>
      <w:r w:rsidR="008C15A7">
        <w:t xml:space="preserve"> </w:t>
      </w:r>
      <w:r>
        <w:t>the</w:t>
      </w:r>
      <w:r w:rsidR="008C15A7">
        <w:t xml:space="preserve"> </w:t>
      </w:r>
      <w:r>
        <w:t>three</w:t>
      </w:r>
      <w:r w:rsidR="008C15A7">
        <w:t xml:space="preserve"> </w:t>
      </w:r>
      <w:r>
        <w:t>biggest</w:t>
      </w:r>
      <w:r w:rsidR="008C15A7">
        <w:t xml:space="preserve"> </w:t>
      </w:r>
      <w:r>
        <w:t>failures,</w:t>
      </w:r>
      <w:r w:rsidR="008C15A7">
        <w:t xml:space="preserve"> </w:t>
      </w:r>
      <w:r>
        <w:t>mistakes</w:t>
      </w:r>
      <w:r w:rsidR="008C15A7">
        <w:t xml:space="preserve"> </w:t>
      </w:r>
      <w:r>
        <w:t>or</w:t>
      </w:r>
      <w:r w:rsidR="008C15A7">
        <w:t xml:space="preserve"> </w:t>
      </w:r>
      <w:r>
        <w:t>slip</w:t>
      </w:r>
      <w:r w:rsidR="008C15A7">
        <w:t xml:space="preserve"> </w:t>
      </w:r>
      <w:r>
        <w:t>ups</w:t>
      </w:r>
      <w:r w:rsidR="008C15A7">
        <w:t xml:space="preserve"> </w:t>
      </w:r>
      <w:r>
        <w:t>that</w:t>
      </w:r>
      <w:r w:rsidR="008C15A7">
        <w:t xml:space="preserve"> </w:t>
      </w:r>
      <w:r>
        <w:t>are</w:t>
      </w:r>
      <w:r w:rsidR="008C15A7">
        <w:t xml:space="preserve"> </w:t>
      </w:r>
      <w:r>
        <w:t>on</w:t>
      </w:r>
      <w:r w:rsidR="008C15A7">
        <w:t xml:space="preserve"> </w:t>
      </w:r>
      <w:r>
        <w:t>your</w:t>
      </w:r>
      <w:r w:rsidR="008C15A7">
        <w:t xml:space="preserve"> </w:t>
      </w:r>
      <w:r>
        <w:t>mind,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learned</w:t>
      </w:r>
      <w:r w:rsidR="008C15A7">
        <w:t xml:space="preserve"> </w:t>
      </w:r>
      <w:r>
        <w:t>from</w:t>
      </w:r>
      <w:r w:rsidR="008C15A7">
        <w:t xml:space="preserve"> </w:t>
      </w:r>
      <w:r>
        <w:t>them,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positive</w:t>
      </w:r>
      <w:r w:rsidR="008C15A7">
        <w:t xml:space="preserve"> </w:t>
      </w:r>
      <w:r>
        <w:t>impact</w:t>
      </w:r>
      <w:r w:rsidR="008C15A7">
        <w:t xml:space="preserve"> </w:t>
      </w:r>
      <w:r>
        <w:t>for</w:t>
      </w:r>
      <w:r w:rsidR="008C15A7">
        <w:t xml:space="preserve"> </w:t>
      </w:r>
      <w:r>
        <w:t>having</w:t>
      </w:r>
      <w:r w:rsidR="008C15A7">
        <w:t xml:space="preserve"> </w:t>
      </w:r>
      <w:r>
        <w:t>gone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experience</w:t>
      </w:r>
    </w:p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17929" w14:paraId="5C2BF4C5" w14:textId="77777777">
        <w:tc>
          <w:tcPr>
            <w:tcW w:w="3116" w:type="dxa"/>
          </w:tcPr>
          <w:p w14:paraId="1B4CE54A" w14:textId="77777777" w:rsidR="00017929" w:rsidRDefault="00017929" w:rsidP="0093342C">
            <w:pPr>
              <w:pStyle w:val="Table-HeadTbhd"/>
            </w:pPr>
          </w:p>
        </w:tc>
        <w:tc>
          <w:tcPr>
            <w:tcW w:w="3117" w:type="dxa"/>
          </w:tcPr>
          <w:p w14:paraId="700510EF" w14:textId="77777777" w:rsidR="00017929" w:rsidRPr="0093342C" w:rsidRDefault="00E949E9" w:rsidP="0093342C">
            <w:pPr>
              <w:pStyle w:val="Table-HeadTbhd"/>
            </w:pPr>
            <w:r w:rsidRPr="0093342C">
              <w:t>Lesson</w:t>
            </w:r>
            <w:r w:rsidR="008C15A7" w:rsidRPr="0093342C">
              <w:t xml:space="preserve"> </w:t>
            </w:r>
            <w:r w:rsidRPr="0093342C">
              <w:t>Learned</w:t>
            </w:r>
          </w:p>
        </w:tc>
        <w:tc>
          <w:tcPr>
            <w:tcW w:w="3117" w:type="dxa"/>
          </w:tcPr>
          <w:p w14:paraId="0D67A4DA" w14:textId="77777777" w:rsidR="00017929" w:rsidRPr="0093342C" w:rsidRDefault="00E949E9" w:rsidP="0093342C">
            <w:pPr>
              <w:pStyle w:val="Table-HeadTbhd"/>
            </w:pPr>
            <w:r w:rsidRPr="0093342C">
              <w:t>Positive</w:t>
            </w:r>
            <w:r w:rsidR="008C15A7" w:rsidRPr="0093342C">
              <w:t xml:space="preserve"> </w:t>
            </w:r>
            <w:r w:rsidRPr="0093342C">
              <w:t>Impact</w:t>
            </w:r>
          </w:p>
        </w:tc>
      </w:tr>
      <w:tr w:rsidR="00017929" w14:paraId="13F02F74" w14:textId="77777777">
        <w:tc>
          <w:tcPr>
            <w:tcW w:w="3116" w:type="dxa"/>
          </w:tcPr>
          <w:p w14:paraId="1D59FE8A" w14:textId="77777777" w:rsidR="00017929" w:rsidRPr="00BC4DEA" w:rsidRDefault="00E949E9" w:rsidP="0093342C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Failure/Mistake/Slip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Up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#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1</w:t>
            </w:r>
          </w:p>
        </w:tc>
        <w:tc>
          <w:tcPr>
            <w:tcW w:w="3117" w:type="dxa"/>
          </w:tcPr>
          <w:p w14:paraId="2086A6DD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  <w:tc>
          <w:tcPr>
            <w:tcW w:w="3117" w:type="dxa"/>
          </w:tcPr>
          <w:p w14:paraId="68BC1EA3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</w:tr>
      <w:tr w:rsidR="00017929" w14:paraId="5664B352" w14:textId="77777777">
        <w:tc>
          <w:tcPr>
            <w:tcW w:w="3116" w:type="dxa"/>
          </w:tcPr>
          <w:p w14:paraId="00593FA0" w14:textId="77777777" w:rsidR="00017929" w:rsidRPr="00BC4DEA" w:rsidRDefault="00E949E9" w:rsidP="0093342C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Failure/Mistake/Slip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Up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#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2</w:t>
            </w:r>
          </w:p>
        </w:tc>
        <w:tc>
          <w:tcPr>
            <w:tcW w:w="3117" w:type="dxa"/>
          </w:tcPr>
          <w:p w14:paraId="7AEA7F5D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  <w:tc>
          <w:tcPr>
            <w:tcW w:w="3117" w:type="dxa"/>
          </w:tcPr>
          <w:p w14:paraId="1125135E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</w:tr>
      <w:tr w:rsidR="00017929" w14:paraId="7E3A0A79" w14:textId="77777777">
        <w:tc>
          <w:tcPr>
            <w:tcW w:w="3116" w:type="dxa"/>
          </w:tcPr>
          <w:p w14:paraId="70403723" w14:textId="77777777" w:rsidR="00017929" w:rsidRPr="00BC4DEA" w:rsidRDefault="00E949E9" w:rsidP="0093342C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Failure/Mistake/Slip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Up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#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3</w:t>
            </w:r>
          </w:p>
        </w:tc>
        <w:tc>
          <w:tcPr>
            <w:tcW w:w="3117" w:type="dxa"/>
          </w:tcPr>
          <w:p w14:paraId="6A903E8F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  <w:tc>
          <w:tcPr>
            <w:tcW w:w="3117" w:type="dxa"/>
          </w:tcPr>
          <w:p w14:paraId="3ABCF61A" w14:textId="77777777" w:rsidR="00017929" w:rsidRDefault="00017929" w:rsidP="0093342C">
            <w:pPr>
              <w:pStyle w:val="Table-TextTbtx"/>
              <w:rPr>
                <w:rFonts w:eastAsia="Times New Roman"/>
                <w:color w:val="000000"/>
              </w:rPr>
            </w:pPr>
          </w:p>
        </w:tc>
      </w:tr>
    </w:tbl>
    <w:p w14:paraId="13B0CBA8" w14:textId="77777777" w:rsidR="007218DC" w:rsidRPr="007218DC" w:rsidRDefault="007218DC" w:rsidP="007218DC">
      <w:pPr>
        <w:pStyle w:val="Section-ChapterSCP"/>
      </w:pPr>
      <w:r w:rsidRPr="007218DC">
        <w:lastRenderedPageBreak/>
        <w:t>Chapter</w:t>
      </w:r>
      <w:r w:rsidR="00023BE3">
        <w:t xml:space="preserve"> 5: </w:t>
      </w:r>
      <w:r w:rsidR="00023BE3" w:rsidRPr="00B773B5">
        <w:t>Be the Purple Water Buffalo</w:t>
      </w:r>
    </w:p>
    <w:p w14:paraId="00819DB7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5</w:t>
      </w:r>
    </w:p>
    <w:p w14:paraId="078C1302" w14:textId="77777777" w:rsidR="00722F53" w:rsidRPr="00B773B5" w:rsidRDefault="00E949E9" w:rsidP="00B773B5">
      <w:pPr>
        <w:pStyle w:val="TitleTtl"/>
      </w:pPr>
      <w:r w:rsidRPr="00B773B5">
        <w:t>Be</w:t>
      </w:r>
      <w:r w:rsidR="008C15A7" w:rsidRPr="00B773B5">
        <w:t xml:space="preserve"> </w:t>
      </w:r>
      <w:r w:rsidR="00610349" w:rsidRPr="00B773B5">
        <w:t>the Purple Water Buffalo</w:t>
      </w:r>
    </w:p>
    <w:p w14:paraId="23C1D692" w14:textId="77777777" w:rsidR="00017929" w:rsidRPr="007D4D1D" w:rsidRDefault="00E949E9" w:rsidP="00B773B5">
      <w:pPr>
        <w:pStyle w:val="Epigraph-Non-VerseEpi"/>
      </w:pPr>
      <w:r w:rsidRPr="007D4D1D">
        <w:t>Never</w:t>
      </w:r>
      <w:r w:rsidR="008C15A7" w:rsidRPr="007D4D1D">
        <w:t xml:space="preserve"> </w:t>
      </w:r>
      <w:r w:rsidRPr="007D4D1D">
        <w:t>doubt</w:t>
      </w:r>
      <w:r w:rsidR="008C15A7" w:rsidRPr="007D4D1D">
        <w:t xml:space="preserve"> </w:t>
      </w:r>
      <w:r w:rsidRPr="007D4D1D">
        <w:t>that</w:t>
      </w:r>
      <w:r w:rsidR="008C15A7" w:rsidRPr="007D4D1D">
        <w:t xml:space="preserve"> </w:t>
      </w:r>
      <w:r w:rsidRPr="007D4D1D">
        <w:t>a</w:t>
      </w:r>
      <w:r w:rsidR="008C15A7" w:rsidRPr="007D4D1D">
        <w:t xml:space="preserve"> </w:t>
      </w:r>
      <w:r w:rsidRPr="007D4D1D">
        <w:t>small</w:t>
      </w:r>
      <w:r w:rsidR="008C15A7" w:rsidRPr="007D4D1D">
        <w:t xml:space="preserve"> </w:t>
      </w:r>
      <w:r w:rsidRPr="007D4D1D">
        <w:t>group</w:t>
      </w:r>
      <w:r w:rsidR="008C15A7" w:rsidRPr="007D4D1D">
        <w:t xml:space="preserve"> </w:t>
      </w:r>
      <w:r w:rsidRPr="007D4D1D">
        <w:t>of</w:t>
      </w:r>
      <w:r w:rsidR="008C15A7" w:rsidRPr="007D4D1D">
        <w:t xml:space="preserve"> </w:t>
      </w:r>
      <w:proofErr w:type="spellStart"/>
      <w:r w:rsidRPr="007D4D1D">
        <w:t>thoughtful,committed</w:t>
      </w:r>
      <w:proofErr w:type="spellEnd"/>
      <w:r w:rsidR="008C15A7" w:rsidRPr="007D4D1D">
        <w:t xml:space="preserve"> </w:t>
      </w:r>
      <w:r w:rsidRPr="007D4D1D">
        <w:t>citizens</w:t>
      </w:r>
      <w:r w:rsidR="008C15A7" w:rsidRPr="007D4D1D">
        <w:t xml:space="preserve"> </w:t>
      </w:r>
      <w:r w:rsidRPr="007D4D1D">
        <w:t>can</w:t>
      </w:r>
      <w:r w:rsidR="008C15A7" w:rsidRPr="007D4D1D">
        <w:t xml:space="preserve"> </w:t>
      </w:r>
      <w:r w:rsidRPr="007D4D1D">
        <w:t>change</w:t>
      </w:r>
      <w:r w:rsidR="008C15A7" w:rsidRPr="007D4D1D">
        <w:t xml:space="preserve"> </w:t>
      </w:r>
      <w:r w:rsidRPr="007D4D1D">
        <w:t>the</w:t>
      </w:r>
      <w:r w:rsidR="008C15A7" w:rsidRPr="007D4D1D">
        <w:t xml:space="preserve"> </w:t>
      </w:r>
      <w:proofErr w:type="spellStart"/>
      <w:r w:rsidRPr="007D4D1D">
        <w:t>world;indeed</w:t>
      </w:r>
      <w:proofErr w:type="spellEnd"/>
      <w:r w:rsidRPr="007D4D1D">
        <w:t>,</w:t>
      </w:r>
      <w:r w:rsidR="008C15A7" w:rsidRPr="007D4D1D">
        <w:t xml:space="preserve"> </w:t>
      </w:r>
      <w:r w:rsidRPr="007D4D1D">
        <w:t>it</w:t>
      </w:r>
      <w:r w:rsidR="00610349" w:rsidRPr="007D4D1D">
        <w:t>’</w:t>
      </w:r>
      <w:r w:rsidRPr="007D4D1D">
        <w:t>s</w:t>
      </w:r>
      <w:r w:rsidR="008C15A7" w:rsidRPr="007D4D1D">
        <w:t xml:space="preserve"> </w:t>
      </w:r>
      <w:r w:rsidRPr="007D4D1D">
        <w:t>the</w:t>
      </w:r>
      <w:r w:rsidR="008C15A7" w:rsidRPr="007D4D1D">
        <w:t xml:space="preserve"> </w:t>
      </w:r>
      <w:r w:rsidRPr="007D4D1D">
        <w:t>only</w:t>
      </w:r>
      <w:r w:rsidR="008C15A7" w:rsidRPr="007D4D1D">
        <w:t xml:space="preserve"> </w:t>
      </w:r>
      <w:r w:rsidRPr="007D4D1D">
        <w:t>thing</w:t>
      </w:r>
      <w:r w:rsidR="008C15A7" w:rsidRPr="007D4D1D">
        <w:t xml:space="preserve"> </w:t>
      </w:r>
      <w:r w:rsidRPr="007D4D1D">
        <w:t>that</w:t>
      </w:r>
      <w:r w:rsidR="008C15A7" w:rsidRPr="007D4D1D">
        <w:t xml:space="preserve"> </w:t>
      </w:r>
      <w:r w:rsidRPr="007D4D1D">
        <w:t>ever</w:t>
      </w:r>
      <w:r w:rsidR="008C15A7" w:rsidRPr="007D4D1D">
        <w:t xml:space="preserve"> </w:t>
      </w:r>
      <w:r w:rsidRPr="007D4D1D">
        <w:t>has.</w:t>
      </w:r>
    </w:p>
    <w:p w14:paraId="5E516FC6" w14:textId="77777777" w:rsidR="00722F53" w:rsidRDefault="00C33184" w:rsidP="00B773B5">
      <w:pPr>
        <w:pStyle w:val="Epigraph-SourceEpisrc"/>
      </w:pPr>
      <w:r w:rsidRPr="00BC4DEA">
        <w:rPr>
          <w:rStyle w:val="itali"/>
        </w:rPr>
        <w:t>—</w:t>
      </w:r>
      <w:r w:rsidR="00E949E9">
        <w:t>Margaret</w:t>
      </w:r>
      <w:r w:rsidR="008C15A7">
        <w:t xml:space="preserve"> </w:t>
      </w:r>
      <w:r w:rsidR="00E949E9">
        <w:t>Mead</w:t>
      </w:r>
    </w:p>
    <w:p w14:paraId="7539E11F" w14:textId="77777777" w:rsidR="00017929" w:rsidRDefault="00E949E9" w:rsidP="008F1C01">
      <w:pPr>
        <w:pStyle w:val="Body-TextTx"/>
      </w:pPr>
      <w:r>
        <w:t>The</w:t>
      </w:r>
      <w:r w:rsidR="008C15A7">
        <w:t xml:space="preserve"> </w:t>
      </w:r>
      <w:r>
        <w:t>eyes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seem</w:t>
      </w:r>
      <w:r w:rsidR="008C15A7">
        <w:t xml:space="preserve"> </w:t>
      </w:r>
      <w:r>
        <w:t>to</w:t>
      </w:r>
      <w:r w:rsidR="008C15A7">
        <w:t xml:space="preserve"> </w:t>
      </w:r>
      <w:r>
        <w:t>stare</w:t>
      </w:r>
      <w:r w:rsidR="008C15A7">
        <w:t xml:space="preserve"> </w:t>
      </w:r>
      <w:r>
        <w:t>deep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soul</w:t>
      </w:r>
      <w:r w:rsidR="008C15A7">
        <w:t xml:space="preserve"> </w:t>
      </w:r>
      <w:r>
        <w:t>each</w:t>
      </w:r>
      <w:r w:rsidR="008C15A7">
        <w:t xml:space="preserve"> </w:t>
      </w:r>
      <w:r>
        <w:t>time</w:t>
      </w:r>
      <w:r w:rsidR="008C15A7">
        <w:t xml:space="preserve"> </w:t>
      </w:r>
      <w:r>
        <w:t>I</w:t>
      </w:r>
      <w:r w:rsidR="008C15A7">
        <w:t xml:space="preserve"> </w:t>
      </w:r>
      <w:r>
        <w:t>pull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garage.</w:t>
      </w:r>
      <w:r w:rsidR="008C15A7">
        <w:t xml:space="preserve"> </w:t>
      </w:r>
      <w:r>
        <w:t>Now,</w:t>
      </w:r>
      <w:r w:rsidR="008C15A7">
        <w:t xml:space="preserve"> </w:t>
      </w:r>
      <w:r>
        <w:t>how</w:t>
      </w:r>
      <w:r w:rsidR="008C15A7">
        <w:t xml:space="preserve"> </w:t>
      </w:r>
      <w:r>
        <w:t>the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got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garage,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longer</w:t>
      </w:r>
      <w:r w:rsidR="008C15A7">
        <w:t xml:space="preserve"> </w:t>
      </w:r>
      <w:r>
        <w:t>story.</w:t>
      </w:r>
    </w:p>
    <w:p w14:paraId="487E50DB" w14:textId="77777777" w:rsidR="00017929" w:rsidRDefault="00E949E9" w:rsidP="008F1C01">
      <w:pPr>
        <w:pStyle w:val="Body-TextTx"/>
      </w:pPr>
      <w:r>
        <w:t>On</w:t>
      </w:r>
      <w:r w:rsidR="008C15A7">
        <w:t xml:space="preserve"> </w:t>
      </w:r>
      <w:r>
        <w:t>day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job</w:t>
      </w:r>
      <w:r w:rsidR="008C15A7">
        <w:t xml:space="preserve"> </w:t>
      </w:r>
      <w:r>
        <w:t>as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Sports,</w:t>
      </w:r>
      <w:r w:rsidR="008C15A7">
        <w:t xml:space="preserve"> </w:t>
      </w:r>
      <w:r>
        <w:t>I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an</w:t>
      </w:r>
      <w:r w:rsidR="008C15A7">
        <w:t xml:space="preserve"> </w:t>
      </w:r>
      <w:r>
        <w:t>all-staff</w:t>
      </w:r>
      <w:r w:rsidR="008C15A7">
        <w:t xml:space="preserve"> </w:t>
      </w:r>
      <w:r>
        <w:t>meeting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500</w:t>
      </w:r>
      <w:r w:rsidR="008C15A7">
        <w:t xml:space="preserve"> </w:t>
      </w:r>
      <w:r>
        <w:t>person</w:t>
      </w:r>
      <w:r w:rsidR="008C15A7">
        <w:t xml:space="preserve"> </w:t>
      </w:r>
      <w:r>
        <w:t>sports</w:t>
      </w:r>
      <w:r w:rsidR="008C15A7">
        <w:t xml:space="preserve"> </w:t>
      </w:r>
      <w:r>
        <w:t>group.</w:t>
      </w:r>
      <w:r w:rsidR="008C15A7">
        <w:t xml:space="preserve"> </w:t>
      </w:r>
      <w:r>
        <w:t>There,</w:t>
      </w:r>
      <w:r w:rsidR="008C15A7">
        <w:t xml:space="preserve"> </w:t>
      </w:r>
      <w:r>
        <w:t>I</w:t>
      </w:r>
      <w:r w:rsidR="008C15A7">
        <w:t xml:space="preserve"> </w:t>
      </w:r>
      <w:r>
        <w:t>showed</w:t>
      </w:r>
      <w:r w:rsidR="008C15A7">
        <w:t xml:space="preserve"> </w:t>
      </w:r>
      <w:r>
        <w:t>a</w:t>
      </w:r>
      <w:r w:rsidR="008C15A7">
        <w:t xml:space="preserve"> </w:t>
      </w:r>
      <w:r>
        <w:t>YouTube</w:t>
      </w:r>
      <w:r w:rsidR="008C15A7">
        <w:t xml:space="preserve"> </w:t>
      </w:r>
      <w:r>
        <w:t>video</w:t>
      </w:r>
      <w:r w:rsidR="008C15A7">
        <w:t xml:space="preserve"> </w:t>
      </w:r>
      <w:r>
        <w:t>called</w:t>
      </w:r>
      <w:r w:rsidR="008C15A7">
        <w:t xml:space="preserve"> </w:t>
      </w:r>
      <w:r w:rsidR="00610349">
        <w:t>“</w:t>
      </w:r>
      <w:r>
        <w:t>Battle</w:t>
      </w:r>
      <w:r w:rsidR="008C15A7">
        <w:t xml:space="preserve"> </w:t>
      </w:r>
      <w:r>
        <w:t>at</w:t>
      </w:r>
      <w:r w:rsidR="008C15A7">
        <w:t xml:space="preserve"> </w:t>
      </w:r>
      <w:r>
        <w:t>Kruger.</w:t>
      </w:r>
      <w:r w:rsidR="00610349">
        <w:t>”</w:t>
      </w:r>
      <w:r w:rsidR="008C15A7">
        <w:t xml:space="preserve"> </w:t>
      </w:r>
      <w:r>
        <w:t>(By</w:t>
      </w:r>
      <w:r w:rsidR="008C15A7">
        <w:t xml:space="preserve"> </w:t>
      </w:r>
      <w:r>
        <w:t>now,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gotten</w:t>
      </w:r>
      <w:r w:rsidR="008C15A7">
        <w:t xml:space="preserve"> </w:t>
      </w:r>
      <w:r>
        <w:t>millions</w:t>
      </w:r>
      <w:r w:rsidR="008C15A7">
        <w:t xml:space="preserve"> </w:t>
      </w:r>
      <w:r>
        <w:t>of</w:t>
      </w:r>
      <w:r w:rsidR="008C15A7">
        <w:t xml:space="preserve"> </w:t>
      </w:r>
      <w:r>
        <w:t>views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not</w:t>
      </w:r>
      <w:r w:rsidR="008C15A7">
        <w:t xml:space="preserve"> </w:t>
      </w:r>
      <w:r>
        <w:t>seen</w:t>
      </w:r>
      <w:r w:rsidR="008C15A7">
        <w:t xml:space="preserve"> </w:t>
      </w:r>
      <w:r>
        <w:t>it,</w:t>
      </w:r>
      <w:r w:rsidR="008C15A7">
        <w:t xml:space="preserve"> </w:t>
      </w:r>
      <w:r>
        <w:t>put</w:t>
      </w:r>
      <w:r w:rsidR="008C15A7">
        <w:t xml:space="preserve"> </w:t>
      </w:r>
      <w:r>
        <w:t>this</w:t>
      </w:r>
      <w:r w:rsidR="008C15A7">
        <w:t xml:space="preserve"> </w:t>
      </w:r>
      <w:r>
        <w:t>book</w:t>
      </w:r>
      <w:r w:rsidR="008C15A7">
        <w:t xml:space="preserve"> </w:t>
      </w:r>
      <w:r>
        <w:t>down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nine</w:t>
      </w:r>
      <w:r w:rsidR="008C15A7">
        <w:t xml:space="preserve"> </w:t>
      </w:r>
      <w:r>
        <w:t>minutes</w:t>
      </w:r>
      <w:r w:rsidR="008C15A7">
        <w:t xml:space="preserve"> </w:t>
      </w:r>
      <w:r>
        <w:t>and</w:t>
      </w:r>
      <w:r w:rsidR="008C15A7">
        <w:t xml:space="preserve"> </w:t>
      </w:r>
      <w:r>
        <w:t>watch</w:t>
      </w:r>
      <w:r w:rsidR="008C15A7">
        <w:t xml:space="preserve"> </w:t>
      </w:r>
      <w:r>
        <w:t>it</w:t>
      </w:r>
      <w:r w:rsidR="008C15A7">
        <w:t xml:space="preserve"> </w:t>
      </w:r>
      <w:r>
        <w:t>on</w:t>
      </w:r>
      <w:r w:rsidR="008C15A7">
        <w:t xml:space="preserve"> </w:t>
      </w:r>
      <w:r>
        <w:t>YouTube.</w:t>
      </w:r>
      <w:r w:rsidR="008C15A7">
        <w:t xml:space="preserve"> </w:t>
      </w:r>
      <w:r>
        <w:t>But</w:t>
      </w:r>
      <w:r w:rsidR="008C15A7">
        <w:t xml:space="preserve"> </w:t>
      </w:r>
      <w:r>
        <w:t>then</w:t>
      </w:r>
      <w:r w:rsidR="008C15A7">
        <w:t xml:space="preserve"> </w:t>
      </w:r>
      <w:r>
        <w:t>come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keep</w:t>
      </w:r>
      <w:r w:rsidR="008C15A7">
        <w:t xml:space="preserve"> </w:t>
      </w:r>
      <w:r>
        <w:t>reading.)</w:t>
      </w:r>
    </w:p>
    <w:p w14:paraId="30F0BF4C" w14:textId="77777777" w:rsidR="00017929" w:rsidRDefault="00E949E9" w:rsidP="008F1C01">
      <w:pPr>
        <w:pStyle w:val="Body-TextTx"/>
      </w:pP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meeting,</w:t>
      </w:r>
      <w:r w:rsidR="008C15A7">
        <w:t xml:space="preserve"> </w:t>
      </w:r>
      <w:r>
        <w:t>I</w:t>
      </w:r>
      <w:r w:rsidR="008C15A7">
        <w:t xml:space="preserve"> </w:t>
      </w:r>
      <w:r>
        <w:t>quickly</w:t>
      </w:r>
      <w:r w:rsidR="008C15A7">
        <w:t xml:space="preserve"> </w:t>
      </w:r>
      <w:r>
        <w:t>introduced</w:t>
      </w:r>
      <w:r w:rsidR="008C15A7">
        <w:t xml:space="preserve"> </w:t>
      </w:r>
      <w:r>
        <w:t>myself,</w:t>
      </w:r>
      <w:r w:rsidR="008C15A7">
        <w:t xml:space="preserve"> </w:t>
      </w:r>
      <w:r>
        <w:t>thanked</w:t>
      </w:r>
      <w:r w:rsidR="008C15A7">
        <w:t xml:space="preserve"> </w:t>
      </w:r>
      <w:r>
        <w:t>everyone</w:t>
      </w:r>
      <w:r w:rsidR="008C15A7">
        <w:t xml:space="preserve"> </w:t>
      </w:r>
      <w:r>
        <w:t>for</w:t>
      </w:r>
      <w:r w:rsidR="008C15A7">
        <w:t xml:space="preserve"> </w:t>
      </w:r>
      <w:r>
        <w:t>coming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turned</w:t>
      </w:r>
      <w:r w:rsidR="008C15A7">
        <w:t xml:space="preserve"> </w:t>
      </w:r>
      <w:r>
        <w:t>down</w:t>
      </w:r>
      <w:r w:rsidR="008C15A7">
        <w:t xml:space="preserve"> </w:t>
      </w:r>
      <w:r>
        <w:t>the</w:t>
      </w:r>
      <w:r w:rsidR="008C15A7">
        <w:t xml:space="preserve"> </w:t>
      </w:r>
      <w:r>
        <w:t>lights.</w:t>
      </w:r>
      <w:r w:rsidR="008C15A7">
        <w:t xml:space="preserve"> </w:t>
      </w:r>
      <w:r>
        <w:t>The</w:t>
      </w:r>
      <w:r w:rsidR="008C15A7">
        <w:t xml:space="preserve"> </w:t>
      </w:r>
      <w:r>
        <w:t>video</w:t>
      </w:r>
      <w:r w:rsidR="008C15A7">
        <w:t xml:space="preserve"> </w:t>
      </w:r>
      <w:r>
        <w:t>starts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group</w:t>
      </w:r>
      <w:r w:rsidR="008C15A7">
        <w:t xml:space="preserve"> </w:t>
      </w:r>
      <w:r>
        <w:t>of</w:t>
      </w:r>
      <w:r w:rsidR="008C15A7">
        <w:t xml:space="preserve"> </w:t>
      </w:r>
      <w:r>
        <w:t>tourists</w:t>
      </w:r>
      <w:r w:rsidR="008C15A7">
        <w:t xml:space="preserve"> </w:t>
      </w:r>
      <w:r>
        <w:t>observing,</w:t>
      </w:r>
      <w:r w:rsidR="008C15A7">
        <w:t xml:space="preserve"> </w:t>
      </w:r>
      <w:r>
        <w:t>narrating</w:t>
      </w:r>
      <w:r w:rsidR="008C15A7">
        <w:t xml:space="preserve"> </w:t>
      </w:r>
      <w:r>
        <w:t>and</w:t>
      </w:r>
      <w:r w:rsidR="008C15A7">
        <w:t xml:space="preserve"> </w:t>
      </w:r>
      <w:r>
        <w:t>filming</w:t>
      </w:r>
      <w:r w:rsidR="008C15A7">
        <w:t xml:space="preserve"> </w:t>
      </w:r>
      <w:r>
        <w:t>a</w:t>
      </w:r>
      <w:r w:rsidR="008C15A7">
        <w:t xml:space="preserve"> </w:t>
      </w:r>
      <w:r>
        <w:t>herd</w:t>
      </w:r>
      <w:r w:rsidR="008C15A7">
        <w:t xml:space="preserve"> </w:t>
      </w:r>
      <w:r>
        <w:t>of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Kenyan</w:t>
      </w:r>
      <w:r w:rsidR="008C15A7">
        <w:t xml:space="preserve"> </w:t>
      </w:r>
      <w:r>
        <w:t>watering</w:t>
      </w:r>
      <w:r w:rsidR="008C15A7">
        <w:t xml:space="preserve"> </w:t>
      </w:r>
      <w:r>
        <w:t>hole</w:t>
      </w:r>
      <w:r w:rsidR="008C15A7">
        <w:t xml:space="preserve"> </w:t>
      </w:r>
      <w:r>
        <w:t>in</w:t>
      </w:r>
      <w:r w:rsidR="008C15A7">
        <w:t xml:space="preserve"> </w:t>
      </w:r>
      <w:r>
        <w:t>Kruger</w:t>
      </w:r>
      <w:r w:rsidR="008C15A7">
        <w:t xml:space="preserve"> </w:t>
      </w:r>
      <w:r>
        <w:t>Park.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camera</w:t>
      </w:r>
      <w:r w:rsidR="008C15A7">
        <w:t xml:space="preserve"> </w:t>
      </w:r>
      <w:r>
        <w:t>pans</w:t>
      </w:r>
      <w:r w:rsidR="008C15A7">
        <w:t xml:space="preserve"> </w:t>
      </w:r>
      <w:r>
        <w:t>wider,</w:t>
      </w:r>
      <w:r w:rsidR="008C15A7">
        <w:t xml:space="preserve"> </w:t>
      </w:r>
      <w:r>
        <w:t>a</w:t>
      </w:r>
      <w:r w:rsidR="008C15A7">
        <w:t xml:space="preserve"> </w:t>
      </w:r>
      <w:r>
        <w:t>pride</w:t>
      </w:r>
      <w:r w:rsidR="008C15A7">
        <w:t xml:space="preserve"> </w:t>
      </w:r>
      <w:r>
        <w:t>of</w:t>
      </w:r>
      <w:r w:rsidR="008C15A7">
        <w:t xml:space="preserve"> </w:t>
      </w:r>
      <w:r>
        <w:t>lions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seen</w:t>
      </w:r>
      <w:r w:rsidR="008C15A7">
        <w:t xml:space="preserve"> </w:t>
      </w:r>
      <w:r>
        <w:t>crouching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attacking</w:t>
      </w:r>
      <w:r w:rsidR="008C15A7">
        <w:t xml:space="preserve"> </w:t>
      </w:r>
      <w:r>
        <w:t>the</w:t>
      </w:r>
      <w:r w:rsidR="008C15A7">
        <w:t xml:space="preserve"> </w:t>
      </w:r>
      <w:r>
        <w:t>herd,</w:t>
      </w:r>
      <w:r w:rsidR="008C15A7">
        <w:t xml:space="preserve"> </w:t>
      </w:r>
      <w:r>
        <w:t>eventually</w:t>
      </w:r>
      <w:r w:rsidR="008C15A7">
        <w:t xml:space="preserve"> </w:t>
      </w:r>
      <w:r>
        <w:t>pouncing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smallest,</w:t>
      </w:r>
      <w:r w:rsidR="008C15A7">
        <w:t xml:space="preserve"> </w:t>
      </w:r>
      <w:r>
        <w:t>weakest</w:t>
      </w:r>
      <w:r w:rsidR="008C15A7">
        <w:t xml:space="preserve"> </w:t>
      </w:r>
      <w:r>
        <w:t>buffalo,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calf.</w:t>
      </w:r>
      <w:r w:rsidR="008C15A7">
        <w:t xml:space="preserve"> </w:t>
      </w:r>
      <w:r>
        <w:t>A</w:t>
      </w:r>
      <w:r w:rsidR="008C15A7">
        <w:t xml:space="preserve"> </w:t>
      </w:r>
      <w:r>
        <w:t>particularly</w:t>
      </w:r>
      <w:r w:rsidR="008C15A7">
        <w:t xml:space="preserve"> </w:t>
      </w:r>
      <w:r>
        <w:t>aggressive</w:t>
      </w:r>
      <w:r w:rsidR="008C15A7">
        <w:t xml:space="preserve"> </w:t>
      </w:r>
      <w:r>
        <w:t>lion</w:t>
      </w:r>
      <w:r w:rsidR="008C15A7">
        <w:t xml:space="preserve"> </w:t>
      </w:r>
      <w:r>
        <w:t>jumps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calf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tumble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watering</w:t>
      </w:r>
      <w:r w:rsidR="008C15A7">
        <w:t xml:space="preserve"> </w:t>
      </w:r>
      <w:r>
        <w:t>hole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buffalos</w:t>
      </w:r>
      <w:r w:rsidR="008C15A7">
        <w:t xml:space="preserve"> </w:t>
      </w:r>
      <w:r>
        <w:t>scatter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pending</w:t>
      </w:r>
      <w:r w:rsidR="008C15A7">
        <w:t xml:space="preserve"> </w:t>
      </w:r>
      <w:r>
        <w:t>danger.</w:t>
      </w:r>
      <w:r w:rsidR="008C15A7">
        <w:t xml:space="preserve"> </w:t>
      </w:r>
      <w:r>
        <w:t>More</w:t>
      </w:r>
      <w:r w:rsidR="008C15A7">
        <w:t xml:space="preserve"> </w:t>
      </w:r>
      <w:r>
        <w:t>lions</w:t>
      </w:r>
      <w:r w:rsidR="008C15A7">
        <w:t xml:space="preserve"> </w:t>
      </w:r>
      <w:r>
        <w:t>jump</w:t>
      </w:r>
      <w:r w:rsidR="008C15A7">
        <w:t xml:space="preserve"> </w:t>
      </w:r>
      <w:r>
        <w:t>in,</w:t>
      </w:r>
      <w:r w:rsidR="008C15A7">
        <w:t xml:space="preserve"> </w:t>
      </w:r>
      <w:r>
        <w:t>biting</w:t>
      </w:r>
      <w:r w:rsidR="008C15A7">
        <w:t xml:space="preserve"> </w:t>
      </w:r>
      <w:r>
        <w:t>the</w:t>
      </w:r>
      <w:r w:rsidR="008C15A7">
        <w:t xml:space="preserve"> </w:t>
      </w:r>
      <w:r>
        <w:t>little</w:t>
      </w:r>
      <w:r w:rsidR="008C15A7">
        <w:t xml:space="preserve"> </w:t>
      </w:r>
      <w:r>
        <w:t>one</w:t>
      </w:r>
      <w:r w:rsidR="008C15A7">
        <w:t xml:space="preserve"> </w:t>
      </w:r>
      <w:r>
        <w:t>while</w:t>
      </w:r>
      <w:r w:rsidR="008C15A7">
        <w:t xml:space="preserve"> </w:t>
      </w:r>
      <w:r>
        <w:t>simultaneously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drag</w:t>
      </w:r>
      <w:r w:rsidR="008C15A7">
        <w:t xml:space="preserve"> </w:t>
      </w:r>
      <w:r>
        <w:t>him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land</w:t>
      </w:r>
      <w:r w:rsidR="008C15A7">
        <w:t xml:space="preserve"> </w:t>
      </w:r>
      <w:r>
        <w:t>so</w:t>
      </w:r>
      <w:r w:rsidR="008C15A7">
        <w:t xml:space="preserve"> </w:t>
      </w:r>
      <w:r>
        <w:t>they</w:t>
      </w:r>
      <w:r w:rsidR="008C15A7">
        <w:t xml:space="preserve"> </w:t>
      </w:r>
      <w:r>
        <w:t>can</w:t>
      </w:r>
      <w:r w:rsidR="008C15A7">
        <w:t xml:space="preserve"> </w:t>
      </w:r>
      <w:r>
        <w:t>settle</w:t>
      </w:r>
      <w:r w:rsidR="008C15A7">
        <w:t xml:space="preserve"> </w:t>
      </w:r>
      <w:r>
        <w:t>in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afternoon</w:t>
      </w:r>
      <w:r w:rsidR="008C15A7">
        <w:t xml:space="preserve"> </w:t>
      </w:r>
      <w:r>
        <w:t>snack.</w:t>
      </w:r>
      <w:r w:rsidR="008C15A7">
        <w:t xml:space="preserve"> </w:t>
      </w:r>
      <w:r>
        <w:t>Just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appears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proper</w:t>
      </w:r>
      <w:r w:rsidR="008C15A7">
        <w:t xml:space="preserve"> </w:t>
      </w:r>
      <w:r>
        <w:t>leverage</w:t>
      </w:r>
      <w:r w:rsidR="008C15A7">
        <w:t xml:space="preserve"> </w:t>
      </w:r>
      <w:r>
        <w:t>to</w:t>
      </w:r>
      <w:r w:rsidR="008C15A7">
        <w:t xml:space="preserve"> </w:t>
      </w:r>
      <w:r>
        <w:lastRenderedPageBreak/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baby</w:t>
      </w:r>
      <w:r w:rsidR="008C15A7">
        <w:t xml:space="preserve"> </w:t>
      </w:r>
      <w:r>
        <w:t>where</w:t>
      </w:r>
      <w:r w:rsidR="008C15A7">
        <w:t xml:space="preserve"> </w:t>
      </w:r>
      <w:r>
        <w:t>they</w:t>
      </w:r>
      <w:r w:rsidR="008C15A7">
        <w:t xml:space="preserve"> </w:t>
      </w:r>
      <w:r>
        <w:t>want</w:t>
      </w:r>
      <w:r w:rsidR="008C15A7">
        <w:t xml:space="preserve"> </w:t>
      </w:r>
      <w:r>
        <w:t>him,</w:t>
      </w:r>
      <w:r w:rsidR="008C15A7">
        <w:t xml:space="preserve"> </w:t>
      </w:r>
      <w:r>
        <w:t>a</w:t>
      </w:r>
      <w:r w:rsidR="008C15A7">
        <w:t xml:space="preserve"> </w:t>
      </w:r>
      <w:r>
        <w:t>crocodile</w:t>
      </w:r>
      <w:r w:rsidR="008C15A7">
        <w:t xml:space="preserve"> </w:t>
      </w:r>
      <w:r>
        <w:t>emerges</w:t>
      </w:r>
      <w:r w:rsidR="008C15A7">
        <w:t xml:space="preserve"> </w:t>
      </w:r>
      <w:r>
        <w:t>seemingly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nowhere</w:t>
      </w:r>
      <w:r w:rsidR="008C15A7">
        <w:t xml:space="preserve"> </w:t>
      </w:r>
      <w:r>
        <w:t>and</w:t>
      </w:r>
      <w:r w:rsidR="008C15A7">
        <w:t xml:space="preserve"> </w:t>
      </w:r>
      <w:r>
        <w:t>snaps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610349">
        <w:t>’</w:t>
      </w:r>
      <w:r>
        <w:t>s</w:t>
      </w:r>
      <w:r w:rsidR="008C15A7">
        <w:t xml:space="preserve"> </w:t>
      </w:r>
      <w:r>
        <w:t>leg.</w:t>
      </w:r>
      <w:r w:rsidR="008C15A7">
        <w:t xml:space="preserve"> </w:t>
      </w:r>
      <w:r>
        <w:t>A</w:t>
      </w:r>
      <w:r w:rsidR="008C15A7">
        <w:t xml:space="preserve"> </w:t>
      </w:r>
      <w:r>
        <w:t>tug</w:t>
      </w:r>
      <w:r w:rsidR="008C15A7">
        <w:t xml:space="preserve"> </w:t>
      </w:r>
      <w:r>
        <w:t>of</w:t>
      </w:r>
      <w:r w:rsidR="008C15A7">
        <w:t xml:space="preserve"> </w:t>
      </w:r>
      <w:r>
        <w:t>war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baby</w:t>
      </w:r>
      <w:r w:rsidR="008C15A7">
        <w:t xml:space="preserve"> </w:t>
      </w:r>
      <w:r>
        <w:t>ensues,</w:t>
      </w:r>
      <w:r w:rsidR="008C15A7">
        <w:t xml:space="preserve"> </w:t>
      </w:r>
      <w:r>
        <w:t>but</w:t>
      </w:r>
      <w:r w:rsidR="008C15A7">
        <w:t xml:space="preserve"> </w:t>
      </w:r>
      <w:r>
        <w:t>shortly</w:t>
      </w:r>
      <w:r w:rsidR="008C15A7">
        <w:t xml:space="preserve"> </w:t>
      </w:r>
      <w:r>
        <w:t>after,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pull</w:t>
      </w:r>
      <w:r w:rsidR="008C15A7">
        <w:t xml:space="preserve"> </w:t>
      </w:r>
      <w:r>
        <w:t>him</w:t>
      </w:r>
      <w:r w:rsidR="008C15A7">
        <w:t xml:space="preserve"> </w:t>
      </w:r>
      <w:r>
        <w:t>onto</w:t>
      </w:r>
      <w:r w:rsidR="008C15A7">
        <w:t xml:space="preserve"> </w:t>
      </w:r>
      <w:r>
        <w:t>the</w:t>
      </w:r>
      <w:r w:rsidR="008C15A7">
        <w:t xml:space="preserve"> </w:t>
      </w:r>
      <w:r>
        <w:t>shore,</w:t>
      </w:r>
      <w:r w:rsidR="008C15A7">
        <w:t xml:space="preserve"> </w:t>
      </w:r>
      <w:r>
        <w:t>get</w:t>
      </w:r>
      <w:r w:rsidR="008C15A7">
        <w:t xml:space="preserve"> </w:t>
      </w:r>
      <w:r>
        <w:t>on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him,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kill.</w:t>
      </w:r>
      <w:r w:rsidR="008C15A7">
        <w:t xml:space="preserve"> </w:t>
      </w:r>
      <w:r>
        <w:t>Meanwhile,</w:t>
      </w:r>
      <w:r w:rsidR="008C15A7">
        <w:t xml:space="preserve"> </w:t>
      </w:r>
      <w:r>
        <w:t>the</w:t>
      </w:r>
      <w:r w:rsidR="008C15A7">
        <w:t xml:space="preserve"> </w:t>
      </w:r>
      <w:r>
        <w:t>tourists</w:t>
      </w:r>
      <w:r w:rsidR="008C15A7">
        <w:t xml:space="preserve"> </w:t>
      </w:r>
      <w:r>
        <w:t>keep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narration,</w:t>
      </w:r>
      <w:r w:rsidR="008C15A7">
        <w:t xml:space="preserve"> </w:t>
      </w:r>
      <w:r>
        <w:t>almost</w:t>
      </w:r>
      <w:r w:rsidR="008C15A7">
        <w:t xml:space="preserve"> </w:t>
      </w:r>
      <w:r>
        <w:t>like</w:t>
      </w:r>
      <w:r w:rsidR="008C15A7">
        <w:t xml:space="preserve"> </w:t>
      </w:r>
      <w:r>
        <w:t>play-by-play</w:t>
      </w:r>
      <w:r w:rsidR="008C15A7">
        <w:t xml:space="preserve"> </w:t>
      </w:r>
      <w:r>
        <w:t>announcers</w:t>
      </w:r>
      <w:r w:rsidR="008C15A7">
        <w:t xml:space="preserve"> </w:t>
      </w:r>
      <w:r>
        <w:t>calling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game,</w:t>
      </w:r>
      <w:r w:rsidR="008C15A7">
        <w:t xml:space="preserve"> </w:t>
      </w:r>
      <w:r>
        <w:t>saying</w:t>
      </w:r>
      <w:r w:rsidR="008C15A7">
        <w:t xml:space="preserve"> </w:t>
      </w:r>
      <w:r>
        <w:t>things</w:t>
      </w:r>
      <w:r w:rsidR="008C15A7">
        <w:t xml:space="preserve"> </w:t>
      </w:r>
      <w:r>
        <w:t>excitedly</w:t>
      </w:r>
      <w:r w:rsidR="008C15A7">
        <w:t xml:space="preserve"> </w:t>
      </w:r>
      <w:r>
        <w:t>like,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have</w:t>
      </w:r>
      <w:r w:rsidR="008C15A7">
        <w:t xml:space="preserve"> </w:t>
      </w:r>
      <w:r>
        <w:t>won!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have</w:t>
      </w:r>
      <w:r w:rsidR="008C15A7">
        <w:t xml:space="preserve"> </w:t>
      </w:r>
      <w:r>
        <w:t>won!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camera</w:t>
      </w:r>
      <w:r w:rsidR="008C15A7">
        <w:t xml:space="preserve"> </w:t>
      </w:r>
      <w:r>
        <w:t>pans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reveals</w:t>
      </w:r>
      <w:r w:rsidR="008C15A7">
        <w:t xml:space="preserve"> </w:t>
      </w:r>
      <w:r>
        <w:t>a</w:t>
      </w:r>
      <w:r w:rsidR="008C15A7">
        <w:t xml:space="preserve"> </w:t>
      </w:r>
      <w:r>
        <w:t>herd</w:t>
      </w:r>
      <w:r w:rsidR="008C15A7">
        <w:t xml:space="preserve"> </w:t>
      </w:r>
      <w:r>
        <w:t>of</w:t>
      </w:r>
      <w:r w:rsidR="008C15A7">
        <w:t xml:space="preserve"> </w:t>
      </w:r>
      <w:r>
        <w:t>200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hesitantly</w:t>
      </w:r>
      <w:r w:rsidR="008C15A7">
        <w:t xml:space="preserve"> </w:t>
      </w:r>
      <w:r>
        <w:t>moving</w:t>
      </w:r>
      <w:r w:rsidR="008C15A7">
        <w:t xml:space="preserve"> </w:t>
      </w:r>
      <w:r>
        <w:t>toward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who</w:t>
      </w:r>
      <w:r w:rsidR="008C15A7">
        <w:t xml:space="preserve"> </w:t>
      </w:r>
      <w:r>
        <w:t>are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eat</w:t>
      </w:r>
      <w:r w:rsidR="008C15A7">
        <w:t xml:space="preserve"> </w:t>
      </w:r>
      <w:r>
        <w:t>the</w:t>
      </w:r>
      <w:r w:rsidR="008C15A7">
        <w:t xml:space="preserve"> </w:t>
      </w:r>
      <w:r>
        <w:t>young</w:t>
      </w:r>
      <w:r w:rsidR="008C15A7">
        <w:t xml:space="preserve"> </w:t>
      </w:r>
      <w:r>
        <w:t>calf.</w:t>
      </w:r>
      <w:r w:rsidR="008C15A7">
        <w:t xml:space="preserve"> </w:t>
      </w:r>
      <w:r>
        <w:t>It</w:t>
      </w:r>
      <w:r w:rsidR="008C15A7">
        <w:t xml:space="preserve"> </w:t>
      </w:r>
      <w:r>
        <w:t>appears</w:t>
      </w:r>
      <w:r w:rsidR="008C15A7">
        <w:t xml:space="preserve"> </w:t>
      </w:r>
      <w:r>
        <w:t>that</w:t>
      </w:r>
      <w:r w:rsidR="008C15A7">
        <w:t xml:space="preserve"> </w:t>
      </w:r>
      <w:r>
        <w:rPr>
          <w:color w:val="000000"/>
        </w:rPr>
        <w:t>their</w:t>
      </w:r>
      <w:r w:rsidR="008C15A7">
        <w:rPr>
          <w:color w:val="000000"/>
        </w:rPr>
        <w:t xml:space="preserve"> </w:t>
      </w:r>
      <w:r>
        <w:rPr>
          <w:color w:val="000000"/>
        </w:rPr>
        <w:t>apprehension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fear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trumped</w:t>
      </w:r>
      <w:r w:rsidR="008C15A7">
        <w:rPr>
          <w:color w:val="000000"/>
        </w:rPr>
        <w:t xml:space="preserve"> </w:t>
      </w:r>
      <w:r>
        <w:rPr>
          <w:color w:val="000000"/>
        </w:rPr>
        <w:t>by</w:t>
      </w:r>
      <w:r w:rsidR="008C15A7">
        <w:rPr>
          <w:color w:val="000000"/>
        </w:rPr>
        <w:t xml:space="preserve"> </w:t>
      </w:r>
      <w:r>
        <w:rPr>
          <w:color w:val="000000"/>
        </w:rPr>
        <w:t>their</w:t>
      </w:r>
      <w:r w:rsidR="008C15A7">
        <w:rPr>
          <w:color w:val="000000"/>
        </w:rPr>
        <w:t xml:space="preserve"> </w:t>
      </w:r>
      <w:r>
        <w:rPr>
          <w:color w:val="000000"/>
        </w:rPr>
        <w:t>love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commitment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family,</w:t>
      </w:r>
      <w:r w:rsidR="008C15A7">
        <w:rPr>
          <w:color w:val="000000"/>
        </w:rPr>
        <w:t xml:space="preserve"> </w:t>
      </w:r>
      <w:r>
        <w:rPr>
          <w:color w:val="000000"/>
        </w:rPr>
        <w:t>team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herd.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come</w:t>
      </w:r>
      <w:r w:rsidR="008C15A7">
        <w:t xml:space="preserve"> </w:t>
      </w:r>
      <w:r>
        <w:t>in</w:t>
      </w:r>
      <w:r w:rsidR="008C15A7">
        <w:t xml:space="preserve"> </w:t>
      </w:r>
      <w:r>
        <w:t>force</w:t>
      </w:r>
      <w:r w:rsidR="008C15A7">
        <w:t xml:space="preserve"> </w:t>
      </w:r>
      <w:r>
        <w:t>and</w:t>
      </w:r>
      <w:r w:rsidR="008C15A7">
        <w:t xml:space="preserve"> </w:t>
      </w:r>
      <w:r>
        <w:t>knock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baby,</w:t>
      </w:r>
      <w:r w:rsidR="008C15A7">
        <w:t xml:space="preserve"> </w:t>
      </w:r>
      <w:r>
        <w:t>who</w:t>
      </w:r>
      <w:r w:rsidR="008C15A7">
        <w:t xml:space="preserve"> </w:t>
      </w:r>
      <w:r>
        <w:t>then</w:t>
      </w:r>
      <w:r w:rsidR="008C15A7">
        <w:t xml:space="preserve"> </w:t>
      </w:r>
      <w:r>
        <w:t>miraculously</w:t>
      </w:r>
      <w:r w:rsidR="008C15A7">
        <w:t xml:space="preserve"> </w:t>
      </w:r>
      <w:r>
        <w:t>gets</w:t>
      </w:r>
      <w:r w:rsidR="008C15A7">
        <w:t xml:space="preserve"> </w:t>
      </w:r>
      <w:r>
        <w:t>up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ground</w:t>
      </w:r>
      <w:r w:rsidR="008C15A7">
        <w:t xml:space="preserve"> </w:t>
      </w:r>
      <w:r>
        <w:t>and</w:t>
      </w:r>
      <w:r w:rsidR="008C15A7">
        <w:t xml:space="preserve"> </w:t>
      </w:r>
      <w:r>
        <w:t>runs</w:t>
      </w:r>
      <w:r w:rsidR="008C15A7">
        <w:t xml:space="preserve"> </w:t>
      </w:r>
      <w:r>
        <w:t>off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herd.</w:t>
      </w:r>
    </w:p>
    <w:p w14:paraId="1EE78301" w14:textId="77777777" w:rsidR="00722F53" w:rsidRDefault="00610349" w:rsidP="008F1C01">
      <w:pPr>
        <w:pStyle w:val="Body-TextTx"/>
      </w:pPr>
      <w:r>
        <w:t>“</w:t>
      </w:r>
      <w:r w:rsidR="00E949E9">
        <w:t>Who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tourist?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lion?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crocodile?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group</w:t>
      </w:r>
      <w:r w:rsidR="008C15A7">
        <w:t xml:space="preserve"> </w:t>
      </w:r>
      <w:r w:rsidR="00E949E9">
        <w:t>rhetorically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video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lights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on.</w:t>
      </w:r>
    </w:p>
    <w:p w14:paraId="32998047" w14:textId="77777777" w:rsidR="00722F53" w:rsidRDefault="00E949E9" w:rsidP="008F1C01">
      <w:pPr>
        <w:pStyle w:val="Body-TextTx"/>
      </w:pPr>
      <w:r>
        <w:t>So</w:t>
      </w:r>
      <w:r w:rsidR="008C15A7">
        <w:t xml:space="preserve"> </w:t>
      </w:r>
      <w:r>
        <w:t>how</w:t>
      </w:r>
      <w:r w:rsidR="008C15A7">
        <w:t xml:space="preserve"> </w:t>
      </w:r>
      <w:r>
        <w:t>about</w:t>
      </w:r>
      <w:r w:rsidR="008C15A7">
        <w:t xml:space="preserve"> </w:t>
      </w:r>
      <w:r>
        <w:t>YOU?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tourist?</w:t>
      </w:r>
      <w:r w:rsidR="008C15A7">
        <w:t xml:space="preserve"> </w:t>
      </w:r>
      <w:r>
        <w:t>Not</w:t>
      </w:r>
      <w:r w:rsidR="008C15A7">
        <w:t xml:space="preserve"> </w:t>
      </w:r>
      <w:r>
        <w:t>me.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person</w:t>
      </w:r>
      <w:r w:rsidR="008C15A7">
        <w:t xml:space="preserve"> </w:t>
      </w:r>
      <w:r>
        <w:t>who</w:t>
      </w:r>
      <w:r w:rsidR="008C15A7">
        <w:t xml:space="preserve"> </w:t>
      </w:r>
      <w:r>
        <w:t>watches</w:t>
      </w:r>
      <w:r w:rsidR="008C15A7">
        <w:t xml:space="preserve"> </w:t>
      </w:r>
      <w:r>
        <w:t>life</w:t>
      </w:r>
      <w:r w:rsidR="008C15A7">
        <w:t xml:space="preserve"> </w:t>
      </w:r>
      <w:r>
        <w:t>going</w:t>
      </w:r>
      <w:r w:rsidR="008C15A7">
        <w:t xml:space="preserve"> </w:t>
      </w:r>
      <w:r>
        <w:t>by</w:t>
      </w:r>
      <w:r w:rsidR="008C15A7">
        <w:t xml:space="preserve"> </w:t>
      </w:r>
      <w:r>
        <w:t>and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do</w:t>
      </w:r>
      <w:r w:rsidR="008C15A7">
        <w:t xml:space="preserve"> </w:t>
      </w:r>
      <w:r>
        <w:t>anything</w:t>
      </w:r>
      <w:r w:rsidR="008C15A7">
        <w:t xml:space="preserve"> </w:t>
      </w:r>
      <w:r>
        <w:t>about</w:t>
      </w:r>
      <w:r w:rsidR="008C15A7">
        <w:t xml:space="preserve"> </w:t>
      </w:r>
      <w:r>
        <w:t>it.</w:t>
      </w:r>
      <w:r w:rsidR="008C15A7">
        <w:t xml:space="preserve"> </w:t>
      </w:r>
      <w:r>
        <w:t>The</w:t>
      </w:r>
      <w:r w:rsidR="008C15A7">
        <w:t xml:space="preserve"> </w:t>
      </w:r>
      <w:r>
        <w:t>tourist</w:t>
      </w:r>
      <w:r w:rsidR="008C15A7">
        <w:t xml:space="preserve"> </w:t>
      </w:r>
      <w:r>
        <w:t>sits</w:t>
      </w:r>
      <w:r w:rsidR="008C15A7">
        <w:t xml:space="preserve"> </w:t>
      </w:r>
      <w:r>
        <w:t>idly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sidelines</w:t>
      </w:r>
      <w:r w:rsidR="008C15A7">
        <w:t xml:space="preserve"> </w:t>
      </w:r>
      <w:r>
        <w:t>while</w:t>
      </w:r>
      <w:r w:rsidR="008C15A7">
        <w:t xml:space="preserve"> </w:t>
      </w:r>
      <w:r>
        <w:t>her</w:t>
      </w:r>
      <w:r w:rsidR="008C15A7">
        <w:t xml:space="preserve"> </w:t>
      </w:r>
      <w:r>
        <w:t>manager</w:t>
      </w:r>
      <w:r w:rsidR="008C15A7">
        <w:t xml:space="preserve"> </w:t>
      </w:r>
      <w:r>
        <w:t>is</w:t>
      </w:r>
      <w:r w:rsidR="008C15A7">
        <w:t xml:space="preserve"> </w:t>
      </w:r>
      <w:r>
        <w:t>doing</w:t>
      </w:r>
      <w:r w:rsidR="008C15A7">
        <w:t xml:space="preserve"> </w:t>
      </w:r>
      <w:r>
        <w:t>things</w:t>
      </w:r>
      <w:r w:rsidR="008C15A7">
        <w:t xml:space="preserve"> </w:t>
      </w:r>
      <w:r>
        <w:t>she</w:t>
      </w:r>
      <w:r w:rsidR="008C15A7">
        <w:t xml:space="preserve"> </w:t>
      </w:r>
      <w:r>
        <w:t>shouldn</w:t>
      </w:r>
      <w:r w:rsidR="00610349">
        <w:t>’</w:t>
      </w:r>
      <w:r>
        <w:t>t</w:t>
      </w:r>
      <w:r w:rsidR="008C15A7">
        <w:t xml:space="preserve"> </w:t>
      </w:r>
      <w:r>
        <w:t>be</w:t>
      </w:r>
      <w:r w:rsidR="008C15A7">
        <w:t xml:space="preserve"> </w:t>
      </w:r>
      <w:r>
        <w:t>doing.</w:t>
      </w:r>
      <w:r w:rsidR="008C15A7">
        <w:t xml:space="preserve"> </w:t>
      </w:r>
      <w:r>
        <w:t>The</w:t>
      </w:r>
      <w:r w:rsidR="008C15A7">
        <w:t xml:space="preserve"> </w:t>
      </w:r>
      <w:r>
        <w:t>copy</w:t>
      </w:r>
      <w:r w:rsidR="008C15A7">
        <w:t xml:space="preserve"> </w:t>
      </w:r>
      <w:r>
        <w:t>machine</w:t>
      </w:r>
      <w:r w:rsidR="008C15A7">
        <w:t xml:space="preserve"> </w:t>
      </w:r>
      <w:r>
        <w:t>is</w:t>
      </w:r>
      <w:r w:rsidR="008C15A7">
        <w:t xml:space="preserve"> </w:t>
      </w:r>
      <w:r>
        <w:t>broken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tourist</w:t>
      </w:r>
      <w:r w:rsidR="008C15A7">
        <w:t xml:space="preserve"> </w:t>
      </w:r>
      <w:r>
        <w:t>just</w:t>
      </w:r>
      <w:r w:rsidR="008C15A7">
        <w:t xml:space="preserve"> </w:t>
      </w:r>
      <w:r>
        <w:t>moves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use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end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floor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taking</w:t>
      </w:r>
      <w:r w:rsidR="008C15A7">
        <w:t xml:space="preserve"> </w:t>
      </w:r>
      <w:r>
        <w:t>any</w:t>
      </w:r>
      <w:r w:rsidR="008C15A7">
        <w:t xml:space="preserve"> </w:t>
      </w:r>
      <w:r>
        <w:t>steps</w:t>
      </w:r>
      <w:r w:rsidR="008C15A7">
        <w:t xml:space="preserve"> </w:t>
      </w:r>
      <w:r>
        <w:t>to</w:t>
      </w:r>
      <w:r w:rsidR="008C15A7">
        <w:t xml:space="preserve"> </w:t>
      </w:r>
      <w:r>
        <w:t>fix</w:t>
      </w:r>
      <w:r w:rsidR="008C15A7">
        <w:t xml:space="preserve"> </w:t>
      </w:r>
      <w:r>
        <w:t>the</w:t>
      </w:r>
      <w:r w:rsidR="008C15A7">
        <w:t xml:space="preserve"> </w:t>
      </w:r>
      <w:r>
        <w:t>machine.</w:t>
      </w:r>
      <w:r w:rsidR="008C15A7">
        <w:t xml:space="preserve"> </w:t>
      </w:r>
      <w:r>
        <w:t>The</w:t>
      </w:r>
      <w:r w:rsidR="008C15A7">
        <w:t xml:space="preserve"> </w:t>
      </w:r>
      <w:r>
        <w:t>tourist</w:t>
      </w:r>
      <w:r w:rsidR="008C15A7">
        <w:t xml:space="preserve"> </w:t>
      </w:r>
      <w:r>
        <w:t>talks</w:t>
      </w:r>
      <w:r w:rsidR="008C15A7">
        <w:t xml:space="preserve"> </w:t>
      </w:r>
      <w:r>
        <w:t>a</w:t>
      </w:r>
      <w:r w:rsidR="008C15A7">
        <w:t xml:space="preserve"> </w:t>
      </w:r>
      <w:r>
        <w:t>lot,</w:t>
      </w:r>
      <w:r w:rsidR="008C15A7">
        <w:t xml:space="preserve"> </w:t>
      </w:r>
      <w:r>
        <w:t>is</w:t>
      </w:r>
      <w:r w:rsidR="008C15A7">
        <w:t xml:space="preserve"> </w:t>
      </w:r>
      <w:r>
        <w:t>good</w:t>
      </w:r>
      <w:r w:rsidR="008C15A7">
        <w:t xml:space="preserve"> </w:t>
      </w:r>
      <w:r>
        <w:t>at</w:t>
      </w:r>
      <w:r w:rsidR="008C15A7">
        <w:t xml:space="preserve"> </w:t>
      </w:r>
      <w:r>
        <w:t>judging</w:t>
      </w:r>
      <w:r w:rsidR="008C15A7">
        <w:t xml:space="preserve"> </w:t>
      </w:r>
      <w:r>
        <w:t>others</w:t>
      </w:r>
      <w:r w:rsidR="008C15A7">
        <w:t xml:space="preserve"> </w:t>
      </w:r>
      <w:r>
        <w:t>but</w:t>
      </w:r>
      <w:r w:rsidR="008C15A7">
        <w:t xml:space="preserve"> </w:t>
      </w:r>
      <w:r>
        <w:t>rarely</w:t>
      </w:r>
      <w:r w:rsidR="008C15A7">
        <w:t xml:space="preserve"> </w:t>
      </w:r>
      <w:r>
        <w:t>steps</w:t>
      </w:r>
      <w:r w:rsidR="008C15A7">
        <w:t xml:space="preserve"> </w:t>
      </w:r>
      <w:r>
        <w:t>in</w:t>
      </w:r>
      <w:r w:rsidR="008C15A7">
        <w:t xml:space="preserve"> </w:t>
      </w:r>
      <w:r>
        <w:t>to</w:t>
      </w:r>
      <w:r w:rsidR="008C15A7">
        <w:t xml:space="preserve"> </w:t>
      </w:r>
      <w:r>
        <w:t>lend</w:t>
      </w:r>
      <w:r w:rsidR="008C15A7">
        <w:t xml:space="preserve"> </w:t>
      </w:r>
      <w:r>
        <w:t>a</w:t>
      </w:r>
      <w:r w:rsidR="008C15A7">
        <w:t xml:space="preserve"> </w:t>
      </w:r>
      <w:r>
        <w:t>hand</w:t>
      </w:r>
      <w:r w:rsidR="008C15A7">
        <w:t xml:space="preserve"> </w:t>
      </w:r>
      <w:r>
        <w:t>or</w:t>
      </w:r>
      <w:r w:rsidR="008C15A7">
        <w:t xml:space="preserve"> </w:t>
      </w:r>
      <w:r>
        <w:t>be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solution.</w:t>
      </w:r>
    </w:p>
    <w:p w14:paraId="45DADF23" w14:textId="77777777" w:rsidR="00722F53" w:rsidRDefault="00E949E9" w:rsidP="008F1C01">
      <w:pPr>
        <w:pStyle w:val="Body-TextTx"/>
      </w:pP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lion?</w:t>
      </w:r>
      <w:r w:rsidR="008C15A7">
        <w:t xml:space="preserve"> </w:t>
      </w:r>
      <w:r>
        <w:t>Not</w:t>
      </w:r>
      <w:r w:rsidR="008C15A7">
        <w:t xml:space="preserve"> </w:t>
      </w:r>
      <w:r>
        <w:t>me.</w:t>
      </w:r>
      <w:r w:rsidR="008C15A7">
        <w:t xml:space="preserve"> </w:t>
      </w:r>
      <w:r>
        <w:t>The</w:t>
      </w:r>
      <w:r w:rsidR="008C15A7">
        <w:t xml:space="preserve"> </w:t>
      </w:r>
      <w:r>
        <w:t>lions</w:t>
      </w:r>
      <w:r w:rsidR="008C15A7">
        <w:t xml:space="preserve"> </w:t>
      </w:r>
      <w:r>
        <w:t>prey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weak.</w:t>
      </w:r>
      <w:r w:rsidR="008C15A7">
        <w:t xml:space="preserve"> </w:t>
      </w:r>
      <w:r>
        <w:t>The</w:t>
      </w:r>
      <w:r w:rsidR="008C15A7">
        <w:t xml:space="preserve"> </w:t>
      </w:r>
      <w:r>
        <w:t>lion</w:t>
      </w:r>
      <w:r w:rsidR="008C15A7">
        <w:t xml:space="preserve"> </w:t>
      </w:r>
      <w:r>
        <w:t>yells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marketing</w:t>
      </w:r>
      <w:r w:rsidR="008C15A7">
        <w:t xml:space="preserve"> </w:t>
      </w:r>
      <w:r>
        <w:t>coordinator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missed</w:t>
      </w:r>
      <w:r w:rsidR="008C15A7">
        <w:t xml:space="preserve"> </w:t>
      </w:r>
      <w:r>
        <w:t>assignment</w:t>
      </w:r>
      <w:r w:rsidR="008C15A7">
        <w:t xml:space="preserve"> </w:t>
      </w:r>
      <w:r>
        <w:t>or</w:t>
      </w:r>
      <w:r w:rsidR="008C15A7">
        <w:t xml:space="preserve"> </w:t>
      </w:r>
      <w:r>
        <w:t>sneers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young</w:t>
      </w:r>
      <w:r w:rsidR="008C15A7">
        <w:t xml:space="preserve"> </w:t>
      </w:r>
      <w:r>
        <w:t>mother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wrangle</w:t>
      </w:r>
      <w:r w:rsidR="008C15A7">
        <w:t xml:space="preserve"> </w:t>
      </w:r>
      <w:r>
        <w:t>a</w:t>
      </w:r>
      <w:r w:rsidR="008C15A7">
        <w:t xml:space="preserve"> </w:t>
      </w:r>
      <w:r>
        <w:t>car</w:t>
      </w:r>
      <w:r w:rsidR="008C15A7">
        <w:t xml:space="preserve"> </w:t>
      </w:r>
      <w:r>
        <w:t>seat</w:t>
      </w:r>
      <w:r w:rsidR="008C15A7">
        <w:t xml:space="preserve"> </w:t>
      </w:r>
      <w:r>
        <w:t>and</w:t>
      </w:r>
      <w:r w:rsidR="008C15A7">
        <w:t xml:space="preserve"> </w:t>
      </w:r>
      <w:r>
        <w:t>two</w:t>
      </w:r>
      <w:r w:rsidR="008C15A7">
        <w:t xml:space="preserve"> </w:t>
      </w:r>
      <w:r>
        <w:t>toddlers</w:t>
      </w:r>
      <w:r w:rsidR="008C15A7">
        <w:t xml:space="preserve"> </w:t>
      </w:r>
      <w:r>
        <w:t>onto</w:t>
      </w:r>
      <w:r w:rsidR="008C15A7">
        <w:t xml:space="preserve"> </w:t>
      </w:r>
      <w:r>
        <w:t>a</w:t>
      </w:r>
      <w:r w:rsidR="008C15A7">
        <w:t xml:space="preserve"> </w:t>
      </w:r>
      <w:r>
        <w:t>plane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them</w:t>
      </w:r>
      <w:r w:rsidR="008C15A7">
        <w:t xml:space="preserve"> </w:t>
      </w:r>
      <w:r>
        <w:t>settled.</w:t>
      </w:r>
      <w:r w:rsidR="008C15A7">
        <w:t xml:space="preserve"> </w:t>
      </w:r>
      <w:r>
        <w:t>The</w:t>
      </w:r>
      <w:r w:rsidR="008C15A7">
        <w:t xml:space="preserve"> </w:t>
      </w:r>
      <w:r>
        <w:t>lion</w:t>
      </w:r>
      <w:r w:rsidR="008C15A7">
        <w:t xml:space="preserve"> </w:t>
      </w:r>
      <w:r>
        <w:t>has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title</w:t>
      </w:r>
      <w:r w:rsidR="008C15A7">
        <w:t xml:space="preserve"> </w:t>
      </w:r>
      <w:r>
        <w:t>but</w:t>
      </w:r>
      <w:r w:rsidR="008C15A7">
        <w:t xml:space="preserve"> </w:t>
      </w:r>
      <w:r>
        <w:t>has</w:t>
      </w:r>
      <w:r w:rsidR="008C15A7">
        <w:t xml:space="preserve"> </w:t>
      </w:r>
      <w:r>
        <w:t>forgotten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8C15A7">
        <w:t xml:space="preserve"> </w:t>
      </w:r>
      <w:r>
        <w:t>came</w:t>
      </w:r>
      <w:r w:rsidR="008C15A7">
        <w:t xml:space="preserve"> </w:t>
      </w:r>
      <w:r>
        <w:t>from,</w:t>
      </w:r>
      <w:r w:rsidR="008C15A7">
        <w:t xml:space="preserve"> </w:t>
      </w:r>
      <w:r>
        <w:t>has</w:t>
      </w:r>
      <w:r w:rsidR="008C15A7">
        <w:t xml:space="preserve"> </w:t>
      </w:r>
      <w:r>
        <w:t>lost</w:t>
      </w:r>
      <w:r w:rsidR="008C15A7">
        <w:t xml:space="preserve"> </w:t>
      </w:r>
      <w:r>
        <w:t>compassion</w:t>
      </w:r>
      <w:r w:rsidR="008C15A7">
        <w:t xml:space="preserve"> </w:t>
      </w:r>
      <w:r>
        <w:t>for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would</w:t>
      </w:r>
      <w:r w:rsidR="008C15A7">
        <w:t xml:space="preserve"> </w:t>
      </w:r>
      <w:r>
        <w:t>rather</w:t>
      </w:r>
      <w:r w:rsidR="008C15A7">
        <w:t xml:space="preserve"> </w:t>
      </w:r>
      <w:r>
        <w:t>roar</w:t>
      </w:r>
      <w:r w:rsidR="008C15A7">
        <w:t xml:space="preserve"> </w:t>
      </w:r>
      <w:r>
        <w:t>alone</w:t>
      </w:r>
      <w:r w:rsidR="008C15A7">
        <w:t xml:space="preserve"> </w:t>
      </w:r>
      <w:r>
        <w:t>than</w:t>
      </w:r>
      <w:r w:rsidR="008C15A7">
        <w:t xml:space="preserve"> </w:t>
      </w:r>
      <w:r>
        <w:t>embark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journey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team.</w:t>
      </w:r>
    </w:p>
    <w:p w14:paraId="78AF1628" w14:textId="77777777" w:rsidR="00017929" w:rsidRDefault="00E949E9" w:rsidP="008F1C01">
      <w:pPr>
        <w:pStyle w:val="Body-TextTx"/>
      </w:pP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crocodile?</w:t>
      </w:r>
      <w:r w:rsidR="008C15A7">
        <w:t xml:space="preserve"> </w:t>
      </w:r>
      <w:r>
        <w:t>Not</w:t>
      </w:r>
      <w:r w:rsidR="008C15A7">
        <w:t xml:space="preserve"> </w:t>
      </w:r>
      <w:r>
        <w:t>me.</w:t>
      </w:r>
      <w:r w:rsidR="008C15A7">
        <w:t xml:space="preserve"> </w:t>
      </w:r>
      <w:r>
        <w:t>The</w:t>
      </w:r>
      <w:r w:rsidR="008C15A7">
        <w:t xml:space="preserve"> </w:t>
      </w:r>
      <w:r>
        <w:t>croc</w:t>
      </w:r>
      <w:r w:rsidR="008C15A7">
        <w:t xml:space="preserve"> </w:t>
      </w:r>
      <w:r>
        <w:t>saw</w:t>
      </w:r>
      <w:r w:rsidR="008C15A7">
        <w:t xml:space="preserve"> </w:t>
      </w:r>
      <w:r>
        <w:t>a</w:t>
      </w:r>
      <w:r w:rsidR="008C15A7">
        <w:t xml:space="preserve"> </w:t>
      </w:r>
      <w:r>
        <w:t>wounded</w:t>
      </w:r>
      <w:r w:rsidR="008C15A7">
        <w:t xml:space="preserve"> </w:t>
      </w:r>
      <w:r>
        <w:t>animal</w:t>
      </w:r>
      <w:r w:rsidR="008C15A7">
        <w:t xml:space="preserve"> </w:t>
      </w:r>
      <w:r>
        <w:t>and</w:t>
      </w:r>
      <w:r w:rsidR="008C15A7">
        <w:t xml:space="preserve"> </w:t>
      </w:r>
      <w:r>
        <w:t>attacked</w:t>
      </w:r>
      <w:r w:rsidR="008C15A7">
        <w:t xml:space="preserve"> </w:t>
      </w:r>
      <w:r>
        <w:lastRenderedPageBreak/>
        <w:t>him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down.</w:t>
      </w:r>
      <w:r w:rsidR="008C15A7">
        <w:t xml:space="preserve"> </w:t>
      </w:r>
      <w:r>
        <w:t>The</w:t>
      </w:r>
      <w:r w:rsidR="008C15A7">
        <w:t xml:space="preserve"> </w:t>
      </w:r>
      <w:r>
        <w:t>croc</w:t>
      </w:r>
      <w:r w:rsidR="008C15A7">
        <w:t xml:space="preserve"> </w:t>
      </w:r>
      <w:r>
        <w:t>takes</w:t>
      </w:r>
      <w:r w:rsidR="008C15A7">
        <w:t xml:space="preserve"> </w:t>
      </w:r>
      <w:r>
        <w:t>a</w:t>
      </w:r>
      <w:r w:rsidR="008C15A7">
        <w:t xml:space="preserve"> </w:t>
      </w:r>
      <w:r>
        <w:t>public</w:t>
      </w:r>
      <w:r w:rsidR="008C15A7">
        <w:t xml:space="preserve"> </w:t>
      </w:r>
      <w:r>
        <w:t>shot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boss</w:t>
      </w:r>
      <w:r w:rsidR="008C15A7">
        <w:t xml:space="preserve"> </w:t>
      </w:r>
      <w:r>
        <w:t>when</w:t>
      </w:r>
      <w:r w:rsidR="008C15A7">
        <w:t xml:space="preserve"> </w:t>
      </w:r>
      <w:r>
        <w:t>a</w:t>
      </w:r>
      <w:r w:rsidR="008C15A7">
        <w:t xml:space="preserve"> </w:t>
      </w:r>
      <w:r>
        <w:t>neighboring</w:t>
      </w:r>
      <w:r w:rsidR="008C15A7">
        <w:t xml:space="preserve"> </w:t>
      </w:r>
      <w:r>
        <w:t>department</w:t>
      </w:r>
      <w:r w:rsidR="008C15A7">
        <w:t xml:space="preserve"> </w:t>
      </w:r>
      <w:r>
        <w:t>is</w:t>
      </w:r>
      <w:r w:rsidR="008C15A7">
        <w:t xml:space="preserve"> </w:t>
      </w:r>
      <w:r>
        <w:t>struggling</w:t>
      </w:r>
      <w:r w:rsidR="008C15A7">
        <w:t xml:space="preserve"> </w:t>
      </w:r>
      <w:r>
        <w:t>to</w:t>
      </w:r>
      <w:r w:rsidR="008C15A7">
        <w:t xml:space="preserve"> </w:t>
      </w:r>
      <w:r>
        <w:t>meet</w:t>
      </w:r>
      <w:r w:rsidR="008C15A7">
        <w:t xml:space="preserve"> </w:t>
      </w:r>
      <w:r>
        <w:t>their</w:t>
      </w:r>
      <w:r w:rsidR="008C15A7">
        <w:t xml:space="preserve"> </w:t>
      </w:r>
      <w:r>
        <w:t>budget.</w:t>
      </w:r>
      <w:r w:rsidR="008C15A7">
        <w:t xml:space="preserve"> </w:t>
      </w:r>
      <w:r>
        <w:t>The</w:t>
      </w:r>
      <w:r w:rsidR="008C15A7">
        <w:t xml:space="preserve"> </w:t>
      </w:r>
      <w:r>
        <w:t>croc</w:t>
      </w:r>
      <w:r w:rsidR="008C15A7">
        <w:t xml:space="preserve"> </w:t>
      </w:r>
      <w:r>
        <w:t>keeps</w:t>
      </w:r>
      <w:r w:rsidR="008C15A7">
        <w:t xml:space="preserve"> </w:t>
      </w:r>
      <w:r>
        <w:t>lists</w:t>
      </w:r>
      <w:r w:rsidR="008C15A7">
        <w:t xml:space="preserve"> </w:t>
      </w:r>
      <w:r>
        <w:t>of</w:t>
      </w:r>
      <w:r w:rsidR="008C15A7">
        <w:t xml:space="preserve"> </w:t>
      </w:r>
      <w:r>
        <w:t>friends</w:t>
      </w:r>
      <w:r w:rsidR="008C15A7">
        <w:t xml:space="preserve"> </w:t>
      </w:r>
      <w:r>
        <w:t>who</w:t>
      </w:r>
      <w:r w:rsidR="008C15A7">
        <w:t xml:space="preserve"> </w:t>
      </w:r>
      <w:r>
        <w:t>make</w:t>
      </w:r>
      <w:r w:rsidR="008C15A7">
        <w:t xml:space="preserve"> </w:t>
      </w:r>
      <w:r>
        <w:t>mistakes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can</w:t>
      </w:r>
      <w:r w:rsidR="008C15A7">
        <w:t xml:space="preserve"> </w:t>
      </w:r>
      <w:r>
        <w:t>leverage</w:t>
      </w:r>
      <w:r w:rsidR="008C15A7">
        <w:t xml:space="preserve"> </w:t>
      </w:r>
      <w:r>
        <w:t>that</w:t>
      </w:r>
      <w:r w:rsidR="008C15A7">
        <w:t xml:space="preserve"> </w:t>
      </w:r>
      <w:r>
        <w:t>information</w:t>
      </w:r>
      <w:r w:rsidR="008C15A7">
        <w:t xml:space="preserve"> </w:t>
      </w:r>
      <w:r>
        <w:t>later.</w:t>
      </w:r>
    </w:p>
    <w:p w14:paraId="6FF1F191" w14:textId="77777777" w:rsidR="00017929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place</w:t>
      </w:r>
      <w:r w:rsidR="00C33184">
        <w:t>—</w:t>
      </w:r>
      <w:r w:rsidR="00E949E9">
        <w:t>the</w:t>
      </w:r>
      <w:r w:rsidR="008C15A7">
        <w:t xml:space="preserve"> </w:t>
      </w:r>
      <w:r w:rsidR="00E949E9">
        <w:t>World</w:t>
      </w:r>
      <w:r>
        <w:t>’</w:t>
      </w:r>
      <w:r w:rsidR="00E949E9">
        <w:t>s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Famous</w:t>
      </w:r>
      <w:r w:rsidR="008C15A7">
        <w:t xml:space="preserve"> </w:t>
      </w:r>
      <w:r w:rsidR="00E949E9">
        <w:t>Arena</w:t>
      </w:r>
      <w:r w:rsidR="00C33184">
        <w:t>—</w:t>
      </w:r>
      <w:r w:rsidR="00E949E9">
        <w:t>is</w:t>
      </w:r>
      <w:r w:rsidR="008C15A7">
        <w:t xml:space="preserve"> </w:t>
      </w:r>
      <w:r w:rsidR="00E949E9">
        <w:t>filled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continued,</w:t>
      </w:r>
      <w:r w:rsidR="008C15A7">
        <w:t xml:space="preserve"> </w:t>
      </w:r>
      <w:r w:rsidR="00E949E9">
        <w:t>feeling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feeding</w:t>
      </w:r>
      <w:r w:rsidR="008C15A7">
        <w:t xml:space="preserve"> </w:t>
      </w:r>
      <w:r w:rsidR="00E949E9">
        <w:t>momentum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hope.</w:t>
      </w:r>
      <w:r w:rsidR="008C15A7">
        <w:t xml:space="preserve"> </w:t>
      </w:r>
      <w:r>
        <w:t>“</w:t>
      </w:r>
      <w:r w:rsidR="00E949E9">
        <w:t>The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team.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coming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rescue,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few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front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nervous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hesitant,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quite</w:t>
      </w:r>
      <w:r w:rsidR="008C15A7">
        <w:t xml:space="preserve"> </w:t>
      </w:r>
      <w:r w:rsidR="00E949E9">
        <w:t>sure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go.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standing</w:t>
      </w:r>
      <w:r w:rsidR="008C15A7">
        <w:t xml:space="preserve"> </w:t>
      </w:r>
      <w:r w:rsidR="00E949E9">
        <w:t>shoulder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shoulder</w:t>
      </w:r>
      <w:r w:rsidR="008C15A7">
        <w:t xml:space="preserve"> </w:t>
      </w:r>
      <w:r w:rsidR="00E949E9">
        <w:t>moving</w:t>
      </w:r>
      <w:r w:rsidR="008C15A7">
        <w:t xml:space="preserve"> </w:t>
      </w:r>
      <w:r w:rsidR="00E949E9">
        <w:t>forward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herd,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accomplish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support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pride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lions.</w:t>
      </w:r>
      <w:r>
        <w:t>”</w:t>
      </w:r>
    </w:p>
    <w:p w14:paraId="2FCD3D64" w14:textId="77777777" w:rsidR="00722F53" w:rsidRDefault="00610349" w:rsidP="008F1C01">
      <w:pPr>
        <w:pStyle w:val="Body-TextTx"/>
      </w:pPr>
      <w:r>
        <w:t>“</w:t>
      </w:r>
      <w:r w:rsidR="00E949E9">
        <w:t>The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news,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added.</w:t>
      </w:r>
      <w:r w:rsidR="008C15A7">
        <w:t xml:space="preserve"> </w:t>
      </w:r>
      <w:r>
        <w:t>“</w:t>
      </w:r>
      <w:r w:rsidR="00E949E9">
        <w:t>Is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nobody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force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anything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aren</w:t>
      </w:r>
      <w:r>
        <w:t>’</w:t>
      </w:r>
      <w:r w:rsidR="00E949E9">
        <w:t>t</w:t>
      </w:r>
      <w:r w:rsidR="008C15A7">
        <w:t xml:space="preserve"> </w:t>
      </w:r>
      <w:r w:rsidR="00E949E9">
        <w:t>comfortable</w:t>
      </w:r>
      <w:r w:rsidR="008C15A7">
        <w:t xml:space="preserve"> </w:t>
      </w:r>
      <w:r w:rsidR="00E949E9">
        <w:t>with,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different</w:t>
      </w:r>
      <w:r w:rsidR="008C15A7">
        <w:t xml:space="preserve"> </w:t>
      </w:r>
      <w:r w:rsidR="00E949E9">
        <w:t>instincts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enjoy</w:t>
      </w:r>
      <w:r w:rsidR="008C15A7">
        <w:t xml:space="preserve"> </w:t>
      </w:r>
      <w:r w:rsidR="00E949E9">
        <w:t>being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tourist,</w:t>
      </w:r>
      <w:r w:rsidR="008C15A7">
        <w:t xml:space="preserve"> </w:t>
      </w:r>
      <w:r w:rsidR="00E949E9">
        <w:t>lion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croc,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okay.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fine.</w:t>
      </w:r>
      <w:r>
        <w:t>”</w:t>
      </w:r>
    </w:p>
    <w:p w14:paraId="6FB8E697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paused</w:t>
      </w:r>
      <w:r w:rsidR="008C15A7">
        <w:t xml:space="preserve"> </w:t>
      </w:r>
      <w:r>
        <w:t>and</w:t>
      </w:r>
      <w:r w:rsidR="008C15A7">
        <w:t xml:space="preserve"> </w:t>
      </w:r>
      <w:r>
        <w:t>could</w:t>
      </w:r>
      <w:r w:rsidR="008C15A7">
        <w:t xml:space="preserve"> </w:t>
      </w:r>
      <w:r>
        <w:t>feel</w:t>
      </w:r>
      <w:r w:rsidR="008C15A7">
        <w:t xml:space="preserve"> </w:t>
      </w:r>
      <w:r>
        <w:t>some</w:t>
      </w:r>
      <w:r w:rsidR="008C15A7">
        <w:t xml:space="preserve"> </w:t>
      </w:r>
      <w:r>
        <w:t>anxious</w:t>
      </w:r>
      <w:r w:rsidR="008C15A7">
        <w:t xml:space="preserve"> </w:t>
      </w:r>
      <w:r>
        <w:t>people</w:t>
      </w:r>
      <w:r w:rsidR="008C15A7">
        <w:t xml:space="preserve"> </w:t>
      </w:r>
      <w:r>
        <w:t>sigh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of</w:t>
      </w:r>
      <w:r w:rsidR="008C15A7">
        <w:t xml:space="preserve"> </w:t>
      </w:r>
      <w:r>
        <w:t>relief</w:t>
      </w:r>
      <w:r w:rsidR="008C15A7">
        <w:t xml:space="preserve"> </w:t>
      </w:r>
      <w:r>
        <w:t>before</w:t>
      </w:r>
      <w:r w:rsidR="008C15A7">
        <w:t xml:space="preserve"> </w:t>
      </w:r>
      <w:r>
        <w:t>I</w:t>
      </w:r>
      <w:r w:rsidR="008C15A7">
        <w:t xml:space="preserve"> </w:t>
      </w:r>
      <w:r>
        <w:t>added,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work</w:t>
      </w:r>
      <w:r w:rsidR="008C15A7">
        <w:t xml:space="preserve"> </w:t>
      </w:r>
      <w:r>
        <w:t>HERE.</w:t>
      </w:r>
      <w:r w:rsidR="00610349">
        <w:t>”</w:t>
      </w:r>
      <w:r w:rsidR="008C15A7">
        <w:t xml:space="preserve"> </w:t>
      </w:r>
      <w:r>
        <w:t>And,</w:t>
      </w:r>
      <w:r w:rsidR="008C15A7">
        <w:t xml:space="preserve"> </w:t>
      </w:r>
      <w:r>
        <w:t>there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it;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on.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on</w:t>
      </w:r>
      <w:r w:rsidR="008C15A7">
        <w:t xml:space="preserve"> </w:t>
      </w:r>
      <w:r>
        <w:t>our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building</w:t>
      </w:r>
      <w:r w:rsidR="008C15A7">
        <w:t xml:space="preserve"> </w:t>
      </w:r>
      <w:r>
        <w:t>a</w:t>
      </w:r>
      <w:r w:rsidR="008C15A7">
        <w:t xml:space="preserve"> </w:t>
      </w:r>
      <w:r>
        <w:t>world</w:t>
      </w:r>
      <w:r w:rsidR="008C15A7">
        <w:t xml:space="preserve"> </w:t>
      </w:r>
      <w:r>
        <w:t>class</w:t>
      </w:r>
      <w:r w:rsidR="008C15A7">
        <w:t xml:space="preserve"> </w:t>
      </w:r>
      <w:r>
        <w:t>team.</w:t>
      </w:r>
      <w:r w:rsidR="008C15A7">
        <w:t xml:space="preserve"> </w:t>
      </w:r>
      <w:r>
        <w:t>Later</w:t>
      </w:r>
      <w:r w:rsidR="008C15A7">
        <w:t xml:space="preserve"> </w:t>
      </w:r>
      <w:r>
        <w:t>that</w:t>
      </w:r>
      <w:r w:rsidR="008C15A7">
        <w:t xml:space="preserve"> </w:t>
      </w:r>
      <w:r>
        <w:t>day,</w:t>
      </w:r>
      <w:r w:rsidR="008C15A7">
        <w:t xml:space="preserve"> </w:t>
      </w:r>
      <w:r>
        <w:t>Howard</w:t>
      </w:r>
      <w:r w:rsidR="008C15A7">
        <w:t xml:space="preserve"> </w:t>
      </w:r>
      <w:r>
        <w:t>Jacobs,</w:t>
      </w:r>
      <w:r w:rsidR="008C15A7">
        <w:t xml:space="preserve"> </w:t>
      </w:r>
      <w:r>
        <w:t>who</w:t>
      </w:r>
      <w:r w:rsidR="008C15A7">
        <w:t xml:space="preserve"> </w:t>
      </w:r>
      <w:r>
        <w:t>led</w:t>
      </w:r>
      <w:r w:rsidR="008C15A7">
        <w:t xml:space="preserve"> </w:t>
      </w:r>
      <w:r>
        <w:t>the</w:t>
      </w:r>
      <w:r w:rsidR="008C15A7">
        <w:t xml:space="preserve"> </w:t>
      </w:r>
      <w:r>
        <w:t>marketing</w:t>
      </w:r>
      <w:r w:rsidR="008C15A7">
        <w:t xml:space="preserve"> </w:t>
      </w:r>
      <w:r>
        <w:t>team,</w:t>
      </w:r>
      <w:r w:rsidR="008C15A7">
        <w:t xml:space="preserve"> </w:t>
      </w:r>
      <w:r>
        <w:t>and</w:t>
      </w:r>
      <w:r w:rsidR="008C15A7">
        <w:t xml:space="preserve"> </w:t>
      </w:r>
      <w:r>
        <w:t>Mike</w:t>
      </w:r>
      <w:r w:rsidR="008C15A7">
        <w:t xml:space="preserve"> </w:t>
      </w:r>
      <w:proofErr w:type="spellStart"/>
      <w:r>
        <w:t>Ondrejko</w:t>
      </w:r>
      <w:proofErr w:type="spellEnd"/>
      <w:r>
        <w:t>,</w:t>
      </w:r>
      <w:r w:rsidR="008C15A7">
        <w:t xml:space="preserve"> </w:t>
      </w:r>
      <w:r>
        <w:t>the</w:t>
      </w:r>
      <w:r w:rsidR="008C15A7">
        <w:t xml:space="preserve"> </w:t>
      </w:r>
      <w:r>
        <w:t>sales</w:t>
      </w:r>
      <w:r w:rsidR="008C15A7">
        <w:t xml:space="preserve"> </w:t>
      </w:r>
      <w:r>
        <w:t>team,</w:t>
      </w:r>
      <w:r w:rsidR="008C15A7">
        <w:t xml:space="preserve"> </w:t>
      </w:r>
      <w:r>
        <w:t>walked</w:t>
      </w:r>
      <w:r w:rsidR="008C15A7">
        <w:t xml:space="preserve"> </w:t>
      </w:r>
      <w:r>
        <w:t>into</w:t>
      </w:r>
      <w:r w:rsidR="008C15A7">
        <w:t xml:space="preserve"> </w:t>
      </w:r>
      <w:r>
        <w:t>my</w:t>
      </w:r>
      <w:r w:rsidR="008C15A7">
        <w:t xml:space="preserve"> </w:t>
      </w:r>
      <w:r>
        <w:t>office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aforementioned,</w:t>
      </w:r>
      <w:r w:rsidR="008C15A7">
        <w:t xml:space="preserve"> </w:t>
      </w:r>
      <w:r>
        <w:t>soul</w:t>
      </w:r>
      <w:r w:rsidR="008C15A7">
        <w:t xml:space="preserve"> </w:t>
      </w:r>
      <w:r>
        <w:t>searching</w:t>
      </w:r>
      <w:r w:rsidR="008C15A7">
        <w:t xml:space="preserve"> </w:t>
      </w:r>
      <w:r>
        <w:t>giant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photo</w:t>
      </w:r>
      <w:r w:rsidR="008C15A7">
        <w:t xml:space="preserve"> </w:t>
      </w:r>
      <w:r>
        <w:t>that</w:t>
      </w:r>
      <w:r w:rsidR="008C15A7">
        <w:t xml:space="preserve"> </w:t>
      </w:r>
      <w:r>
        <w:t>now</w:t>
      </w:r>
      <w:r w:rsidR="008C15A7">
        <w:t xml:space="preserve"> </w:t>
      </w:r>
      <w:r>
        <w:t>lives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garage.</w:t>
      </w:r>
    </w:p>
    <w:p w14:paraId="237310B7" w14:textId="77777777" w:rsidR="00017929" w:rsidRDefault="00610349" w:rsidP="008F1C01">
      <w:pPr>
        <w:pStyle w:val="Body-TextTx"/>
      </w:pPr>
      <w:r>
        <w:t>“</w:t>
      </w:r>
      <w:r w:rsidR="00E949E9">
        <w:t>Thank</w:t>
      </w:r>
      <w:r w:rsidR="008C15A7">
        <w:t xml:space="preserve"> </w:t>
      </w:r>
      <w:r w:rsidR="00E949E9">
        <w:t>you.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absolutely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this.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purple?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1054F8A7" w14:textId="77777777" w:rsidR="00722F53" w:rsidRDefault="00610349" w:rsidP="008F1C01">
      <w:pPr>
        <w:pStyle w:val="Body-TextTx"/>
      </w:pPr>
      <w:r>
        <w:t>“</w:t>
      </w:r>
      <w:r w:rsidR="00E949E9">
        <w:t>Purple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color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royalty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plan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billing.</w:t>
      </w:r>
      <w:r>
        <w:t>”</w:t>
      </w:r>
      <w:r w:rsidR="008C15A7">
        <w:t xml:space="preserve"> </w:t>
      </w:r>
      <w:r w:rsidR="00E949E9" w:rsidRPr="00BC4DEA">
        <w:rPr>
          <w:rStyle w:val="itali"/>
        </w:rPr>
        <w:t>So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E949E9">
        <w:t>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thought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myself.</w:t>
      </w:r>
      <w:r w:rsidR="008C15A7">
        <w:t xml:space="preserve"> </w:t>
      </w:r>
      <w:r w:rsidR="00E949E9" w:rsidRPr="00BC4DEA">
        <w:rPr>
          <w:rStyle w:val="itali"/>
        </w:rPr>
        <w:t>So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do</w:t>
      </w:r>
      <w:r w:rsidR="008C15A7" w:rsidRPr="00BC4DEA">
        <w:rPr>
          <w:rStyle w:val="itali"/>
        </w:rPr>
        <w:t xml:space="preserve"> </w:t>
      </w:r>
      <w:r w:rsidR="00E949E9" w:rsidRPr="00BC4DEA">
        <w:rPr>
          <w:rStyle w:val="itali"/>
        </w:rPr>
        <w:t>I</w:t>
      </w:r>
      <w:r w:rsidR="00E949E9">
        <w:t>.</w:t>
      </w:r>
    </w:p>
    <w:p w14:paraId="26D3CCAD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65FD08E" w14:textId="77777777" w:rsidR="00722F53" w:rsidRPr="00BC4DEA" w:rsidRDefault="00E949E9" w:rsidP="008F1C01">
      <w:pPr>
        <w:pStyle w:val="Body-TextTx"/>
      </w:pP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quite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team,</w:t>
      </w:r>
      <w:r w:rsidR="008C15A7" w:rsidRPr="00BC4DEA">
        <w:rPr>
          <w:rStyle w:val="itali"/>
        </w:rPr>
        <w:t xml:space="preserve"> </w:t>
      </w:r>
      <w:r>
        <w:t>I</w:t>
      </w:r>
      <w:r w:rsidR="008C15A7">
        <w:t xml:space="preserve"> </w:t>
      </w:r>
      <w:r>
        <w:t>thought.</w:t>
      </w:r>
      <w:r w:rsidR="008C15A7"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day</w:t>
      </w:r>
      <w:r w:rsidR="008C15A7">
        <w:t xml:space="preserve"> </w:t>
      </w:r>
      <w:r>
        <w:t>forward,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symbol</w:t>
      </w:r>
      <w:r w:rsidR="008C15A7">
        <w:t xml:space="preserve"> </w:t>
      </w:r>
      <w:r>
        <w:t>and</w:t>
      </w:r>
      <w:r w:rsidR="008C15A7">
        <w:t xml:space="preserve"> </w:t>
      </w:r>
      <w:r>
        <w:t>rallying</w:t>
      </w:r>
      <w:r w:rsidR="008C15A7">
        <w:t xml:space="preserve"> </w:t>
      </w:r>
      <w:r>
        <w:t>cry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aspired</w:t>
      </w:r>
      <w:r w:rsidR="008C15A7">
        <w:t xml:space="preserve"> </w:t>
      </w:r>
      <w:r>
        <w:t>to</w:t>
      </w:r>
      <w:r w:rsidR="008C15A7">
        <w:t xml:space="preserve"> </w:t>
      </w:r>
      <w:r>
        <w:t>become</w:t>
      </w:r>
      <w:r w:rsidR="008C15A7">
        <w:t xml:space="preserve"> </w:t>
      </w:r>
      <w:r>
        <w:t>at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(and</w:t>
      </w:r>
      <w:r w:rsidR="008C15A7">
        <w:t xml:space="preserve"> </w:t>
      </w:r>
      <w:r>
        <w:lastRenderedPageBreak/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aspire</w:t>
      </w:r>
      <w:r w:rsidR="008C15A7">
        <w:t xml:space="preserve"> </w:t>
      </w:r>
      <w:r>
        <w:t>to</w:t>
      </w:r>
      <w:r w:rsidR="008C15A7">
        <w:t xml:space="preserve"> </w:t>
      </w:r>
      <w:r>
        <w:t>personally,</w:t>
      </w:r>
      <w:r w:rsidR="008C15A7">
        <w:t xml:space="preserve"> </w:t>
      </w:r>
      <w:r>
        <w:t>too).</w:t>
      </w:r>
      <w:r w:rsidR="008C15A7">
        <w:t xml:space="preserve"> </w:t>
      </w:r>
      <w:r>
        <w:t>We</w:t>
      </w:r>
      <w:r w:rsidR="008C15A7">
        <w:t xml:space="preserve"> </w:t>
      </w:r>
      <w:r>
        <w:t>bought</w:t>
      </w:r>
      <w:r w:rsidR="008C15A7">
        <w:t xml:space="preserve"> </w:t>
      </w:r>
      <w:r>
        <w:t>buffalo</w:t>
      </w:r>
      <w:r w:rsidR="008C15A7">
        <w:t xml:space="preserve"> </w:t>
      </w:r>
      <w:r>
        <w:t>nickels</w:t>
      </w:r>
      <w:r w:rsidR="008C15A7">
        <w:t xml:space="preserve"> </w:t>
      </w:r>
      <w:r>
        <w:t>(which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cost</w:t>
      </w:r>
      <w:r w:rsidR="008C15A7">
        <w:t xml:space="preserve"> </w:t>
      </w:r>
      <w:r>
        <w:t>three</w:t>
      </w:r>
      <w:r w:rsidR="008C15A7">
        <w:t xml:space="preserve"> </w:t>
      </w:r>
      <w:r>
        <w:t>bucks</w:t>
      </w:r>
      <w:r w:rsidR="008C15A7">
        <w:t xml:space="preserve"> </w:t>
      </w:r>
      <w:r>
        <w:t>each)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colleagues</w:t>
      </w:r>
      <w:r w:rsidR="008C15A7">
        <w:t xml:space="preserve"> </w:t>
      </w:r>
      <w:r>
        <w:t>demonstrated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extraordinary</w:t>
      </w:r>
      <w:r w:rsidR="008C15A7">
        <w:t xml:space="preserve"> </w:t>
      </w:r>
      <w:r>
        <w:t>teammate,</w:t>
      </w:r>
      <w:r w:rsidR="008C15A7">
        <w:t xml:space="preserve"> </w:t>
      </w:r>
      <w:r>
        <w:t>a</w:t>
      </w:r>
      <w:r w:rsidR="008C15A7">
        <w:t xml:space="preserve"> </w:t>
      </w:r>
      <w:r>
        <w:t>buffalo</w:t>
      </w:r>
      <w:r w:rsidR="008C15A7">
        <w:t xml:space="preserve"> </w:t>
      </w:r>
      <w:r>
        <w:t>nickel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placed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card</w:t>
      </w:r>
      <w:r w:rsidR="008C15A7">
        <w:t xml:space="preserve"> </w:t>
      </w:r>
      <w:r>
        <w:t>explaining</w:t>
      </w:r>
      <w:r w:rsidR="008C15A7">
        <w:t xml:space="preserve"> </w:t>
      </w:r>
      <w:r>
        <w:t>the</w:t>
      </w:r>
      <w:r w:rsidR="008C15A7">
        <w:t xml:space="preserve"> </w:t>
      </w:r>
      <w:r>
        <w:t>act</w:t>
      </w:r>
      <w:r w:rsidR="008C15A7">
        <w:t xml:space="preserve"> </w:t>
      </w:r>
      <w:r>
        <w:t>of</w:t>
      </w:r>
      <w:r w:rsidR="008C15A7">
        <w:t xml:space="preserve"> </w:t>
      </w:r>
      <w:r>
        <w:t>teamwork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placed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desk</w:t>
      </w:r>
      <w:r w:rsidR="008C15A7">
        <w:t xml:space="preserve"> </w:t>
      </w:r>
      <w:r>
        <w:t>and</w:t>
      </w:r>
      <w:r w:rsidR="008C15A7">
        <w:t xml:space="preserve"> </w:t>
      </w:r>
      <w:r>
        <w:t>often</w:t>
      </w:r>
      <w:r w:rsidR="008C15A7">
        <w:t xml:space="preserve"> </w:t>
      </w:r>
      <w:r>
        <w:t>times</w:t>
      </w:r>
      <w:r w:rsidR="008C15A7">
        <w:t xml:space="preserve"> </w:t>
      </w:r>
      <w:r>
        <w:t>taped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top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cubicle.</w:t>
      </w:r>
      <w:r w:rsidR="008C15A7">
        <w:t xml:space="preserve"> </w:t>
      </w:r>
      <w:r>
        <w:t>A</w:t>
      </w:r>
      <w:r w:rsidR="008C15A7">
        <w:t xml:space="preserve"> </w:t>
      </w:r>
      <w:r>
        <w:t>replica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card</w:t>
      </w:r>
      <w:r w:rsidR="008C15A7">
        <w:t xml:space="preserve"> </w:t>
      </w:r>
      <w:r>
        <w:t>would</w:t>
      </w:r>
      <w:r w:rsidR="008C15A7">
        <w:t xml:space="preserve"> </w:t>
      </w:r>
      <w:r>
        <w:t>then</w:t>
      </w:r>
      <w:r w:rsidR="008C15A7">
        <w:t xml:space="preserve"> </w:t>
      </w:r>
      <w:r>
        <w:t>be</w:t>
      </w:r>
      <w:r w:rsidR="008C15A7">
        <w:t xml:space="preserve"> </w:t>
      </w:r>
      <w:r>
        <w:t>taped</w:t>
      </w:r>
      <w:r w:rsidR="008C15A7">
        <w:t xml:space="preserve"> </w:t>
      </w:r>
      <w:r>
        <w:t>outside</w:t>
      </w:r>
      <w:r w:rsidR="008C15A7">
        <w:t xml:space="preserve"> </w:t>
      </w:r>
      <w:r>
        <w:t>my</w:t>
      </w:r>
      <w:r w:rsidR="008C15A7">
        <w:t xml:space="preserve"> </w:t>
      </w:r>
      <w:r>
        <w:t>office,</w:t>
      </w:r>
      <w:r w:rsidR="008C15A7">
        <w:t xml:space="preserve"> </w:t>
      </w:r>
      <w:r>
        <w:t>which</w:t>
      </w:r>
      <w:r w:rsidR="008C15A7">
        <w:t xml:space="preserve"> </w:t>
      </w:r>
      <w:r>
        <w:t>shortly</w:t>
      </w:r>
      <w:r w:rsidR="008C15A7">
        <w:t xml:space="preserve"> </w:t>
      </w:r>
      <w:r>
        <w:t>thereafter</w:t>
      </w:r>
      <w:r w:rsidR="008C15A7">
        <w:t xml:space="preserve"> </w:t>
      </w:r>
      <w:r>
        <w:t>looked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sea</w:t>
      </w:r>
      <w:r w:rsidR="008C15A7">
        <w:t xml:space="preserve"> </w:t>
      </w:r>
      <w:r>
        <w:t>of</w:t>
      </w:r>
      <w:r w:rsidR="008C15A7">
        <w:t xml:space="preserve"> </w:t>
      </w:r>
      <w:r>
        <w:t>buffalo</w:t>
      </w:r>
      <w:r w:rsidR="008C15A7">
        <w:t xml:space="preserve"> </w:t>
      </w:r>
      <w:r>
        <w:t>wallpaper.</w:t>
      </w:r>
      <w:r w:rsidR="008C15A7">
        <w:t xml:space="preserve"> </w:t>
      </w:r>
      <w:r>
        <w:t>I</w:t>
      </w:r>
      <w:r w:rsidR="008C15A7">
        <w:t xml:space="preserve"> </w:t>
      </w:r>
      <w:r>
        <w:t>loved</w:t>
      </w:r>
      <w:r w:rsidR="008C15A7">
        <w:t xml:space="preserve"> </w:t>
      </w:r>
      <w:r>
        <w:t>and</w:t>
      </w:r>
      <w:r w:rsidR="008C15A7">
        <w:t xml:space="preserve"> </w:t>
      </w:r>
      <w:r>
        <w:t>learned</w:t>
      </w:r>
      <w:r w:rsidR="008C15A7">
        <w:t xml:space="preserve"> </w:t>
      </w:r>
      <w:r>
        <w:t>so</w:t>
      </w:r>
      <w:r w:rsidR="008C15A7">
        <w:t xml:space="preserve"> </w:t>
      </w:r>
      <w:r>
        <w:t>much</w:t>
      </w:r>
      <w:r w:rsidR="008C15A7">
        <w:t xml:space="preserve"> </w:t>
      </w:r>
      <w:r>
        <w:t>about</w:t>
      </w:r>
      <w:r w:rsidR="008C15A7">
        <w:t xml:space="preserve"> </w:t>
      </w:r>
      <w:r>
        <w:t>teamwork</w:t>
      </w:r>
      <w:r w:rsidR="008C15A7">
        <w:t xml:space="preserve"> </w:t>
      </w:r>
      <w:r>
        <w:t>while</w:t>
      </w:r>
      <w:r w:rsidR="008C15A7">
        <w:t xml:space="preserve"> </w:t>
      </w:r>
      <w:r>
        <w:t>working</w:t>
      </w:r>
      <w:r w:rsidR="008C15A7">
        <w:t xml:space="preserve"> </w:t>
      </w:r>
      <w:r>
        <w:t>there,</w:t>
      </w:r>
      <w:r w:rsidR="008C15A7">
        <w:t xml:space="preserve"> </w:t>
      </w:r>
      <w:r>
        <w:t>that</w:t>
      </w:r>
      <w:r w:rsidR="008C15A7">
        <w:t xml:space="preserve"> </w:t>
      </w:r>
      <w:r>
        <w:t>even</w:t>
      </w:r>
      <w:r w:rsidR="008C15A7">
        <w:t xml:space="preserve"> </w:t>
      </w:r>
      <w:r>
        <w:t>now,</w:t>
      </w:r>
      <w:r w:rsidR="008C15A7">
        <w:t xml:space="preserve"> </w:t>
      </w:r>
      <w:r>
        <w:t>over</w:t>
      </w:r>
      <w:r w:rsidR="008C15A7">
        <w:t xml:space="preserve"> </w:t>
      </w:r>
      <w:r>
        <w:t>a</w:t>
      </w:r>
      <w:r w:rsidR="008C15A7">
        <w:t xml:space="preserve"> </w:t>
      </w:r>
      <w:r>
        <w:t>decade</w:t>
      </w:r>
      <w:r w:rsidR="008C15A7">
        <w:t xml:space="preserve"> </w:t>
      </w:r>
      <w:r>
        <w:t>later,</w:t>
      </w:r>
      <w:r w:rsidR="008C15A7">
        <w:t xml:space="preserve"> </w:t>
      </w:r>
      <w:r>
        <w:t>when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newly</w:t>
      </w:r>
      <w:r w:rsidR="008C15A7">
        <w:t xml:space="preserve"> </w:t>
      </w:r>
      <w:r>
        <w:t>minted</w:t>
      </w:r>
      <w:r w:rsidR="008C15A7">
        <w:t xml:space="preserve"> </w:t>
      </w:r>
      <w:r>
        <w:t>sales</w:t>
      </w:r>
      <w:r w:rsidR="008C15A7">
        <w:t xml:space="preserve"> </w:t>
      </w:r>
      <w:r>
        <w:t>associates</w:t>
      </w:r>
      <w:r w:rsidR="008C15A7">
        <w:t xml:space="preserve"> </w:t>
      </w:r>
      <w:r>
        <w:t>asks</w:t>
      </w:r>
      <w:r w:rsidR="008C15A7">
        <w:t xml:space="preserve"> </w:t>
      </w:r>
      <w:r>
        <w:t>what</w:t>
      </w:r>
      <w:r w:rsidR="008C15A7">
        <w:t xml:space="preserve"> </w:t>
      </w:r>
      <w:r>
        <w:t>it</w:t>
      </w:r>
      <w:r w:rsidR="008C15A7">
        <w:t xml:space="preserve"> </w:t>
      </w:r>
      <w:r>
        <w:t>takes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successful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business,</w:t>
      </w:r>
      <w:r w:rsidR="008C15A7">
        <w:t xml:space="preserve"> </w:t>
      </w:r>
      <w:r>
        <w:t>I</w:t>
      </w:r>
      <w:r w:rsidR="008C15A7">
        <w:t xml:space="preserve"> </w:t>
      </w:r>
      <w:r>
        <w:t>always</w:t>
      </w:r>
      <w:r w:rsidR="008C15A7">
        <w:t xml:space="preserve"> </w:t>
      </w:r>
      <w:r>
        <w:t>answer;</w:t>
      </w:r>
      <w:r w:rsidR="008C15A7">
        <w:t xml:space="preserve"> </w:t>
      </w:r>
      <w:r>
        <w:t>work</w:t>
      </w:r>
      <w:r w:rsidR="008C15A7">
        <w:t xml:space="preserve"> </w:t>
      </w:r>
      <w:r>
        <w:t>unreasonably</w:t>
      </w:r>
      <w:r w:rsidR="008C15A7">
        <w:t xml:space="preserve"> </w:t>
      </w:r>
      <w:r>
        <w:t>hard,</w:t>
      </w:r>
      <w:r w:rsidR="008C15A7">
        <w:t xml:space="preserve"> </w:t>
      </w:r>
      <w:r>
        <w:t>be</w:t>
      </w:r>
      <w:r w:rsidR="008C15A7">
        <w:t xml:space="preserve"> </w:t>
      </w:r>
      <w:r>
        <w:t>intellectually</w:t>
      </w:r>
      <w:r w:rsidR="008C15A7">
        <w:t xml:space="preserve"> </w:t>
      </w:r>
      <w:r>
        <w:t>curious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extraordinary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teammate.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purple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buffalo.</w:t>
      </w:r>
    </w:p>
    <w:p w14:paraId="44D0AAE8" w14:textId="77777777" w:rsidR="00017929" w:rsidRPr="00CB40F9" w:rsidRDefault="00E949E9" w:rsidP="00F96744">
      <w:pPr>
        <w:pStyle w:val="B-HeadBhead"/>
      </w:pPr>
      <w:r w:rsidRPr="00CB40F9">
        <w:t>Teamwork</w:t>
      </w:r>
      <w:r w:rsidR="008C15A7" w:rsidRPr="00CB40F9">
        <w:t xml:space="preserve"> </w:t>
      </w:r>
      <w:r w:rsidRPr="00CB40F9">
        <w:t>makes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dream</w:t>
      </w:r>
      <w:r w:rsidR="008C15A7" w:rsidRPr="00CB40F9">
        <w:t xml:space="preserve"> </w:t>
      </w:r>
      <w:r w:rsidRPr="00CB40F9">
        <w:t>work</w:t>
      </w:r>
    </w:p>
    <w:p w14:paraId="14395F86" w14:textId="77777777" w:rsidR="00722F53" w:rsidRDefault="00E949E9" w:rsidP="008F1C01">
      <w:pPr>
        <w:pStyle w:val="Body-TextTx"/>
      </w:pPr>
      <w:r>
        <w:t>This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teamwork</w:t>
      </w:r>
      <w:r w:rsidR="008C15A7">
        <w:t xml:space="preserve"> </w:t>
      </w:r>
      <w:r>
        <w:t>can</w:t>
      </w:r>
      <w:r w:rsidR="008C15A7">
        <w:t xml:space="preserve"> </w:t>
      </w:r>
      <w:r>
        <w:t>occur</w:t>
      </w:r>
      <w:r w:rsidR="008C15A7">
        <w:t xml:space="preserve"> </w:t>
      </w:r>
      <w:r>
        <w:t>beyond</w:t>
      </w:r>
      <w:r w:rsidR="008C15A7">
        <w:t xml:space="preserve"> </w:t>
      </w:r>
      <w:r>
        <w:t>the</w:t>
      </w:r>
      <w:r w:rsidR="008C15A7">
        <w:t xml:space="preserve"> </w:t>
      </w:r>
      <w:r>
        <w:t>office,</w:t>
      </w:r>
      <w:r w:rsidR="008C15A7">
        <w:t xml:space="preserve"> </w:t>
      </w:r>
      <w:r>
        <w:t>no</w:t>
      </w:r>
      <w:r w:rsidR="008C15A7">
        <w:t xml:space="preserve"> </w:t>
      </w:r>
      <w:r>
        <w:t>matter</w:t>
      </w:r>
      <w:r w:rsidR="008C15A7">
        <w:t xml:space="preserve"> </w:t>
      </w:r>
      <w:r>
        <w:t>how</w:t>
      </w:r>
      <w:r w:rsidR="008C15A7">
        <w:t xml:space="preserve"> </w:t>
      </w:r>
      <w:r>
        <w:t>young</w:t>
      </w:r>
      <w:r w:rsidR="008C15A7">
        <w:t xml:space="preserve"> </w:t>
      </w:r>
      <w:r>
        <w:t>or</w:t>
      </w:r>
      <w:r w:rsidR="008C15A7">
        <w:t xml:space="preserve"> </w:t>
      </w:r>
      <w:r>
        <w:t>old</w:t>
      </w:r>
      <w:r w:rsidR="008C15A7">
        <w:t xml:space="preserve"> </w:t>
      </w:r>
      <w:r>
        <w:t>you</w:t>
      </w:r>
      <w:r w:rsidR="008C15A7">
        <w:t xml:space="preserve"> </w:t>
      </w:r>
      <w:r>
        <w:t>are.</w:t>
      </w:r>
      <w:r w:rsidR="008C15A7">
        <w:t xml:space="preserve"> </w:t>
      </w:r>
      <w:r>
        <w:t>A</w:t>
      </w:r>
      <w:r w:rsidR="008C15A7">
        <w:t xml:space="preserve"> </w:t>
      </w:r>
      <w:r>
        <w:t>perfect</w:t>
      </w:r>
      <w:r w:rsidR="008C15A7">
        <w:t xml:space="preserve"> </w:t>
      </w:r>
      <w:r>
        <w:t>example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story</w:t>
      </w:r>
      <w:r w:rsidR="008C15A7">
        <w:t xml:space="preserve"> </w:t>
      </w:r>
      <w:r>
        <w:t>my</w:t>
      </w:r>
      <w:r w:rsidR="008C15A7">
        <w:t xml:space="preserve"> </w:t>
      </w:r>
      <w:r>
        <w:t>friend</w:t>
      </w:r>
      <w:r w:rsidR="008C15A7">
        <w:t xml:space="preserve"> </w:t>
      </w:r>
      <w:r>
        <w:t>Sunny</w:t>
      </w:r>
      <w:r w:rsidR="008C15A7">
        <w:t xml:space="preserve"> </w:t>
      </w:r>
      <w:r>
        <w:t>Sanyal,</w:t>
      </w:r>
      <w:r w:rsidR="008C15A7">
        <w:t xml:space="preserve"> </w:t>
      </w:r>
      <w:r>
        <w:t>the</w:t>
      </w:r>
      <w:r w:rsidR="008C15A7">
        <w:t xml:space="preserve"> </w:t>
      </w:r>
      <w:r>
        <w:t>President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proofErr w:type="spellStart"/>
      <w:r>
        <w:t>Varex</w:t>
      </w:r>
      <w:proofErr w:type="spellEnd"/>
      <w:r w:rsidR="008C15A7">
        <w:t xml:space="preserve"> </w:t>
      </w:r>
      <w:r>
        <w:t>Imaging</w:t>
      </w:r>
      <w:r w:rsidR="008C15A7">
        <w:t xml:space="preserve"> </w:t>
      </w:r>
      <w:r>
        <w:t>Corporation,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about</w:t>
      </w:r>
      <w:r w:rsidR="008C15A7">
        <w:t xml:space="preserve"> </w:t>
      </w:r>
      <w:r>
        <w:t>how</w:t>
      </w:r>
      <w:r w:rsidR="008C15A7">
        <w:t xml:space="preserve"> </w:t>
      </w:r>
      <w:r>
        <w:t>he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America</w:t>
      </w:r>
      <w:r w:rsidR="008C15A7">
        <w:t xml:space="preserve"> </w:t>
      </w:r>
      <w:r>
        <w:t>after</w:t>
      </w:r>
      <w:r w:rsidR="008C15A7">
        <w:t xml:space="preserve"> </w:t>
      </w:r>
      <w:r>
        <w:t>growing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Mumbai,</w:t>
      </w:r>
      <w:r w:rsidR="008C15A7">
        <w:t xml:space="preserve"> </w:t>
      </w:r>
      <w:r>
        <w:t>India.</w:t>
      </w:r>
      <w:r w:rsidR="008C15A7">
        <w:t xml:space="preserve"> </w:t>
      </w:r>
      <w:r>
        <w:t>Sunny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met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Harvard</w:t>
      </w:r>
      <w:r w:rsidR="008C15A7">
        <w:t xml:space="preserve"> </w:t>
      </w:r>
      <w:r>
        <w:t>Business</w:t>
      </w:r>
      <w:r w:rsidR="008C15A7">
        <w:t xml:space="preserve"> </w:t>
      </w:r>
      <w:r>
        <w:t>School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quickly</w:t>
      </w:r>
      <w:r w:rsidR="008C15A7">
        <w:t xml:space="preserve"> </w:t>
      </w:r>
      <w:r>
        <w:t>drawn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infectious</w:t>
      </w:r>
      <w:r w:rsidR="008C15A7">
        <w:t xml:space="preserve"> </w:t>
      </w:r>
      <w:r>
        <w:t>smile,</w:t>
      </w:r>
      <w:r w:rsidR="008C15A7">
        <w:t xml:space="preserve"> </w:t>
      </w:r>
      <w:r>
        <w:t>positive</w:t>
      </w:r>
      <w:r w:rsidR="008C15A7">
        <w:t xml:space="preserve"> </w:t>
      </w:r>
      <w:r>
        <w:t>attitude</w:t>
      </w:r>
      <w:r w:rsidR="008C15A7">
        <w:t xml:space="preserve"> </w:t>
      </w:r>
      <w:r>
        <w:t>and</w:t>
      </w:r>
      <w:r w:rsidR="008C15A7">
        <w:t xml:space="preserve"> </w:t>
      </w:r>
      <w:r>
        <w:t>willingness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anyone</w:t>
      </w:r>
      <w:r w:rsidR="008C15A7">
        <w:t xml:space="preserve"> </w:t>
      </w:r>
      <w:r>
        <w:t>in</w:t>
      </w:r>
      <w:r w:rsidR="008C15A7">
        <w:t xml:space="preserve"> </w:t>
      </w:r>
      <w:r>
        <w:t>need.</w:t>
      </w:r>
      <w:r w:rsidR="008C15A7">
        <w:t xml:space="preserve"> </w:t>
      </w:r>
      <w:r>
        <w:t>After</w:t>
      </w:r>
      <w:r w:rsidR="008C15A7">
        <w:t xml:space="preserve"> </w:t>
      </w:r>
      <w:r>
        <w:t>learning</w:t>
      </w:r>
      <w:r w:rsidR="008C15A7">
        <w:t xml:space="preserve"> </w:t>
      </w:r>
      <w:r>
        <w:t>his</w:t>
      </w:r>
      <w:r w:rsidR="008C15A7">
        <w:t xml:space="preserve"> </w:t>
      </w:r>
      <w:r>
        <w:t>story,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obvious</w:t>
      </w:r>
      <w:r w:rsidR="008C15A7">
        <w:t xml:space="preserve"> </w:t>
      </w:r>
      <w:r>
        <w:t>why</w:t>
      </w:r>
      <w:r w:rsidR="008C15A7">
        <w:t xml:space="preserve"> </w:t>
      </w:r>
      <w:r>
        <w:t>everyone</w:t>
      </w:r>
      <w:r w:rsidR="008C15A7">
        <w:t xml:space="preserve"> </w:t>
      </w:r>
      <w:r>
        <w:t>roots</w:t>
      </w:r>
      <w:r w:rsidR="008C15A7">
        <w:t xml:space="preserve"> </w:t>
      </w:r>
      <w:r>
        <w:t>for</w:t>
      </w:r>
      <w:r w:rsidR="008C15A7">
        <w:t xml:space="preserve"> </w:t>
      </w:r>
      <w:r>
        <w:t>him.</w:t>
      </w:r>
      <w:r w:rsidR="008C15A7">
        <w:t xml:space="preserve"> </w:t>
      </w:r>
      <w:r>
        <w:t>Sunny</w:t>
      </w:r>
      <w:r w:rsidR="008C15A7">
        <w:t xml:space="preserve"> </w:t>
      </w:r>
      <w:r>
        <w:t>had</w:t>
      </w:r>
      <w:r w:rsidR="008C15A7">
        <w:t xml:space="preserve"> </w:t>
      </w:r>
      <w:r>
        <w:t>lived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own</w:t>
      </w:r>
      <w:r w:rsidR="008C15A7">
        <w:t xml:space="preserve"> </w:t>
      </w:r>
      <w:r>
        <w:t>in</w:t>
      </w:r>
      <w:r w:rsidR="008C15A7">
        <w:t xml:space="preserve"> </w:t>
      </w:r>
      <w:r>
        <w:t>Mumbai</w:t>
      </w:r>
      <w:r w:rsidR="008C15A7">
        <w:t xml:space="preserve"> </w:t>
      </w:r>
      <w:r>
        <w:t>since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16</w:t>
      </w:r>
      <w:r w:rsidR="008C15A7">
        <w:t xml:space="preserve"> </w:t>
      </w:r>
      <w:r>
        <w:t>years</w:t>
      </w:r>
      <w:r w:rsidR="008C15A7">
        <w:t xml:space="preserve"> </w:t>
      </w:r>
      <w:r>
        <w:t>old</w:t>
      </w:r>
      <w:r w:rsidR="008C15A7">
        <w:t xml:space="preserve"> </w:t>
      </w:r>
      <w:r>
        <w:t>and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junior</w:t>
      </w:r>
      <w:r w:rsidR="008C15A7">
        <w:t xml:space="preserve"> </w:t>
      </w:r>
      <w:r>
        <w:t>year</w:t>
      </w:r>
      <w:r w:rsidR="008C15A7">
        <w:t xml:space="preserve"> </w:t>
      </w:r>
      <w:r>
        <w:t>of</w:t>
      </w:r>
      <w:r w:rsidR="008C15A7">
        <w:t xml:space="preserve"> </w:t>
      </w:r>
      <w:r>
        <w:t>high</w:t>
      </w:r>
      <w:r w:rsidR="008C15A7">
        <w:t xml:space="preserve"> </w:t>
      </w:r>
      <w:r>
        <w:t>school.</w:t>
      </w:r>
      <w:r w:rsidR="008C15A7">
        <w:t xml:space="preserve"> </w:t>
      </w:r>
      <w:r>
        <w:t>After</w:t>
      </w:r>
      <w:r w:rsidR="008C15A7">
        <w:t xml:space="preserve"> </w:t>
      </w:r>
      <w:r>
        <w:t>that,</w:t>
      </w:r>
      <w:r w:rsidR="008C15A7">
        <w:t xml:space="preserve"> </w:t>
      </w:r>
      <w:r>
        <w:t>he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university</w:t>
      </w:r>
      <w:r w:rsidR="008C15A7">
        <w:t xml:space="preserve"> </w:t>
      </w:r>
      <w:r>
        <w:t>to</w:t>
      </w:r>
      <w:r w:rsidR="008C15A7">
        <w:t xml:space="preserve"> </w:t>
      </w:r>
      <w:r>
        <w:t>study</w:t>
      </w:r>
      <w:r w:rsidR="008C15A7">
        <w:t xml:space="preserve"> </w:t>
      </w:r>
      <w:r>
        <w:t>engineering.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very,</w:t>
      </w:r>
      <w:r w:rsidR="008C15A7">
        <w:t xml:space="preserve"> </w:t>
      </w:r>
      <w:r>
        <w:t>very</w:t>
      </w:r>
      <w:r w:rsidR="008C15A7">
        <w:t xml:space="preserve"> </w:t>
      </w:r>
      <w:r>
        <w:t>poor</w:t>
      </w:r>
      <w:r w:rsidR="008C15A7">
        <w:t xml:space="preserve"> </w:t>
      </w:r>
      <w:r>
        <w:t>so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hard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pay</w:t>
      </w:r>
      <w:r w:rsidR="008C15A7">
        <w:t xml:space="preserve"> </w:t>
      </w:r>
      <w:r>
        <w:t>the</w:t>
      </w:r>
      <w:r w:rsidR="008C15A7">
        <w:t xml:space="preserve"> </w:t>
      </w:r>
      <w:r>
        <w:t>$120</w:t>
      </w:r>
      <w:r w:rsidR="008C15A7">
        <w:t xml:space="preserve"> </w:t>
      </w:r>
      <w:r>
        <w:t>a</w:t>
      </w:r>
      <w:r w:rsidR="008C15A7">
        <w:t xml:space="preserve"> </w:t>
      </w:r>
      <w:r>
        <w:t>year</w:t>
      </w:r>
      <w:r w:rsidR="008C15A7">
        <w:t xml:space="preserve"> </w:t>
      </w:r>
      <w:r>
        <w:t>tuition.</w:t>
      </w:r>
      <w:r w:rsidR="008C15A7">
        <w:t xml:space="preserve"> </w:t>
      </w:r>
      <w:r>
        <w:t>Yes,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$120,</w:t>
      </w:r>
      <w:r w:rsidR="008C15A7">
        <w:t xml:space="preserve"> </w:t>
      </w:r>
      <w:r>
        <w:t>not</w:t>
      </w:r>
      <w:r w:rsidR="008C15A7">
        <w:t xml:space="preserve"> </w:t>
      </w:r>
      <w:r>
        <w:t>$12,000</w:t>
      </w:r>
      <w:r w:rsidR="008C15A7">
        <w:t xml:space="preserve"> </w:t>
      </w:r>
      <w:r>
        <w:t>and</w:t>
      </w:r>
      <w:r w:rsidR="008C15A7">
        <w:t xml:space="preserve"> </w:t>
      </w:r>
      <w:r>
        <w:t>certainly</w:t>
      </w:r>
      <w:r w:rsidR="008C15A7">
        <w:t xml:space="preserve"> </w:t>
      </w:r>
      <w:r>
        <w:t>not</w:t>
      </w:r>
      <w:r w:rsidR="008C15A7">
        <w:t xml:space="preserve"> </w:t>
      </w:r>
      <w:r>
        <w:t>$120,000.</w:t>
      </w:r>
      <w:r w:rsidR="008C15A7">
        <w:t xml:space="preserve"> </w:t>
      </w:r>
      <w:r>
        <w:t>So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never</w:t>
      </w:r>
      <w:r w:rsidR="008C15A7">
        <w:t xml:space="preserve"> </w:t>
      </w:r>
      <w:r>
        <w:t>afford</w:t>
      </w:r>
      <w:r w:rsidR="008C15A7">
        <w:t xml:space="preserve"> </w:t>
      </w:r>
      <w:r>
        <w:t>textbooks</w:t>
      </w:r>
      <w:r w:rsidR="008C15A7">
        <w:t xml:space="preserve"> </w:t>
      </w:r>
      <w:r>
        <w:t>that</w:t>
      </w:r>
      <w:r w:rsidR="008C15A7">
        <w:t xml:space="preserve"> </w:t>
      </w:r>
      <w:r>
        <w:t>could</w:t>
      </w:r>
      <w:r w:rsidR="008C15A7">
        <w:t xml:space="preserve"> </w:t>
      </w:r>
      <w:r>
        <w:t>cost</w:t>
      </w:r>
      <w:r w:rsidR="008C15A7">
        <w:t xml:space="preserve"> </w:t>
      </w:r>
      <w:r>
        <w:t>upwards</w:t>
      </w:r>
      <w:r w:rsidR="008C15A7">
        <w:t xml:space="preserve"> </w:t>
      </w:r>
      <w:r>
        <w:t>of</w:t>
      </w:r>
      <w:r w:rsidR="008C15A7">
        <w:t xml:space="preserve"> </w:t>
      </w:r>
      <w:r>
        <w:t>$30</w:t>
      </w:r>
      <w:r w:rsidR="008C15A7">
        <w:t xml:space="preserve"> </w:t>
      </w:r>
      <w:r>
        <w:t>a</w:t>
      </w:r>
      <w:r w:rsidR="008C15A7">
        <w:t xml:space="preserve"> </w:t>
      </w:r>
      <w:r>
        <w:t>piece,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explains.</w:t>
      </w:r>
      <w:r w:rsidR="008C15A7">
        <w:t xml:space="preserve"> </w:t>
      </w:r>
      <w:r>
        <w:t>(Can</w:t>
      </w:r>
      <w:r w:rsidR="008C15A7">
        <w:t xml:space="preserve"> </w:t>
      </w:r>
      <w:r>
        <w:t>you</w:t>
      </w:r>
      <w:r w:rsidR="008C15A7">
        <w:t xml:space="preserve"> </w:t>
      </w:r>
      <w:r>
        <w:t>imagine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through</w:t>
      </w:r>
      <w:r w:rsidR="008C15A7">
        <w:t xml:space="preserve"> </w:t>
      </w:r>
      <w:r>
        <w:t>college</w:t>
      </w:r>
      <w:r w:rsidR="008C15A7">
        <w:t xml:space="preserve"> </w:t>
      </w:r>
      <w:r>
        <w:t>without</w:t>
      </w:r>
      <w:r w:rsidR="008C15A7">
        <w:t xml:space="preserve"> </w:t>
      </w:r>
      <w:r>
        <w:t>textbooks?</w:t>
      </w:r>
      <w:r w:rsidR="008C15A7">
        <w:t xml:space="preserve"> </w:t>
      </w:r>
      <w:r>
        <w:t>Not</w:t>
      </w:r>
      <w:r w:rsidR="008C15A7">
        <w:t xml:space="preserve"> </w:t>
      </w:r>
      <w:r>
        <w:t>exactly</w:t>
      </w:r>
      <w:r w:rsidR="008C15A7">
        <w:t xml:space="preserve"> </w:t>
      </w:r>
      <w:r>
        <w:t>a</w:t>
      </w:r>
      <w:r w:rsidR="008C15A7">
        <w:t xml:space="preserve"> </w:t>
      </w:r>
      <w:r>
        <w:t>recipe</w:t>
      </w:r>
      <w:r w:rsidR="008C15A7">
        <w:t xml:space="preserve"> </w:t>
      </w:r>
      <w:r>
        <w:t>for</w:t>
      </w:r>
      <w:r w:rsidR="008C15A7">
        <w:t xml:space="preserve"> </w:t>
      </w:r>
      <w:r>
        <w:t>success</w:t>
      </w:r>
      <w:r w:rsidR="008C15A7">
        <w:t xml:space="preserve"> </w:t>
      </w:r>
      <w:r>
        <w:t>for</w:t>
      </w:r>
      <w:r w:rsidR="008C15A7">
        <w:t xml:space="preserve"> </w:t>
      </w:r>
      <w:r>
        <w:t>most.)</w:t>
      </w:r>
      <w:r w:rsidR="008C15A7">
        <w:t xml:space="preserve"> </w:t>
      </w:r>
      <w:r>
        <w:t>Sunny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with</w:t>
      </w:r>
      <w:r w:rsidR="008C15A7">
        <w:t xml:space="preserve"> </w:t>
      </w:r>
      <w:r>
        <w:t>others</w:t>
      </w:r>
      <w:r w:rsidR="008C15A7">
        <w:t xml:space="preserve"> </w:t>
      </w:r>
      <w:r>
        <w:t>to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solution.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figured</w:t>
      </w:r>
      <w:r w:rsidR="008C15A7">
        <w:t xml:space="preserve"> </w:t>
      </w:r>
      <w:r>
        <w:t>out</w:t>
      </w:r>
      <w:r w:rsidR="008C15A7">
        <w:t xml:space="preserve"> </w:t>
      </w:r>
      <w:r>
        <w:t>very</w:t>
      </w:r>
      <w:r w:rsidR="008C15A7">
        <w:t xml:space="preserve"> </w:t>
      </w:r>
      <w:r>
        <w:t>quickly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bed</w:t>
      </w:r>
      <w:r w:rsidR="008C15A7">
        <w:t xml:space="preserve"> </w:t>
      </w:r>
      <w:r>
        <w:t>at</w:t>
      </w:r>
      <w:r w:rsidR="008C15A7">
        <w:t xml:space="preserve"> </w:t>
      </w:r>
      <w:r>
        <w:t>midnight</w:t>
      </w:r>
      <w:r w:rsidR="008C15A7">
        <w:t xml:space="preserve"> </w:t>
      </w:r>
      <w:r>
        <w:t>and</w:t>
      </w:r>
      <w:r w:rsidR="008C15A7">
        <w:t xml:space="preserve"> </w:t>
      </w:r>
      <w:r>
        <w:t>woke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4:00</w:t>
      </w:r>
      <w:r w:rsidR="008C15A7">
        <w:t xml:space="preserve"> </w:t>
      </w:r>
      <w:r>
        <w:t>am,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have</w:t>
      </w:r>
      <w:r w:rsidR="008C15A7">
        <w:t xml:space="preserve"> </w:t>
      </w:r>
      <w:r>
        <w:t>access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friends</w:t>
      </w:r>
      <w:r w:rsidR="00610349">
        <w:t>’</w:t>
      </w:r>
      <w:r w:rsidR="008C15A7">
        <w:t xml:space="preserve"> </w:t>
      </w:r>
      <w:r>
        <w:t>textbooks</w:t>
      </w:r>
      <w:r w:rsidR="008C15A7">
        <w:t xml:space="preserve"> </w:t>
      </w:r>
      <w:r>
        <w:t>because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sleeping,</w:t>
      </w:r>
      <w:r w:rsidR="00610349">
        <w:t>”</w:t>
      </w:r>
      <w:r w:rsidR="008C15A7">
        <w:t xml:space="preserve"> </w:t>
      </w:r>
      <w:r>
        <w:t>says</w:t>
      </w:r>
      <w:r w:rsidR="008C15A7">
        <w:t xml:space="preserve"> </w:t>
      </w:r>
      <w:r>
        <w:t>Sunny.</w:t>
      </w:r>
      <w:r w:rsidR="008C15A7">
        <w:t xml:space="preserve"> </w:t>
      </w:r>
      <w:r>
        <w:t>(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told</w:t>
      </w:r>
      <w:r w:rsidR="008C15A7">
        <w:rPr>
          <w:color w:val="000000"/>
        </w:rPr>
        <w:t xml:space="preserve"> </w:t>
      </w:r>
      <w:r>
        <w:rPr>
          <w:color w:val="000000"/>
        </w:rPr>
        <w:lastRenderedPageBreak/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this</w:t>
      </w:r>
      <w:r w:rsidR="008C15A7">
        <w:rPr>
          <w:color w:val="000000"/>
        </w:rPr>
        <w:t xml:space="preserve"> </w:t>
      </w:r>
      <w:r>
        <w:rPr>
          <w:color w:val="000000"/>
        </w:rPr>
        <w:t>story</w:t>
      </w:r>
      <w:r w:rsidR="008C15A7">
        <w:rPr>
          <w:color w:val="000000"/>
        </w:rPr>
        <w:t xml:space="preserve"> </w:t>
      </w:r>
      <w:r>
        <w:rPr>
          <w:color w:val="000000"/>
        </w:rPr>
        <w:t>years</w:t>
      </w:r>
      <w:r w:rsidR="008C15A7">
        <w:rPr>
          <w:color w:val="000000"/>
        </w:rPr>
        <w:t xml:space="preserve"> </w:t>
      </w:r>
      <w:r>
        <w:rPr>
          <w:color w:val="000000"/>
        </w:rPr>
        <w:t>ago,</w:t>
      </w:r>
      <w:r w:rsidR="008C15A7">
        <w:rPr>
          <w:color w:val="000000"/>
        </w:rPr>
        <w:t xml:space="preserve"> </w:t>
      </w:r>
      <w:r>
        <w:rPr>
          <w:color w:val="000000"/>
        </w:rPr>
        <w:t>but</w:t>
      </w:r>
      <w:r w:rsidR="008C15A7">
        <w:rPr>
          <w:color w:val="000000"/>
        </w:rPr>
        <w:t xml:space="preserve"> </w:t>
      </w:r>
      <w:r>
        <w:rPr>
          <w:color w:val="000000"/>
        </w:rPr>
        <w:t>it</w:t>
      </w:r>
      <w:r w:rsidR="008C15A7">
        <w:rPr>
          <w:color w:val="000000"/>
        </w:rPr>
        <w:t xml:space="preserve"> </w:t>
      </w:r>
      <w:r>
        <w:rPr>
          <w:color w:val="000000"/>
        </w:rPr>
        <w:t>really</w:t>
      </w:r>
      <w:r w:rsidR="008C15A7">
        <w:rPr>
          <w:color w:val="000000"/>
        </w:rPr>
        <w:t xml:space="preserve"> </w:t>
      </w:r>
      <w:r>
        <w:rPr>
          <w:color w:val="000000"/>
        </w:rPr>
        <w:t>hits</w:t>
      </w:r>
      <w:r w:rsidR="008C15A7">
        <w:rPr>
          <w:color w:val="000000"/>
        </w:rPr>
        <w:t xml:space="preserve"> </w:t>
      </w:r>
      <w:r>
        <w:rPr>
          <w:color w:val="000000"/>
        </w:rPr>
        <w:t>me</w:t>
      </w:r>
      <w:r w:rsidR="008C15A7">
        <w:rPr>
          <w:color w:val="000000"/>
        </w:rPr>
        <w:t xml:space="preserve"> </w:t>
      </w:r>
      <w:r>
        <w:rPr>
          <w:color w:val="000000"/>
        </w:rPr>
        <w:t>today</w:t>
      </w:r>
      <w:r w:rsidR="008C15A7">
        <w:rPr>
          <w:color w:val="000000"/>
        </w:rPr>
        <w:t xml:space="preserve"> </w:t>
      </w:r>
      <w:r>
        <w:rPr>
          <w:color w:val="000000"/>
        </w:rPr>
        <w:t>with</w:t>
      </w:r>
      <w:r w:rsidR="008C15A7">
        <w:rPr>
          <w:color w:val="000000"/>
        </w:rPr>
        <w:t xml:space="preserve"> </w:t>
      </w:r>
      <w:r>
        <w:rPr>
          <w:color w:val="000000"/>
        </w:rPr>
        <w:t>one</w:t>
      </w:r>
      <w:r w:rsidR="008C15A7">
        <w:rPr>
          <w:color w:val="000000"/>
        </w:rPr>
        <w:t xml:space="preserve"> </w:t>
      </w:r>
      <w:r>
        <w:rPr>
          <w:color w:val="000000"/>
        </w:rPr>
        <w:t>daughter</w:t>
      </w:r>
      <w:r w:rsidR="008C15A7">
        <w:rPr>
          <w:color w:val="000000"/>
        </w:rPr>
        <w:t xml:space="preserve"> </w:t>
      </w:r>
      <w:r>
        <w:rPr>
          <w:color w:val="000000"/>
        </w:rP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college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two</w:t>
      </w:r>
      <w:r w:rsidR="008C15A7">
        <w:rPr>
          <w:color w:val="000000"/>
        </w:rPr>
        <w:t xml:space="preserve"> </w:t>
      </w:r>
      <w:r>
        <w:rPr>
          <w:color w:val="000000"/>
        </w:rPr>
        <w:t>not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far</w:t>
      </w:r>
      <w:r w:rsidR="008C15A7">
        <w:rPr>
          <w:color w:val="000000"/>
        </w:rPr>
        <w:t xml:space="preserve"> </w:t>
      </w:r>
      <w:r>
        <w:rPr>
          <w:color w:val="000000"/>
        </w:rPr>
        <w:t>behind.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can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imagine</w:t>
      </w:r>
      <w:r w:rsidR="008C15A7">
        <w:rPr>
          <w:color w:val="000000"/>
        </w:rPr>
        <w:t xml:space="preserve"> </w:t>
      </w:r>
      <w:r>
        <w:rPr>
          <w:color w:val="000000"/>
        </w:rPr>
        <w:t>telling</w:t>
      </w:r>
      <w:r w:rsidR="008C15A7">
        <w:rPr>
          <w:color w:val="000000"/>
        </w:rPr>
        <w:t xml:space="preserve"> </w:t>
      </w:r>
      <w:r>
        <w:rPr>
          <w:color w:val="000000"/>
        </w:rPr>
        <w:t>them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we</w:t>
      </w:r>
      <w:r w:rsidR="008C15A7">
        <w:rPr>
          <w:color w:val="000000"/>
        </w:rPr>
        <w:t xml:space="preserve"> </w:t>
      </w:r>
      <w:r>
        <w:rPr>
          <w:color w:val="000000"/>
        </w:rPr>
        <w:t>c</w:t>
      </w:r>
      <w:r>
        <w:t>ould</w:t>
      </w:r>
      <w:r>
        <w:rPr>
          <w:color w:val="000000"/>
        </w:rPr>
        <w:t>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afford</w:t>
      </w:r>
      <w:r w:rsidR="008C15A7">
        <w:rPr>
          <w:color w:val="000000"/>
        </w:rPr>
        <w:t xml:space="preserve"> </w:t>
      </w:r>
      <w:r>
        <w:rPr>
          <w:color w:val="000000"/>
        </w:rPr>
        <w:t>textbooks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that</w:t>
      </w:r>
      <w:r w:rsidR="008C15A7">
        <w:rPr>
          <w:color w:val="000000"/>
        </w:rPr>
        <w:t xml:space="preserve"> </w:t>
      </w:r>
      <w:r>
        <w:rPr>
          <w:color w:val="000000"/>
        </w:rPr>
        <w:t>their</w:t>
      </w:r>
      <w:r w:rsidR="008C15A7">
        <w:rPr>
          <w:color w:val="000000"/>
        </w:rPr>
        <w:t xml:space="preserve"> </w:t>
      </w:r>
      <w:r>
        <w:rPr>
          <w:color w:val="000000"/>
        </w:rPr>
        <w:t>only</w:t>
      </w:r>
      <w:r w:rsidR="008C15A7">
        <w:rPr>
          <w:color w:val="000000"/>
        </w:rPr>
        <w:t xml:space="preserve"> </w:t>
      </w:r>
      <w:r>
        <w:rPr>
          <w:color w:val="000000"/>
        </w:rPr>
        <w:t>option</w:t>
      </w:r>
      <w:r w:rsidR="008C15A7">
        <w:rPr>
          <w:color w:val="000000"/>
        </w:rPr>
        <w:t xml:space="preserve"> </w:t>
      </w:r>
      <w:r>
        <w:t>i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wake</w:t>
      </w:r>
      <w:r w:rsidR="008C15A7">
        <w:rPr>
          <w:color w:val="000000"/>
        </w:rPr>
        <w:t xml:space="preserve"> </w:t>
      </w:r>
      <w:r>
        <w:rPr>
          <w:color w:val="000000"/>
        </w:rPr>
        <w:t>up</w:t>
      </w:r>
      <w:r w:rsidR="008C15A7">
        <w:rPr>
          <w:color w:val="000000"/>
        </w:rPr>
        <w:t xml:space="preserve"> </w:t>
      </w:r>
      <w:r>
        <w:rPr>
          <w:color w:val="000000"/>
        </w:rPr>
        <w:t>at</w:t>
      </w:r>
      <w:r w:rsidR="008C15A7">
        <w:rPr>
          <w:color w:val="000000"/>
        </w:rPr>
        <w:t xml:space="preserve"> </w:t>
      </w:r>
      <w:r>
        <w:t>4</w:t>
      </w:r>
      <w:r w:rsidR="008C15A7">
        <w:t xml:space="preserve"> </w:t>
      </w:r>
      <w:r>
        <w:t>A.M.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study</w:t>
      </w:r>
      <w:r w:rsidR="008C15A7">
        <w:rPr>
          <w:color w:val="000000"/>
        </w:rPr>
        <w:t xml:space="preserve"> </w:t>
      </w:r>
      <w:r>
        <w:t>by</w:t>
      </w:r>
      <w:r w:rsidR="008C15A7">
        <w:t xml:space="preserve"> </w:t>
      </w:r>
      <w:r>
        <w:t>borrowing</w:t>
      </w:r>
      <w:r w:rsidR="008C15A7">
        <w:t xml:space="preserve"> </w:t>
      </w:r>
      <w:r>
        <w:t>their</w:t>
      </w:r>
      <w:r w:rsidR="008C15A7">
        <w:t xml:space="preserve"> </w:t>
      </w:r>
      <w:r>
        <w:t>roommates</w:t>
      </w:r>
      <w:r w:rsidR="00610349">
        <w:t>’</w:t>
      </w:r>
      <w:r w:rsidR="008C15A7">
        <w:t xml:space="preserve"> </w:t>
      </w:r>
      <w:r>
        <w:t>books</w:t>
      </w:r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proofErr w:type="spellStart"/>
      <w:r>
        <w:rPr>
          <w:color w:val="000000"/>
        </w:rPr>
        <w:t>Sunny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proofErr w:type="spellEnd"/>
      <w:r w:rsidR="008C15A7">
        <w:rPr>
          <w:color w:val="000000"/>
        </w:rPr>
        <w:t xml:space="preserve"> </w:t>
      </w:r>
      <w:r>
        <w:rPr>
          <w:color w:val="000000"/>
        </w:rPr>
        <w:t>will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perseverance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remarkable.)</w:t>
      </w:r>
      <w:r w:rsidR="008C15A7">
        <w:rPr>
          <w:color w:val="000000"/>
        </w:rPr>
        <w:t xml:space="preserve"> </w:t>
      </w:r>
      <w:r>
        <w:t>But</w:t>
      </w:r>
      <w:r w:rsidR="008C15A7">
        <w:t xml:space="preserve"> </w:t>
      </w:r>
      <w:r>
        <w:t>the</w:t>
      </w:r>
      <w:r w:rsidR="008C15A7">
        <w:t xml:space="preserve"> </w:t>
      </w:r>
      <w:r>
        <w:t>teamwork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stop</w:t>
      </w:r>
      <w:r w:rsidR="008C15A7">
        <w:t xml:space="preserve"> </w:t>
      </w:r>
      <w:r>
        <w:t>there.</w:t>
      </w:r>
      <w:r w:rsidR="008C15A7">
        <w:t xml:space="preserve"> </w:t>
      </w:r>
      <w:r>
        <w:t>During</w:t>
      </w:r>
      <w:r w:rsidR="008C15A7">
        <w:t xml:space="preserve"> </w:t>
      </w:r>
      <w:r>
        <w:t>his</w:t>
      </w:r>
      <w:r w:rsidR="008C15A7">
        <w:t xml:space="preserve"> </w:t>
      </w:r>
      <w:r>
        <w:t>senior</w:t>
      </w:r>
      <w:r w:rsidR="008C15A7">
        <w:t xml:space="preserve"> </w:t>
      </w:r>
      <w:r>
        <w:t>year</w:t>
      </w:r>
      <w:r w:rsidR="008C15A7">
        <w:t xml:space="preserve"> </w:t>
      </w:r>
      <w:r>
        <w:t>of</w:t>
      </w:r>
      <w:r w:rsidR="008C15A7">
        <w:t xml:space="preserve"> </w:t>
      </w:r>
      <w:r>
        <w:t>college,</w:t>
      </w:r>
      <w:r w:rsidR="008C15A7">
        <w:t xml:space="preserve"> </w:t>
      </w:r>
      <w:r>
        <w:t>Sunny</w:t>
      </w:r>
      <w:r w:rsidR="008C15A7">
        <w:t xml:space="preserve"> </w:t>
      </w:r>
      <w:r>
        <w:t>and</w:t>
      </w:r>
      <w:r w:rsidR="008C15A7">
        <w:t xml:space="preserve"> </w:t>
      </w:r>
      <w:r>
        <w:t>three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friends</w:t>
      </w:r>
      <w:r w:rsidR="008C15A7">
        <w:t xml:space="preserve"> </w:t>
      </w:r>
      <w:r>
        <w:t>dreamed</w:t>
      </w:r>
      <w:r w:rsidR="008C15A7">
        <w:t xml:space="preserve"> </w:t>
      </w:r>
      <w:r>
        <w:t>about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graduate</w:t>
      </w:r>
      <w:r w:rsidR="008C15A7">
        <w:t xml:space="preserve"> </w:t>
      </w:r>
      <w:r>
        <w:t>school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United</w:t>
      </w:r>
      <w:r w:rsidR="008C15A7">
        <w:t xml:space="preserve"> </w:t>
      </w:r>
      <w:r>
        <w:t>States,</w:t>
      </w:r>
      <w:r w:rsidR="008C15A7">
        <w:t xml:space="preserve"> </w:t>
      </w:r>
      <w:r>
        <w:t>but</w:t>
      </w:r>
      <w:r w:rsidR="008C15A7">
        <w:t xml:space="preserve"> </w:t>
      </w:r>
      <w:r>
        <w:t>none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means</w:t>
      </w:r>
      <w:r w:rsidR="008C15A7">
        <w:t xml:space="preserve"> </w:t>
      </w:r>
      <w:r>
        <w:t>to</w:t>
      </w:r>
      <w:r w:rsidR="008C15A7">
        <w:t xml:space="preserve"> </w:t>
      </w:r>
      <w:r>
        <w:t>pay</w:t>
      </w:r>
      <w:r w:rsidR="008C15A7">
        <w:t xml:space="preserve"> </w:t>
      </w:r>
      <w:r>
        <w:t>the</w:t>
      </w:r>
      <w:r w:rsidR="008C15A7">
        <w:t xml:space="preserve"> </w:t>
      </w:r>
      <w:r>
        <w:t>high</w:t>
      </w:r>
      <w:r w:rsidR="008C15A7">
        <w:t xml:space="preserve"> </w:t>
      </w:r>
      <w:r>
        <w:t>price</w:t>
      </w:r>
      <w:r w:rsidR="008C15A7">
        <w:t xml:space="preserve"> </w:t>
      </w:r>
      <w:r>
        <w:t>of</w:t>
      </w:r>
      <w:r w:rsidR="008C15A7">
        <w:t xml:space="preserve"> </w:t>
      </w:r>
      <w:r>
        <w:t>an</w:t>
      </w:r>
      <w:r w:rsidR="008C15A7">
        <w:t xml:space="preserve"> </w:t>
      </w:r>
      <w:r>
        <w:t>American</w:t>
      </w:r>
      <w:r w:rsidR="008C15A7">
        <w:t xml:space="preserve"> </w:t>
      </w:r>
      <w:r>
        <w:t>education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own.</w:t>
      </w:r>
      <w:r w:rsidR="008C15A7">
        <w:t xml:space="preserve"> </w:t>
      </w:r>
      <w:r>
        <w:t>Still,</w:t>
      </w:r>
      <w:r w:rsidR="008C15A7">
        <w:t xml:space="preserve"> </w:t>
      </w:r>
      <w:r>
        <w:t>this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deter</w:t>
      </w:r>
      <w:r w:rsidR="008C15A7">
        <w:t xml:space="preserve"> </w:t>
      </w:r>
      <w:r>
        <w:t>them.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so</w:t>
      </w:r>
      <w:r w:rsidR="008C15A7">
        <w:t xml:space="preserve"> </w:t>
      </w:r>
      <w:r>
        <w:t>determined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made</w:t>
      </w:r>
      <w:r w:rsidR="008C15A7">
        <w:t xml:space="preserve"> </w:t>
      </w:r>
      <w:r>
        <w:t>a</w:t>
      </w:r>
      <w:r w:rsidR="008C15A7">
        <w:t xml:space="preserve"> </w:t>
      </w:r>
      <w:r>
        <w:t>pact:</w:t>
      </w:r>
      <w:r w:rsidR="008C15A7">
        <w:t xml:space="preserve"> </w:t>
      </w:r>
      <w:r w:rsidR="00610349">
        <w:t>“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school</w:t>
      </w:r>
      <w:r w:rsidR="008C15A7">
        <w:t xml:space="preserve"> </w:t>
      </w:r>
      <w:r>
        <w:t>where</w:t>
      </w:r>
      <w:r w:rsidR="008C15A7">
        <w:t xml:space="preserve"> </w:t>
      </w:r>
      <w:r>
        <w:t>even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gets</w:t>
      </w:r>
      <w:r w:rsidR="008C15A7">
        <w:t xml:space="preserve"> </w:t>
      </w:r>
      <w:r>
        <w:t>a</w:t>
      </w:r>
      <w:r w:rsidR="008C15A7">
        <w:t xml:space="preserve"> </w:t>
      </w:r>
      <w:r>
        <w:t>scholarship,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will</w:t>
      </w:r>
      <w:r w:rsidR="008C15A7">
        <w:t xml:space="preserve"> </w:t>
      </w:r>
      <w:r>
        <w:t>pile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it</w:t>
      </w:r>
      <w:r w:rsidR="008C15A7">
        <w:t xml:space="preserve"> </w:t>
      </w:r>
      <w:r>
        <w:t>happen,</w:t>
      </w:r>
      <w:r w:rsidR="00610349">
        <w:t>”</w:t>
      </w:r>
      <w:r w:rsidR="008C15A7">
        <w:t xml:space="preserve"> </w:t>
      </w:r>
      <w:r>
        <w:t>Sunny</w:t>
      </w:r>
      <w:r w:rsidR="008C15A7">
        <w:t xml:space="preserve"> </w:t>
      </w:r>
      <w:r>
        <w:t>explains.</w:t>
      </w:r>
      <w:r w:rsidR="008C15A7">
        <w:t xml:space="preserve"> </w:t>
      </w:r>
      <w:r>
        <w:t>They</w:t>
      </w:r>
      <w:r w:rsidR="008C15A7">
        <w:t xml:space="preserve"> </w:t>
      </w:r>
      <w:r>
        <w:t>worked</w:t>
      </w:r>
      <w:r w:rsidR="008C15A7">
        <w:t xml:space="preserve"> </w:t>
      </w:r>
      <w:r>
        <w:t>together</w:t>
      </w:r>
      <w:r w:rsidR="008C15A7">
        <w:t xml:space="preserve"> </w:t>
      </w:r>
      <w:r>
        <w:t>to</w:t>
      </w:r>
      <w:r w:rsidR="008C15A7">
        <w:t xml:space="preserve"> </w:t>
      </w:r>
      <w:r>
        <w:t>study</w:t>
      </w:r>
      <w:r w:rsidR="008C15A7">
        <w:t xml:space="preserve"> </w:t>
      </w:r>
      <w:r>
        <w:t>for</w:t>
      </w:r>
      <w:r w:rsidR="008C15A7">
        <w:t xml:space="preserve"> </w:t>
      </w:r>
      <w:r>
        <w:t>their</w:t>
      </w:r>
      <w:r w:rsidR="008C15A7">
        <w:t xml:space="preserve"> </w:t>
      </w:r>
      <w:r>
        <w:t>entrance</w:t>
      </w:r>
      <w:r w:rsidR="008C15A7">
        <w:t xml:space="preserve"> </w:t>
      </w:r>
      <w:r>
        <w:t>exams</w:t>
      </w:r>
      <w:r w:rsidR="008C15A7">
        <w:t xml:space="preserve"> </w:t>
      </w:r>
      <w:r>
        <w:t>and</w:t>
      </w:r>
      <w:r w:rsidR="008C15A7">
        <w:t xml:space="preserve"> </w:t>
      </w:r>
      <w:r>
        <w:t>carefully</w:t>
      </w:r>
      <w:r w:rsidR="008C15A7">
        <w:t xml:space="preserve"> </w:t>
      </w:r>
      <w:r>
        <w:t>picked</w:t>
      </w:r>
      <w:r w:rsidR="008C15A7">
        <w:t xml:space="preserve"> </w:t>
      </w:r>
      <w:r>
        <w:t>and</w:t>
      </w:r>
      <w:r w:rsidR="008C15A7">
        <w:t xml:space="preserve"> </w:t>
      </w:r>
      <w:r>
        <w:t>applied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schools.</w:t>
      </w:r>
      <w:r w:rsidR="008C15A7">
        <w:t xml:space="preserve"> </w:t>
      </w:r>
      <w:r>
        <w:t>As</w:t>
      </w:r>
      <w:r w:rsidR="008C15A7">
        <w:t xml:space="preserve"> </w:t>
      </w:r>
      <w:r>
        <w:t>luck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it,</w:t>
      </w:r>
      <w:r w:rsidR="008C15A7">
        <w:t xml:space="preserve"> </w:t>
      </w:r>
      <w:r>
        <w:t>three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four</w:t>
      </w:r>
      <w:r w:rsidR="008C15A7">
        <w:t xml:space="preserve"> </w:t>
      </w:r>
      <w:r>
        <w:t>friends</w:t>
      </w:r>
      <w:r w:rsidR="008C15A7">
        <w:t xml:space="preserve"> </w:t>
      </w:r>
      <w:r>
        <w:t>got</w:t>
      </w:r>
      <w:r w:rsidR="008C15A7">
        <w:t xml:space="preserve"> </w:t>
      </w:r>
      <w:r>
        <w:t>full</w:t>
      </w:r>
      <w:r w:rsidR="008C15A7">
        <w:t xml:space="preserve"> </w:t>
      </w:r>
      <w:r>
        <w:t>tuition</w:t>
      </w:r>
      <w:r w:rsidR="008C15A7">
        <w:t xml:space="preserve"> </w:t>
      </w:r>
      <w:r>
        <w:t>and</w:t>
      </w:r>
      <w:r w:rsidR="008C15A7">
        <w:t xml:space="preserve"> </w:t>
      </w:r>
      <w:r>
        <w:t>assistance</w:t>
      </w:r>
      <w:r w:rsidR="008C15A7">
        <w:t xml:space="preserve"> </w:t>
      </w:r>
      <w:r>
        <w:t>at</w:t>
      </w:r>
      <w:r w:rsidR="008C15A7">
        <w:t xml:space="preserve"> </w:t>
      </w:r>
      <w:r>
        <w:t>Louisiana</w:t>
      </w:r>
      <w:r w:rsidR="008C15A7">
        <w:t xml:space="preserve"> </w:t>
      </w:r>
      <w:r>
        <w:t>State</w:t>
      </w:r>
      <w:r w:rsidR="008C15A7">
        <w:t xml:space="preserve"> </w:t>
      </w:r>
      <w:r>
        <w:t>University</w:t>
      </w:r>
      <w:r w:rsidR="008C15A7">
        <w:t xml:space="preserve"> </w:t>
      </w:r>
      <w:r>
        <w:t>(LSU).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choice</w:t>
      </w:r>
      <w:r w:rsidR="008C15A7">
        <w:t xml:space="preserve"> </w:t>
      </w:r>
      <w:r>
        <w:t>for</w:t>
      </w:r>
      <w:r w:rsidR="008C15A7">
        <w:t xml:space="preserve"> </w:t>
      </w:r>
      <w:r>
        <w:t>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and</w:t>
      </w:r>
      <w:r w:rsidR="008C15A7">
        <w:t xml:space="preserve"> </w:t>
      </w:r>
      <w:r>
        <w:t>each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had</w:t>
      </w:r>
      <w:r w:rsidR="008C15A7">
        <w:t xml:space="preserve"> </w:t>
      </w:r>
      <w:r>
        <w:t>separately</w:t>
      </w:r>
      <w:r w:rsidR="008C15A7">
        <w:t xml:space="preserve"> </w:t>
      </w:r>
      <w:r>
        <w:t>gotten</w:t>
      </w:r>
      <w:r w:rsidR="008C15A7">
        <w:t xml:space="preserve"> </w:t>
      </w:r>
      <w:r>
        <w:t>assistance</w:t>
      </w:r>
      <w:r w:rsidR="008C15A7">
        <w:t xml:space="preserve"> </w:t>
      </w:r>
      <w:r>
        <w:t>from</w:t>
      </w:r>
      <w:r w:rsidR="008C15A7">
        <w:t xml:space="preserve"> </w:t>
      </w:r>
      <w:r>
        <w:t>better</w:t>
      </w:r>
      <w:r w:rsidR="008C15A7">
        <w:t xml:space="preserve"> </w:t>
      </w:r>
      <w:r>
        <w:t>schools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choice</w:t>
      </w:r>
      <w:r w:rsidR="008C15A7">
        <w:t xml:space="preserve"> </w:t>
      </w:r>
      <w:r>
        <w:t>to</w:t>
      </w:r>
      <w:r w:rsidR="008C15A7">
        <w:t xml:space="preserve"> </w:t>
      </w:r>
      <w:r>
        <w:t>make:</w:t>
      </w:r>
      <w:r w:rsidR="008C15A7">
        <w:t xml:space="preserve"> </w:t>
      </w:r>
      <w:r>
        <w:t>Do</w:t>
      </w:r>
      <w:r w:rsidR="008C15A7">
        <w:t xml:space="preserve"> </w:t>
      </w:r>
      <w:r>
        <w:t>we</w:t>
      </w:r>
      <w:r w:rsidR="008C15A7">
        <w:t xml:space="preserve"> </w:t>
      </w:r>
      <w:r>
        <w:t>stick</w:t>
      </w:r>
      <w:r w:rsidR="008C15A7">
        <w:t xml:space="preserve"> </w:t>
      </w:r>
      <w:r>
        <w:t>together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school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our</w:t>
      </w:r>
      <w:r w:rsidR="008C15A7">
        <w:t xml:space="preserve"> </w:t>
      </w:r>
      <w:r>
        <w:t>first</w:t>
      </w:r>
      <w:r w:rsidR="008C15A7">
        <w:t xml:space="preserve"> </w:t>
      </w:r>
      <w:r>
        <w:t>choice</w:t>
      </w:r>
      <w:r w:rsidR="008C15A7">
        <w:t xml:space="preserve"> </w:t>
      </w:r>
      <w:r>
        <w:t>or</w:t>
      </w:r>
      <w:r w:rsidR="008C15A7">
        <w:t xml:space="preserve"> </w:t>
      </w:r>
      <w:r>
        <w:t>do</w:t>
      </w:r>
      <w:r w:rsidR="008C15A7">
        <w:t xml:space="preserve"> </w:t>
      </w:r>
      <w:r>
        <w:t>we</w:t>
      </w:r>
      <w:r w:rsidR="008C15A7">
        <w:t xml:space="preserve"> </w:t>
      </w:r>
      <w:r>
        <w:t>go</w:t>
      </w:r>
      <w:r w:rsidR="008C15A7">
        <w:t xml:space="preserve"> </w:t>
      </w:r>
      <w:r>
        <w:t>our</w:t>
      </w:r>
      <w:r w:rsidR="008C15A7">
        <w:t xml:space="preserve"> </w:t>
      </w:r>
      <w:r>
        <w:t>separate</w:t>
      </w:r>
      <w:r w:rsidR="008C15A7">
        <w:t xml:space="preserve"> </w:t>
      </w:r>
      <w:r>
        <w:t>ways</w:t>
      </w:r>
      <w:r w:rsidR="008C15A7">
        <w:t xml:space="preserve"> </w:t>
      </w:r>
      <w:r>
        <w:t>to</w:t>
      </w:r>
      <w:r w:rsidR="008C15A7">
        <w:t xml:space="preserve"> </w:t>
      </w:r>
      <w:r>
        <w:t>other</w:t>
      </w:r>
      <w:r w:rsidR="008C15A7">
        <w:t xml:space="preserve"> </w:t>
      </w:r>
      <w:r>
        <w:t>schools?</w:t>
      </w:r>
      <w:r w:rsidR="00610349">
        <w:t>”</w:t>
      </w:r>
      <w:r w:rsidR="008C15A7">
        <w:t xml:space="preserve"> </w:t>
      </w:r>
      <w:r>
        <w:t>Sunny</w:t>
      </w:r>
      <w:r w:rsidR="008C15A7">
        <w:t xml:space="preserve"> </w:t>
      </w:r>
      <w:r>
        <w:t>explains.</w:t>
      </w:r>
    </w:p>
    <w:p w14:paraId="781257F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72C59916" w14:textId="77777777" w:rsidR="00722F53" w:rsidRDefault="00610349" w:rsidP="008F1C01">
      <w:pPr>
        <w:pStyle w:val="Body-TextTx"/>
      </w:pPr>
      <w:r>
        <w:t>“</w:t>
      </w:r>
      <w:r w:rsidR="00E949E9">
        <w:t>We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much</w:t>
      </w:r>
      <w:r w:rsidR="008C15A7">
        <w:t xml:space="preserve"> </w:t>
      </w:r>
      <w:r w:rsidR="00E949E9">
        <w:t>stronger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alone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real</w:t>
      </w:r>
      <w:r w:rsidR="008C15A7">
        <w:t xml:space="preserve"> </w:t>
      </w:r>
      <w:r w:rsidR="00E949E9">
        <w:t>value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sticking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team,</w:t>
      </w:r>
      <w:r>
        <w:t>”</w:t>
      </w:r>
      <w:r w:rsidR="008C15A7">
        <w:t xml:space="preserve"> </w:t>
      </w:r>
      <w:r w:rsidR="00E949E9">
        <w:t>Sunny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buffalo,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U.S.</w:t>
      </w:r>
      <w:r w:rsidR="008C15A7">
        <w:t xml:space="preserve"> </w:t>
      </w:r>
      <w:r w:rsidR="00E949E9">
        <w:t>together,</w:t>
      </w:r>
      <w:r w:rsidR="008C15A7">
        <w:t xml:space="preserve"> </w:t>
      </w:r>
      <w:r w:rsidR="00E949E9">
        <w:t>pooling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assistance</w:t>
      </w:r>
      <w:r w:rsidR="008C15A7">
        <w:t xml:space="preserve"> </w:t>
      </w:r>
      <w:r w:rsidR="00E949E9">
        <w:t>money.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divided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money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four,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meant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$255</w:t>
      </w:r>
      <w:r w:rsidR="008C15A7">
        <w:t xml:space="preserve"> </w:t>
      </w:r>
      <w:r w:rsidR="00E949E9">
        <w:t>per</w:t>
      </w:r>
      <w:r w:rsidR="008C15A7">
        <w:t xml:space="preserve"> </w:t>
      </w:r>
      <w:r w:rsidR="00E949E9">
        <w:t>month.</w:t>
      </w:r>
      <w:r w:rsidR="008C15A7">
        <w:t xml:space="preserve"> </w:t>
      </w:r>
      <w:r>
        <w:t>“</w:t>
      </w:r>
      <w:r w:rsidR="00E949E9">
        <w:t>Each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specific</w:t>
      </w:r>
      <w:r w:rsidR="008C15A7">
        <w:t xml:space="preserve"> </w:t>
      </w:r>
      <w:r w:rsidR="00E949E9">
        <w:t>responsibility</w:t>
      </w:r>
      <w:r w:rsidR="008C15A7">
        <w:t xml:space="preserve"> </w:t>
      </w:r>
      <w:r w:rsidR="00E949E9">
        <w:t>within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group.</w:t>
      </w:r>
      <w:r w:rsidR="008C15A7">
        <w:t xml:space="preserve"> </w:t>
      </w:r>
      <w:r w:rsidR="00E949E9">
        <w:t>Mine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pay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rent,</w:t>
      </w:r>
      <w:r w:rsidR="008C15A7">
        <w:t xml:space="preserve"> </w:t>
      </w:r>
      <w:r w:rsidR="00E949E9">
        <w:t>another</w:t>
      </w:r>
      <w:r>
        <w:t>’</w:t>
      </w:r>
      <w:r w:rsidR="00E949E9">
        <w:t>s</w:t>
      </w:r>
      <w:r w:rsidR="008C15A7">
        <w:t xml:space="preserve"> </w:t>
      </w:r>
      <w:r w:rsidR="00E949E9">
        <w:t>job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sure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food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table,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third</w:t>
      </w:r>
      <w:r w:rsidR="008C15A7">
        <w:t xml:space="preserve"> </w:t>
      </w:r>
      <w:r w:rsidR="00E949E9">
        <w:t>guy</w:t>
      </w:r>
      <w:r w:rsidR="008C15A7">
        <w:t xml:space="preserve"> </w:t>
      </w:r>
      <w:r w:rsidR="00E949E9">
        <w:t>scheduled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coursework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share</w:t>
      </w:r>
      <w:r w:rsidR="008C15A7">
        <w:t xml:space="preserve"> </w:t>
      </w:r>
      <w:r w:rsidR="00E949E9">
        <w:t>books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materials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on,</w:t>
      </w:r>
      <w:r>
        <w:t>”</w:t>
      </w:r>
      <w:r w:rsidR="008C15A7">
        <w:t xml:space="preserve"> </w:t>
      </w:r>
      <w:r w:rsidR="00E949E9">
        <w:t>Sunny</w:t>
      </w:r>
      <w:r w:rsidR="008C15A7">
        <w:t xml:space="preserve"> </w:t>
      </w:r>
      <w:r w:rsidR="00E949E9">
        <w:t>says.</w:t>
      </w:r>
      <w:r w:rsidR="008C15A7">
        <w:t xml:space="preserve"> </w:t>
      </w:r>
      <w:r>
        <w:t>“</w:t>
      </w:r>
      <w:r w:rsidR="00E949E9">
        <w:t>When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$255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beginning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month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then</w:t>
      </w:r>
      <w:r w:rsidR="008C15A7">
        <w:t xml:space="preserve"> </w:t>
      </w:r>
      <w:r w:rsidR="00E949E9">
        <w:t>paid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$250</w:t>
      </w:r>
      <w:r w:rsidR="008C15A7">
        <w:t xml:space="preserve"> </w:t>
      </w:r>
      <w:r w:rsidR="00E949E9">
        <w:t>rent,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$5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month.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worry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knew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lastRenderedPageBreak/>
        <w:t>could</w:t>
      </w:r>
      <w:r w:rsidR="008C15A7">
        <w:t xml:space="preserve"> </w:t>
      </w:r>
      <w:r w:rsidR="00E949E9">
        <w:t>count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take</w:t>
      </w:r>
      <w:r w:rsidR="008C15A7">
        <w:t xml:space="preserve"> </w:t>
      </w:r>
      <w:r w:rsidR="00E949E9">
        <w:t>care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food,</w:t>
      </w:r>
      <w:r w:rsidR="008C15A7">
        <w:t xml:space="preserve"> </w:t>
      </w:r>
      <w:r w:rsidR="00E949E9">
        <w:t>study</w:t>
      </w:r>
      <w:r w:rsidR="008C15A7">
        <w:t xml:space="preserve"> </w:t>
      </w:r>
      <w:r w:rsidR="00E949E9">
        <w:t>materials</w:t>
      </w:r>
      <w:r w:rsidR="008C15A7">
        <w:t xml:space="preserve"> </w:t>
      </w:r>
      <w:r w:rsidR="00E949E9">
        <w:t>etc.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accomplished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team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any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individually.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strength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numbers.</w:t>
      </w:r>
      <w:r>
        <w:t>”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six</w:t>
      </w:r>
      <w:r w:rsidR="008C15A7">
        <w:t xml:space="preserve"> </w:t>
      </w:r>
      <w:r w:rsidR="00E949E9">
        <w:t>months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LSU,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fourth</w:t>
      </w:r>
      <w:r w:rsidR="008C15A7">
        <w:t xml:space="preserve"> </w:t>
      </w:r>
      <w:r w:rsidR="00E949E9">
        <w:t>friend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scholarship,</w:t>
      </w:r>
      <w:r w:rsidR="008C15A7">
        <w:t xml:space="preserve"> </w:t>
      </w:r>
      <w:r w:rsidR="00E949E9">
        <w:t>too.</w:t>
      </w:r>
      <w:r w:rsidR="008C15A7">
        <w:t xml:space="preserve"> </w:t>
      </w:r>
      <w:r>
        <w:t>“</w:t>
      </w:r>
      <w:r w:rsidR="00E949E9">
        <w:t>It</w:t>
      </w:r>
      <w:r w:rsidR="008C15A7">
        <w:t xml:space="preserve"> </w:t>
      </w:r>
      <w:r w:rsidR="00E949E9">
        <w:t>taught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such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valuable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doing</w:t>
      </w:r>
      <w:r w:rsidR="008C15A7">
        <w:t xml:space="preserve"> </w:t>
      </w:r>
      <w:r w:rsidR="00E949E9">
        <w:t>something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bringing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along,</w:t>
      </w:r>
      <w:r>
        <w:t>”</w:t>
      </w:r>
      <w:r w:rsidR="008C15A7">
        <w:t xml:space="preserve"> </w:t>
      </w:r>
      <w:r w:rsidR="00E949E9">
        <w:t>Sunny</w:t>
      </w:r>
      <w:r w:rsidR="008C15A7">
        <w:t xml:space="preserve"> </w:t>
      </w:r>
      <w:r w:rsidR="00E949E9">
        <w:t>recalls.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easier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water</w:t>
      </w:r>
      <w:r w:rsidR="008C15A7">
        <w:t xml:space="preserve"> </w:t>
      </w:r>
      <w:r w:rsidR="00E949E9">
        <w:t>buffalo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actually</w:t>
      </w:r>
      <w:r w:rsidR="008C15A7">
        <w:t xml:space="preserve"> </w:t>
      </w:r>
      <w:r w:rsidR="00E949E9">
        <w:t>LIVE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one.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Sunny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friends</w:t>
      </w:r>
      <w:r>
        <w:t>’</w:t>
      </w:r>
      <w:r w:rsidR="008C15A7">
        <w:t xml:space="preserve"> </w:t>
      </w:r>
      <w:r w:rsidR="00E949E9">
        <w:t>commitment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 w:rsidRPr="00BC4DEA">
        <w:rPr>
          <w:rStyle w:val="boldb"/>
        </w:rPr>
        <w:t>hold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team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above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self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sacrifice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tighter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budget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was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necessary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achieve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not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only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their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individual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dreams,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but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team.</w:t>
      </w:r>
      <w:r w:rsidR="008C15A7">
        <w:t xml:space="preserve"> </w:t>
      </w:r>
      <w:r w:rsidR="00E949E9">
        <w:t>Today,</w:t>
      </w:r>
      <w:r w:rsidR="008C15A7">
        <w:t xml:space="preserve"> </w:t>
      </w:r>
      <w:r w:rsidR="00E949E9">
        <w:t>decades</w:t>
      </w:r>
      <w:r w:rsidR="008C15A7">
        <w:t xml:space="preserve"> </w:t>
      </w:r>
      <w:r w:rsidR="00E949E9">
        <w:t>later,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four</w:t>
      </w:r>
      <w:r w:rsidR="008C15A7">
        <w:t xml:space="preserve"> </w:t>
      </w:r>
      <w:r w:rsidR="00E949E9">
        <w:t>friends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successful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separate</w:t>
      </w:r>
      <w:r w:rsidR="008C15A7">
        <w:t xml:space="preserve"> </w:t>
      </w:r>
      <w:r w:rsidR="00E949E9">
        <w:t>careers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scattered</w:t>
      </w:r>
      <w:r w:rsidR="008C15A7">
        <w:t xml:space="preserve"> </w:t>
      </w:r>
      <w:r w:rsidR="00E949E9">
        <w:t>around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country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remain</w:t>
      </w:r>
      <w:r w:rsidR="008C15A7">
        <w:t xml:space="preserve"> </w:t>
      </w:r>
      <w:r w:rsidR="00E949E9">
        <w:t>incredibly</w:t>
      </w:r>
      <w:r w:rsidR="008C15A7">
        <w:t xml:space="preserve"> </w:t>
      </w:r>
      <w:r w:rsidR="00E949E9">
        <w:t>close.</w:t>
      </w:r>
    </w:p>
    <w:p w14:paraId="218ED2A9" w14:textId="77777777" w:rsidR="00017929" w:rsidRPr="00CB40F9" w:rsidRDefault="00E949E9" w:rsidP="00F96744">
      <w:pPr>
        <w:pStyle w:val="B-HeadBhead"/>
      </w:pPr>
      <w:r w:rsidRPr="00CB40F9">
        <w:t>If</w:t>
      </w:r>
      <w:r w:rsidR="008C15A7" w:rsidRPr="00CB40F9">
        <w:t xml:space="preserve"> </w:t>
      </w:r>
      <w:r w:rsidRPr="00CB40F9">
        <w:t>there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piece</w:t>
      </w:r>
      <w:r w:rsidR="008C15A7" w:rsidRPr="00CB40F9">
        <w:t xml:space="preserve"> </w:t>
      </w:r>
      <w:r w:rsidRPr="00CB40F9">
        <w:t>of</w:t>
      </w:r>
      <w:r w:rsidR="008C15A7" w:rsidRPr="00CB40F9">
        <w:t xml:space="preserve"> </w:t>
      </w:r>
      <w:r w:rsidRPr="00CB40F9">
        <w:t>paper</w:t>
      </w:r>
      <w:r w:rsidR="008C15A7" w:rsidRPr="00CB40F9">
        <w:t xml:space="preserve"> </w:t>
      </w:r>
      <w:r w:rsidRPr="00CB40F9">
        <w:t>on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ground,</w:t>
      </w:r>
      <w:r w:rsidR="008C15A7" w:rsidRPr="00CB40F9">
        <w:t xml:space="preserve"> </w:t>
      </w:r>
      <w:r w:rsidRPr="00CB40F9">
        <w:t>bend</w:t>
      </w:r>
      <w:r w:rsidR="008C15A7" w:rsidRPr="00CB40F9">
        <w:t xml:space="preserve"> </w:t>
      </w:r>
      <w:r w:rsidRPr="00CB40F9">
        <w:t>over</w:t>
      </w:r>
      <w:r w:rsidR="008C15A7" w:rsidRPr="00CB40F9">
        <w:t xml:space="preserve"> </w:t>
      </w:r>
      <w:r w:rsidRPr="00CB40F9">
        <w:t>and</w:t>
      </w:r>
      <w:r w:rsidR="008C15A7" w:rsidRPr="00CB40F9">
        <w:t xml:space="preserve"> </w:t>
      </w:r>
      <w:r w:rsidRPr="00CB40F9">
        <w:t>pick</w:t>
      </w:r>
      <w:r w:rsidR="008C15A7" w:rsidRPr="00CB40F9">
        <w:t xml:space="preserve"> </w:t>
      </w:r>
      <w:r w:rsidRPr="00CB40F9">
        <w:t>it</w:t>
      </w:r>
      <w:r w:rsidR="008C15A7" w:rsidRPr="00CB40F9">
        <w:t xml:space="preserve"> </w:t>
      </w:r>
      <w:r w:rsidRPr="00CB40F9">
        <w:t>up.</w:t>
      </w:r>
    </w:p>
    <w:p w14:paraId="7F3465FF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attitude</w:t>
      </w:r>
      <w:r w:rsidR="008C15A7">
        <w:t xml:space="preserve"> </w:t>
      </w:r>
      <w:r>
        <w:t>can</w:t>
      </w:r>
      <w:r w:rsidR="008C15A7">
        <w:t xml:space="preserve"> </w:t>
      </w:r>
      <w:r>
        <w:t>also</w:t>
      </w:r>
      <w:r w:rsidR="008C15A7">
        <w:t xml:space="preserve"> </w:t>
      </w:r>
      <w:r>
        <w:t>be</w:t>
      </w:r>
      <w:r w:rsidR="008C15A7">
        <w:t xml:space="preserve"> </w:t>
      </w:r>
      <w:r>
        <w:t>summarized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expression:</w:t>
      </w:r>
      <w:r w:rsidR="008C15A7">
        <w:t xml:space="preserve"> </w:t>
      </w:r>
      <w:r>
        <w:t>If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piece</w:t>
      </w:r>
      <w:r w:rsidR="008C15A7">
        <w:t xml:space="preserve"> </w:t>
      </w:r>
      <w:r>
        <w:t>of</w:t>
      </w:r>
      <w:r w:rsidR="008C15A7">
        <w:t xml:space="preserve"> </w:t>
      </w:r>
      <w:r>
        <w:t>paper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ground,</w:t>
      </w:r>
      <w:r w:rsidR="008C15A7">
        <w:t xml:space="preserve"> </w:t>
      </w:r>
      <w:r>
        <w:t>bend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pick</w:t>
      </w:r>
      <w:r w:rsidR="008C15A7">
        <w:t xml:space="preserve"> </w:t>
      </w:r>
      <w:r>
        <w:t>it</w:t>
      </w:r>
      <w:r w:rsidR="008C15A7">
        <w:t xml:space="preserve"> </w:t>
      </w:r>
      <w:r>
        <w:t>up.</w:t>
      </w:r>
      <w:r w:rsidR="008C15A7">
        <w:t xml:space="preserve"> </w:t>
      </w:r>
      <w:r>
        <w:t>I</w:t>
      </w:r>
      <w:r w:rsidR="008C15A7">
        <w:t xml:space="preserve"> </w:t>
      </w:r>
      <w:r>
        <w:t>mean</w:t>
      </w:r>
      <w:r w:rsidR="008C15A7">
        <w:t xml:space="preserve"> </w:t>
      </w:r>
      <w:r>
        <w:t>this</w:t>
      </w:r>
      <w:r w:rsidR="008C15A7">
        <w:t xml:space="preserve"> </w:t>
      </w:r>
      <w:r>
        <w:t>both</w:t>
      </w:r>
      <w:r w:rsidR="008C15A7">
        <w:t xml:space="preserve"> </w:t>
      </w:r>
      <w:r>
        <w:t>literally</w:t>
      </w:r>
      <w:r w:rsidR="008C15A7">
        <w:t xml:space="preserve"> </w:t>
      </w:r>
      <w:r>
        <w:t>and</w:t>
      </w:r>
      <w:r w:rsidR="008C15A7">
        <w:t xml:space="preserve"> </w:t>
      </w:r>
      <w:r>
        <w:t>figuratively.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were</w:t>
      </w:r>
      <w:r w:rsidR="008C15A7">
        <w:t xml:space="preserve"> </w:t>
      </w:r>
      <w:r>
        <w:t>walking</w:t>
      </w:r>
      <w:r w:rsidR="008C15A7">
        <w:t xml:space="preserve"> </w:t>
      </w:r>
      <w:r>
        <w:t>with</w:t>
      </w:r>
      <w:r w:rsidR="008C15A7">
        <w:t xml:space="preserve"> </w:t>
      </w:r>
      <w:r>
        <w:t>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concourse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Prudential</w:t>
      </w:r>
      <w:r w:rsidR="008C15A7">
        <w:t xml:space="preserve"> </w:t>
      </w:r>
      <w:r>
        <w:t>Center</w:t>
      </w:r>
      <w:r w:rsidR="008C15A7">
        <w:t xml:space="preserve"> </w:t>
      </w:r>
      <w:r>
        <w:t>during</w:t>
      </w:r>
      <w:r w:rsidR="008C15A7">
        <w:t xml:space="preserve"> </w:t>
      </w:r>
      <w:r>
        <w:t>a</w:t>
      </w:r>
      <w:r w:rsidR="008C15A7">
        <w:t xml:space="preserve"> </w:t>
      </w:r>
      <w:r>
        <w:t>concert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hockey</w:t>
      </w:r>
      <w:r w:rsidR="008C15A7">
        <w:t xml:space="preserve"> </w:t>
      </w:r>
      <w:r>
        <w:t>game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straw</w:t>
      </w:r>
      <w:r w:rsidR="008C15A7">
        <w:t xml:space="preserve"> </w:t>
      </w:r>
      <w:r>
        <w:t>or</w:t>
      </w:r>
      <w:r w:rsidR="008C15A7">
        <w:t xml:space="preserve"> </w:t>
      </w:r>
      <w:r>
        <w:t>candy</w:t>
      </w:r>
      <w:r w:rsidR="008C15A7">
        <w:t xml:space="preserve"> </w:t>
      </w:r>
      <w:r>
        <w:t>wrapper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ground,</w:t>
      </w:r>
      <w:r w:rsidR="008C15A7">
        <w:t xml:space="preserve"> </w:t>
      </w:r>
      <w:r>
        <w:t>you</w:t>
      </w:r>
      <w:r w:rsidR="00610349">
        <w:t>’</w:t>
      </w:r>
      <w:r>
        <w:t>d</w:t>
      </w:r>
      <w:r w:rsidR="008C15A7">
        <w:t xml:space="preserve"> </w:t>
      </w:r>
      <w:r>
        <w:t>see</w:t>
      </w:r>
      <w:r w:rsidR="008C15A7">
        <w:t xml:space="preserve"> </w:t>
      </w:r>
      <w:r>
        <w:t>me</w:t>
      </w:r>
      <w:r w:rsidR="008C15A7">
        <w:t xml:space="preserve"> </w:t>
      </w:r>
      <w:r>
        <w:t>bend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pick</w:t>
      </w:r>
      <w:r w:rsidR="008C15A7">
        <w:t xml:space="preserve"> </w:t>
      </w:r>
      <w:r>
        <w:t>it</w:t>
      </w:r>
      <w:r w:rsidR="008C15A7">
        <w:t xml:space="preserve"> </w:t>
      </w:r>
      <w:r>
        <w:t>up.</w:t>
      </w:r>
      <w:r w:rsidR="008C15A7">
        <w:t xml:space="preserve"> </w:t>
      </w:r>
      <w:r>
        <w:t>Figuratively,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mean</w:t>
      </w:r>
      <w:r w:rsidR="008C15A7">
        <w:t xml:space="preserve"> </w:t>
      </w:r>
      <w:r>
        <w:t>by</w:t>
      </w:r>
      <w:r w:rsidR="008C15A7">
        <w:t xml:space="preserve"> </w:t>
      </w:r>
      <w:r>
        <w:t>this</w:t>
      </w:r>
      <w:r w:rsidR="008C15A7">
        <w:t xml:space="preserve"> </w:t>
      </w:r>
      <w:r>
        <w:t>statement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solve</w:t>
      </w:r>
      <w:r w:rsidR="008C15A7">
        <w:t xml:space="preserve"> </w:t>
      </w:r>
      <w:r>
        <w:t>problems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see</w:t>
      </w:r>
      <w:r w:rsidR="008C15A7">
        <w:t xml:space="preserve"> </w:t>
      </w:r>
      <w:r>
        <w:t>them.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wait.</w:t>
      </w:r>
      <w:r w:rsidR="008C15A7">
        <w:t xml:space="preserve"> </w:t>
      </w:r>
      <w:r>
        <w:t>If</w:t>
      </w:r>
      <w:r w:rsidR="008C15A7">
        <w:t xml:space="preserve"> </w:t>
      </w:r>
      <w:r>
        <w:t>something</w:t>
      </w:r>
      <w:r w:rsidR="008C15A7">
        <w:t xml:space="preserve"> </w:t>
      </w:r>
      <w:r>
        <w:t>goes</w:t>
      </w:r>
      <w:r w:rsidR="008C15A7">
        <w:t xml:space="preserve"> </w:t>
      </w:r>
      <w:r>
        <w:t>south,</w:t>
      </w:r>
      <w:r w:rsidR="008C15A7">
        <w:t xml:space="preserve"> </w:t>
      </w:r>
      <w:r>
        <w:t>fix</w:t>
      </w:r>
      <w:r w:rsidR="008C15A7">
        <w:t xml:space="preserve"> </w:t>
      </w:r>
      <w:r>
        <w:t>it.</w:t>
      </w:r>
      <w:r w:rsidR="008C15A7">
        <w:t xml:space="preserve"> </w:t>
      </w:r>
      <w:r>
        <w:t>Now.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office,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as</w:t>
      </w:r>
      <w:r w:rsidR="008C15A7">
        <w:t xml:space="preserve"> </w:t>
      </w:r>
      <w:r>
        <w:t>simple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cooler</w:t>
      </w:r>
      <w:r w:rsidR="008C15A7">
        <w:t xml:space="preserve"> </w:t>
      </w:r>
      <w:r>
        <w:t>being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water.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actually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solve</w:t>
      </w:r>
      <w:r w:rsidR="008C15A7">
        <w:t xml:space="preserve"> </w:t>
      </w:r>
      <w:r>
        <w:t>the</w:t>
      </w:r>
      <w:r w:rsidR="008C15A7">
        <w:t xml:space="preserve"> </w:t>
      </w:r>
      <w:r>
        <w:t>problem</w:t>
      </w:r>
      <w:r w:rsidR="008C15A7">
        <w:t xml:space="preserve"> </w:t>
      </w:r>
      <w:r>
        <w:t>and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large</w:t>
      </w:r>
      <w:r w:rsidR="008C15A7">
        <w:t xml:space="preserve"> </w:t>
      </w:r>
      <w:r>
        <w:t>and</w:t>
      </w:r>
      <w:r w:rsidR="008C15A7">
        <w:t xml:space="preserve"> </w:t>
      </w:r>
      <w:r>
        <w:t>heavy</w:t>
      </w:r>
      <w:r w:rsidR="008C15A7">
        <w:t xml:space="preserve"> </w:t>
      </w:r>
      <w:r>
        <w:t>plastic</w:t>
      </w:r>
      <w:r w:rsidR="008C15A7">
        <w:t xml:space="preserve"> </w:t>
      </w:r>
      <w:r>
        <w:t>water</w:t>
      </w:r>
      <w:r w:rsidR="008C15A7">
        <w:t xml:space="preserve"> </w:t>
      </w:r>
      <w:r>
        <w:t>bottle</w:t>
      </w:r>
      <w:r w:rsidR="008C15A7">
        <w:t xml:space="preserve"> </w:t>
      </w:r>
      <w:r>
        <w:t>yourself.</w:t>
      </w:r>
      <w:r w:rsidR="008C15A7">
        <w:t xml:space="preserve"> </w:t>
      </w:r>
      <w:r>
        <w:t>Just</w:t>
      </w:r>
      <w:r w:rsidR="008C15A7">
        <w:t xml:space="preserve"> </w:t>
      </w:r>
      <w:r>
        <w:t>be</w:t>
      </w:r>
      <w:r w:rsidR="008C15A7">
        <w:t xml:space="preserve"> </w:t>
      </w:r>
      <w:r>
        <w:t>accountable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someone</w:t>
      </w:r>
      <w:r w:rsidR="008C15A7">
        <w:t xml:space="preserve"> </w:t>
      </w:r>
      <w:r>
        <w:t>attends</w:t>
      </w:r>
      <w:r w:rsidR="008C15A7">
        <w:t xml:space="preserve"> </w:t>
      </w:r>
      <w:r>
        <w:t>to</w:t>
      </w:r>
      <w:r w:rsidR="008C15A7">
        <w:t xml:space="preserve"> </w:t>
      </w:r>
      <w:r>
        <w:t>it</w:t>
      </w:r>
      <w:r w:rsidR="008C15A7">
        <w:t xml:space="preserve"> </w:t>
      </w:r>
      <w:r>
        <w:t>so</w:t>
      </w:r>
      <w:r w:rsidR="008C15A7">
        <w:t xml:space="preserve"> </w:t>
      </w:r>
      <w:r>
        <w:t>your</w:t>
      </w:r>
      <w:r w:rsidR="008C15A7">
        <w:t xml:space="preserve"> </w:t>
      </w:r>
      <w:r>
        <w:t>teammates</w:t>
      </w:r>
      <w:r w:rsidR="008C15A7">
        <w:t xml:space="preserve"> </w:t>
      </w:r>
      <w:r>
        <w:t>will</w:t>
      </w:r>
      <w:r w:rsidR="008C15A7">
        <w:t xml:space="preserve"> </w:t>
      </w:r>
      <w:r>
        <w:t>not</w:t>
      </w:r>
      <w:r w:rsidR="008C15A7">
        <w:t xml:space="preserve"> </w:t>
      </w:r>
      <w:r>
        <w:t>encounter</w:t>
      </w:r>
      <w:r w:rsidR="008C15A7">
        <w:t xml:space="preserve"> </w:t>
      </w:r>
      <w:r>
        <w:t>and</w:t>
      </w:r>
      <w:r w:rsidR="008C15A7">
        <w:t xml:space="preserve"> </w:t>
      </w:r>
      <w:r>
        <w:t>be</w:t>
      </w:r>
      <w:r w:rsidR="008C15A7">
        <w:t xml:space="preserve"> </w:t>
      </w:r>
      <w:r>
        <w:t>held</w:t>
      </w:r>
      <w:r w:rsidR="008C15A7">
        <w:t xml:space="preserve"> </w:t>
      </w:r>
      <w:r>
        <w:t>back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issue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found.</w:t>
      </w:r>
      <w:r w:rsidR="008C15A7">
        <w:t xml:space="preserve"> </w:t>
      </w:r>
      <w:r>
        <w:t>Flag</w:t>
      </w:r>
      <w:r w:rsidR="008C15A7">
        <w:t xml:space="preserve"> </w:t>
      </w:r>
      <w:r>
        <w:t>it.</w:t>
      </w:r>
      <w:r w:rsidR="008C15A7">
        <w:t xml:space="preserve"> </w:t>
      </w:r>
      <w:r>
        <w:t>A</w:t>
      </w:r>
      <w:r w:rsidR="008C15A7">
        <w:t xml:space="preserve"> </w:t>
      </w:r>
      <w:r>
        <w:t>light</w:t>
      </w:r>
      <w:r w:rsidR="008C15A7">
        <w:t xml:space="preserve"> </w:t>
      </w:r>
      <w:r>
        <w:t>is</w:t>
      </w:r>
      <w:r w:rsidR="008C15A7">
        <w:t xml:space="preserve"> </w:t>
      </w:r>
      <w:r>
        <w:t>out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bathroom?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walk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walk</w:t>
      </w:r>
      <w:r w:rsidR="008C15A7">
        <w:t xml:space="preserve"> </w:t>
      </w:r>
      <w:r>
        <w:t>out.</w:t>
      </w:r>
      <w:r w:rsidR="008C15A7">
        <w:t xml:space="preserve"> </w:t>
      </w:r>
      <w:r>
        <w:t>This</w:t>
      </w:r>
      <w:r w:rsidR="008C15A7">
        <w:t xml:space="preserve"> </w:t>
      </w:r>
      <w:r>
        <w:t>also</w:t>
      </w:r>
      <w:r w:rsidR="008C15A7">
        <w:t xml:space="preserve"> </w:t>
      </w:r>
      <w:r>
        <w:t>relates</w:t>
      </w:r>
      <w:r w:rsidR="008C15A7">
        <w:t xml:space="preserve"> </w:t>
      </w:r>
      <w:r>
        <w:t>to</w:t>
      </w:r>
      <w:r w:rsidR="008C15A7">
        <w:t xml:space="preserve"> </w:t>
      </w:r>
      <w:r>
        <w:t>bigger</w:t>
      </w:r>
      <w:r w:rsidR="008C15A7">
        <w:t xml:space="preserve"> </w:t>
      </w:r>
      <w:r>
        <w:t>issues.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76ers,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15</w:t>
      </w:r>
      <w:r w:rsidR="008C15A7">
        <w:t xml:space="preserve"> </w:t>
      </w:r>
      <w:r>
        <w:t>complaints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lastRenderedPageBreak/>
        <w:t>member-event</w:t>
      </w:r>
      <w:r w:rsidR="008C15A7">
        <w:t xml:space="preserve"> </w:t>
      </w:r>
      <w:r>
        <w:t>we</w:t>
      </w:r>
      <w:r w:rsidR="008C15A7">
        <w:t xml:space="preserve"> </w:t>
      </w:r>
      <w:r>
        <w:t>ran,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good</w:t>
      </w:r>
      <w:r w:rsidR="008C15A7">
        <w:t xml:space="preserve"> </w:t>
      </w:r>
      <w:r>
        <w:t>news</w:t>
      </w:r>
      <w:r w:rsidR="008C15A7">
        <w:t xml:space="preserve"> </w:t>
      </w:r>
      <w:r>
        <w:t>because</w:t>
      </w:r>
      <w:r w:rsidR="008C15A7">
        <w:t xml:space="preserve"> </w:t>
      </w:r>
      <w:r>
        <w:t>now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post</w:t>
      </w:r>
      <w:r w:rsidR="008C15A7">
        <w:t xml:space="preserve"> </w:t>
      </w:r>
      <w:r>
        <w:t>event</w:t>
      </w:r>
      <w:r w:rsidR="008C15A7">
        <w:t xml:space="preserve"> </w:t>
      </w:r>
      <w:r>
        <w:t>download,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data</w:t>
      </w:r>
      <w:r w:rsidR="008C15A7">
        <w:t xml:space="preserve"> </w:t>
      </w:r>
      <w:r>
        <w:t>points</w:t>
      </w:r>
      <w:r w:rsidR="008C15A7">
        <w:t xml:space="preserve"> </w:t>
      </w:r>
      <w:r>
        <w:t>to</w:t>
      </w:r>
      <w:r w:rsidR="008C15A7">
        <w:t xml:space="preserve"> </w:t>
      </w:r>
      <w:r>
        <w:t>detail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fix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time.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perfect,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learn,</w:t>
      </w:r>
      <w:r w:rsidR="008C15A7">
        <w:t xml:space="preserve"> </w:t>
      </w:r>
      <w:r>
        <w:t>get</w:t>
      </w:r>
      <w:r w:rsidR="008C15A7">
        <w:t xml:space="preserve"> </w:t>
      </w:r>
      <w:r>
        <w:t>better</w:t>
      </w:r>
      <w:r w:rsidR="008C15A7">
        <w:t xml:space="preserve"> </w:t>
      </w:r>
      <w:r>
        <w:t>and</w:t>
      </w:r>
      <w:r w:rsidR="008C15A7">
        <w:t xml:space="preserve"> </w:t>
      </w:r>
      <w:r>
        <w:t>address</w:t>
      </w:r>
      <w:r w:rsidR="008C15A7">
        <w:t xml:space="preserve"> </w:t>
      </w:r>
      <w:r>
        <w:t>the</w:t>
      </w:r>
      <w:r w:rsidR="008C15A7">
        <w:t xml:space="preserve"> </w:t>
      </w:r>
      <w:r>
        <w:t>complaints</w:t>
      </w:r>
      <w:r w:rsidR="008C15A7">
        <w:t xml:space="preserve"> </w:t>
      </w:r>
      <w:r>
        <w:t>to</w:t>
      </w:r>
      <w:r w:rsidR="008C15A7">
        <w:t xml:space="preserve"> </w:t>
      </w:r>
      <w:r>
        <w:t>improve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experience.</w:t>
      </w:r>
      <w:r w:rsidR="008C15A7">
        <w:t xml:space="preserve"> </w:t>
      </w:r>
      <w:r>
        <w:t>Just</w:t>
      </w:r>
      <w:r w:rsidR="008C15A7">
        <w:t xml:space="preserve"> </w:t>
      </w:r>
      <w:r>
        <w:t>address</w:t>
      </w:r>
      <w:r w:rsidR="008C15A7">
        <w:t xml:space="preserve"> </w:t>
      </w:r>
      <w:r>
        <w:t>the</w:t>
      </w:r>
      <w:r w:rsidR="008C15A7">
        <w:t xml:space="preserve"> </w:t>
      </w:r>
      <w:r>
        <w:t>issues</w:t>
      </w:r>
      <w:r w:rsidR="008C15A7">
        <w:t xml:space="preserve"> </w:t>
      </w: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come</w:t>
      </w:r>
      <w:r w:rsidR="008C15A7">
        <w:t xml:space="preserve"> </w:t>
      </w:r>
      <w:r>
        <w:t>up.</w:t>
      </w:r>
      <w:r w:rsidR="008C15A7">
        <w:t xml:space="preserve"> </w:t>
      </w:r>
      <w:r>
        <w:t>Do</w:t>
      </w:r>
      <w:r w:rsidR="008C15A7">
        <w:t xml:space="preserve"> </w:t>
      </w:r>
      <w:r>
        <w:t>it</w:t>
      </w:r>
      <w:r w:rsidR="008C15A7">
        <w:t xml:space="preserve"> </w:t>
      </w:r>
      <w:r>
        <w:t>yourself</w:t>
      </w:r>
      <w:r w:rsidR="008C15A7">
        <w:t xml:space="preserve"> </w:t>
      </w:r>
      <w:r>
        <w:t>or</w:t>
      </w:r>
      <w:r w:rsidR="008C15A7">
        <w:t xml:space="preserve"> </w:t>
      </w:r>
      <w:r>
        <w:t>give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manager</w:t>
      </w:r>
      <w:r w:rsidR="008C15A7">
        <w:t xml:space="preserve"> </w:t>
      </w:r>
      <w:r>
        <w:t>or</w:t>
      </w:r>
      <w:r w:rsidR="008C15A7">
        <w:t xml:space="preserve"> </w:t>
      </w:r>
      <w:r>
        <w:t>send</w:t>
      </w:r>
      <w:r w:rsidR="008C15A7">
        <w:t xml:space="preserve"> </w:t>
      </w:r>
      <w:r>
        <w:t>me</w:t>
      </w:r>
      <w:r w:rsidR="008C15A7">
        <w:t xml:space="preserve"> </w:t>
      </w:r>
      <w:r>
        <w:t>a</w:t>
      </w:r>
      <w:r w:rsidR="008C15A7">
        <w:t xml:space="preserve"> </w:t>
      </w:r>
      <w:r>
        <w:t>note,</w:t>
      </w:r>
      <w:r w:rsidR="008C15A7">
        <w:t xml:space="preserve"> </w:t>
      </w:r>
      <w:r>
        <w:t>but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step</w:t>
      </w:r>
      <w:r w:rsidR="008C15A7">
        <w:t xml:space="preserve"> </w:t>
      </w:r>
      <w:r>
        <w:t>over</w:t>
      </w:r>
      <w:r w:rsidR="008C15A7">
        <w:t xml:space="preserve"> </w:t>
      </w:r>
      <w:r>
        <w:t>that</w:t>
      </w:r>
      <w:r w:rsidR="008C15A7">
        <w:t xml:space="preserve"> </w:t>
      </w:r>
      <w:r>
        <w:t>paper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ground.</w:t>
      </w:r>
    </w:p>
    <w:p w14:paraId="1839E837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day</w:t>
      </w:r>
      <w:r w:rsidR="008C15A7">
        <w:t xml:space="preserve"> </w:t>
      </w:r>
      <w:r>
        <w:t>as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in</w:t>
      </w:r>
      <w:r w:rsidR="008C15A7">
        <w:t xml:space="preserve"> </w:t>
      </w:r>
      <w:r>
        <w:t>Philadelphia,</w:t>
      </w:r>
      <w:r w:rsidR="008C15A7">
        <w:t xml:space="preserve"> </w:t>
      </w:r>
      <w:r>
        <w:t>I</w:t>
      </w:r>
      <w:r w:rsidR="008C15A7">
        <w:t xml:space="preserve"> </w:t>
      </w:r>
      <w:r>
        <w:t>brought</w:t>
      </w:r>
      <w:r w:rsidR="008C15A7">
        <w:t xml:space="preserve"> </w:t>
      </w:r>
      <w:r>
        <w:t>the</w:t>
      </w:r>
      <w:r w:rsidR="008C15A7">
        <w:t xml:space="preserve"> </w:t>
      </w:r>
      <w:r>
        <w:t>whole</w:t>
      </w:r>
      <w:r w:rsidR="008C15A7">
        <w:t xml:space="preserve"> </w:t>
      </w:r>
      <w:r>
        <w:t>senior</w:t>
      </w:r>
      <w:r w:rsidR="008C15A7">
        <w:t xml:space="preserve"> </w:t>
      </w:r>
      <w:r>
        <w:t>management</w:t>
      </w:r>
      <w:r w:rsidR="008C15A7">
        <w:t xml:space="preserve"> </w:t>
      </w:r>
      <w:r>
        <w:t>team</w:t>
      </w:r>
      <w:r w:rsidR="008C15A7">
        <w:t xml:space="preserve"> </w:t>
      </w:r>
      <w:r>
        <w:t>together.</w:t>
      </w:r>
      <w:r w:rsidR="008C15A7">
        <w:t xml:space="preserve"> </w:t>
      </w:r>
      <w:r>
        <w:t>(I</w:t>
      </w:r>
      <w:r w:rsidR="008C15A7">
        <w:t xml:space="preserve"> </w:t>
      </w:r>
      <w:r>
        <w:t>guess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thing</w:t>
      </w:r>
      <w:r w:rsidR="008C15A7">
        <w:t xml:space="preserve"> </w:t>
      </w:r>
      <w:r>
        <w:t>with</w:t>
      </w:r>
      <w:r w:rsidR="008C15A7">
        <w:t xml:space="preserve"> </w:t>
      </w:r>
      <w:r>
        <w:t>me.)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succeeding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outstanding</w:t>
      </w:r>
      <w:r w:rsidR="008C15A7">
        <w:t xml:space="preserve"> </w:t>
      </w:r>
      <w:r>
        <w:t>executive</w:t>
      </w:r>
      <w:r w:rsidR="008C15A7">
        <w:t xml:space="preserve"> </w:t>
      </w:r>
      <w:r>
        <w:t>Adam</w:t>
      </w:r>
      <w:r w:rsidR="008C15A7">
        <w:t xml:space="preserve"> </w:t>
      </w:r>
      <w:r>
        <w:t>Aron,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now</w:t>
      </w:r>
      <w:r w:rsidR="008C15A7">
        <w:t xml:space="preserve"> </w:t>
      </w:r>
      <w:r>
        <w:t>the</w:t>
      </w:r>
      <w:r w:rsidR="008C15A7">
        <w:t xml:space="preserve"> </w:t>
      </w:r>
      <w:r>
        <w:t>CEO</w:t>
      </w:r>
      <w:r w:rsidR="008C15A7">
        <w:t xml:space="preserve"> </w:t>
      </w:r>
      <w:r>
        <w:t>of</w:t>
      </w:r>
      <w:r w:rsidR="008C15A7">
        <w:t xml:space="preserve"> </w:t>
      </w:r>
      <w:r>
        <w:t>AMC</w:t>
      </w:r>
      <w:r w:rsidR="008C15A7">
        <w:t xml:space="preserve"> </w:t>
      </w:r>
      <w:r>
        <w:t>Theaters,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movie</w:t>
      </w:r>
      <w:r w:rsidR="008C15A7">
        <w:t xml:space="preserve"> </w:t>
      </w:r>
      <w:r>
        <w:t>theater</w:t>
      </w:r>
      <w:r w:rsidR="008C15A7">
        <w:t xml:space="preserve"> </w:t>
      </w:r>
      <w:r>
        <w:t>chain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rPr>
          <w:color w:val="FF0000"/>
        </w:rPr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come</w:t>
      </w:r>
      <w:r w:rsidR="008C15A7">
        <w:t xml:space="preserve"> </w:t>
      </w:r>
      <w:r>
        <w:t>in</w:t>
      </w:r>
      <w:r w:rsidR="008C15A7">
        <w:t xml:space="preserve"> </w:t>
      </w:r>
      <w:r>
        <w:t>as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ownership</w:t>
      </w:r>
      <w:r w:rsidR="008C15A7">
        <w:t xml:space="preserve"> </w:t>
      </w:r>
      <w:r>
        <w:t>group</w:t>
      </w:r>
      <w:r w:rsidR="008C15A7">
        <w:t xml:space="preserve"> </w:t>
      </w:r>
      <w:r>
        <w:t>to</w:t>
      </w:r>
      <w:r w:rsidR="008C15A7">
        <w:t xml:space="preserve"> </w:t>
      </w:r>
      <w:r>
        <w:t>assess,</w:t>
      </w:r>
      <w:r w:rsidR="008C15A7">
        <w:t xml:space="preserve"> </w:t>
      </w:r>
      <w:r>
        <w:t>stabilize</w:t>
      </w:r>
      <w:r w:rsidR="008C15A7">
        <w:t xml:space="preserve"> </w:t>
      </w:r>
      <w:r>
        <w:t>and</w:t>
      </w:r>
      <w:r w:rsidR="008C15A7">
        <w:t xml:space="preserve"> </w:t>
      </w:r>
      <w:r>
        <w:t>set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up</w:t>
      </w:r>
      <w:r w:rsidR="008C15A7">
        <w:t xml:space="preserve"> </w:t>
      </w:r>
      <w:r>
        <w:t>for</w:t>
      </w:r>
      <w:r w:rsidR="008C15A7">
        <w:t xml:space="preserve"> </w:t>
      </w:r>
      <w:r>
        <w:t>long</w:t>
      </w:r>
      <w:r w:rsidR="008C15A7">
        <w:t xml:space="preserve"> </w:t>
      </w:r>
      <w:r>
        <w:t>term</w:t>
      </w:r>
      <w:r w:rsidR="008C15A7">
        <w:t xml:space="preserve"> </w:t>
      </w:r>
      <w:r>
        <w:t>success,</w:t>
      </w:r>
      <w:r w:rsidR="008C15A7">
        <w:t xml:space="preserve"> </w:t>
      </w:r>
      <w:r>
        <w:t>which</w:t>
      </w:r>
      <w:r w:rsidR="008C15A7">
        <w:t xml:space="preserve"> </w:t>
      </w:r>
      <w:r>
        <w:t>he</w:t>
      </w:r>
      <w:r w:rsidR="008C15A7">
        <w:t xml:space="preserve"> </w:t>
      </w:r>
      <w:r>
        <w:t>did.</w:t>
      </w:r>
    </w:p>
    <w:p w14:paraId="008E5423" w14:textId="77777777" w:rsidR="00722F53" w:rsidRDefault="00610349" w:rsidP="008F1C01">
      <w:pPr>
        <w:pStyle w:val="Body-TextTx"/>
      </w:pPr>
      <w:r>
        <w:t>“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build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greatest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them.</w:t>
      </w:r>
      <w:r w:rsidR="008C15A7">
        <w:t xml:space="preserve"> </w:t>
      </w:r>
      <w:r>
        <w:t>“</w:t>
      </w:r>
      <w:r w:rsidR="00E949E9">
        <w:t>We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respected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sell</w:t>
      </w:r>
      <w:r w:rsidR="008C15A7">
        <w:t xml:space="preserve"> </w:t>
      </w:r>
      <w:r w:rsidR="00E949E9">
        <w:t>out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game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greatest</w:t>
      </w:r>
      <w:r w:rsidR="008C15A7">
        <w:t xml:space="preserve"> </w:t>
      </w:r>
      <w:r w:rsidR="00E949E9">
        <w:t>experience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world.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there,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raise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expectations.</w:t>
      </w:r>
      <w:r>
        <w:t>”</w:t>
      </w:r>
    </w:p>
    <w:p w14:paraId="6F3E6122" w14:textId="77777777" w:rsidR="00017929" w:rsidRPr="00BC4DEA" w:rsidRDefault="00E949E9" w:rsidP="008F1C01">
      <w:pPr>
        <w:pStyle w:val="Body-TextTx"/>
      </w:pP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addressing</w:t>
      </w:r>
      <w:r w:rsidR="008C15A7">
        <w:t xml:space="preserve"> </w:t>
      </w:r>
      <w:r>
        <w:t>a</w:t>
      </w:r>
      <w:r w:rsidR="008C15A7">
        <w:t xml:space="preserve"> </w:t>
      </w:r>
      <w:r>
        <w:t>senior</w:t>
      </w:r>
      <w:r w:rsidR="008C15A7">
        <w:t xml:space="preserve"> </w:t>
      </w:r>
      <w:r>
        <w:t>team</w:t>
      </w:r>
      <w:r w:rsidR="008C15A7">
        <w:t xml:space="preserve"> </w:t>
      </w:r>
      <w:r>
        <w:t>at</w:t>
      </w:r>
      <w:r w:rsidR="008C15A7">
        <w:t xml:space="preserve"> </w:t>
      </w:r>
      <w:r>
        <w:t>an</w:t>
      </w:r>
      <w:r w:rsidR="008C15A7">
        <w:t xml:space="preserve"> </w:t>
      </w:r>
      <w:r>
        <w:t>organization</w:t>
      </w:r>
      <w:r w:rsidR="008C15A7">
        <w:t xml:space="preserve"> </w:t>
      </w:r>
      <w:r>
        <w:t>near</w:t>
      </w:r>
      <w:r w:rsidR="008C15A7">
        <w:t xml:space="preserve"> </w:t>
      </w:r>
      <w:r>
        <w:t>the</w:t>
      </w:r>
      <w:r w:rsidR="008C15A7">
        <w:t xml:space="preserve"> </w:t>
      </w:r>
      <w:r>
        <w:t>bottom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standings</w:t>
      </w:r>
      <w:r w:rsidR="008C15A7">
        <w:t xml:space="preserve"> </w:t>
      </w:r>
      <w:r>
        <w:t>both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court.</w:t>
      </w:r>
      <w:r w:rsidR="008C15A7">
        <w:t xml:space="preserve"> </w:t>
      </w:r>
      <w:r w:rsidR="00610349">
        <w:t>“</w:t>
      </w:r>
      <w:r>
        <w:t>Now,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3,500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holders.</w:t>
      </w:r>
      <w:r w:rsidR="008C15A7">
        <w:t xml:space="preserve"> </w:t>
      </w:r>
      <w:r>
        <w:t>In</w:t>
      </w:r>
      <w:r w:rsidR="008C15A7">
        <w:t xml:space="preserve"> </w:t>
      </w:r>
      <w:r>
        <w:t>three</w:t>
      </w:r>
      <w:r w:rsidR="008C15A7">
        <w:t xml:space="preserve"> </w:t>
      </w:r>
      <w:r>
        <w:t>years,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have</w:t>
      </w:r>
      <w:r w:rsidR="008C15A7">
        <w:t xml:space="preserve"> </w:t>
      </w:r>
      <w:r>
        <w:t>12,000,</w:t>
      </w:r>
      <w:r w:rsidR="008C15A7">
        <w:t xml:space="preserve"> </w:t>
      </w:r>
      <w:r>
        <w:t>be</w:t>
      </w:r>
      <w:r w:rsidR="008C15A7">
        <w:t xml:space="preserve"> </w:t>
      </w:r>
      <w:r>
        <w:t>among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leaders</w:t>
      </w:r>
      <w:r w:rsidR="008C15A7">
        <w:t xml:space="preserve"> </w:t>
      </w:r>
      <w:r>
        <w:t>in</w:t>
      </w:r>
      <w:r w:rsidR="008C15A7">
        <w:t xml:space="preserve"> </w:t>
      </w:r>
      <w:r>
        <w:t>full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sales</w:t>
      </w:r>
      <w:r w:rsidR="008C15A7">
        <w:t xml:space="preserve"> </w:t>
      </w:r>
      <w:r>
        <w:t>and</w:t>
      </w:r>
      <w:r w:rsidR="008C15A7">
        <w:t xml:space="preserve"> </w:t>
      </w:r>
      <w:r>
        <w:t>completely</w:t>
      </w:r>
      <w:r w:rsidR="008C15A7">
        <w:t xml:space="preserve"> </w:t>
      </w:r>
      <w:r>
        <w:t>remake</w:t>
      </w:r>
      <w:r w:rsidR="008C15A7">
        <w:t xml:space="preserve"> </w:t>
      </w:r>
      <w:r>
        <w:t>our</w:t>
      </w:r>
      <w:r w:rsidR="008C15A7">
        <w:t xml:space="preserve"> </w:t>
      </w:r>
      <w:r>
        <w:t>brand.</w:t>
      </w:r>
      <w:r w:rsidR="008C15A7">
        <w:t xml:space="preserve"> </w:t>
      </w:r>
      <w:r>
        <w:t>Everyone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will</w:t>
      </w:r>
      <w:r w:rsidR="008C15A7">
        <w:t xml:space="preserve"> </w:t>
      </w:r>
      <w:r>
        <w:t>understand</w:t>
      </w:r>
      <w:r w:rsidR="008C15A7">
        <w:t xml:space="preserve"> </w:t>
      </w:r>
      <w:r>
        <w:t>who</w:t>
      </w:r>
      <w:r w:rsidR="008C15A7">
        <w:t xml:space="preserve"> </w:t>
      </w:r>
      <w:r>
        <w:t>we</w:t>
      </w:r>
      <w:r w:rsidR="008C15A7">
        <w:t xml:space="preserve"> </w:t>
      </w:r>
      <w:r>
        <w:t>are,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about</w:t>
      </w:r>
      <w:r w:rsidR="008C15A7">
        <w:t xml:space="preserve"> </w:t>
      </w:r>
      <w:r>
        <w:t>and,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way,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buy</w:t>
      </w:r>
      <w:r w:rsidR="008C15A7">
        <w:t xml:space="preserve"> </w:t>
      </w:r>
      <w:r>
        <w:t>three</w:t>
      </w:r>
      <w:r w:rsidR="008C15A7">
        <w:t xml:space="preserve"> </w:t>
      </w:r>
      <w:r>
        <w:t>businesses,</w:t>
      </w:r>
      <w:r w:rsidR="00610349">
        <w:t>”</w:t>
      </w:r>
      <w:r w:rsidR="008C15A7">
        <w:t xml:space="preserve"> </w:t>
      </w:r>
      <w:r>
        <w:t>I</w:t>
      </w:r>
      <w:r w:rsidR="008C15A7">
        <w:t xml:space="preserve"> </w:t>
      </w:r>
      <w:r>
        <w:t>added.</w:t>
      </w:r>
      <w:r w:rsidR="008C15A7">
        <w:t xml:space="preserve"> </w:t>
      </w:r>
      <w:r>
        <w:t>I</w:t>
      </w:r>
      <w:r w:rsidR="008C15A7">
        <w:t xml:space="preserve"> </w:t>
      </w:r>
      <w:r>
        <w:t>imagine</w:t>
      </w:r>
      <w:r w:rsidR="008C15A7">
        <w:t xml:space="preserve"> </w:t>
      </w:r>
      <w:r>
        <w:t>some</w:t>
      </w:r>
      <w:r w:rsidR="008C15A7">
        <w:t xml:space="preserve"> </w:t>
      </w:r>
      <w:r>
        <w:t>people</w:t>
      </w:r>
      <w:r w:rsidR="008C15A7">
        <w:t xml:space="preserve"> </w:t>
      </w:r>
      <w:r>
        <w:t>rolled</w:t>
      </w:r>
      <w:r w:rsidR="008C15A7">
        <w:t xml:space="preserve"> </w:t>
      </w:r>
      <w:r>
        <w:t>their</w:t>
      </w:r>
      <w:r w:rsidR="008C15A7">
        <w:t xml:space="preserve"> </w:t>
      </w:r>
      <w:r>
        <w:t>eyes</w:t>
      </w:r>
      <w:r w:rsidR="008C15A7">
        <w:t xml:space="preserve"> </w:t>
      </w:r>
      <w:r>
        <w:t>because</w:t>
      </w:r>
      <w:r w:rsidR="008C15A7">
        <w:t xml:space="preserve"> </w:t>
      </w:r>
      <w:r>
        <w:t>the</w:t>
      </w:r>
      <w:r w:rsidR="008C15A7">
        <w:t xml:space="preserve"> </w:t>
      </w:r>
      <w:r>
        <w:t>lofty</w:t>
      </w:r>
      <w:r w:rsidR="008C15A7">
        <w:t xml:space="preserve"> </w:t>
      </w:r>
      <w:r>
        <w:t>goals</w:t>
      </w:r>
      <w:r w:rsidR="008C15A7">
        <w:t xml:space="preserve"> </w:t>
      </w:r>
      <w:r>
        <w:t>seemed</w:t>
      </w:r>
      <w:r w:rsidR="008C15A7">
        <w:t xml:space="preserve"> </w:t>
      </w:r>
      <w:r>
        <w:t>unreasonably</w:t>
      </w:r>
      <w:r w:rsidR="008C15A7">
        <w:t xml:space="preserve"> </w:t>
      </w:r>
      <w:r>
        <w:t>high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had</w:t>
      </w:r>
      <w:r w:rsidR="008C15A7">
        <w:t xml:space="preserve"> </w:t>
      </w:r>
      <w:r>
        <w:t>not</w:t>
      </w:r>
      <w:r w:rsidR="008C15A7">
        <w:t xml:space="preserve"> </w:t>
      </w:r>
      <w:r>
        <w:t>come</w:t>
      </w:r>
      <w:r w:rsidR="008C15A7">
        <w:t xml:space="preserve"> </w:t>
      </w:r>
      <w:r>
        <w:t>even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those</w:t>
      </w:r>
      <w:r w:rsidR="008C15A7">
        <w:t xml:space="preserve"> </w:t>
      </w:r>
      <w:r>
        <w:t>numbers</w:t>
      </w:r>
      <w:r w:rsidR="008C15A7">
        <w:t xml:space="preserve"> </w:t>
      </w:r>
      <w:r>
        <w:t>since</w:t>
      </w:r>
      <w:r w:rsidR="008C15A7">
        <w:t xml:space="preserve"> </w:t>
      </w:r>
      <w:r>
        <w:t>the</w:t>
      </w:r>
      <w:r w:rsidR="008C15A7">
        <w:t xml:space="preserve"> </w:t>
      </w:r>
      <w:r>
        <w:t>Allen</w:t>
      </w:r>
      <w:r w:rsidR="008C15A7">
        <w:t xml:space="preserve"> </w:t>
      </w:r>
      <w:r>
        <w:t>Iverson</w:t>
      </w:r>
      <w:r w:rsidR="008C15A7">
        <w:t xml:space="preserve"> </w:t>
      </w:r>
      <w:r>
        <w:t>era</w:t>
      </w:r>
      <w:r w:rsidR="008C15A7">
        <w:t xml:space="preserve"> </w:t>
      </w:r>
      <w:r>
        <w:t>peak</w:t>
      </w:r>
      <w:r w:rsidR="008C15A7">
        <w:t xml:space="preserve"> </w:t>
      </w:r>
      <w:r>
        <w:t>a</w:t>
      </w:r>
      <w:r w:rsidR="008C15A7">
        <w:t xml:space="preserve"> </w:t>
      </w:r>
      <w:r>
        <w:t>decade</w:t>
      </w:r>
      <w:r w:rsidR="008C15A7">
        <w:t xml:space="preserve"> </w:t>
      </w:r>
      <w:r>
        <w:t>earlier</w:t>
      </w:r>
      <w:r w:rsidR="00C33184">
        <w:t>—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led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Finals.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probably</w:t>
      </w:r>
      <w:r w:rsidR="008C15A7">
        <w:t xml:space="preserve"> </w:t>
      </w:r>
      <w:r>
        <w:t>thinking,</w:t>
      </w:r>
      <w:r w:rsidR="008C15A7">
        <w:t xml:space="preserve"> </w:t>
      </w:r>
      <w:r w:rsidRPr="00BC4DEA">
        <w:rPr>
          <w:rStyle w:val="itali"/>
        </w:rPr>
        <w:t>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doesn</w:t>
      </w:r>
      <w:r w:rsidR="00610349">
        <w:rPr>
          <w:rStyle w:val="itali"/>
        </w:rPr>
        <w:t>’</w:t>
      </w:r>
      <w:r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understand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these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fans.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doesn</w:t>
      </w:r>
      <w:r w:rsidR="00610349">
        <w:rPr>
          <w:rStyle w:val="itali"/>
        </w:rPr>
        <w:t>’</w:t>
      </w:r>
      <w:r w:rsidRPr="00BC4DEA">
        <w:rPr>
          <w:rStyle w:val="itali"/>
        </w:rPr>
        <w:t>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understand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Philadelphia.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different</w:t>
      </w:r>
      <w:r>
        <w:t>.</w:t>
      </w:r>
      <w:r w:rsidR="008C15A7"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different.</w:t>
      </w:r>
    </w:p>
    <w:p w14:paraId="47214BD0" w14:textId="77777777" w:rsidR="00722F53" w:rsidRDefault="00E949E9" w:rsidP="008F1C01">
      <w:pPr>
        <w:pStyle w:val="Body-TextTx"/>
      </w:pPr>
      <w:r>
        <w:lastRenderedPageBreak/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Let</w:t>
      </w:r>
      <w:r w:rsidR="00610349">
        <w:t>’</w:t>
      </w:r>
      <w:r>
        <w:t>s</w:t>
      </w:r>
      <w:r w:rsidR="008C15A7">
        <w:t xml:space="preserve"> </w:t>
      </w:r>
      <w:r>
        <w:t>go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tour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office.</w:t>
      </w:r>
      <w:r w:rsidR="008C15A7">
        <w:t xml:space="preserve"> </w:t>
      </w:r>
      <w:r>
        <w:t>Just</w:t>
      </w:r>
      <w:r w:rsidR="008C15A7">
        <w:t xml:space="preserve"> </w:t>
      </w:r>
      <w:r>
        <w:t>bring</w:t>
      </w:r>
      <w:r w:rsidR="008C15A7">
        <w:t xml:space="preserve"> </w:t>
      </w:r>
      <w:r>
        <w:t>a</w:t>
      </w:r>
      <w:r w:rsidR="008C15A7">
        <w:t xml:space="preserve"> </w:t>
      </w:r>
      <w:r>
        <w:t>pad</w:t>
      </w:r>
      <w:r w:rsidR="008C15A7">
        <w:t xml:space="preserve"> </w:t>
      </w:r>
      <w:r>
        <w:t>and</w:t>
      </w:r>
      <w:r w:rsidR="008C15A7">
        <w:t xml:space="preserve"> </w:t>
      </w:r>
      <w:r>
        <w:t>pen</w:t>
      </w:r>
      <w:r w:rsidR="008C15A7">
        <w:t xml:space="preserve"> </w:t>
      </w:r>
      <w:r>
        <w:t>and</w:t>
      </w:r>
      <w:r w:rsidR="008C15A7">
        <w:t xml:space="preserve"> </w:t>
      </w:r>
      <w:r>
        <w:t>write</w:t>
      </w:r>
      <w:r w:rsidR="008C15A7">
        <w:t xml:space="preserve"> </w:t>
      </w:r>
      <w:r>
        <w:t>down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see</w:t>
      </w:r>
      <w:r w:rsidR="008C15A7">
        <w:t xml:space="preserve"> </w:t>
      </w:r>
      <w:r>
        <w:t>and</w:t>
      </w:r>
      <w:r w:rsidR="008C15A7">
        <w:t xml:space="preserve"> </w:t>
      </w:r>
      <w:r>
        <w:t>experience.</w:t>
      </w:r>
      <w:r w:rsidR="00610349">
        <w:t>”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way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asleep</w:t>
      </w:r>
      <w:r w:rsidR="008C15A7">
        <w:t xml:space="preserve"> </w:t>
      </w:r>
      <w:r>
        <w:t>and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awake.</w:t>
      </w:r>
      <w:r w:rsidR="008C15A7">
        <w:t xml:space="preserve"> </w:t>
      </w:r>
      <w:r>
        <w:t>Plus,</w:t>
      </w:r>
      <w:r w:rsidR="008C15A7">
        <w:t xml:space="preserve"> </w:t>
      </w:r>
      <w:r>
        <w:t>the</w:t>
      </w:r>
      <w:r w:rsidR="008C15A7">
        <w:t xml:space="preserve"> </w:t>
      </w:r>
      <w:r>
        <w:t>condition</w:t>
      </w:r>
      <w:r w:rsidR="008C15A7">
        <w:t xml:space="preserve"> </w:t>
      </w:r>
      <w:r>
        <w:t>and</w:t>
      </w:r>
      <w:r w:rsidR="008C15A7">
        <w:t xml:space="preserve"> </w:t>
      </w:r>
      <w:r>
        <w:t>care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physical</w:t>
      </w:r>
      <w:r w:rsidR="008C15A7">
        <w:t xml:space="preserve"> </w:t>
      </w:r>
      <w:r>
        <w:t>plant,</w:t>
      </w:r>
      <w:r w:rsidR="008C15A7">
        <w:t xml:space="preserve"> </w:t>
      </w:r>
      <w:r>
        <w:t>the</w:t>
      </w:r>
      <w:r w:rsidR="008C15A7">
        <w:t xml:space="preserve"> </w:t>
      </w:r>
      <w:r>
        <w:t>office</w:t>
      </w:r>
      <w:r w:rsidR="008C15A7">
        <w:t xml:space="preserve"> </w:t>
      </w:r>
      <w:r>
        <w:t>environment</w:t>
      </w:r>
      <w:r w:rsidR="008C15A7">
        <w:t xml:space="preserve"> </w:t>
      </w:r>
      <w:r>
        <w:t>with</w:t>
      </w:r>
      <w:r w:rsidR="008C15A7">
        <w:t xml:space="preserve"> </w:t>
      </w:r>
      <w:r>
        <w:t>which</w:t>
      </w:r>
      <w:r w:rsidR="008C15A7">
        <w:t xml:space="preserve"> </w:t>
      </w:r>
      <w:r>
        <w:t>you</w:t>
      </w:r>
      <w:r w:rsidR="008C15A7">
        <w:t xml:space="preserve"> </w:t>
      </w:r>
      <w:r>
        <w:t>work,</w:t>
      </w:r>
      <w:r w:rsidR="008C15A7">
        <w:t xml:space="preserve"> </w:t>
      </w:r>
      <w:r>
        <w:t>tells</w:t>
      </w:r>
      <w:r w:rsidR="008C15A7">
        <w:t xml:space="preserve"> </w:t>
      </w:r>
      <w:r>
        <w:t>as</w:t>
      </w:r>
      <w:r w:rsidR="008C15A7">
        <w:t xml:space="preserve"> </w:t>
      </w:r>
      <w:r>
        <w:t>much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culture</w:t>
      </w:r>
      <w:r w:rsidR="008C15A7">
        <w:t xml:space="preserve"> </w:t>
      </w:r>
      <w:r>
        <w:t>as</w:t>
      </w:r>
      <w:r w:rsidR="008C15A7">
        <w:t xml:space="preserve"> </w:t>
      </w:r>
      <w:r>
        <w:t>your</w:t>
      </w:r>
      <w:r w:rsidR="008C15A7">
        <w:t xml:space="preserve"> </w:t>
      </w:r>
      <w:r>
        <w:t>home</w:t>
      </w:r>
      <w:r w:rsidR="008C15A7">
        <w:t xml:space="preserve"> </w:t>
      </w:r>
      <w:r>
        <w:t>might</w:t>
      </w:r>
      <w:r w:rsidR="008C15A7">
        <w:t xml:space="preserve"> </w:t>
      </w:r>
      <w:r>
        <w:t>tell</w:t>
      </w:r>
      <w:r w:rsidR="008C15A7">
        <w:t xml:space="preserve"> </w:t>
      </w:r>
      <w:r>
        <w:t>a</w:t>
      </w:r>
      <w:r w:rsidR="008C15A7">
        <w:t xml:space="preserve"> </w:t>
      </w:r>
      <w:r>
        <w:t>person</w:t>
      </w:r>
      <w:r w:rsidR="008C15A7">
        <w:t xml:space="preserve"> </w:t>
      </w:r>
      <w:r>
        <w:t>visiting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time.</w:t>
      </w:r>
      <w:r w:rsidR="008C15A7">
        <w:t xml:space="preserve"> </w:t>
      </w:r>
      <w:r>
        <w:t>As</w:t>
      </w:r>
      <w:r w:rsidR="008C15A7">
        <w:t xml:space="preserve"> </w:t>
      </w:r>
      <w:r>
        <w:t>Hugh</w:t>
      </w:r>
      <w:r w:rsidR="008C15A7">
        <w:t xml:space="preserve"> </w:t>
      </w:r>
      <w:r>
        <w:t>Weber,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HBSE</w:t>
      </w:r>
      <w:r w:rsidR="008C15A7">
        <w:t xml:space="preserve"> </w:t>
      </w:r>
      <w:r>
        <w:t>is</w:t>
      </w:r>
      <w:r w:rsidR="008C15A7">
        <w:t xml:space="preserve"> </w:t>
      </w:r>
      <w:r>
        <w:t>fond</w:t>
      </w:r>
      <w:r w:rsidR="008C15A7">
        <w:t xml:space="preserve"> </w:t>
      </w:r>
      <w:r>
        <w:t>of</w:t>
      </w:r>
      <w:r w:rsidR="008C15A7">
        <w:t xml:space="preserve"> </w:t>
      </w:r>
      <w:r>
        <w:t>reminding</w:t>
      </w:r>
      <w:r w:rsidR="008C15A7">
        <w:t xml:space="preserve"> </w:t>
      </w:r>
      <w:r>
        <w:t>me,</w:t>
      </w:r>
      <w:r w:rsidR="008C15A7">
        <w:t xml:space="preserve"> </w:t>
      </w:r>
      <w:r>
        <w:t>culture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tolerate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celebrate</w:t>
      </w:r>
      <w:r w:rsidR="00610349">
        <w:t> . . .</w:t>
      </w:r>
      <w:r w:rsidR="00722F53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condition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office</w:t>
      </w:r>
      <w:r w:rsidR="008C15A7">
        <w:t xml:space="preserve"> </w:t>
      </w:r>
      <w:r>
        <w:t>often</w:t>
      </w:r>
      <w:r w:rsidR="008C15A7">
        <w:t xml:space="preserve"> </w:t>
      </w:r>
      <w:r>
        <w:t>reveals</w:t>
      </w:r>
      <w:r w:rsidR="008C15A7">
        <w:t xml:space="preserve"> </w:t>
      </w:r>
      <w:r>
        <w:t>both.</w:t>
      </w:r>
    </w:p>
    <w:p w14:paraId="636656AF" w14:textId="77777777" w:rsidR="00017929" w:rsidRDefault="00610349" w:rsidP="008F1C01">
      <w:pPr>
        <w:pStyle w:val="Body-TextTx"/>
      </w:pPr>
      <w:r>
        <w:t>“</w:t>
      </w:r>
      <w:r w:rsidR="00E949E9">
        <w:t>What</w:t>
      </w:r>
      <w:r w:rsidR="008C15A7">
        <w:t xml:space="preserve"> </w:t>
      </w:r>
      <w:r w:rsidR="00E949E9">
        <w:t>did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see?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settled</w:t>
      </w:r>
      <w:r w:rsidR="008C15A7">
        <w:t xml:space="preserve"> </w:t>
      </w:r>
      <w:r w:rsidR="00E949E9">
        <w:t>back</w:t>
      </w:r>
      <w:r w:rsidR="008C15A7">
        <w:t xml:space="preserve"> </w:t>
      </w:r>
      <w:r w:rsidR="00E949E9">
        <w:t>down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conference</w:t>
      </w:r>
      <w:r w:rsidR="008C15A7">
        <w:t xml:space="preserve"> </w:t>
      </w:r>
      <w:r w:rsidR="00E949E9">
        <w:t>room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minute</w:t>
      </w:r>
      <w:r w:rsidR="008C15A7">
        <w:t xml:space="preserve"> </w:t>
      </w:r>
      <w:r w:rsidR="00E949E9">
        <w:t>observation</w:t>
      </w:r>
      <w:r w:rsidR="008C15A7">
        <w:t xml:space="preserve"> </w:t>
      </w:r>
      <w:r w:rsidR="00E949E9">
        <w:t>tour.</w:t>
      </w:r>
    </w:p>
    <w:p w14:paraId="68185588" w14:textId="77777777" w:rsidR="00722F53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duct</w:t>
      </w:r>
      <w:r w:rsidR="008C15A7">
        <w:t xml:space="preserve"> </w:t>
      </w:r>
      <w:r w:rsidR="00E949E9">
        <w:t>tape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carpet,</w:t>
      </w:r>
      <w:r>
        <w:t>”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person</w:t>
      </w:r>
      <w:r w:rsidR="008C15A7">
        <w:t xml:space="preserve"> </w:t>
      </w:r>
      <w:r w:rsidR="00E949E9">
        <w:t>said.</w:t>
      </w:r>
    </w:p>
    <w:p w14:paraId="08963A12" w14:textId="77777777" w:rsidR="00017929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chips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wall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photos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wall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updated,</w:t>
      </w:r>
      <w:r>
        <w:t>”</w:t>
      </w:r>
      <w:r w:rsidR="008C15A7">
        <w:t xml:space="preserve"> </w:t>
      </w:r>
      <w:r w:rsidR="00E949E9">
        <w:t>added</w:t>
      </w:r>
      <w:r w:rsidR="008C15A7">
        <w:t xml:space="preserve"> </w:t>
      </w:r>
      <w:r w:rsidR="00E949E9">
        <w:t>another.</w:t>
      </w:r>
    </w:p>
    <w:p w14:paraId="063E7B17" w14:textId="77777777" w:rsidR="00017929" w:rsidRDefault="00610349" w:rsidP="008F1C01">
      <w:pPr>
        <w:pStyle w:val="Body-TextTx"/>
      </w:pPr>
      <w:r>
        <w:t>“</w:t>
      </w:r>
      <w:r w:rsidR="00E949E9">
        <w:t>Is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it?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2604DDD3" w14:textId="77777777" w:rsidR="00017929" w:rsidRDefault="00610349" w:rsidP="008F1C01">
      <w:pPr>
        <w:pStyle w:val="Body-TextTx"/>
      </w:pPr>
      <w:r>
        <w:t>“</w:t>
      </w:r>
      <w:r w:rsidR="00E949E9">
        <w:t>Yeah.</w:t>
      </w:r>
      <w:r>
        <w:t>”</w:t>
      </w:r>
    </w:p>
    <w:p w14:paraId="23BEB189" w14:textId="77777777" w:rsidR="00017929" w:rsidRDefault="00610349" w:rsidP="008F1C01">
      <w:pPr>
        <w:pStyle w:val="Body-TextTx"/>
      </w:pPr>
      <w:r>
        <w:t>“</w:t>
      </w:r>
      <w:r w:rsidR="00E949E9">
        <w:t>Are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sure?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nodded.</w:t>
      </w:r>
    </w:p>
    <w:p w14:paraId="65AD8BFD" w14:textId="77777777" w:rsidR="00017929" w:rsidRDefault="00610349" w:rsidP="008F1C01">
      <w:pPr>
        <w:pStyle w:val="Body-TextTx"/>
      </w:pPr>
      <w:r>
        <w:t>“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Coke</w:t>
      </w:r>
      <w:r w:rsidR="008C15A7">
        <w:t xml:space="preserve"> </w:t>
      </w:r>
      <w:r w:rsidR="00E949E9">
        <w:t>machine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kitchen,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</w:p>
    <w:p w14:paraId="4DE06417" w14:textId="77777777" w:rsidR="00017929" w:rsidRDefault="00610349" w:rsidP="008F1C01">
      <w:pPr>
        <w:pStyle w:val="Body-TextTx"/>
      </w:pPr>
      <w:r>
        <w:t>“</w:t>
      </w:r>
      <w:r w:rsidR="00E949E9">
        <w:t>Yeah,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since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here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ago,</w:t>
      </w:r>
      <w:r>
        <w:t>”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(who</w:t>
      </w:r>
      <w:r w:rsidR="008C15A7">
        <w:t xml:space="preserve"> </w:t>
      </w:r>
      <w:r w:rsidR="00E949E9">
        <w:t>currently</w:t>
      </w:r>
      <w:r w:rsidR="008C15A7">
        <w:t xml:space="preserve"> </w:t>
      </w:r>
      <w:r w:rsidR="00E949E9">
        <w:t>isn</w:t>
      </w:r>
      <w:r>
        <w:t>’</w:t>
      </w:r>
      <w:r w:rsidR="00E949E9">
        <w:t>t</w:t>
      </w:r>
      <w:r w:rsidR="008C15A7">
        <w:t xml:space="preserve"> </w:t>
      </w:r>
      <w:r w:rsidR="00E949E9">
        <w:t>working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anymore).</w:t>
      </w:r>
    </w:p>
    <w:p w14:paraId="346CB7DF" w14:textId="77777777" w:rsidR="00722F53" w:rsidRDefault="00610349" w:rsidP="008F1C01">
      <w:pPr>
        <w:pStyle w:val="Body-TextTx"/>
      </w:pPr>
      <w:r>
        <w:t>“</w:t>
      </w:r>
      <w:r w:rsidR="00E949E9">
        <w:t>But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Pepsi</w:t>
      </w:r>
      <w:r w:rsidR="008C15A7">
        <w:t xml:space="preserve"> </w:t>
      </w:r>
      <w:r w:rsidR="00E949E9">
        <w:t>team,</w:t>
      </w:r>
      <w:r w:rsidR="008C15A7">
        <w:t xml:space="preserve"> </w:t>
      </w:r>
      <w:r w:rsidR="00E949E9">
        <w:t>aren</w:t>
      </w:r>
      <w:r>
        <w:t>’</w:t>
      </w:r>
      <w:r w:rsidR="00E949E9">
        <w:t>t</w:t>
      </w:r>
      <w:r w:rsidR="008C15A7">
        <w:t xml:space="preserve"> </w:t>
      </w:r>
      <w:r w:rsidR="00E949E9">
        <w:t>we?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knowing</w:t>
      </w:r>
      <w:r w:rsidR="008C15A7">
        <w:t xml:space="preserve"> </w:t>
      </w:r>
      <w:r w:rsidR="00E949E9">
        <w:t>Pepsi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larger</w:t>
      </w:r>
      <w:r w:rsidR="008C15A7">
        <w:t xml:space="preserve"> </w:t>
      </w:r>
      <w:r w:rsidR="00E949E9">
        <w:t>sponsors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were</w:t>
      </w:r>
      <w:r w:rsidR="008C15A7">
        <w:t xml:space="preserve"> </w:t>
      </w:r>
      <w:r w:rsidR="00E949E9">
        <w:t>paying</w:t>
      </w:r>
      <w:r w:rsidR="008C15A7">
        <w:t xml:space="preserve"> </w:t>
      </w:r>
      <w:r w:rsidR="00E949E9">
        <w:t>us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part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76ers</w:t>
      </w:r>
      <w:r w:rsidR="008C15A7">
        <w:t xml:space="preserve"> </w:t>
      </w:r>
      <w:r w:rsidR="00E949E9">
        <w:t>family,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appropriate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support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court.</w:t>
      </w:r>
    </w:p>
    <w:p w14:paraId="49D6C6F8" w14:textId="77777777" w:rsidR="00017929" w:rsidRDefault="00610349" w:rsidP="008F1C01">
      <w:pPr>
        <w:pStyle w:val="Body-TextTx"/>
      </w:pPr>
      <w:r>
        <w:t>“</w:t>
      </w:r>
      <w:r w:rsidR="00E949E9">
        <w:t>Um,</w:t>
      </w:r>
      <w:r w:rsidR="008C15A7">
        <w:t xml:space="preserve"> </w:t>
      </w:r>
      <w:r w:rsidR="00E949E9">
        <w:t>yeah,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heard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someone.</w:t>
      </w:r>
    </w:p>
    <w:p w14:paraId="4F9BF395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want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gone</w:t>
      </w:r>
      <w:r w:rsidR="008C15A7">
        <w:t xml:space="preserve"> </w:t>
      </w:r>
      <w:r w:rsidR="00E949E9">
        <w:t>by</w:t>
      </w:r>
      <w:r w:rsidR="008C15A7">
        <w:t xml:space="preserve"> </w:t>
      </w:r>
      <w:r w:rsidR="00E949E9">
        <w:t>lunchtime,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broke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continue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rest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day.</w:t>
      </w:r>
      <w:r w:rsidR="008C15A7">
        <w:t xml:space="preserve"> </w:t>
      </w:r>
      <w:r w:rsidR="00E949E9">
        <w:rPr>
          <w:color w:val="000000"/>
        </w:rPr>
        <w:t>That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paper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on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ground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and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curious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see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who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was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going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to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pick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it</w:t>
      </w:r>
      <w:r w:rsidR="008C15A7">
        <w:rPr>
          <w:color w:val="000000"/>
        </w:rPr>
        <w:t xml:space="preserve"> </w:t>
      </w:r>
      <w:r w:rsidR="00E949E9">
        <w:rPr>
          <w:color w:val="000000"/>
        </w:rPr>
        <w:t>up.</w:t>
      </w:r>
      <w:r w:rsidR="008C15A7">
        <w:rPr>
          <w:color w:val="000000"/>
        </w:rPr>
        <w:t xml:space="preserve"> </w:t>
      </w:r>
      <w:r w:rsidR="00E949E9">
        <w:t>When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lastRenderedPageBreak/>
        <w:t>arrived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next</w:t>
      </w:r>
      <w:r w:rsidR="008C15A7">
        <w:t xml:space="preserve"> </w:t>
      </w:r>
      <w:r w:rsidR="00E949E9">
        <w:t>morning,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surprised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darn</w:t>
      </w:r>
      <w:r w:rsidR="008C15A7">
        <w:t xml:space="preserve"> </w:t>
      </w:r>
      <w:r w:rsidR="00E949E9">
        <w:t>Coke</w:t>
      </w:r>
      <w:r w:rsidR="008C15A7">
        <w:t xml:space="preserve"> </w:t>
      </w:r>
      <w:r w:rsidR="00E949E9">
        <w:t>machine</w:t>
      </w:r>
      <w:r w:rsidR="008C15A7">
        <w:t xml:space="preserve"> </w:t>
      </w:r>
      <w:r w:rsidR="00E949E9">
        <w:t>hadn</w:t>
      </w:r>
      <w:r>
        <w:t>’</w:t>
      </w:r>
      <w:r w:rsidR="00E949E9">
        <w:t>t</w:t>
      </w:r>
      <w:r w:rsidR="008C15A7">
        <w:t xml:space="preserve"> </w:t>
      </w:r>
      <w:r w:rsidR="00E949E9">
        <w:t>moved.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called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group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before.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asking</w:t>
      </w:r>
      <w:r w:rsidR="008C15A7">
        <w:t xml:space="preserve"> </w:t>
      </w:r>
      <w:r w:rsidR="00E949E9">
        <w:t>anyone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physically</w:t>
      </w:r>
      <w:r w:rsidR="008C15A7">
        <w:t xml:space="preserve"> </w:t>
      </w:r>
      <w:r w:rsidR="00E949E9">
        <w:t>move</w:t>
      </w:r>
      <w:r w:rsidR="008C15A7">
        <w:t xml:space="preserve"> </w:t>
      </w:r>
      <w:r w:rsidR="00E949E9">
        <w:t>it,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asking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ball</w:t>
      </w:r>
      <w:r w:rsidR="008C15A7">
        <w:t xml:space="preserve"> </w:t>
      </w:r>
      <w:r w:rsidR="00E949E9">
        <w:t>rolling.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SOMETHING.</w:t>
      </w:r>
    </w:p>
    <w:p w14:paraId="2CDC6CA7" w14:textId="77777777" w:rsidR="00017929" w:rsidRDefault="00610349" w:rsidP="008F1C01">
      <w:pPr>
        <w:pStyle w:val="Body-TextTx"/>
      </w:pPr>
      <w:r>
        <w:t>“</w:t>
      </w:r>
      <w:r w:rsidR="00E949E9">
        <w:t>Maybe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wasn</w:t>
      </w:r>
      <w:r>
        <w:t>’</w:t>
      </w:r>
      <w:r w:rsidR="00E949E9">
        <w:t>t</w:t>
      </w:r>
      <w:r w:rsidR="008C15A7">
        <w:t xml:space="preserve"> </w:t>
      </w:r>
      <w:r w:rsidR="00E949E9">
        <w:t>clear</w:t>
      </w:r>
      <w:r w:rsidR="008C15A7">
        <w:t xml:space="preserve"> </w:t>
      </w:r>
      <w:r w:rsidR="00E949E9">
        <w:t>yesterday,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said.</w:t>
      </w:r>
      <w:r w:rsidR="008C15A7">
        <w:t xml:space="preserve"> </w:t>
      </w:r>
      <w:r w:rsidR="00E949E9">
        <w:t>(Although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may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used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colorful</w:t>
      </w:r>
      <w:r w:rsidR="008C15A7">
        <w:t xml:space="preserve"> </w:t>
      </w:r>
      <w:r w:rsidR="00E949E9">
        <w:t>language,</w:t>
      </w:r>
      <w:r w:rsidR="008C15A7">
        <w:t xml:space="preserve"> </w:t>
      </w:r>
      <w:r w:rsidR="00E949E9">
        <w:t>too.)</w:t>
      </w:r>
      <w:r w:rsidR="008C15A7">
        <w:t xml:space="preserve"> </w:t>
      </w:r>
      <w:r>
        <w:t>“</w:t>
      </w:r>
      <w:r w:rsidR="00E949E9">
        <w:t>The</w:t>
      </w:r>
      <w:r w:rsidR="008C15A7">
        <w:t xml:space="preserve"> </w:t>
      </w:r>
      <w:r w:rsidR="00E949E9">
        <w:t>Coke</w:t>
      </w:r>
      <w:r w:rsidR="008C15A7">
        <w:t xml:space="preserve"> </w:t>
      </w:r>
      <w:r w:rsidR="00E949E9">
        <w:t>machine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kitchen.</w:t>
      </w:r>
      <w:r>
        <w:t>”</w:t>
      </w:r>
    </w:p>
    <w:p w14:paraId="1F410E20" w14:textId="77777777" w:rsidR="00017929" w:rsidRDefault="00610349" w:rsidP="008F1C01">
      <w:pPr>
        <w:pStyle w:val="Body-TextTx"/>
      </w:pPr>
      <w:r>
        <w:t>“</w:t>
      </w:r>
      <w:r w:rsidR="00E949E9">
        <w:t>Scott,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little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complicated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get</w:t>
      </w:r>
      <w:r w:rsidR="008C15A7">
        <w:t xml:space="preserve"> </w:t>
      </w:r>
      <w:r w:rsidR="00E949E9">
        <w:t>rid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it,</w:t>
      </w:r>
      <w:r>
        <w:t>”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else.</w:t>
      </w:r>
      <w:r w:rsidR="008C15A7">
        <w:t xml:space="preserve"> </w:t>
      </w:r>
      <w:r>
        <w:t>“</w:t>
      </w:r>
      <w:r w:rsidR="00E949E9">
        <w:t>It</w:t>
      </w:r>
      <w:r w:rsidR="008C15A7">
        <w:t xml:space="preserve"> </w:t>
      </w:r>
      <w:r w:rsidR="00E949E9">
        <w:t>takes</w:t>
      </w:r>
      <w:r w:rsidR="008C15A7">
        <w:t xml:space="preserve"> </w:t>
      </w:r>
      <w:r w:rsidR="00E949E9">
        <w:t>time.</w:t>
      </w:r>
      <w:r>
        <w:t>”</w:t>
      </w:r>
    </w:p>
    <w:p w14:paraId="1DC791BB" w14:textId="77777777" w:rsidR="00017929" w:rsidRDefault="00610349" w:rsidP="008F1C01">
      <w:pPr>
        <w:pStyle w:val="Body-TextTx"/>
      </w:pPr>
      <w:r>
        <w:t>“</w:t>
      </w:r>
      <w:r w:rsidR="00E949E9">
        <w:t>Here</w:t>
      </w:r>
      <w:r>
        <w:t>’</w:t>
      </w:r>
      <w:r w:rsidR="00E949E9">
        <w:t>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deal: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it</w:t>
      </w:r>
      <w:r>
        <w:t>’</w:t>
      </w:r>
      <w:r w:rsidR="00E949E9">
        <w:t>s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gone</w:t>
      </w:r>
      <w:r w:rsidR="008C15A7">
        <w:t xml:space="preserve"> </w:t>
      </w:r>
      <w:r w:rsidR="00E949E9">
        <w:t>today,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tomorrow.</w:t>
      </w:r>
      <w:r>
        <w:t>”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goal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raise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expectations.</w:t>
      </w:r>
    </w:p>
    <w:p w14:paraId="0C2E7DF1" w14:textId="77777777" w:rsidR="00017929" w:rsidRDefault="00610349" w:rsidP="008F1C01">
      <w:pPr>
        <w:pStyle w:val="Body-TextTx"/>
      </w:pPr>
      <w:r>
        <w:t>“</w:t>
      </w:r>
      <w:r w:rsidR="00E949E9">
        <w:t>Who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removed?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6EA23335" w14:textId="77777777" w:rsidR="00722F53" w:rsidRDefault="00E949E9" w:rsidP="008F1C01">
      <w:pPr>
        <w:pStyle w:val="Body-TextTx"/>
      </w:pPr>
      <w:r>
        <w:t>One</w:t>
      </w:r>
      <w:r w:rsidR="008C15A7">
        <w:t xml:space="preserve"> </w:t>
      </w:r>
      <w:r>
        <w:t>guy,</w:t>
      </w:r>
      <w:r w:rsidR="008C15A7">
        <w:t xml:space="preserve"> </w:t>
      </w:r>
      <w:r>
        <w:t>Larry</w:t>
      </w:r>
      <w:r w:rsidR="008C15A7">
        <w:t xml:space="preserve"> </w:t>
      </w:r>
      <w:proofErr w:type="spellStart"/>
      <w:r>
        <w:t>Meli</w:t>
      </w:r>
      <w:proofErr w:type="spellEnd"/>
      <w:r>
        <w:t>,</w:t>
      </w:r>
      <w:r w:rsidR="008C15A7">
        <w:t xml:space="preserve"> </w:t>
      </w:r>
      <w:r>
        <w:t>now</w:t>
      </w:r>
      <w:r w:rsidR="008C15A7">
        <w:t xml:space="preserve"> </w:t>
      </w:r>
      <w:r>
        <w:t>the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G-League</w:t>
      </w:r>
      <w:r w:rsidR="008C15A7">
        <w:t xml:space="preserve"> </w:t>
      </w:r>
      <w:r>
        <w:t>team,</w:t>
      </w:r>
      <w:r w:rsidR="008C15A7">
        <w:t xml:space="preserve"> </w:t>
      </w:r>
      <w:r>
        <w:t>raised</w:t>
      </w:r>
      <w:r w:rsidR="008C15A7">
        <w:t xml:space="preserve"> </w:t>
      </w:r>
      <w:r>
        <w:t>his</w:t>
      </w:r>
      <w:r w:rsidR="008C15A7">
        <w:t xml:space="preserve"> </w:t>
      </w:r>
      <w:r>
        <w:t>hand,</w:t>
      </w:r>
      <w:r w:rsidR="008C15A7">
        <w:t xml:space="preserve"> </w:t>
      </w:r>
      <w:r>
        <w:t>and</w:t>
      </w:r>
      <w:r w:rsidR="008C15A7">
        <w:t xml:space="preserve"> </w:t>
      </w:r>
      <w:r>
        <w:t>sure</w:t>
      </w:r>
      <w:r w:rsidR="008C15A7">
        <w:t xml:space="preserve"> </w:t>
      </w:r>
      <w:r>
        <w:t>enough</w:t>
      </w:r>
      <w:r w:rsidR="008C15A7">
        <w:t xml:space="preserve"> </w:t>
      </w:r>
      <w:r>
        <w:t>the</w:t>
      </w:r>
      <w:r w:rsidR="008C15A7">
        <w:t xml:space="preserve"> </w:t>
      </w:r>
      <w:r>
        <w:t>Coke</w:t>
      </w:r>
      <w:r w:rsidR="008C15A7">
        <w:t xml:space="preserve"> </w:t>
      </w:r>
      <w:r>
        <w:t>machine</w:t>
      </w:r>
      <w:r w:rsidR="008C15A7">
        <w:t xml:space="preserve"> </w:t>
      </w:r>
      <w:r>
        <w:t>was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there</w:t>
      </w:r>
      <w:r w:rsidR="008C15A7">
        <w:t xml:space="preserve"> </w:t>
      </w:r>
      <w:r>
        <w:t>by</w:t>
      </w:r>
      <w:r w:rsidR="008C15A7">
        <w:t xml:space="preserve"> </w:t>
      </w:r>
      <w:r>
        <w:t>noon.</w:t>
      </w:r>
    </w:p>
    <w:p w14:paraId="5F935BFB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333CA365" w14:textId="77777777" w:rsidR="00722F53" w:rsidRPr="00BC4DEA" w:rsidRDefault="00E949E9" w:rsidP="008F1C01">
      <w:pPr>
        <w:pStyle w:val="Body-TextTx"/>
      </w:pPr>
      <w:r w:rsidRPr="00BC4DEA">
        <w:rPr>
          <w:rStyle w:val="itali"/>
        </w:rPr>
        <w:t>You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jerk</w:t>
      </w:r>
      <w:r>
        <w:t>,</w:t>
      </w:r>
      <w:r w:rsidR="008C15A7">
        <w:t xml:space="preserve"> </w:t>
      </w:r>
      <w:r>
        <w:t>you</w:t>
      </w:r>
      <w:r w:rsidR="008C15A7">
        <w:t xml:space="preserve"> </w:t>
      </w:r>
      <w:r>
        <w:t>might</w:t>
      </w:r>
      <w:r w:rsidR="008C15A7">
        <w:t xml:space="preserve"> </w:t>
      </w:r>
      <w:r>
        <w:t>have</w:t>
      </w:r>
      <w:r w:rsidR="008C15A7">
        <w:t xml:space="preserve"> </w:t>
      </w:r>
      <w:r>
        <w:t>thought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read</w:t>
      </w:r>
      <w:r w:rsidR="008C15A7">
        <w:t xml:space="preserve"> </w:t>
      </w:r>
      <w:r>
        <w:t>the</w:t>
      </w:r>
      <w:r w:rsidR="008C15A7">
        <w:t xml:space="preserve"> </w:t>
      </w:r>
      <w:r>
        <w:t>section</w:t>
      </w:r>
      <w:r w:rsidR="008C15A7">
        <w:t xml:space="preserve"> </w:t>
      </w:r>
      <w:r>
        <w:t>above.</w:t>
      </w:r>
      <w:r w:rsidR="008C15A7">
        <w:t xml:space="preserve"> </w:t>
      </w:r>
      <w:r>
        <w:t>Well</w:t>
      </w:r>
      <w:r w:rsidR="00610349">
        <w:t> . . .</w:t>
      </w:r>
      <w:r w:rsidR="00722F53">
        <w:t xml:space="preserve"> </w:t>
      </w:r>
      <w:r>
        <w:t>maybe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have</w:t>
      </w:r>
      <w:r w:rsidR="008C15A7">
        <w:t xml:space="preserve"> </w:t>
      </w:r>
      <w:r>
        <w:t>used</w:t>
      </w:r>
      <w:r w:rsidR="008C15A7">
        <w:t xml:space="preserve"> </w:t>
      </w:r>
      <w:r>
        <w:t>a</w:t>
      </w:r>
      <w:r w:rsidR="008C15A7">
        <w:t xml:space="preserve"> </w:t>
      </w:r>
      <w:r>
        <w:t>softer</w:t>
      </w:r>
      <w:r w:rsidR="008C15A7">
        <w:t xml:space="preserve"> </w:t>
      </w:r>
      <w:r>
        <w:t>touch.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called</w:t>
      </w:r>
      <w:r w:rsidR="008C15A7">
        <w:t xml:space="preserve"> </w:t>
      </w:r>
      <w:r>
        <w:t>worse.</w:t>
      </w:r>
      <w:r w:rsidR="008C15A7">
        <w:t xml:space="preserve"> </w:t>
      </w:r>
      <w:r>
        <w:t>Turnarounds</w:t>
      </w:r>
      <w:r w:rsidR="008C15A7">
        <w:t xml:space="preserve"> </w:t>
      </w:r>
      <w:r>
        <w:t>in</w:t>
      </w:r>
      <w:r w:rsidR="008C15A7">
        <w:t xml:space="preserve"> </w:t>
      </w:r>
      <w:r>
        <w:t>these</w:t>
      </w:r>
      <w:r w:rsidR="008C15A7">
        <w:t xml:space="preserve"> </w:t>
      </w:r>
      <w:r>
        <w:t>situations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faint</w:t>
      </w:r>
      <w:r w:rsidR="008C15A7">
        <w:t xml:space="preserve"> </w:t>
      </w:r>
      <w:r>
        <w:t>of</w:t>
      </w:r>
      <w:r w:rsidR="008C15A7">
        <w:t xml:space="preserve"> </w:t>
      </w:r>
      <w:r>
        <w:t>heart.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a</w:t>
      </w:r>
      <w:r w:rsidR="008C15A7">
        <w:t xml:space="preserve"> </w:t>
      </w:r>
      <w:r>
        <w:t>culture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vision,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buy</w:t>
      </w:r>
      <w:r w:rsidR="008C15A7">
        <w:t xml:space="preserve"> </w:t>
      </w:r>
      <w:r>
        <w:t>in.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said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thing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times,</w:t>
      </w:r>
      <w:r w:rsidR="008C15A7">
        <w:t xml:space="preserve"> </w:t>
      </w:r>
      <w:r>
        <w:t>raised</w:t>
      </w:r>
      <w:r w:rsidR="008C15A7">
        <w:t xml:space="preserve"> </w:t>
      </w:r>
      <w:r>
        <w:t>my</w:t>
      </w:r>
      <w:r w:rsidR="008C15A7">
        <w:t xml:space="preserve"> </w:t>
      </w:r>
      <w:r>
        <w:t>voice</w:t>
      </w:r>
      <w:r w:rsidR="008C15A7">
        <w:t xml:space="preserve"> </w:t>
      </w:r>
      <w:r>
        <w:t>on</w:t>
      </w:r>
      <w:r w:rsidR="008C15A7">
        <w:t xml:space="preserve"> </w:t>
      </w:r>
      <w:r>
        <w:t>occasion</w:t>
      </w:r>
      <w:r w:rsidR="008C15A7">
        <w:t xml:space="preserve"> </w:t>
      </w:r>
      <w:r>
        <w:t>and</w:t>
      </w:r>
      <w:r w:rsidR="008C15A7">
        <w:t xml:space="preserve"> </w:t>
      </w:r>
      <w:r>
        <w:t>definitely</w:t>
      </w:r>
      <w:r w:rsidR="008C15A7">
        <w:t xml:space="preserve"> </w:t>
      </w:r>
      <w:r>
        <w:t>set</w:t>
      </w:r>
      <w:r w:rsidR="008C15A7">
        <w:t xml:space="preserve"> </w:t>
      </w:r>
      <w:r>
        <w:t>unreasonably</w:t>
      </w:r>
      <w:r w:rsidR="008C15A7">
        <w:t xml:space="preserve"> </w:t>
      </w:r>
      <w:r>
        <w:t>high</w:t>
      </w:r>
      <w:r w:rsidR="008C15A7">
        <w:t xml:space="preserve"> </w:t>
      </w:r>
      <w:r>
        <w:t>goals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I</w:t>
      </w:r>
      <w:r w:rsidR="008C15A7">
        <w:t xml:space="preserve"> </w:t>
      </w:r>
      <w:r>
        <w:t>lead</w:t>
      </w:r>
      <w:r w:rsidR="008C15A7">
        <w:t xml:space="preserve"> </w:t>
      </w:r>
      <w:r>
        <w:t>even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are</w:t>
      </w:r>
      <w:r w:rsidR="008C15A7">
        <w:t xml:space="preserve"> </w:t>
      </w:r>
      <w:r>
        <w:t>calm,</w:t>
      </w:r>
      <w:r w:rsidR="008C15A7">
        <w:t xml:space="preserve"> </w:t>
      </w:r>
      <w:r>
        <w:t>smooth</w:t>
      </w:r>
      <w:r w:rsidR="008C15A7">
        <w:t xml:space="preserve"> </w:t>
      </w:r>
      <w:r>
        <w:t>and</w:t>
      </w:r>
      <w:r w:rsidR="008C15A7">
        <w:t xml:space="preserve"> </w:t>
      </w:r>
      <w:r>
        <w:t>going</w:t>
      </w:r>
      <w:r w:rsidR="008C15A7">
        <w:t xml:space="preserve"> </w:t>
      </w:r>
      <w:r>
        <w:t>according</w:t>
      </w:r>
      <w:r w:rsidR="008C15A7">
        <w:t xml:space="preserve"> </w:t>
      </w:r>
      <w:r>
        <w:t>to</w:t>
      </w:r>
      <w:r w:rsidR="008C15A7">
        <w:t xml:space="preserve"> </w:t>
      </w:r>
      <w:r>
        <w:t>plan.</w:t>
      </w:r>
      <w:r w:rsidR="008C15A7">
        <w:t xml:space="preserve"> </w:t>
      </w:r>
      <w:r>
        <w:t>However,</w:t>
      </w:r>
      <w:r w:rsidR="008C15A7">
        <w:t xml:space="preserve"> </w:t>
      </w:r>
      <w:r>
        <w:t>everything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change</w:t>
      </w:r>
      <w:r w:rsidR="008C15A7">
        <w:t xml:space="preserve"> </w:t>
      </w:r>
      <w:r>
        <w:t>since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inheriting</w:t>
      </w:r>
      <w:r w:rsidR="008C15A7">
        <w:t xml:space="preserve"> </w:t>
      </w:r>
      <w:r>
        <w:t>an</w:t>
      </w:r>
      <w:r w:rsidR="008C15A7">
        <w:t xml:space="preserve"> </w:t>
      </w:r>
      <w:r>
        <w:t>organization</w:t>
      </w:r>
      <w:r w:rsidR="008C15A7">
        <w:t xml:space="preserve"> </w:t>
      </w: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sports</w:t>
      </w:r>
      <w:r w:rsidR="008C15A7">
        <w:t xml:space="preserve"> </w:t>
      </w:r>
      <w:r>
        <w:t>city</w:t>
      </w:r>
      <w:r w:rsidR="008C15A7">
        <w:t xml:space="preserve"> </w:t>
      </w:r>
      <w:r>
        <w:t>like</w:t>
      </w:r>
      <w:r w:rsidR="008C15A7">
        <w:t xml:space="preserve"> </w:t>
      </w:r>
      <w:r>
        <w:t>Philadelphia</w:t>
      </w:r>
      <w:r w:rsidR="008C15A7">
        <w:t xml:space="preserve"> </w:t>
      </w:r>
      <w:r>
        <w:t>and</w:t>
      </w:r>
      <w:r w:rsidR="008C15A7">
        <w:t xml:space="preserve"> </w:t>
      </w:r>
      <w:r>
        <w:t>among</w:t>
      </w:r>
      <w:r w:rsidR="008C15A7">
        <w:t xml:space="preserve"> </w:t>
      </w:r>
      <w:r>
        <w:t>the</w:t>
      </w:r>
      <w:r w:rsidR="008C15A7">
        <w:t xml:space="preserve"> </w:t>
      </w:r>
      <w:r>
        <w:t>cellar</w:t>
      </w:r>
      <w:r w:rsidR="008C15A7">
        <w:t xml:space="preserve"> </w:t>
      </w:r>
      <w:r>
        <w:t>dwellers</w:t>
      </w:r>
      <w:r w:rsidR="008C15A7">
        <w:t xml:space="preserve"> </w:t>
      </w:r>
      <w:r>
        <w:t>in</w:t>
      </w:r>
      <w:r w:rsidR="008C15A7">
        <w:t xml:space="preserve"> </w:t>
      </w:r>
      <w:r>
        <w:t>both</w:t>
      </w:r>
      <w:r w:rsidR="008C15A7">
        <w:t xml:space="preserve"> </w:t>
      </w:r>
      <w:r>
        <w:t>season</w:t>
      </w:r>
      <w:r w:rsidR="008C15A7">
        <w:t xml:space="preserve"> </w:t>
      </w:r>
      <w:r>
        <w:t>tickets</w:t>
      </w:r>
      <w:r w:rsidR="008C15A7">
        <w:t xml:space="preserve"> </w:t>
      </w:r>
      <w:r>
        <w:t>and</w:t>
      </w:r>
      <w:r w:rsidR="008C15A7">
        <w:t xml:space="preserve"> </w:t>
      </w:r>
      <w:r>
        <w:t>sponsorship</w:t>
      </w:r>
      <w:r w:rsidR="008C15A7">
        <w:t xml:space="preserve"> </w:t>
      </w:r>
      <w:r>
        <w:t>revenue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tired</w:t>
      </w:r>
      <w:r w:rsidR="008C15A7">
        <w:t xml:space="preserve"> </w:t>
      </w:r>
      <w:r>
        <w:t>brand,</w:t>
      </w:r>
      <w:r w:rsidR="008C15A7">
        <w:t xml:space="preserve"> </w:t>
      </w:r>
      <w:r>
        <w:t>all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team</w:t>
      </w:r>
      <w:r w:rsidR="008C15A7">
        <w:t xml:space="preserve"> </w:t>
      </w:r>
      <w:r>
        <w:t>that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projected</w:t>
      </w:r>
      <w:r w:rsidR="008C15A7">
        <w:t xml:space="preserve"> </w:t>
      </w:r>
      <w:r>
        <w:t>by</w:t>
      </w:r>
      <w:r w:rsidR="008C15A7">
        <w:t xml:space="preserve"> </w:t>
      </w:r>
      <w:r>
        <w:t>any</w:t>
      </w:r>
      <w:r w:rsidR="008C15A7">
        <w:t xml:space="preserve"> </w:t>
      </w:r>
      <w:r>
        <w:t>basketball</w:t>
      </w:r>
      <w:r w:rsidR="008C15A7">
        <w:t xml:space="preserve"> </w:t>
      </w:r>
      <w:r>
        <w:t>experts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on</w:t>
      </w:r>
      <w:r w:rsidR="008C15A7">
        <w:t xml:space="preserve"> </w:t>
      </w:r>
      <w:r>
        <w:t>fire.</w:t>
      </w:r>
      <w:r w:rsidR="008C15A7">
        <w:t xml:space="preserve"> </w:t>
      </w:r>
      <w:r>
        <w:t>Maybe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have</w:t>
      </w:r>
      <w:r w:rsidR="008C15A7">
        <w:t xml:space="preserve"> </w:t>
      </w:r>
      <w:r>
        <w:t>done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nicer</w:t>
      </w:r>
      <w:r w:rsidR="008C15A7">
        <w:t xml:space="preserve"> </w:t>
      </w:r>
      <w:r>
        <w:t>way,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hard</w:t>
      </w:r>
      <w:r w:rsidR="008C15A7">
        <w:t xml:space="preserve"> </w:t>
      </w:r>
      <w:r>
        <w:t>change</w:t>
      </w:r>
      <w:r w:rsidR="008C15A7">
        <w:t xml:space="preserve"> </w:t>
      </w:r>
      <w:r>
        <w:t>environment,</w:t>
      </w:r>
      <w:r w:rsidR="008C15A7">
        <w:t xml:space="preserve"> </w:t>
      </w:r>
      <w:r>
        <w:t>you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luxury</w:t>
      </w:r>
      <w:r w:rsidR="008C15A7">
        <w:t xml:space="preserve"> </w:t>
      </w:r>
      <w:r>
        <w:t>of</w:t>
      </w:r>
      <w:r w:rsidR="008C15A7">
        <w:t xml:space="preserve"> </w:t>
      </w:r>
      <w:r>
        <w:t>time</w:t>
      </w:r>
      <w:r w:rsidR="008C15A7">
        <w:t xml:space="preserve"> </w:t>
      </w:r>
      <w:r>
        <w:t>or</w:t>
      </w:r>
      <w:r w:rsidR="008C15A7">
        <w:t xml:space="preserve"> </w:t>
      </w:r>
      <w:r>
        <w:t>patience.</w:t>
      </w:r>
      <w:r w:rsidR="008C15A7">
        <w:t xml:space="preserve"> </w:t>
      </w:r>
      <w:r>
        <w:t>And,</w:t>
      </w:r>
      <w:r w:rsidR="008C15A7">
        <w:t xml:space="preserve"> </w:t>
      </w:r>
      <w:r>
        <w:t>in</w:t>
      </w:r>
      <w:r w:rsidR="008C15A7">
        <w:t xml:space="preserve"> </w:t>
      </w:r>
      <w:r>
        <w:t>most</w:t>
      </w:r>
      <w:r w:rsidR="008C15A7">
        <w:t xml:space="preserve"> </w:t>
      </w:r>
      <w:r>
        <w:t>of</w:t>
      </w:r>
      <w:r w:rsidR="008C15A7">
        <w:t xml:space="preserve"> </w:t>
      </w:r>
      <w:r>
        <w:t>these</w:t>
      </w:r>
      <w:r w:rsidR="008C15A7">
        <w:t xml:space="preserve"> </w:t>
      </w:r>
      <w:r>
        <w:t>situations,</w:t>
      </w:r>
      <w:r w:rsidR="008C15A7">
        <w:t xml:space="preserve"> </w:t>
      </w:r>
      <w:r>
        <w:t>the</w:t>
      </w:r>
      <w:r w:rsidR="008C15A7">
        <w:t xml:space="preserve"> </w:t>
      </w:r>
      <w:r>
        <w:t>executive</w:t>
      </w:r>
      <w:r w:rsidR="008C15A7">
        <w:t xml:space="preserve"> </w:t>
      </w:r>
      <w:r>
        <w:t>turnover</w:t>
      </w:r>
      <w:r w:rsidR="008C15A7">
        <w:t xml:space="preserve"> </w:t>
      </w:r>
      <w:r>
        <w:t>is</w:t>
      </w:r>
      <w:r w:rsidR="008C15A7">
        <w:t xml:space="preserve"> </w:t>
      </w:r>
      <w:r>
        <w:t>very</w:t>
      </w:r>
      <w:r w:rsidR="008C15A7">
        <w:t xml:space="preserve"> </w:t>
      </w:r>
      <w:r>
        <w:t>high.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case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Sixers,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different.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250</w:t>
      </w:r>
      <w:r w:rsidR="008C15A7">
        <w:t xml:space="preserve"> </w:t>
      </w:r>
      <w:r>
        <w:t>Sixers</w:t>
      </w:r>
      <w:r w:rsidR="008C15A7">
        <w:t xml:space="preserve"> </w:t>
      </w:r>
      <w:r>
        <w:t>employees</w:t>
      </w:r>
      <w:r w:rsidR="008C15A7">
        <w:t xml:space="preserve"> </w:t>
      </w:r>
      <w:r>
        <w:t>today,</w:t>
      </w:r>
      <w:r w:rsidR="008C15A7">
        <w:t xml:space="preserve"> </w:t>
      </w:r>
      <w:r>
        <w:t>only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dozen</w:t>
      </w:r>
      <w:r w:rsidR="008C15A7">
        <w:t xml:space="preserve"> </w:t>
      </w:r>
      <w:r>
        <w:t>remain</w:t>
      </w:r>
      <w:r w:rsidR="008C15A7"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original</w:t>
      </w:r>
      <w:r w:rsidR="008C15A7">
        <w:t xml:space="preserve"> </w:t>
      </w:r>
      <w:r>
        <w:t>group</w:t>
      </w:r>
      <w:r w:rsidR="008C15A7">
        <w:t xml:space="preserve"> </w:t>
      </w:r>
      <w:r>
        <w:t>seven</w:t>
      </w:r>
      <w:r w:rsidR="008C15A7">
        <w:t xml:space="preserve"> </w:t>
      </w:r>
      <w:r>
        <w:t>years</w:t>
      </w:r>
      <w:r w:rsidR="008C15A7">
        <w:t xml:space="preserve"> </w:t>
      </w:r>
      <w:r>
        <w:t>ago.</w:t>
      </w:r>
      <w:r w:rsidR="00722F53" w:rsidRPr="00722F53">
        <w:rPr>
          <w:color w:val="00B050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critical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buffaloes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lions,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crocs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tourists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are.</w:t>
      </w:r>
    </w:p>
    <w:p w14:paraId="38553328" w14:textId="77777777" w:rsidR="00017929" w:rsidRPr="00CB40F9" w:rsidRDefault="00E949E9" w:rsidP="00F96744">
      <w:pPr>
        <w:pStyle w:val="B-HeadBhead"/>
      </w:pPr>
      <w:r w:rsidRPr="00CB40F9">
        <w:t>Getting</w:t>
      </w:r>
      <w:r w:rsidR="008C15A7" w:rsidRPr="00CB40F9">
        <w:t xml:space="preserve"> </w:t>
      </w:r>
      <w:r w:rsidRPr="00CB40F9">
        <w:t>through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hurricane</w:t>
      </w:r>
      <w:r w:rsidR="008C15A7" w:rsidRPr="00CB40F9">
        <w:t xml:space="preserve"> </w:t>
      </w:r>
      <w:r w:rsidRPr="00CB40F9">
        <w:t>together</w:t>
      </w:r>
    </w:p>
    <w:p w14:paraId="37985ABA" w14:textId="77777777" w:rsidR="00017929" w:rsidRDefault="00E949E9" w:rsidP="008F1C01">
      <w:pPr>
        <w:pStyle w:val="Body-TextTx"/>
      </w:pPr>
      <w:r>
        <w:t>So,</w:t>
      </w:r>
      <w:r w:rsidR="008C15A7">
        <w:t xml:space="preserve"> </w:t>
      </w:r>
      <w:r>
        <w:t>what</w:t>
      </w:r>
      <w:r w:rsidR="008C15A7">
        <w:t xml:space="preserve"> </w:t>
      </w:r>
      <w:r>
        <w:t>about</w:t>
      </w:r>
      <w:r w:rsidR="008C15A7">
        <w:t xml:space="preserve"> </w:t>
      </w:r>
      <w:r>
        <w:t>at</w:t>
      </w:r>
      <w:r w:rsidR="008C15A7">
        <w:t xml:space="preserve"> </w:t>
      </w:r>
      <w:r>
        <w:t>home?</w:t>
      </w:r>
      <w:r w:rsidR="008C15A7">
        <w:t xml:space="preserve"> </w:t>
      </w:r>
      <w:r>
        <w:t>Does</w:t>
      </w:r>
      <w:r w:rsidR="008C15A7">
        <w:t xml:space="preserve"> </w:t>
      </w:r>
      <w:r>
        <w:t>it</w:t>
      </w:r>
      <w:r w:rsidR="008C15A7">
        <w:t xml:space="preserve"> </w:t>
      </w:r>
      <w:r>
        <w:t>matter?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at</w:t>
      </w:r>
      <w:r w:rsidR="008C15A7">
        <w:t xml:space="preserve"> </w:t>
      </w:r>
      <w:r>
        <w:t>home,</w:t>
      </w:r>
      <w:r w:rsidR="008C15A7">
        <w:t xml:space="preserve"> </w:t>
      </w:r>
      <w:r>
        <w:t>too?</w:t>
      </w:r>
      <w:r w:rsidR="008C15A7">
        <w:t xml:space="preserve"> </w:t>
      </w:r>
      <w:r>
        <w:t>I</w:t>
      </w:r>
      <w:r w:rsidR="008C15A7">
        <w:t xml:space="preserve"> </w:t>
      </w:r>
      <w:r>
        <w:t>sure</w:t>
      </w:r>
      <w:r w:rsidR="008C15A7">
        <w:t xml:space="preserve"> </w:t>
      </w:r>
      <w:r>
        <w:t>hope</w:t>
      </w:r>
      <w:r w:rsidR="008C15A7">
        <w:t xml:space="preserve"> </w:t>
      </w:r>
      <w:r>
        <w:t>so.</w:t>
      </w:r>
      <w:r w:rsidR="008C15A7">
        <w:t xml:space="preserve"> </w:t>
      </w:r>
      <w:r>
        <w:t>How</w:t>
      </w:r>
      <w:r w:rsidR="008C15A7">
        <w:t xml:space="preserve"> </w:t>
      </w:r>
      <w:r>
        <w:t>about</w:t>
      </w:r>
      <w:r w:rsidR="008C15A7">
        <w:t xml:space="preserve"> </w:t>
      </w:r>
      <w:r>
        <w:t>doing</w:t>
      </w:r>
      <w:r w:rsidR="008C15A7">
        <w:t xml:space="preserve"> </w:t>
      </w:r>
      <w:r>
        <w:t>the</w:t>
      </w:r>
      <w:r w:rsidR="008C15A7">
        <w:t xml:space="preserve"> </w:t>
      </w:r>
      <w:r>
        <w:t>dishes</w:t>
      </w:r>
      <w:r w:rsidR="008C15A7">
        <w:t xml:space="preserve"> </w:t>
      </w:r>
      <w:r>
        <w:t>or</w:t>
      </w:r>
      <w:r w:rsidR="008C15A7">
        <w:t xml:space="preserve"> </w:t>
      </w:r>
      <w:r>
        <w:t>your</w:t>
      </w:r>
      <w:r w:rsidR="008C15A7">
        <w:t xml:space="preserve"> </w:t>
      </w:r>
      <w:r>
        <w:t>laundry</w:t>
      </w:r>
      <w:r w:rsidR="008C15A7">
        <w:t xml:space="preserve"> </w:t>
      </w:r>
      <w:r>
        <w:t>or</w:t>
      </w:r>
      <w:r w:rsidR="008C15A7">
        <w:t xml:space="preserve"> </w:t>
      </w:r>
      <w:r>
        <w:t>simply</w:t>
      </w:r>
      <w:r w:rsidR="008C15A7">
        <w:t xml:space="preserve"> </w:t>
      </w:r>
      <w:r>
        <w:t>picking</w:t>
      </w:r>
      <w:r w:rsidR="008C15A7">
        <w:t xml:space="preserve"> </w:t>
      </w:r>
      <w:r>
        <w:t>up</w:t>
      </w:r>
      <w:r w:rsidR="008C15A7">
        <w:t xml:space="preserve"> </w:t>
      </w:r>
      <w:r>
        <w:t>after</w:t>
      </w:r>
      <w:r w:rsidR="008C15A7">
        <w:t xml:space="preserve"> </w:t>
      </w:r>
      <w:r>
        <w:t>yourself?</w:t>
      </w:r>
      <w:r w:rsidR="008C15A7">
        <w:t xml:space="preserve"> </w:t>
      </w:r>
      <w:r>
        <w:t>Wait,</w:t>
      </w:r>
      <w:r w:rsidR="008C15A7">
        <w:t xml:space="preserve"> </w:t>
      </w:r>
      <w:r>
        <w:t>I</w:t>
      </w:r>
      <w:r w:rsidR="008C15A7">
        <w:t xml:space="preserve"> </w:t>
      </w:r>
      <w:r>
        <w:t>hope</w:t>
      </w:r>
      <w:r w:rsidR="008C15A7">
        <w:t xml:space="preserve"> </w:t>
      </w:r>
      <w:r>
        <w:t>my</w:t>
      </w:r>
      <w:r w:rsidR="008C15A7">
        <w:t xml:space="preserve"> </w:t>
      </w:r>
      <w:r>
        <w:t>daughters</w:t>
      </w:r>
      <w:r w:rsidR="008C15A7">
        <w:t xml:space="preserve"> </w:t>
      </w:r>
      <w:r>
        <w:t>are</w:t>
      </w:r>
      <w:r w:rsidR="008C15A7">
        <w:t xml:space="preserve"> </w:t>
      </w:r>
      <w:r>
        <w:t>reading</w:t>
      </w:r>
      <w:r w:rsidR="008C15A7">
        <w:t xml:space="preserve"> </w:t>
      </w:r>
      <w:r>
        <w:t>this.</w:t>
      </w:r>
      <w:r w:rsidR="008C15A7">
        <w:t xml:space="preserve"> </w:t>
      </w:r>
      <w:r>
        <w:t>How</w:t>
      </w:r>
      <w:r w:rsidR="008C15A7">
        <w:t xml:space="preserve"> </w:t>
      </w:r>
      <w:r>
        <w:t>about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community?</w:t>
      </w:r>
      <w:r w:rsidR="008C15A7">
        <w:t xml:space="preserve"> </w:t>
      </w:r>
      <w:r>
        <w:t>Of</w:t>
      </w:r>
      <w:r w:rsidR="008C15A7">
        <w:t xml:space="preserve"> </w:t>
      </w:r>
      <w:r>
        <w:t>course!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look</w:t>
      </w:r>
      <w:r w:rsidR="008C15A7">
        <w:t xml:space="preserve"> </w:t>
      </w:r>
      <w:r>
        <w:t>around,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tourists,</w:t>
      </w:r>
      <w:r w:rsidR="008C15A7">
        <w:t xml:space="preserve"> </w:t>
      </w:r>
      <w:r>
        <w:t>lions</w:t>
      </w:r>
      <w:r w:rsidR="008C15A7">
        <w:t xml:space="preserve"> </w:t>
      </w:r>
      <w:r>
        <w:t>and</w:t>
      </w:r>
      <w:r w:rsidR="008C15A7">
        <w:t xml:space="preserve"> </w:t>
      </w:r>
      <w:r>
        <w:t>crocs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decide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spend</w:t>
      </w:r>
      <w:r w:rsidR="008C15A7">
        <w:t xml:space="preserve"> </w:t>
      </w:r>
      <w:r>
        <w:t>time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savannah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in</w:t>
      </w:r>
      <w:r w:rsidR="008C15A7">
        <w:t xml:space="preserve"> </w:t>
      </w:r>
      <w:r>
        <w:t>need</w:t>
      </w:r>
      <w:r w:rsidR="008C15A7">
        <w:t xml:space="preserve"> </w:t>
      </w:r>
      <w:r>
        <w:t>of</w:t>
      </w:r>
      <w:r w:rsidR="008C15A7">
        <w:t xml:space="preserve"> </w:t>
      </w:r>
      <w:r>
        <w:t>more</w:t>
      </w:r>
      <w:r w:rsidR="008C15A7">
        <w:t xml:space="preserve"> </w:t>
      </w:r>
      <w:r>
        <w:t>water</w:t>
      </w:r>
      <w:r w:rsidR="008C15A7">
        <w:t xml:space="preserve"> </w:t>
      </w:r>
      <w:r>
        <w:t>buffaloes.</w:t>
      </w:r>
    </w:p>
    <w:p w14:paraId="6ADD5933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friend</w:t>
      </w:r>
      <w:r w:rsidR="008C15A7">
        <w:t xml:space="preserve"> </w:t>
      </w:r>
      <w:r>
        <w:t>Hugh</w:t>
      </w:r>
      <w:r w:rsidR="008C15A7">
        <w:t xml:space="preserve"> </w:t>
      </w:r>
      <w:r>
        <w:t>Weber</w:t>
      </w:r>
      <w:r w:rsidR="00610349">
        <w:t>’</w:t>
      </w:r>
      <w:r>
        <w:t>s</w:t>
      </w:r>
      <w:r w:rsidR="008C15A7">
        <w:t xml:space="preserve"> </w:t>
      </w:r>
      <w:r>
        <w:t>story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example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a</w:t>
      </w:r>
      <w:r w:rsidR="008C15A7">
        <w:t xml:space="preserve"> </w:t>
      </w:r>
      <w:r>
        <w:t>water</w:t>
      </w:r>
      <w:r w:rsidR="008C15A7">
        <w:t xml:space="preserve"> </w:t>
      </w:r>
      <w:r>
        <w:t>buffalo.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know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damage</w:t>
      </w:r>
      <w:r w:rsidR="008C15A7">
        <w:t xml:space="preserve"> </w:t>
      </w:r>
      <w:r>
        <w:t>caused</w:t>
      </w:r>
      <w:r w:rsidR="008C15A7">
        <w:t xml:space="preserve"> </w:t>
      </w:r>
      <w:r>
        <w:t>by</w:t>
      </w:r>
      <w:r w:rsidR="008C15A7">
        <w:t xml:space="preserve"> </w:t>
      </w:r>
      <w:r>
        <w:t>Hurricane</w:t>
      </w:r>
      <w:r w:rsidR="008C15A7">
        <w:t xml:space="preserve"> </w:t>
      </w:r>
      <w:r>
        <w:t>Katrina</w:t>
      </w:r>
      <w:r w:rsidR="008C15A7">
        <w:t xml:space="preserve"> </w:t>
      </w:r>
      <w:r>
        <w:t>in</w:t>
      </w:r>
      <w:r w:rsidR="008C15A7">
        <w:t xml:space="preserve"> </w:t>
      </w:r>
      <w:r>
        <w:t>2005,</w:t>
      </w:r>
      <w:r w:rsidR="008C15A7">
        <w:t xml:space="preserve"> </w:t>
      </w:r>
      <w:r>
        <w:t>but</w:t>
      </w:r>
      <w:r w:rsidR="008C15A7">
        <w:t xml:space="preserve"> </w:t>
      </w:r>
      <w:r>
        <w:t>Hugh</w:t>
      </w:r>
      <w:r w:rsidR="008C15A7">
        <w:t xml:space="preserve"> </w:t>
      </w:r>
      <w:r>
        <w:t>never</w:t>
      </w:r>
      <w:r w:rsidR="008C15A7">
        <w:t xml:space="preserve"> </w:t>
      </w:r>
      <w:r>
        <w:t>thought</w:t>
      </w:r>
      <w:r w:rsidR="008C15A7">
        <w:t xml:space="preserve"> </w:t>
      </w:r>
      <w:r>
        <w:t>his</w:t>
      </w:r>
      <w:r w:rsidR="008C15A7">
        <w:t xml:space="preserve"> </w:t>
      </w:r>
      <w:r>
        <w:t>marriage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casualty.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I</w:t>
      </w:r>
      <w:r w:rsidR="008C15A7">
        <w:t xml:space="preserve"> </w:t>
      </w:r>
      <w:r>
        <w:t>worked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TMBO</w:t>
      </w:r>
      <w:r w:rsidR="008C15A7">
        <w:t xml:space="preserve"> </w:t>
      </w:r>
      <w:r>
        <w:t>group</w:t>
      </w:r>
      <w:r w:rsidR="008C15A7">
        <w:t xml:space="preserve"> </w:t>
      </w:r>
      <w:r>
        <w:t>directly</w:t>
      </w:r>
      <w:r w:rsidR="008C15A7">
        <w:t xml:space="preserve"> </w:t>
      </w:r>
      <w:r>
        <w:t>alongside</w:t>
      </w:r>
      <w:r w:rsidR="008C15A7">
        <w:t xml:space="preserve"> </w:t>
      </w:r>
      <w:r>
        <w:t>team</w:t>
      </w:r>
      <w:r w:rsidR="008C15A7">
        <w:t xml:space="preserve"> </w:t>
      </w:r>
      <w:r>
        <w:t>executives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gather</w:t>
      </w:r>
      <w:r w:rsidR="008C15A7">
        <w:t xml:space="preserve"> </w:t>
      </w:r>
      <w:r>
        <w:t>and</w:t>
      </w:r>
      <w:r w:rsidR="008C15A7">
        <w:t xml:space="preserve"> </w:t>
      </w:r>
      <w:r>
        <w:t>share</w:t>
      </w:r>
      <w:r w:rsidR="008C15A7">
        <w:t xml:space="preserve"> </w:t>
      </w:r>
      <w:r>
        <w:t>best</w:t>
      </w:r>
      <w:r w:rsidR="008C15A7">
        <w:t xml:space="preserve"> </w:t>
      </w:r>
      <w:r>
        <w:t>practices.</w:t>
      </w:r>
      <w:r w:rsidR="008C15A7">
        <w:t xml:space="preserve"> </w:t>
      </w:r>
      <w:r>
        <w:t>Hugh</w:t>
      </w:r>
      <w:r w:rsidR="008C15A7">
        <w:t xml:space="preserve"> </w:t>
      </w:r>
      <w:r>
        <w:t>was</w:t>
      </w:r>
      <w:r w:rsidR="008C15A7">
        <w:t xml:space="preserve"> </w:t>
      </w:r>
      <w:r>
        <w:t>named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Hornets</w:t>
      </w:r>
      <w:r w:rsidR="008C15A7">
        <w:t xml:space="preserve"> </w:t>
      </w:r>
      <w:r>
        <w:t>(the</w:t>
      </w:r>
      <w:r w:rsidR="008C15A7">
        <w:t xml:space="preserve"> </w:t>
      </w:r>
      <w:r>
        <w:t>NBA</w:t>
      </w:r>
      <w:r w:rsidR="008C15A7">
        <w:t xml:space="preserve"> </w:t>
      </w:r>
      <w:r>
        <w:t>team</w:t>
      </w:r>
      <w:r w:rsidR="008C15A7">
        <w:t xml:space="preserve"> </w:t>
      </w:r>
      <w:r>
        <w:t>now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Pelicans.)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hurricane,</w:t>
      </w:r>
      <w:r w:rsidR="008C15A7">
        <w:t xml:space="preserve"> </w:t>
      </w:r>
      <w:r>
        <w:t>the</w:t>
      </w:r>
      <w:r w:rsidR="008C15A7">
        <w:t xml:space="preserve"> </w:t>
      </w:r>
      <w:r>
        <w:t>staff</w:t>
      </w:r>
      <w:r w:rsidR="008C15A7">
        <w:t xml:space="preserve"> </w:t>
      </w:r>
      <w:r>
        <w:t>scattered</w:t>
      </w:r>
      <w:r w:rsidR="008C15A7">
        <w:t xml:space="preserve"> </w:t>
      </w:r>
      <w:r>
        <w:t>across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and</w:t>
      </w:r>
      <w:r w:rsidR="008C15A7">
        <w:t xml:space="preserve"> </w:t>
      </w:r>
      <w:r>
        <w:t>Hugh</w:t>
      </w:r>
      <w:r w:rsidR="00610349">
        <w:t>’</w:t>
      </w:r>
      <w:r>
        <w:t>s</w:t>
      </w:r>
      <w:r w:rsidR="008C15A7">
        <w:t xml:space="preserve"> </w:t>
      </w:r>
      <w:r>
        <w:t>family</w:t>
      </w:r>
      <w:r w:rsidR="008C15A7">
        <w:t xml:space="preserve"> </w:t>
      </w:r>
      <w:r>
        <w:t>left</w:t>
      </w:r>
      <w:r w:rsidR="008C15A7">
        <w:t xml:space="preserve"> </w:t>
      </w:r>
      <w:r>
        <w:t>their</w:t>
      </w:r>
      <w:r w:rsidR="008C15A7">
        <w:t xml:space="preserve"> </w:t>
      </w:r>
      <w:r>
        <w:t>home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and</w:t>
      </w:r>
      <w:r w:rsidR="008C15A7">
        <w:t xml:space="preserve"> </w:t>
      </w:r>
      <w:r>
        <w:t>were</w:t>
      </w:r>
      <w:r w:rsidR="008C15A7">
        <w:t xml:space="preserve"> </w:t>
      </w:r>
      <w:r>
        <w:t>living</w:t>
      </w:r>
      <w:r w:rsidR="008C15A7">
        <w:t xml:space="preserve"> </w:t>
      </w:r>
      <w:r>
        <w:t>in</w:t>
      </w:r>
      <w:r w:rsidR="008C15A7">
        <w:t xml:space="preserve"> </w:t>
      </w:r>
      <w:r>
        <w:t>Charlotte.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Hornets</w:t>
      </w:r>
      <w:r w:rsidR="008C15A7">
        <w:t xml:space="preserve"> </w:t>
      </w:r>
      <w:r>
        <w:t>were</w:t>
      </w:r>
      <w:r w:rsidR="008C15A7">
        <w:t xml:space="preserve"> </w:t>
      </w:r>
      <w:r>
        <w:t>temporarily</w:t>
      </w:r>
      <w:r w:rsidR="008C15A7">
        <w:t xml:space="preserve"> </w:t>
      </w:r>
      <w:r>
        <w:t>relocated</w:t>
      </w:r>
      <w:r w:rsidR="008C15A7">
        <w:t xml:space="preserve"> </w:t>
      </w:r>
      <w:r>
        <w:t>to</w:t>
      </w:r>
      <w:r w:rsidR="008C15A7">
        <w:t xml:space="preserve"> </w:t>
      </w:r>
      <w:r>
        <w:t>Oklahoma</w:t>
      </w:r>
      <w:r w:rsidR="008C15A7">
        <w:t xml:space="preserve"> </w:t>
      </w:r>
      <w:r>
        <w:t>City,</w:t>
      </w:r>
      <w:r w:rsidR="008C15A7">
        <w:t xml:space="preserve"> </w:t>
      </w:r>
      <w:r>
        <w:t>Hugh</w:t>
      </w:r>
      <w:r w:rsidR="008C15A7">
        <w:t xml:space="preserve"> </w:t>
      </w:r>
      <w:r>
        <w:t>went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steps</w:t>
      </w:r>
      <w:r w:rsidR="008C15A7">
        <w:t xml:space="preserve"> </w:t>
      </w:r>
      <w:r>
        <w:t>to</w:t>
      </w:r>
      <w:r w:rsidR="008C15A7">
        <w:t xml:space="preserve"> </w:t>
      </w:r>
      <w:r>
        <w:t>reassemble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knowing</w:t>
      </w:r>
      <w:r w:rsidR="008C15A7">
        <w:t xml:space="preserve"> </w:t>
      </w:r>
      <w:r>
        <w:t>he,</w:t>
      </w:r>
      <w:r w:rsidR="008C15A7">
        <w:t xml:space="preserve"> </w:t>
      </w:r>
      <w:r>
        <w:t>too,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follow</w:t>
      </w:r>
      <w:r w:rsidR="008C15A7">
        <w:t xml:space="preserve"> </w:t>
      </w:r>
      <w:r>
        <w:t>suit</w:t>
      </w:r>
      <w:r w:rsidR="008C15A7">
        <w:t xml:space="preserve"> </w:t>
      </w:r>
      <w:r>
        <w:t>and</w:t>
      </w:r>
      <w:r w:rsidR="008C15A7">
        <w:t xml:space="preserve"> </w:t>
      </w:r>
      <w:r>
        <w:t>move</w:t>
      </w:r>
      <w:r w:rsidR="008C15A7">
        <w:t xml:space="preserve"> </w:t>
      </w:r>
      <w:r>
        <w:t>west.</w:t>
      </w:r>
      <w:r w:rsidR="008C15A7">
        <w:t xml:space="preserve"> </w:t>
      </w:r>
      <w:r>
        <w:t>He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live</w:t>
      </w:r>
      <w:r w:rsidR="008C15A7">
        <w:t xml:space="preserve"> </w:t>
      </w:r>
      <w:r>
        <w:t>in</w:t>
      </w:r>
      <w:r w:rsidR="008C15A7">
        <w:t xml:space="preserve"> </w:t>
      </w:r>
      <w:r>
        <w:t>separate</w:t>
      </w:r>
      <w:r w:rsidR="008C15A7">
        <w:t xml:space="preserve"> </w:t>
      </w:r>
      <w:r>
        <w:t>states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week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Hugh</w:t>
      </w:r>
      <w:r w:rsidR="008C15A7">
        <w:t xml:space="preserve"> </w:t>
      </w:r>
      <w:r>
        <w:t>come</w:t>
      </w:r>
      <w:r w:rsidR="008C15A7">
        <w:t xml:space="preserve"> </w:t>
      </w:r>
      <w:r>
        <w:t>home</w:t>
      </w:r>
      <w:r w:rsidR="008C15A7">
        <w:t xml:space="preserve"> </w:t>
      </w:r>
      <w:r>
        <w:t>nearly</w:t>
      </w:r>
      <w:r w:rsidR="008C15A7">
        <w:t xml:space="preserve"> </w:t>
      </w:r>
      <w:r>
        <w:t>every</w:t>
      </w:r>
      <w:r w:rsidR="008C15A7">
        <w:t xml:space="preserve"> </w:t>
      </w:r>
      <w:r>
        <w:t>weekend.</w:t>
      </w:r>
      <w:r w:rsidR="008C15A7">
        <w:t xml:space="preserve"> </w:t>
      </w:r>
      <w:r>
        <w:t>This</w:t>
      </w:r>
      <w:r w:rsidR="008C15A7">
        <w:t xml:space="preserve"> </w:t>
      </w:r>
      <w:r>
        <w:t>would</w:t>
      </w:r>
      <w:r w:rsidR="008C15A7">
        <w:t xml:space="preserve"> </w:t>
      </w:r>
      <w:r>
        <w:t>prevent</w:t>
      </w:r>
      <w:r w:rsidR="008C15A7">
        <w:t xml:space="preserve"> </w:t>
      </w:r>
      <w:r>
        <w:t>yet</w:t>
      </w:r>
      <w:r w:rsidR="008C15A7">
        <w:t xml:space="preserve"> </w:t>
      </w:r>
      <w:r>
        <w:t>ANOTHER</w:t>
      </w:r>
      <w:r w:rsidR="008C15A7">
        <w:t xml:space="preserve"> </w:t>
      </w:r>
      <w:r>
        <w:t>move</w:t>
      </w:r>
      <w:r w:rsidR="008C15A7">
        <w:t xml:space="preserve"> </w:t>
      </w:r>
      <w:r>
        <w:t>for</w:t>
      </w:r>
      <w:r w:rsidR="008C15A7">
        <w:t xml:space="preserve"> </w:t>
      </w:r>
      <w:r>
        <w:t>their</w:t>
      </w:r>
      <w:r w:rsidR="008C15A7">
        <w:t xml:space="preserve"> </w:t>
      </w:r>
      <w:r>
        <w:t>four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keep</w:t>
      </w:r>
      <w:r w:rsidR="008C15A7">
        <w:t xml:space="preserve"> </w:t>
      </w:r>
      <w:r>
        <w:t>them</w:t>
      </w:r>
      <w:r w:rsidR="008C15A7">
        <w:t xml:space="preserve"> </w:t>
      </w:r>
      <w:r>
        <w:t>around</w:t>
      </w:r>
      <w:r w:rsidR="008C15A7">
        <w:t xml:space="preserve"> </w:t>
      </w:r>
      <w:r>
        <w:t>extended</w:t>
      </w:r>
      <w:r w:rsidR="008C15A7">
        <w:t xml:space="preserve"> </w:t>
      </w:r>
      <w:r>
        <w:t>family.</w:t>
      </w:r>
      <w:r w:rsidR="008C15A7">
        <w:t xml:space="preserve"> </w:t>
      </w:r>
      <w:r>
        <w:t>Unfortunately,</w:t>
      </w:r>
      <w:r w:rsidR="008C15A7">
        <w:t xml:space="preserve"> </w:t>
      </w:r>
      <w:r>
        <w:t>Hugh</w:t>
      </w:r>
      <w:r w:rsidR="00610349">
        <w:t>’</w:t>
      </w:r>
      <w:r>
        <w:t>s</w:t>
      </w:r>
      <w:r w:rsidR="008C15A7">
        <w:t xml:space="preserve"> </w:t>
      </w:r>
      <w:r>
        <w:t>marriage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survive</w:t>
      </w:r>
      <w:r w:rsidR="008C15A7">
        <w:t xml:space="preserve"> </w:t>
      </w:r>
      <w:r>
        <w:t>and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they</w:t>
      </w:r>
      <w:r w:rsidR="008C15A7">
        <w:t xml:space="preserve"> </w:t>
      </w:r>
      <w:r>
        <w:t>settled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their</w:t>
      </w:r>
      <w:r w:rsidR="008C15A7">
        <w:t xml:space="preserve"> </w:t>
      </w:r>
      <w:r>
        <w:t>house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15</w:t>
      </w:r>
      <w:r w:rsidR="008C15A7">
        <w:t xml:space="preserve"> </w:t>
      </w:r>
      <w:r>
        <w:t>months</w:t>
      </w:r>
      <w:r w:rsidR="008C15A7">
        <w:t xml:space="preserve"> </w:t>
      </w:r>
      <w:r>
        <w:t>later,</w:t>
      </w:r>
      <w:r w:rsidR="008C15A7">
        <w:t xml:space="preserve"> </w:t>
      </w:r>
      <w:r>
        <w:t>Hugh</w:t>
      </w:r>
      <w:r w:rsidR="00610349">
        <w:t>’</w:t>
      </w:r>
      <w:r>
        <w:t>s</w:t>
      </w:r>
      <w:r w:rsidR="008C15A7">
        <w:t xml:space="preserve"> </w:t>
      </w:r>
      <w:r>
        <w:t>wife</w:t>
      </w:r>
      <w:r w:rsidR="008C15A7">
        <w:t xml:space="preserve"> </w:t>
      </w:r>
      <w:r>
        <w:t>wanted</w:t>
      </w:r>
      <w:r w:rsidR="008C15A7">
        <w:t xml:space="preserve"> </w:t>
      </w:r>
      <w:r>
        <w:t>a</w:t>
      </w:r>
      <w:r w:rsidR="008C15A7">
        <w:t xml:space="preserve"> </w:t>
      </w:r>
      <w:r>
        <w:t>divorce.</w:t>
      </w:r>
      <w:r w:rsidR="008C15A7">
        <w:t xml:space="preserve"> </w:t>
      </w:r>
      <w:r w:rsidR="00610349">
        <w:t>“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much</w:t>
      </w:r>
      <w:r w:rsidR="008C15A7">
        <w:t xml:space="preserve"> </w:t>
      </w:r>
      <w:r>
        <w:t>built-up</w:t>
      </w:r>
      <w:r w:rsidR="008C15A7">
        <w:t xml:space="preserve"> </w:t>
      </w:r>
      <w:r>
        <w:t>resentment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chasm</w:t>
      </w:r>
      <w:r w:rsidR="008C15A7">
        <w:t xml:space="preserve"> </w:t>
      </w:r>
      <w:r>
        <w:t>created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deep</w:t>
      </w:r>
      <w:r w:rsidR="008C15A7">
        <w:t xml:space="preserve"> 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irreparable,</w:t>
      </w:r>
      <w:r w:rsidR="00610349">
        <w:t>”</w:t>
      </w:r>
      <w:r w:rsidR="008C15A7">
        <w:t xml:space="preserve"> </w:t>
      </w:r>
      <w:r>
        <w:t>Hugh</w:t>
      </w:r>
      <w:r w:rsidR="008C15A7">
        <w:t xml:space="preserve"> </w:t>
      </w:r>
      <w:r>
        <w:t>says.</w:t>
      </w:r>
      <w:r w:rsidR="008C15A7">
        <w:t xml:space="preserve"> </w:t>
      </w:r>
      <w:r>
        <w:t>They</w:t>
      </w:r>
      <w:r w:rsidR="008C15A7">
        <w:t xml:space="preserve"> </w:t>
      </w:r>
      <w:r>
        <w:t>lived</w:t>
      </w:r>
      <w:r w:rsidR="008C15A7">
        <w:t xml:space="preserve"> </w:t>
      </w:r>
      <w:r>
        <w:t>in</w:t>
      </w:r>
      <w:r w:rsidR="008C15A7">
        <w:t xml:space="preserve"> </w:t>
      </w:r>
      <w:r>
        <w:t>separate</w:t>
      </w:r>
      <w:r w:rsidR="008C15A7">
        <w:t xml:space="preserve"> </w:t>
      </w:r>
      <w:r>
        <w:t>houses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Orleans</w:t>
      </w:r>
      <w:r w:rsidR="008C15A7">
        <w:t xml:space="preserve"> </w:t>
      </w:r>
      <w:r>
        <w:t>for</w:t>
      </w:r>
      <w:r w:rsidR="008C15A7">
        <w:t xml:space="preserve"> </w:t>
      </w:r>
      <w:r>
        <w:t>three</w:t>
      </w:r>
      <w:r w:rsidR="008C15A7">
        <w:t xml:space="preserve"> </w:t>
      </w:r>
      <w:r>
        <w:t>years,</w:t>
      </w:r>
      <w:r w:rsidR="008C15A7">
        <w:t xml:space="preserve"> </w:t>
      </w:r>
      <w:r>
        <w:t>sharing</w:t>
      </w:r>
      <w:r w:rsidR="008C15A7">
        <w:t xml:space="preserve"> </w:t>
      </w:r>
      <w:r>
        <w:t>custody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children.</w:t>
      </w:r>
      <w:r w:rsidR="008C15A7">
        <w:t xml:space="preserve"> </w:t>
      </w:r>
      <w:r>
        <w:t>Then</w:t>
      </w:r>
      <w:r w:rsidR="008C15A7">
        <w:t xml:space="preserve"> </w:t>
      </w:r>
      <w:r>
        <w:t>Hugh</w:t>
      </w:r>
      <w:r w:rsidR="008C15A7">
        <w:t xml:space="preserve"> </w:t>
      </w:r>
      <w:r>
        <w:t>got</w:t>
      </w:r>
      <w:r w:rsidR="008C15A7">
        <w:t xml:space="preserve"> </w:t>
      </w:r>
      <w:r>
        <w:t>offered</w:t>
      </w:r>
      <w:r w:rsidR="008C15A7">
        <w:t xml:space="preserve"> </w:t>
      </w:r>
      <w:r>
        <w:t>the</w:t>
      </w:r>
      <w:r w:rsidR="008C15A7">
        <w:t xml:space="preserve"> </w:t>
      </w:r>
      <w:r>
        <w:t>job</w:t>
      </w:r>
      <w:r w:rsidR="008C15A7">
        <w:t xml:space="preserve"> </w:t>
      </w:r>
      <w:r>
        <w:t>of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Devils,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work</w:t>
      </w:r>
      <w:r w:rsidR="008C15A7">
        <w:t xml:space="preserve"> </w:t>
      </w:r>
      <w:r>
        <w:t>opportunity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just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pass</w:t>
      </w:r>
      <w:r w:rsidR="008C15A7">
        <w:t xml:space="preserve"> </w:t>
      </w:r>
      <w:r>
        <w:t>up.</w:t>
      </w:r>
      <w:r w:rsidR="008C15A7">
        <w:t xml:space="preserve"> </w:t>
      </w:r>
      <w:r>
        <w:t>Not</w:t>
      </w:r>
      <w:r w:rsidR="008C15A7">
        <w:t xml:space="preserve"> </w:t>
      </w:r>
      <w:r>
        <w:t>wanting</w:t>
      </w:r>
      <w:r w:rsidR="008C15A7">
        <w:t xml:space="preserve"> </w:t>
      </w:r>
      <w:r>
        <w:t>the</w:t>
      </w:r>
      <w:r w:rsidR="008C15A7">
        <w:t xml:space="preserve"> </w:t>
      </w:r>
      <w:r>
        <w:t>kids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father,</w:t>
      </w:r>
      <w:r w:rsidR="008C15A7">
        <w:t xml:space="preserve"> </w:t>
      </w:r>
      <w:r>
        <w:t>Hugh</w:t>
      </w:r>
      <w:r w:rsidR="00610349">
        <w:t>’</w:t>
      </w:r>
      <w:r>
        <w:t>s</w:t>
      </w:r>
      <w:r w:rsidR="008C15A7">
        <w:t xml:space="preserve"> </w:t>
      </w:r>
      <w:r>
        <w:t>wife</w:t>
      </w:r>
      <w:r w:rsidR="008C15A7">
        <w:t xml:space="preserve"> </w:t>
      </w:r>
      <w:r>
        <w:t>sold</w:t>
      </w:r>
      <w:r w:rsidR="008C15A7">
        <w:t xml:space="preserve"> </w:t>
      </w:r>
      <w:r>
        <w:t>her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moved</w:t>
      </w:r>
      <w:r w:rsidR="008C15A7">
        <w:t xml:space="preserve"> </w:t>
      </w:r>
      <w:r>
        <w:t>to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too.</w:t>
      </w:r>
    </w:p>
    <w:p w14:paraId="48B3EC3E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397AE3F6" w14:textId="77777777" w:rsidR="00722F53" w:rsidRDefault="00610349" w:rsidP="008F1C01">
      <w:pPr>
        <w:pStyle w:val="Body-TextTx"/>
      </w:pPr>
      <w:r>
        <w:t>“</w:t>
      </w:r>
      <w:r w:rsidR="00E949E9">
        <w:t>When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couldn</w:t>
      </w:r>
      <w:r>
        <w:t>’</w:t>
      </w:r>
      <w:r w:rsidR="00E949E9">
        <w:t>t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house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ex-wife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Jersey,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>
        <w:t>’</w:t>
      </w:r>
      <w:r w:rsidR="00E949E9">
        <w:t>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together</w:t>
      </w:r>
      <w:r w:rsidR="008C15A7">
        <w:t xml:space="preserve"> </w:t>
      </w:r>
      <w:r w:rsidR="00E949E9">
        <w:t>raising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last</w:t>
      </w:r>
      <w:r w:rsidR="008C15A7">
        <w:t xml:space="preserve"> </w:t>
      </w:r>
      <w:r w:rsidR="00E949E9">
        <w:t>seven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counting.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big</w:t>
      </w:r>
      <w:r w:rsidR="008C15A7">
        <w:t xml:space="preserve"> </w:t>
      </w:r>
      <w:r w:rsidR="00E949E9">
        <w:t>sacrifice,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number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priority</w:t>
      </w:r>
      <w:r w:rsidR="008C15A7">
        <w:t xml:space="preserve"> </w:t>
      </w:r>
      <w:r w:rsidR="00E949E9">
        <w:t>was,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will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kids.</w:t>
      </w:r>
      <w:r w:rsidR="008C15A7">
        <w:t xml:space="preserve"> </w:t>
      </w:r>
      <w:r w:rsidR="00E949E9">
        <w:t>Ultimately,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think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asked</w:t>
      </w:r>
      <w:r w:rsidR="008C15A7">
        <w:t xml:space="preserve"> </w:t>
      </w:r>
      <w:r w:rsidR="00E949E9">
        <w:t>herself,</w:t>
      </w:r>
      <w:r w:rsidR="008C15A7">
        <w:t xml:space="preserve"> </w:t>
      </w:r>
      <w:r>
        <w:t>‘</w:t>
      </w:r>
      <w:r w:rsidR="00E949E9">
        <w:t>Are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better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dad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not?</w:t>
      </w:r>
      <w:r>
        <w:t>’</w:t>
      </w:r>
      <w:r w:rsidR="008C15A7">
        <w:t xml:space="preserve"> </w:t>
      </w:r>
      <w:r w:rsidR="00E949E9">
        <w:t>Hugh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ex-wife</w:t>
      </w:r>
      <w:r w:rsidR="008C15A7">
        <w:t xml:space="preserve"> </w:t>
      </w:r>
      <w:r w:rsidR="00E949E9">
        <w:t>moved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whole</w:t>
      </w:r>
      <w:r w:rsidR="008C15A7">
        <w:t xml:space="preserve"> </w:t>
      </w:r>
      <w:r w:rsidR="00E949E9">
        <w:t>life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team</w:t>
      </w:r>
      <w:r w:rsidR="00C33184">
        <w:t>—</w:t>
      </w:r>
      <w:r w:rsidR="00E949E9">
        <w:t>her</w:t>
      </w:r>
      <w:r w:rsidR="008C15A7">
        <w:t xml:space="preserve"> </w:t>
      </w:r>
      <w:r w:rsidR="00E949E9">
        <w:t>children</w:t>
      </w:r>
      <w:r w:rsidR="00C33184">
        <w:t>—</w:t>
      </w:r>
      <w:r w:rsidR="00E949E9">
        <w:t>and</w:t>
      </w:r>
      <w:r w:rsidR="008C15A7">
        <w:t xml:space="preserve"> </w:t>
      </w:r>
      <w:r w:rsidR="00E949E9">
        <w:t>both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lives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hold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high</w:t>
      </w:r>
      <w:r w:rsidR="008C15A7">
        <w:t xml:space="preserve"> </w:t>
      </w:r>
      <w:r w:rsidR="00E949E9">
        <w:t>commitment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children.</w:t>
      </w:r>
      <w:r w:rsidR="008C15A7">
        <w:t xml:space="preserve"> </w:t>
      </w:r>
      <w:r>
        <w:t>“</w:t>
      </w:r>
      <w:r w:rsidR="00E949E9">
        <w:t>Right</w:t>
      </w:r>
      <w:r w:rsidR="008C15A7">
        <w:t xml:space="preserve"> </w:t>
      </w:r>
      <w:r w:rsidR="00E949E9">
        <w:t>now,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may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realize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sacrifices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normal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them.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they</w:t>
      </w:r>
      <w:r>
        <w:t>’</w:t>
      </w:r>
      <w:r w:rsidR="00E949E9">
        <w:t>ll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gift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giving</w:t>
      </w:r>
      <w:r w:rsidR="008C15A7">
        <w:t xml:space="preserve"> </w:t>
      </w:r>
      <w:r w:rsidR="00E949E9">
        <w:t>them,</w:t>
      </w:r>
      <w:r>
        <w:t>”</w:t>
      </w:r>
      <w:r w:rsidR="008C15A7">
        <w:t xml:space="preserve"> </w:t>
      </w:r>
      <w:r w:rsidR="00E949E9">
        <w:t>Hugh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Wait,</w:t>
      </w:r>
      <w:r w:rsidR="008C15A7">
        <w:t xml:space="preserve"> </w:t>
      </w:r>
      <w:r w:rsidR="00E949E9">
        <w:t>what?</w:t>
      </w:r>
      <w:r w:rsidR="008C15A7">
        <w:t xml:space="preserve"> </w:t>
      </w:r>
      <w:r w:rsidR="00E949E9">
        <w:t>Hugh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living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ex-wife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house?</w:t>
      </w:r>
      <w:r w:rsidR="008C15A7">
        <w:t xml:space="preserve"> </w:t>
      </w:r>
      <w:r w:rsidR="00E949E9">
        <w:t>Yes,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read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right.</w:t>
      </w:r>
      <w:r w:rsidR="008C15A7">
        <w:t xml:space="preserve"> </w:t>
      </w:r>
      <w:r w:rsidR="00E949E9">
        <w:t>Yes,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Hugh.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consummate</w:t>
      </w:r>
      <w:r w:rsidR="008C15A7">
        <w:t xml:space="preserve"> </w:t>
      </w:r>
      <w:r w:rsidR="00E949E9">
        <w:t>teammate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always</w:t>
      </w:r>
      <w:r w:rsidR="008C15A7">
        <w:t xml:space="preserve"> </w:t>
      </w:r>
      <w:r w:rsidR="00E949E9">
        <w:t>sees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forest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others</w:t>
      </w:r>
      <w:r w:rsidR="008C15A7">
        <w:t xml:space="preserve"> </w:t>
      </w:r>
      <w:r w:rsidR="00E949E9">
        <w:t>just</w:t>
      </w:r>
      <w:r w:rsidR="008C15A7">
        <w:t xml:space="preserve"> </w:t>
      </w:r>
      <w:r w:rsidR="00E949E9">
        <w:t>continue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stare</w:t>
      </w:r>
      <w:r w:rsidR="008C15A7">
        <w:t xml:space="preserve"> </w:t>
      </w:r>
      <w:r w:rsidR="00E949E9">
        <w:t>smack</w:t>
      </w:r>
      <w:r w:rsidR="008C15A7">
        <w:t xml:space="preserve"> </w:t>
      </w:r>
      <w:r w:rsidR="00E949E9">
        <w:t>dab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trunk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tree.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wholly</w:t>
      </w:r>
      <w:r w:rsidR="008C15A7">
        <w:t xml:space="preserve"> </w:t>
      </w:r>
      <w:r w:rsidR="00E949E9">
        <w:t>rooted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commitment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value-based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allows</w:t>
      </w:r>
      <w:r w:rsidR="008C15A7">
        <w:t xml:space="preserve"> </w:t>
      </w:r>
      <w:r w:rsidR="00E949E9">
        <w:t>him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create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environment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work.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many</w:t>
      </w:r>
      <w:r w:rsidR="008C15A7">
        <w:t xml:space="preserve"> </w:t>
      </w:r>
      <w:r w:rsidR="00E949E9">
        <w:t>divorced</w:t>
      </w:r>
      <w:r w:rsidR="008C15A7">
        <w:t xml:space="preserve"> </w:t>
      </w:r>
      <w:r w:rsidR="00E949E9">
        <w:t>couples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same?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many.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Hugh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ex-wife</w:t>
      </w:r>
      <w:r w:rsidR="008C15A7">
        <w:t xml:space="preserve"> </w:t>
      </w:r>
      <w:r w:rsidR="00E949E9">
        <w:t>clearly</w:t>
      </w:r>
      <w:r w:rsidR="008C15A7">
        <w:t xml:space="preserve"> </w:t>
      </w:r>
      <w:r w:rsidR="00E949E9" w:rsidRPr="00BC4DEA">
        <w:rPr>
          <w:rStyle w:val="boldb"/>
        </w:rPr>
        <w:t>value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>
        <w:rPr>
          <w:rStyle w:val="boldb"/>
        </w:rPr>
        <w:t>“</w:t>
      </w:r>
      <w:r w:rsidR="00E949E9" w:rsidRPr="00BC4DEA">
        <w:rPr>
          <w:rStyle w:val="boldb"/>
        </w:rPr>
        <w:t>we”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over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>
        <w:rPr>
          <w:rStyle w:val="boldb"/>
        </w:rPr>
        <w:t>“</w:t>
      </w:r>
      <w:r w:rsidR="00E949E9" w:rsidRPr="00BC4DEA">
        <w:rPr>
          <w:rStyle w:val="boldb"/>
        </w:rPr>
        <w:t>me.</w:t>
      </w:r>
      <w:r>
        <w:rPr>
          <w:rStyle w:val="boldb"/>
        </w:rPr>
        <w:t>”</w:t>
      </w:r>
    </w:p>
    <w:p w14:paraId="3A881B40" w14:textId="77777777" w:rsidR="00017929" w:rsidRPr="00CB40F9" w:rsidRDefault="00E949E9" w:rsidP="00F96744">
      <w:pPr>
        <w:pStyle w:val="B-HeadBhead"/>
      </w:pPr>
      <w:r w:rsidRPr="00CB40F9">
        <w:t>From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potential</w:t>
      </w:r>
      <w:r w:rsidR="008C15A7" w:rsidRPr="00CB40F9">
        <w:t xml:space="preserve"> </w:t>
      </w:r>
      <w:r w:rsidRPr="00CB40F9">
        <w:t>death</w:t>
      </w:r>
      <w:r w:rsidR="008C15A7" w:rsidRPr="00CB40F9">
        <w:t xml:space="preserve"> </w:t>
      </w:r>
      <w:r w:rsidRPr="00CB40F9">
        <w:t>sentence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dream</w:t>
      </w:r>
    </w:p>
    <w:p w14:paraId="128A39A6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perfect</w:t>
      </w:r>
      <w:r w:rsidR="008C15A7">
        <w:t xml:space="preserve"> </w:t>
      </w:r>
      <w:r>
        <w:t>example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millions</w:t>
      </w:r>
      <w:r w:rsidR="008C15A7">
        <w:t xml:space="preserve"> </w:t>
      </w:r>
      <w:r>
        <w:t>of</w:t>
      </w:r>
      <w:r w:rsidR="008C15A7">
        <w:t xml:space="preserve"> </w:t>
      </w:r>
      <w:r>
        <w:t>health</w:t>
      </w:r>
      <w:r w:rsidR="008C15A7">
        <w:t xml:space="preserve"> </w:t>
      </w:r>
      <w:r>
        <w:t>care</w:t>
      </w:r>
      <w:r w:rsidR="008C15A7">
        <w:t xml:space="preserve"> </w:t>
      </w:r>
      <w:r>
        <w:t>workers</w:t>
      </w:r>
      <w:r w:rsidR="008C15A7">
        <w:t xml:space="preserve"> </w:t>
      </w:r>
      <w:r>
        <w:t>who</w:t>
      </w:r>
      <w:r w:rsidR="008C15A7">
        <w:t xml:space="preserve"> </w:t>
      </w:r>
      <w:r>
        <w:t>stepped</w:t>
      </w:r>
      <w:r w:rsidR="008C15A7">
        <w:t xml:space="preserve"> </w:t>
      </w:r>
      <w:r>
        <w:t>up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coronavirus</w:t>
      </w:r>
      <w:r w:rsidR="008C15A7">
        <w:t xml:space="preserve"> </w:t>
      </w:r>
      <w:r>
        <w:t>outbreak</w:t>
      </w:r>
      <w:r w:rsidR="008C15A7">
        <w:t xml:space="preserve"> </w:t>
      </w:r>
      <w:r>
        <w:t>in</w:t>
      </w:r>
      <w:r w:rsidR="008C15A7">
        <w:t xml:space="preserve"> </w:t>
      </w:r>
      <w:r>
        <w:t>2020.</w:t>
      </w:r>
      <w:r w:rsidR="008C15A7">
        <w:t xml:space="preserve"> </w:t>
      </w:r>
      <w:r>
        <w:t>They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how</w:t>
      </w:r>
      <w:r w:rsidR="008C15A7">
        <w:t xml:space="preserve"> </w:t>
      </w:r>
      <w:r>
        <w:t>things</w:t>
      </w:r>
      <w:r w:rsidR="008C15A7">
        <w:t xml:space="preserve"> </w:t>
      </w:r>
      <w:r>
        <w:t>would</w:t>
      </w:r>
      <w:r w:rsidR="008C15A7">
        <w:t xml:space="preserve"> </w:t>
      </w:r>
      <w:r>
        <w:t>turn</w:t>
      </w:r>
      <w:r w:rsidR="008C15A7">
        <w:t xml:space="preserve"> </w:t>
      </w:r>
      <w:r>
        <w:t>out,</w:t>
      </w:r>
      <w:r w:rsidR="008C15A7">
        <w:t xml:space="preserve"> </w:t>
      </w:r>
      <w:r>
        <w:t>they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know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virus</w:t>
      </w:r>
      <w:r w:rsidR="008C15A7">
        <w:t xml:space="preserve"> </w:t>
      </w:r>
      <w:r>
        <w:t>or</w:t>
      </w:r>
      <w:r w:rsidR="008C15A7">
        <w:t xml:space="preserve"> </w:t>
      </w:r>
      <w:r>
        <w:t>pass</w:t>
      </w:r>
      <w:r w:rsidR="008C15A7">
        <w:t xml:space="preserve"> </w:t>
      </w:r>
      <w:r>
        <w:t>it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C33184">
        <w:t>—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many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protective</w:t>
      </w:r>
      <w:r w:rsidR="008C15A7">
        <w:t xml:space="preserve"> </w:t>
      </w:r>
      <w:r>
        <w:t>equipment</w:t>
      </w:r>
      <w:r w:rsidR="008C15A7">
        <w:t xml:space="preserve"> </w:t>
      </w:r>
      <w:r>
        <w:t>to</w:t>
      </w:r>
      <w:r w:rsidR="008C15A7">
        <w:t xml:space="preserve"> </w:t>
      </w:r>
      <w:r>
        <w:t>prevent</w:t>
      </w:r>
      <w:r w:rsidR="008C15A7">
        <w:t xml:space="preserve"> </w:t>
      </w:r>
      <w:r>
        <w:t>this</w:t>
      </w:r>
      <w:r w:rsidR="008C15A7">
        <w:t xml:space="preserve"> </w:t>
      </w:r>
      <w:r>
        <w:t>and</w:t>
      </w:r>
      <w:r w:rsidR="008C15A7">
        <w:t xml:space="preserve"> </w:t>
      </w:r>
      <w:r>
        <w:t>expected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WOULD</w:t>
      </w:r>
      <w:r w:rsidR="00C33184">
        <w:t>—</w:t>
      </w:r>
      <w:r>
        <w:t>and</w:t>
      </w:r>
      <w:r w:rsidR="008C15A7">
        <w:t xml:space="preserve"> </w:t>
      </w:r>
      <w:r>
        <w:t>yet</w:t>
      </w:r>
      <w:r w:rsidR="008C15A7">
        <w:t xml:space="preserve"> </w:t>
      </w:r>
      <w:r>
        <w:t>they</w:t>
      </w:r>
      <w:r w:rsidR="008C15A7">
        <w:t xml:space="preserve"> </w:t>
      </w:r>
      <w:r>
        <w:t>stood</w:t>
      </w:r>
      <w:r w:rsidR="008C15A7">
        <w:t xml:space="preserve"> </w:t>
      </w:r>
      <w:r>
        <w:t>together</w:t>
      </w:r>
      <w:r w:rsidR="008C15A7">
        <w:t xml:space="preserve"> </w:t>
      </w:r>
      <w:r>
        <w:t>to</w:t>
      </w:r>
      <w:r w:rsidR="008C15A7">
        <w:t xml:space="preserve"> </w:t>
      </w:r>
      <w:r>
        <w:t>care</w:t>
      </w:r>
      <w:r w:rsidR="008C15A7">
        <w:t xml:space="preserve"> </w:t>
      </w:r>
      <w:r>
        <w:t>for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sickest</w:t>
      </w:r>
      <w:r w:rsidR="008C15A7">
        <w:t xml:space="preserve"> </w:t>
      </w:r>
      <w:r>
        <w:t>people</w:t>
      </w:r>
      <w:r w:rsidR="008C15A7">
        <w:t xml:space="preserve"> </w:t>
      </w:r>
      <w:r>
        <w:t>they</w:t>
      </w:r>
      <w:r w:rsidR="00610349">
        <w:t>’</w:t>
      </w:r>
      <w:r>
        <w:t>d</w:t>
      </w:r>
      <w:r w:rsidR="008C15A7">
        <w:t xml:space="preserve"> </w:t>
      </w:r>
      <w:r>
        <w:t>ever</w:t>
      </w:r>
      <w:r w:rsidR="008C15A7">
        <w:t xml:space="preserve"> </w:t>
      </w:r>
      <w:r>
        <w:t>encountered.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easiest</w:t>
      </w:r>
      <w:r w:rsidR="008C15A7">
        <w:t xml:space="preserve"> </w:t>
      </w:r>
      <w:r>
        <w:t>thing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to</w:t>
      </w:r>
      <w:r w:rsidR="008C15A7">
        <w:t xml:space="preserve"> </w:t>
      </w:r>
      <w:r>
        <w:t>retreat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run</w:t>
      </w:r>
      <w:r w:rsidR="008C15A7">
        <w:t xml:space="preserve"> </w:t>
      </w:r>
      <w:r>
        <w:t>away,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when</w:t>
      </w:r>
      <w:r w:rsidR="008C15A7">
        <w:t xml:space="preserve"> </w:t>
      </w:r>
      <w:r>
        <w:t>their</w:t>
      </w:r>
      <w:r w:rsidR="008C15A7">
        <w:t xml:space="preserve"> </w:t>
      </w:r>
      <w:r>
        <w:t>colleagues</w:t>
      </w:r>
      <w:r w:rsidR="008C15A7">
        <w:t xml:space="preserve"> </w:t>
      </w:r>
      <w:r>
        <w:t>were</w:t>
      </w:r>
      <w:r w:rsidR="008C15A7">
        <w:t xml:space="preserve"> </w:t>
      </w:r>
      <w:r>
        <w:t>dying,</w:t>
      </w:r>
      <w:r w:rsidR="008C15A7">
        <w:t xml:space="preserve"> </w:t>
      </w:r>
      <w:r>
        <w:t>too,</w:t>
      </w:r>
      <w:r w:rsidR="008C15A7">
        <w:t xml:space="preserve"> </w:t>
      </w:r>
      <w:r>
        <w:t>they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rescue</w:t>
      </w:r>
      <w:r w:rsidR="008C15A7">
        <w:t xml:space="preserve"> </w:t>
      </w:r>
      <w:r>
        <w:t>together.</w:t>
      </w:r>
      <w:r w:rsidR="008C15A7">
        <w:t xml:space="preserve"> </w:t>
      </w:r>
      <w:r>
        <w:t>When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expressed</w:t>
      </w:r>
      <w:r w:rsidR="008C15A7">
        <w:t xml:space="preserve"> </w:t>
      </w:r>
      <w:r>
        <w:t>their</w:t>
      </w:r>
      <w:r w:rsidR="008C15A7">
        <w:t xml:space="preserve"> </w:t>
      </w:r>
      <w:r>
        <w:t>serious</w:t>
      </w:r>
      <w:r w:rsidR="008C15A7">
        <w:t xml:space="preserve"> </w:t>
      </w:r>
      <w:r>
        <w:t>need</w:t>
      </w:r>
      <w:r w:rsidR="008C15A7">
        <w:t xml:space="preserve"> </w:t>
      </w:r>
      <w:r>
        <w:t>for</w:t>
      </w:r>
      <w:r w:rsidR="008C15A7">
        <w:t xml:space="preserve"> </w:t>
      </w:r>
      <w:r>
        <w:t>more</w:t>
      </w:r>
      <w:r w:rsidR="008C15A7">
        <w:t xml:space="preserve"> </w:t>
      </w:r>
      <w:r>
        <w:t>health</w:t>
      </w:r>
      <w:r w:rsidR="008C15A7">
        <w:t xml:space="preserve"> </w:t>
      </w:r>
      <w:r>
        <w:t>professionals,</w:t>
      </w:r>
      <w:r w:rsidR="008C15A7">
        <w:t xml:space="preserve"> </w:t>
      </w:r>
      <w:r>
        <w:t>an</w:t>
      </w:r>
      <w:r w:rsidR="008C15A7">
        <w:t xml:space="preserve"> </w:t>
      </w:r>
      <w:r>
        <w:t>amazing</w:t>
      </w:r>
      <w:r w:rsidR="008C15A7">
        <w:t xml:space="preserve"> </w:t>
      </w:r>
      <w:r>
        <w:t>20,000</w:t>
      </w:r>
      <w:r w:rsidR="008C15A7">
        <w:t xml:space="preserve"> </w:t>
      </w:r>
      <w:r>
        <w:t>volunteers</w:t>
      </w:r>
      <w:r w:rsidR="00C33184">
        <w:t>—</w:t>
      </w:r>
      <w:r>
        <w:t>yes</w:t>
      </w:r>
      <w:r w:rsidR="008C15A7">
        <w:t xml:space="preserve"> </w:t>
      </w:r>
      <w:r>
        <w:t>VOLUNTEERS</w:t>
      </w:r>
      <w:r w:rsidR="00722F53">
        <w:t>-</w:t>
      </w:r>
      <w:r>
        <w:t>from</w:t>
      </w:r>
      <w:r w:rsidR="008C15A7">
        <w:t xml:space="preserve"> </w:t>
      </w:r>
      <w:r>
        <w:t>other</w:t>
      </w:r>
      <w:r w:rsidR="008C15A7">
        <w:t xml:space="preserve"> </w:t>
      </w:r>
      <w:r>
        <w:t>states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immediately</w:t>
      </w:r>
      <w:r w:rsidR="008C15A7">
        <w:t xml:space="preserve"> </w:t>
      </w:r>
      <w:r>
        <w:t>raised</w:t>
      </w:r>
      <w:r w:rsidR="008C15A7">
        <w:t xml:space="preserve"> </w:t>
      </w:r>
      <w:r>
        <w:t>their</w:t>
      </w:r>
      <w:r w:rsidR="008C15A7">
        <w:t xml:space="preserve"> </w:t>
      </w:r>
      <w:r>
        <w:t>hands</w:t>
      </w:r>
      <w:r w:rsidR="008C15A7">
        <w:t xml:space="preserve"> </w:t>
      </w:r>
      <w:r>
        <w:t>and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help,</w:t>
      </w:r>
      <w:r w:rsidR="008C15A7">
        <w:t xml:space="preserve"> </w:t>
      </w:r>
      <w:r>
        <w:t>expecting</w:t>
      </w:r>
      <w:r w:rsidR="008C15A7">
        <w:t xml:space="preserve"> </w:t>
      </w:r>
      <w:r>
        <w:t>nothing</w:t>
      </w:r>
      <w:r w:rsidR="008C15A7">
        <w:t xml:space="preserve"> </w:t>
      </w:r>
      <w:r>
        <w:t>in</w:t>
      </w:r>
      <w:r w:rsidR="008C15A7">
        <w:t xml:space="preserve"> </w:t>
      </w:r>
      <w:r>
        <w:t>return.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other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during</w:t>
      </w:r>
      <w:r w:rsidR="008C15A7">
        <w:t xml:space="preserve"> </w:t>
      </w:r>
      <w:r>
        <w:t>that</w:t>
      </w:r>
      <w:r w:rsidR="008C15A7">
        <w:t xml:space="preserve"> </w:t>
      </w:r>
      <w:r>
        <w:t>outbreak</w:t>
      </w:r>
      <w:r w:rsidR="00C33184">
        <w:t>—</w:t>
      </w:r>
      <w:r>
        <w:t>the</w:t>
      </w:r>
      <w:r w:rsidR="008C15A7">
        <w:t xml:space="preserve"> </w:t>
      </w:r>
      <w:r>
        <w:t>volunteers</w:t>
      </w:r>
      <w:r w:rsidR="008C15A7">
        <w:t xml:space="preserve"> </w:t>
      </w:r>
      <w:r>
        <w:t>who</w:t>
      </w:r>
      <w:r w:rsidR="008C15A7">
        <w:t xml:space="preserve"> </w:t>
      </w:r>
      <w:r>
        <w:t>delivered</w:t>
      </w:r>
      <w:r w:rsidR="008C15A7">
        <w:t xml:space="preserve"> </w:t>
      </w:r>
      <w:r>
        <w:t>groceries</w:t>
      </w:r>
      <w:r w:rsidR="008C15A7">
        <w:t xml:space="preserve"> </w:t>
      </w:r>
      <w:r>
        <w:t>to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were</w:t>
      </w:r>
      <w:r w:rsidR="008C15A7">
        <w:t xml:space="preserve"> </w:t>
      </w:r>
      <w:r>
        <w:t>homebound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got</w:t>
      </w:r>
      <w:r w:rsidR="008C15A7">
        <w:t xml:space="preserve"> </w:t>
      </w:r>
      <w:r>
        <w:t>together</w:t>
      </w:r>
      <w:r w:rsidR="008C15A7">
        <w:t xml:space="preserve"> </w:t>
      </w:r>
      <w:r>
        <w:t>and</w:t>
      </w:r>
      <w:r w:rsidR="008C15A7">
        <w:t xml:space="preserve"> </w:t>
      </w:r>
      <w:r>
        <w:t>helped</w:t>
      </w:r>
      <w:r w:rsidR="008C15A7">
        <w:t xml:space="preserve"> </w:t>
      </w:r>
      <w:r>
        <w:t>celebrate</w:t>
      </w:r>
      <w:r w:rsidR="008C15A7">
        <w:t xml:space="preserve"> </w:t>
      </w:r>
      <w:r>
        <w:t>one</w:t>
      </w:r>
      <w:r w:rsidR="008C15A7">
        <w:t xml:space="preserve"> </w:t>
      </w:r>
      <w:r>
        <w:t>woman</w:t>
      </w:r>
      <w:r w:rsidR="00610349">
        <w:t>’</w:t>
      </w:r>
      <w:r>
        <w:t>s</w:t>
      </w:r>
      <w:r w:rsidR="008C15A7">
        <w:t xml:space="preserve"> </w:t>
      </w:r>
      <w:r>
        <w:t>100th</w:t>
      </w:r>
      <w:r w:rsidR="008C15A7">
        <w:t xml:space="preserve"> </w:t>
      </w:r>
      <w:r>
        <w:t>birthday</w:t>
      </w:r>
      <w:r w:rsidR="008C15A7">
        <w:t xml:space="preserve"> </w:t>
      </w:r>
      <w:r>
        <w:t>by</w:t>
      </w:r>
      <w:r w:rsidR="008C15A7">
        <w:t xml:space="preserve"> </w:t>
      </w:r>
      <w:r>
        <w:t>standing</w:t>
      </w:r>
      <w:r w:rsidR="008C15A7">
        <w:t xml:space="preserve"> </w:t>
      </w:r>
      <w:r>
        <w:t>on</w:t>
      </w:r>
      <w:r w:rsidR="008C15A7">
        <w:t xml:space="preserve"> </w:t>
      </w:r>
      <w:r>
        <w:t>her</w:t>
      </w:r>
      <w:r w:rsidR="008C15A7">
        <w:t xml:space="preserve"> </w:t>
      </w:r>
      <w:r>
        <w:t>lawn,</w:t>
      </w:r>
      <w:r w:rsidR="008C15A7">
        <w:t xml:space="preserve"> </w:t>
      </w:r>
      <w:r>
        <w:t>six</w:t>
      </w:r>
      <w:r w:rsidR="008C15A7">
        <w:t xml:space="preserve"> </w:t>
      </w:r>
      <w:r>
        <w:t>feet</w:t>
      </w:r>
      <w:r w:rsidR="008C15A7">
        <w:t xml:space="preserve"> </w:t>
      </w:r>
      <w:r>
        <w:t>apart,</w:t>
      </w:r>
      <w:r w:rsidR="008C15A7">
        <w:t xml:space="preserve"> </w:t>
      </w:r>
      <w:r>
        <w:t>with</w:t>
      </w:r>
      <w:r w:rsidR="008C15A7">
        <w:t xml:space="preserve"> </w:t>
      </w:r>
      <w:r>
        <w:t>balloons</w:t>
      </w:r>
      <w:r w:rsidR="008C15A7">
        <w:t xml:space="preserve"> </w:t>
      </w:r>
      <w:r>
        <w:t>and</w:t>
      </w:r>
      <w:r w:rsidR="008C15A7">
        <w:t xml:space="preserve"> </w:t>
      </w:r>
      <w:r>
        <w:t>signs,</w:t>
      </w:r>
      <w:r w:rsidR="008C15A7">
        <w:t xml:space="preserve"> </w:t>
      </w:r>
      <w:r>
        <w:t>serenading</w:t>
      </w:r>
      <w:r w:rsidR="008C15A7">
        <w:t xml:space="preserve"> </w:t>
      </w:r>
      <w:r>
        <w:t>her.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millions</w:t>
      </w:r>
      <w:r w:rsidR="008C15A7">
        <w:t xml:space="preserve"> </w:t>
      </w:r>
      <w:r>
        <w:t>of</w:t>
      </w:r>
      <w:r w:rsidR="008C15A7">
        <w:t xml:space="preserve"> </w:t>
      </w:r>
      <w:r>
        <w:t>UPS,</w:t>
      </w:r>
      <w:r w:rsidR="008C15A7">
        <w:t xml:space="preserve"> </w:t>
      </w:r>
      <w:r>
        <w:t>FedEx,</w:t>
      </w:r>
      <w:r w:rsidR="008C15A7">
        <w:t xml:space="preserve"> </w:t>
      </w:r>
      <w:r>
        <w:t>U.S.</w:t>
      </w:r>
      <w:r w:rsidR="008C15A7">
        <w:t xml:space="preserve"> </w:t>
      </w:r>
      <w:r>
        <w:t>Post</w:t>
      </w:r>
      <w:r w:rsidR="008C15A7">
        <w:t xml:space="preserve"> </w:t>
      </w:r>
      <w:r>
        <w:t>Office</w:t>
      </w:r>
      <w:r w:rsidR="008C15A7">
        <w:t xml:space="preserve"> </w:t>
      </w:r>
      <w:r>
        <w:t>and</w:t>
      </w:r>
      <w:r w:rsidR="008C15A7">
        <w:t xml:space="preserve"> </w:t>
      </w:r>
      <w:r>
        <w:t>Amazon</w:t>
      </w:r>
      <w:r w:rsidR="008C15A7">
        <w:t xml:space="preserve"> </w:t>
      </w:r>
      <w:r>
        <w:t>employees</w:t>
      </w:r>
      <w:r w:rsidR="008C15A7">
        <w:t xml:space="preserve"> </w:t>
      </w:r>
      <w:r>
        <w:t>who</w:t>
      </w:r>
      <w:r w:rsidR="008C15A7">
        <w:t xml:space="preserve"> </w:t>
      </w:r>
      <w:r>
        <w:t>took</w:t>
      </w:r>
      <w:r w:rsidR="008C15A7">
        <w:t xml:space="preserve"> </w:t>
      </w:r>
      <w:r>
        <w:t>a</w:t>
      </w:r>
      <w:r w:rsidR="008C15A7">
        <w:t xml:space="preserve"> </w:t>
      </w:r>
      <w:r>
        <w:t>risk</w:t>
      </w:r>
      <w:r w:rsidR="008C15A7">
        <w:t xml:space="preserve"> </w:t>
      </w:r>
      <w:r>
        <w:t>so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could</w:t>
      </w:r>
      <w:r w:rsidR="008C15A7">
        <w:t xml:space="preserve"> </w:t>
      </w:r>
      <w:r>
        <w:t>follow</w:t>
      </w:r>
      <w:r w:rsidR="008C15A7">
        <w:t xml:space="preserve"> </w:t>
      </w:r>
      <w:r>
        <w:t>the</w:t>
      </w:r>
      <w:r w:rsidR="008C15A7">
        <w:t xml:space="preserve"> </w:t>
      </w:r>
      <w:r>
        <w:t>mandate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home</w:t>
      </w:r>
      <w:r w:rsidR="008C15A7">
        <w:t xml:space="preserve"> </w:t>
      </w:r>
      <w:r>
        <w:t>yet</w:t>
      </w:r>
      <w:r w:rsidR="008C15A7">
        <w:t xml:space="preserve"> </w:t>
      </w:r>
      <w:r>
        <w:t>still</w:t>
      </w:r>
      <w:r w:rsidR="008C15A7">
        <w:t xml:space="preserve"> </w:t>
      </w:r>
      <w:r>
        <w:t>receive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important</w:t>
      </w:r>
      <w:r w:rsidR="008C15A7">
        <w:t xml:space="preserve"> </w:t>
      </w:r>
      <w:r>
        <w:t>items</w:t>
      </w:r>
      <w:r w:rsidR="00C33184">
        <w:t>—</w:t>
      </w:r>
      <w:r>
        <w:t>like</w:t>
      </w:r>
      <w:r w:rsidR="008C15A7">
        <w:t xml:space="preserve"> </w:t>
      </w:r>
      <w:r>
        <w:t>food</w:t>
      </w:r>
      <w:r w:rsidR="008C15A7">
        <w:t xml:space="preserve"> </w:t>
      </w:r>
      <w:r>
        <w:t>and</w:t>
      </w:r>
      <w:r w:rsidR="008C15A7">
        <w:t xml:space="preserve"> </w:t>
      </w:r>
      <w:r>
        <w:t>medicine</w:t>
      </w:r>
      <w:r w:rsidR="00C33184">
        <w:t>—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so</w:t>
      </w:r>
      <w:r w:rsidR="008C15A7">
        <w:t xml:space="preserve"> </w:t>
      </w:r>
      <w:r>
        <w:t>important</w:t>
      </w:r>
      <w:r w:rsidR="008C15A7">
        <w:t xml:space="preserve"> </w:t>
      </w:r>
      <w:r>
        <w:t>items</w:t>
      </w:r>
      <w:r w:rsidR="00722F53">
        <w:t>-</w:t>
      </w:r>
      <w:r>
        <w:t>like</w:t>
      </w:r>
      <w:r w:rsidR="008C15A7">
        <w:t xml:space="preserve"> </w:t>
      </w:r>
      <w:r>
        <w:t>puzzles</w:t>
      </w:r>
      <w:r w:rsidR="008C15A7">
        <w:t xml:space="preserve"> </w:t>
      </w:r>
      <w:r>
        <w:t>and</w:t>
      </w:r>
      <w:r w:rsidR="008C15A7">
        <w:t xml:space="preserve"> </w:t>
      </w:r>
      <w:r>
        <w:t>crafts</w:t>
      </w:r>
      <w:r w:rsidR="008C15A7">
        <w:t xml:space="preserve"> </w:t>
      </w:r>
      <w:r>
        <w:t>projects</w:t>
      </w:r>
      <w:r w:rsidR="00C33184">
        <w:t>—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ordered</w:t>
      </w:r>
      <w:r w:rsidR="008C15A7">
        <w:t xml:space="preserve"> </w:t>
      </w:r>
      <w:r>
        <w:t>online.</w:t>
      </w:r>
      <w:r w:rsidR="008C15A7">
        <w:t xml:space="preserve"> </w:t>
      </w:r>
      <w:r>
        <w:t>I</w:t>
      </w:r>
      <w:r w:rsidR="008C15A7">
        <w:t xml:space="preserve"> </w:t>
      </w:r>
      <w:r>
        <w:t>remember</w:t>
      </w:r>
      <w:r w:rsidR="008C15A7">
        <w:t xml:space="preserve"> </w:t>
      </w:r>
      <w:r>
        <w:t>hearing</w:t>
      </w:r>
      <w:r w:rsidR="008C15A7">
        <w:t xml:space="preserve"> </w:t>
      </w:r>
      <w:r>
        <w:t>one</w:t>
      </w:r>
      <w:r w:rsidR="008C15A7">
        <w:t xml:space="preserve"> </w:t>
      </w:r>
      <w:r>
        <w:t>UPS</w:t>
      </w:r>
      <w:r w:rsidR="008C15A7">
        <w:t xml:space="preserve"> </w:t>
      </w:r>
      <w:r>
        <w:t>worker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news</w:t>
      </w:r>
      <w:r w:rsidR="008C15A7">
        <w:t xml:space="preserve"> </w:t>
      </w:r>
      <w:r>
        <w:t>saying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felt</w:t>
      </w:r>
      <w:r w:rsidR="008C15A7">
        <w:t xml:space="preserve"> </w:t>
      </w:r>
      <w:r w:rsidR="00610349">
        <w:t>“</w:t>
      </w:r>
      <w:r>
        <w:t>privileged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still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our</w:t>
      </w:r>
      <w:r w:rsidR="008C15A7">
        <w:t xml:space="preserve"> </w:t>
      </w:r>
      <w:r>
        <w:t>job.</w:t>
      </w:r>
      <w:r w:rsidR="00610349">
        <w:t>”</w:t>
      </w:r>
      <w:r w:rsidR="008C15A7">
        <w:t xml:space="preserve"> </w:t>
      </w:r>
      <w:r>
        <w:t>Yes,</w:t>
      </w:r>
      <w:r w:rsidR="008C15A7">
        <w:t xml:space="preserve"> </w:t>
      </w:r>
      <w:r>
        <w:t>he</w:t>
      </w:r>
      <w:r w:rsidR="008C15A7">
        <w:t xml:space="preserve"> </w:t>
      </w:r>
      <w:r>
        <w:t>said</w:t>
      </w:r>
      <w:r w:rsidR="008C15A7">
        <w:t xml:space="preserve"> </w:t>
      </w:r>
      <w:r>
        <w:t>PRIVILEDGED</w:t>
      </w:r>
      <w:r w:rsidR="008C15A7">
        <w:t xml:space="preserve"> </w:t>
      </w:r>
      <w:r>
        <w:t>to</w:t>
      </w:r>
      <w:r w:rsidR="008C15A7">
        <w:t xml:space="preserve"> </w:t>
      </w:r>
      <w:r>
        <w:t>risk</w:t>
      </w:r>
      <w:r w:rsidR="008C15A7">
        <w:t xml:space="preserve"> </w:t>
      </w:r>
      <w:r>
        <w:t>being</w:t>
      </w:r>
      <w:r w:rsidR="008C15A7">
        <w:t xml:space="preserve"> </w:t>
      </w:r>
      <w:r>
        <w:t>exposed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serious</w:t>
      </w:r>
      <w:r w:rsidR="008C15A7">
        <w:t xml:space="preserve"> </w:t>
      </w:r>
      <w:r>
        <w:t>and</w:t>
      </w:r>
      <w:r w:rsidR="008C15A7">
        <w:t xml:space="preserve"> </w:t>
      </w:r>
      <w:r>
        <w:t>potentially</w:t>
      </w:r>
      <w:r w:rsidR="008C15A7">
        <w:t xml:space="preserve"> </w:t>
      </w:r>
      <w:r>
        <w:t>deadly</w:t>
      </w:r>
      <w:r w:rsidR="008C15A7">
        <w:t xml:space="preserve"> </w:t>
      </w:r>
      <w:r>
        <w:t>virus.</w:t>
      </w:r>
      <w:r w:rsidR="008C15A7">
        <w:t xml:space="preserve"> </w:t>
      </w:r>
      <w:r>
        <w:t>Supermarket</w:t>
      </w:r>
      <w:r w:rsidR="008C15A7">
        <w:t xml:space="preserve"> </w:t>
      </w:r>
      <w:r>
        <w:t>employees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worked</w:t>
      </w:r>
      <w:r w:rsidR="008C15A7">
        <w:t xml:space="preserve"> </w:t>
      </w:r>
      <w:r>
        <w:t>for</w:t>
      </w:r>
      <w:r w:rsidR="008C15A7">
        <w:t xml:space="preserve"> </w:t>
      </w:r>
      <w:r>
        <w:t>food</w:t>
      </w:r>
      <w:r w:rsidR="008C15A7">
        <w:t xml:space="preserve"> </w:t>
      </w:r>
      <w:r>
        <w:t>delivery</w:t>
      </w:r>
      <w:r w:rsidR="008C15A7">
        <w:t xml:space="preserve"> </w:t>
      </w:r>
      <w:r>
        <w:t>companies</w:t>
      </w:r>
      <w:r w:rsidR="008C15A7">
        <w:t xml:space="preserve"> </w:t>
      </w:r>
      <w:r>
        <w:t>were</w:t>
      </w:r>
      <w:r w:rsidR="008C15A7">
        <w:t xml:space="preserve"> </w:t>
      </w:r>
      <w:r>
        <w:t>also</w:t>
      </w:r>
      <w:r w:rsidR="008C15A7">
        <w:t xml:space="preserve"> </w:t>
      </w:r>
      <w:r>
        <w:t>taking</w:t>
      </w:r>
      <w:r w:rsidR="008C15A7">
        <w:t xml:space="preserve"> </w:t>
      </w:r>
      <w:r>
        <w:t>one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  <w:r w:rsidR="008C15A7">
        <w:t xml:space="preserve"> </w:t>
      </w:r>
      <w:r>
        <w:t>One</w:t>
      </w:r>
      <w:r w:rsidR="008C15A7">
        <w:t xml:space="preserve"> </w:t>
      </w:r>
      <w:r>
        <w:t>truck</w:t>
      </w:r>
      <w:r w:rsidR="008C15A7">
        <w:t xml:space="preserve"> </w:t>
      </w:r>
      <w:r>
        <w:t>driver</w:t>
      </w:r>
      <w:r w:rsidR="008C15A7">
        <w:t xml:space="preserve"> </w:t>
      </w:r>
      <w:r>
        <w:t>for</w:t>
      </w:r>
      <w:r w:rsidR="008C15A7">
        <w:t xml:space="preserve"> </w:t>
      </w:r>
      <w:r>
        <w:t>Fresh</w:t>
      </w:r>
      <w:r w:rsidR="008C15A7">
        <w:t xml:space="preserve"> </w:t>
      </w:r>
      <w:r>
        <w:t>Direct,</w:t>
      </w:r>
      <w:r w:rsidR="008C15A7">
        <w:t xml:space="preserve"> </w:t>
      </w:r>
      <w:r>
        <w:t>the</w:t>
      </w:r>
      <w:r w:rsidR="008C15A7">
        <w:t xml:space="preserve"> </w:t>
      </w:r>
      <w:r>
        <w:t>online</w:t>
      </w:r>
      <w:r w:rsidR="008C15A7">
        <w:t xml:space="preserve"> </w:t>
      </w:r>
      <w:r>
        <w:t>grocery</w:t>
      </w:r>
      <w:r w:rsidR="008C15A7">
        <w:t xml:space="preserve"> </w:t>
      </w:r>
      <w:r>
        <w:t>store,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crazy</w:t>
      </w:r>
      <w:r w:rsidR="008C15A7">
        <w:t xml:space="preserve"> </w:t>
      </w:r>
      <w:r>
        <w:t>to</w:t>
      </w:r>
      <w:r w:rsidR="008C15A7">
        <w:t xml:space="preserve"> </w:t>
      </w:r>
      <w:r>
        <w:t>understand</w:t>
      </w:r>
      <w:r w:rsidR="008C15A7">
        <w:t xml:space="preserve"> </w:t>
      </w:r>
      <w:r>
        <w:t>how</w:t>
      </w:r>
      <w:r w:rsidR="008C15A7">
        <w:t xml:space="preserve"> </w:t>
      </w:r>
      <w:r>
        <w:t>much</w:t>
      </w:r>
      <w:r w:rsidR="008C15A7">
        <w:t xml:space="preserve"> </w:t>
      </w:r>
      <w:r>
        <w:t>people</w:t>
      </w:r>
      <w:r w:rsidR="008C15A7">
        <w:t xml:space="preserve"> </w:t>
      </w:r>
      <w:r>
        <w:t>need</w:t>
      </w:r>
      <w:r w:rsidR="008C15A7">
        <w:t xml:space="preserve"> </w:t>
      </w:r>
      <w:r>
        <w:t>us</w:t>
      </w:r>
      <w:r w:rsidR="008C15A7">
        <w:t xml:space="preserve"> </w:t>
      </w:r>
      <w:r>
        <w:t>right</w:t>
      </w:r>
      <w:r w:rsidR="008C15A7">
        <w:t xml:space="preserve"> </w:t>
      </w:r>
      <w:r>
        <w:t>now.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</w:t>
      </w:r>
      <w:r w:rsidR="008C15A7">
        <w:t xml:space="preserve"> </w:t>
      </w:r>
      <w:r>
        <w:t>risk</w:t>
      </w:r>
      <w:r w:rsidR="008C15A7">
        <w:t xml:space="preserve"> </w:t>
      </w:r>
      <w:r>
        <w:t>coming</w:t>
      </w:r>
      <w:r w:rsidR="008C15A7">
        <w:t xml:space="preserve"> </w:t>
      </w:r>
      <w:r>
        <w:t>outside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your</w:t>
      </w:r>
      <w:r w:rsidR="008C15A7">
        <w:t xml:space="preserve"> </w:t>
      </w:r>
      <w:r>
        <w:t>job,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appreciate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feel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superhero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sense.</w:t>
      </w:r>
      <w:r w:rsidR="00610349">
        <w:t>”</w:t>
      </w:r>
      <w:r w:rsidR="008C15A7">
        <w:t xml:space="preserve"> </w:t>
      </w:r>
      <w:r>
        <w:t>Yup,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say</w:t>
      </w:r>
      <w:r w:rsidR="008C15A7">
        <w:t xml:space="preserve"> </w:t>
      </w:r>
      <w:r>
        <w:t>that.</w:t>
      </w:r>
    </w:p>
    <w:p w14:paraId="5BD24F26" w14:textId="77777777" w:rsidR="00017929" w:rsidRDefault="00E949E9" w:rsidP="008F1C01">
      <w:pPr>
        <w:pStyle w:val="Body-TextTx"/>
      </w:pPr>
      <w:r>
        <w:t>Other</w:t>
      </w:r>
      <w:r w:rsidR="008C15A7">
        <w:t xml:space="preserve"> </w:t>
      </w:r>
      <w:r>
        <w:t>heroes</w:t>
      </w:r>
      <w:r w:rsidR="008C15A7">
        <w:t xml:space="preserve"> </w:t>
      </w:r>
      <w:r>
        <w:t>during</w:t>
      </w:r>
      <w:r w:rsidR="008C15A7">
        <w:t xml:space="preserve"> </w:t>
      </w:r>
      <w:r>
        <w:t>COVID19</w:t>
      </w:r>
      <w:r w:rsidR="008C15A7">
        <w:t xml:space="preserve"> </w:t>
      </w:r>
      <w:r>
        <w:t>were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today</w:t>
      </w:r>
      <w:r w:rsidR="00610349">
        <w:t>’</w:t>
      </w:r>
      <w:r>
        <w:t>s</w:t>
      </w:r>
      <w:r w:rsidR="008C15A7">
        <w:t xml:space="preserve"> </w:t>
      </w:r>
      <w:r>
        <w:t>young</w:t>
      </w:r>
      <w:r w:rsidR="008C15A7">
        <w:t xml:space="preserve"> </w:t>
      </w:r>
      <w:r>
        <w:t>athletes.</w:t>
      </w:r>
      <w:r w:rsidR="008C15A7">
        <w:t xml:space="preserve"> </w:t>
      </w:r>
      <w:r>
        <w:t>You</w:t>
      </w:r>
      <w:r w:rsidR="008C15A7">
        <w:t xml:space="preserve"> </w:t>
      </w:r>
      <w:r>
        <w:t>know</w:t>
      </w:r>
      <w:r w:rsidR="008C15A7">
        <w:t xml:space="preserve"> </w:t>
      </w:r>
      <w:r>
        <w:t>why?</w:t>
      </w:r>
      <w:r w:rsidR="008C15A7">
        <w:t xml:space="preserve"> </w:t>
      </w:r>
      <w:r>
        <w:t>They</w:t>
      </w:r>
      <w:r w:rsidR="008C15A7">
        <w:t xml:space="preserve"> </w:t>
      </w:r>
      <w:r>
        <w:t>just</w:t>
      </w:r>
      <w:r w:rsidR="008C15A7">
        <w:t xml:space="preserve"> </w:t>
      </w:r>
      <w:r>
        <w:t>GET</w:t>
      </w:r>
      <w:r w:rsidR="008C15A7">
        <w:t xml:space="preserve"> </w:t>
      </w:r>
      <w:r>
        <w:t>it.</w:t>
      </w:r>
      <w:r w:rsidR="008C15A7">
        <w:t xml:space="preserve"> </w:t>
      </w:r>
      <w:r>
        <w:t>They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concept</w:t>
      </w:r>
      <w:r w:rsidR="008C15A7">
        <w:t xml:space="preserve"> </w:t>
      </w:r>
      <w:r>
        <w:t>of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raise</w:t>
      </w:r>
      <w:r w:rsidR="008C15A7">
        <w:t xml:space="preserve"> </w:t>
      </w:r>
      <w:r>
        <w:t>the</w:t>
      </w:r>
      <w:r w:rsidR="008C15A7">
        <w:t xml:space="preserve"> </w:t>
      </w:r>
      <w:r>
        <w:t>bar</w:t>
      </w:r>
      <w:r w:rsidR="008C15A7">
        <w:t xml:space="preserve"> </w:t>
      </w:r>
      <w:r>
        <w:t>in</w:t>
      </w:r>
      <w:r w:rsidR="008C15A7">
        <w:t xml:space="preserve"> </w:t>
      </w:r>
      <w:r>
        <w:t>understanding</w:t>
      </w:r>
      <w:r w:rsidR="008C15A7">
        <w:t xml:space="preserve"> </w:t>
      </w:r>
      <w:r>
        <w:t>their</w:t>
      </w:r>
      <w:r w:rsidR="008C15A7">
        <w:t xml:space="preserve"> </w:t>
      </w:r>
      <w:r>
        <w:t>reach,</w:t>
      </w:r>
      <w:r w:rsidR="008C15A7">
        <w:t xml:space="preserve"> </w:t>
      </w:r>
      <w:r>
        <w:t>creating</w:t>
      </w:r>
      <w:r w:rsidR="008C15A7">
        <w:t xml:space="preserve"> </w:t>
      </w:r>
      <w:r>
        <w:t>a</w:t>
      </w:r>
      <w:r w:rsidR="008C15A7">
        <w:t xml:space="preserve"> </w:t>
      </w:r>
      <w:r>
        <w:t>platform</w:t>
      </w:r>
      <w:r w:rsidR="008C15A7">
        <w:t xml:space="preserve"> </w:t>
      </w:r>
      <w:r>
        <w:t>and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difference</w:t>
      </w:r>
      <w:r w:rsidR="008C15A7">
        <w:t xml:space="preserve"> </w:t>
      </w:r>
      <w:r>
        <w:t>for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need</w:t>
      </w:r>
      <w:r w:rsidR="008C15A7">
        <w:t xml:space="preserve"> </w:t>
      </w:r>
      <w:r>
        <w:t>a</w:t>
      </w:r>
      <w:r w:rsidR="008C15A7">
        <w:t xml:space="preserve"> </w:t>
      </w:r>
      <w:r>
        <w:t>lift.</w:t>
      </w:r>
      <w:r w:rsidR="008C15A7">
        <w:t xml:space="preserve"> </w:t>
      </w:r>
      <w:r>
        <w:t>Social</w:t>
      </w:r>
      <w:r w:rsidR="008C15A7">
        <w:t xml:space="preserve"> </w:t>
      </w:r>
      <w:r>
        <w:t>activism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new,</w:t>
      </w:r>
      <w:r w:rsidR="008C15A7">
        <w:t xml:space="preserve"> </w:t>
      </w:r>
      <w:r>
        <w:t>but</w:t>
      </w:r>
      <w:r w:rsidR="008C15A7">
        <w:t xml:space="preserve"> </w:t>
      </w:r>
      <w:r>
        <w:t>the</w:t>
      </w:r>
      <w:r w:rsidR="008C15A7">
        <w:t xml:space="preserve"> </w:t>
      </w:r>
      <w:r>
        <w:t>trend</w:t>
      </w:r>
      <w:r w:rsidR="008C15A7">
        <w:t xml:space="preserve"> </w:t>
      </w:r>
      <w:r>
        <w:t>of</w:t>
      </w:r>
      <w:r w:rsidR="008C15A7">
        <w:t xml:space="preserve"> </w:t>
      </w:r>
      <w:r>
        <w:t>young</w:t>
      </w:r>
      <w:r w:rsidR="008C15A7">
        <w:t xml:space="preserve"> </w:t>
      </w:r>
      <w:r>
        <w:t>athletes</w:t>
      </w:r>
      <w:r w:rsidR="008C15A7">
        <w:t xml:space="preserve"> </w:t>
      </w:r>
      <w:r>
        <w:t>using</w:t>
      </w:r>
      <w:r w:rsidR="008C15A7">
        <w:t xml:space="preserve"> </w:t>
      </w:r>
      <w:r>
        <w:t>their</w:t>
      </w:r>
      <w:r w:rsidR="008C15A7">
        <w:t xml:space="preserve"> </w:t>
      </w:r>
      <w:r>
        <w:t>social</w:t>
      </w:r>
      <w:r w:rsidR="008C15A7">
        <w:t xml:space="preserve"> </w:t>
      </w:r>
      <w:r>
        <w:t>media</w:t>
      </w:r>
      <w:r w:rsidR="008C15A7">
        <w:t xml:space="preserve"> </w:t>
      </w:r>
      <w:r>
        <w:t>muscle</w:t>
      </w:r>
      <w:r w:rsidR="008C15A7">
        <w:t xml:space="preserve"> </w:t>
      </w:r>
      <w:r>
        <w:t>and</w:t>
      </w:r>
      <w:r w:rsidR="008C15A7">
        <w:t xml:space="preserve"> </w:t>
      </w:r>
      <w:r>
        <w:t>opening</w:t>
      </w:r>
      <w:r w:rsidR="008C15A7">
        <w:t xml:space="preserve"> </w:t>
      </w:r>
      <w:r>
        <w:t>their</w:t>
      </w:r>
      <w:r w:rsidR="008C15A7">
        <w:t xml:space="preserve"> </w:t>
      </w:r>
      <w:r>
        <w:t>wallets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difference</w:t>
      </w:r>
      <w:r w:rsidR="008C15A7">
        <w:t xml:space="preserve"> </w:t>
      </w:r>
      <w:r>
        <w:t>continues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me</w:t>
      </w:r>
      <w:r w:rsidR="008C15A7">
        <w:t xml:space="preserve"> </w:t>
      </w:r>
      <w:r>
        <w:t>smile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place</w:t>
      </w:r>
      <w:r w:rsidR="008C15A7">
        <w:t xml:space="preserve"> </w:t>
      </w:r>
      <w:r>
        <w:t>with</w:t>
      </w:r>
      <w:r w:rsidR="008C15A7">
        <w:t xml:space="preserve"> </w:t>
      </w:r>
      <w:r>
        <w:t>these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8C15A7">
        <w:t xml:space="preserve"> </w:t>
      </w:r>
      <w:r>
        <w:t>and</w:t>
      </w:r>
      <w:r w:rsidR="008C15A7">
        <w:t xml:space="preserve"> </w:t>
      </w:r>
      <w:r>
        <w:t>women</w:t>
      </w:r>
      <w:r w:rsidR="008C15A7">
        <w:t xml:space="preserve"> </w:t>
      </w:r>
      <w:r>
        <w:t>stepping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into</w:t>
      </w:r>
      <w:r w:rsidR="008C15A7">
        <w:t xml:space="preserve"> </w:t>
      </w:r>
      <w:r>
        <w:t>their</w:t>
      </w:r>
      <w:r w:rsidR="008C15A7">
        <w:t xml:space="preserve"> </w:t>
      </w:r>
      <w:r>
        <w:t>roles</w:t>
      </w:r>
      <w:r w:rsidR="008C15A7">
        <w:t xml:space="preserve"> </w:t>
      </w:r>
      <w:r>
        <w:t>as</w:t>
      </w:r>
      <w:r w:rsidR="008C15A7">
        <w:t xml:space="preserve"> </w:t>
      </w:r>
      <w:r>
        <w:t>world</w:t>
      </w:r>
      <w:r w:rsidR="008C15A7">
        <w:t xml:space="preserve"> </w:t>
      </w:r>
      <w:r>
        <w:t>leaders.</w:t>
      </w:r>
      <w:r w:rsidR="008C15A7">
        <w:t xml:space="preserve"> </w:t>
      </w:r>
      <w:r>
        <w:t>Several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kicked</w:t>
      </w:r>
      <w:r w:rsidR="008C15A7">
        <w:t xml:space="preserve"> </w:t>
      </w:r>
      <w:r>
        <w:t>it</w:t>
      </w:r>
      <w:r w:rsidR="008C15A7">
        <w:t xml:space="preserve"> </w:t>
      </w:r>
      <w:r>
        <w:t>off</w:t>
      </w:r>
      <w:r w:rsidR="008C15A7">
        <w:t xml:space="preserve"> </w:t>
      </w:r>
      <w:r>
        <w:t>with</w:t>
      </w:r>
      <w:r w:rsidR="008C15A7">
        <w:t xml:space="preserve"> </w:t>
      </w:r>
      <w:r>
        <w:t>significant</w:t>
      </w:r>
      <w:r w:rsidR="008C15A7">
        <w:t xml:space="preserve"> </w:t>
      </w:r>
      <w:r>
        <w:t>announcements.</w:t>
      </w:r>
      <w:r w:rsidR="008C15A7">
        <w:t xml:space="preserve"> </w:t>
      </w:r>
      <w:r>
        <w:t>Ben</w:t>
      </w:r>
      <w:r w:rsidR="008C15A7">
        <w:t xml:space="preserve"> </w:t>
      </w:r>
      <w:r>
        <w:t>Simmons</w:t>
      </w:r>
      <w:r w:rsidR="008C15A7">
        <w:t xml:space="preserve"> </w:t>
      </w:r>
      <w:r>
        <w:t>organized</w:t>
      </w:r>
      <w:r w:rsidR="008C15A7">
        <w:t xml:space="preserve"> </w:t>
      </w:r>
      <w:r>
        <w:t>the</w:t>
      </w:r>
      <w:r w:rsidR="008C15A7">
        <w:t xml:space="preserve"> </w:t>
      </w:r>
      <w:r>
        <w:t>Philly</w:t>
      </w:r>
      <w:r w:rsidR="008C15A7">
        <w:t xml:space="preserve"> </w:t>
      </w:r>
      <w:r>
        <w:t>Pledge,</w:t>
      </w:r>
      <w:r w:rsidR="008C15A7">
        <w:t xml:space="preserve"> </w:t>
      </w:r>
      <w:r>
        <w:t>a</w:t>
      </w:r>
      <w:r w:rsidR="008C15A7">
        <w:t xml:space="preserve"> </w:t>
      </w:r>
      <w:r>
        <w:t>platform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could</w:t>
      </w:r>
      <w:r w:rsidR="008C15A7">
        <w:t xml:space="preserve"> </w:t>
      </w:r>
      <w:r>
        <w:t>find</w:t>
      </w:r>
      <w:r w:rsidR="008C15A7">
        <w:t xml:space="preserve"> </w:t>
      </w:r>
      <w:r>
        <w:t>verified,</w:t>
      </w:r>
      <w:r w:rsidR="008C15A7">
        <w:t xml:space="preserve"> </w:t>
      </w:r>
      <w:r>
        <w:t>local</w:t>
      </w:r>
      <w:r w:rsidR="008C15A7">
        <w:t xml:space="preserve"> </w:t>
      </w:r>
      <w:r>
        <w:t>nonprofit</w:t>
      </w:r>
      <w:r w:rsidR="008C15A7">
        <w:t xml:space="preserve"> </w:t>
      </w:r>
      <w:r>
        <w:t>organizations</w:t>
      </w:r>
      <w:r w:rsidR="008C15A7">
        <w:t xml:space="preserve"> </w:t>
      </w:r>
      <w:r>
        <w:t>that</w:t>
      </w:r>
      <w:r w:rsidR="008C15A7">
        <w:t xml:space="preserve"> </w:t>
      </w:r>
      <w:r>
        <w:t>were</w:t>
      </w:r>
      <w:r w:rsidR="008C15A7">
        <w:t xml:space="preserve"> </w:t>
      </w:r>
      <w:r>
        <w:t>helping</w:t>
      </w:r>
      <w:r w:rsidR="008C15A7">
        <w:t xml:space="preserve"> </w:t>
      </w:r>
      <w:r>
        <w:t>those</w:t>
      </w:r>
      <w:r w:rsidR="008C15A7">
        <w:t xml:space="preserve"> </w:t>
      </w:r>
      <w:r>
        <w:t>less</w:t>
      </w:r>
      <w:r w:rsidR="008C15A7">
        <w:t xml:space="preserve"> </w:t>
      </w:r>
      <w:r>
        <w:t>fortunate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battle</w:t>
      </w:r>
      <w:r w:rsidR="008C15A7">
        <w:t xml:space="preserve"> </w:t>
      </w:r>
      <w:r>
        <w:t>against</w:t>
      </w:r>
      <w:r w:rsidR="008C15A7">
        <w:t xml:space="preserve"> </w:t>
      </w:r>
      <w:r>
        <w:t>this</w:t>
      </w:r>
      <w:r w:rsidR="008C15A7">
        <w:t xml:space="preserve"> </w:t>
      </w:r>
      <w:r>
        <w:t>invisible</w:t>
      </w:r>
      <w:r w:rsidR="008C15A7">
        <w:t xml:space="preserve"> </w:t>
      </w:r>
      <w:r>
        <w:t>disease.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sat</w:t>
      </w:r>
      <w:r w:rsidR="008C15A7">
        <w:t xml:space="preserve"> </w:t>
      </w:r>
      <w:r>
        <w:t>home</w:t>
      </w:r>
      <w:r w:rsidR="008C15A7">
        <w:t xml:space="preserve"> </w:t>
      </w:r>
      <w:r>
        <w:t>WANTING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but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because</w:t>
      </w:r>
      <w:r w:rsidR="008C15A7">
        <w:t xml:space="preserve"> </w:t>
      </w:r>
      <w:r>
        <w:t>of</w:t>
      </w:r>
      <w:r w:rsidR="008C15A7">
        <w:t xml:space="preserve"> </w:t>
      </w:r>
      <w:r>
        <w:t>social</w:t>
      </w:r>
      <w:r w:rsidR="008C15A7">
        <w:t xml:space="preserve"> </w:t>
      </w:r>
      <w:r>
        <w:t>distancing,</w:t>
      </w:r>
      <w:r w:rsidR="008C15A7">
        <w:t xml:space="preserve"> </w:t>
      </w:r>
      <w:r>
        <w:t>so</w:t>
      </w:r>
      <w:r w:rsidR="008C15A7">
        <w:t xml:space="preserve"> </w:t>
      </w:r>
      <w:r>
        <w:t>the</w:t>
      </w:r>
      <w:r w:rsidR="008C15A7">
        <w:t xml:space="preserve"> </w:t>
      </w:r>
      <w:r>
        <w:t>Philly</w:t>
      </w:r>
      <w:r w:rsidR="008C15A7">
        <w:t xml:space="preserve"> </w:t>
      </w:r>
      <w:r>
        <w:t>Pledge</w:t>
      </w:r>
      <w:r w:rsidR="008C15A7">
        <w:t xml:space="preserve"> </w:t>
      </w:r>
      <w:r>
        <w:t>made</w:t>
      </w:r>
      <w:r w:rsidR="008C15A7">
        <w:t xml:space="preserve"> </w:t>
      </w:r>
      <w:r>
        <w:t>it</w:t>
      </w:r>
      <w:r w:rsidR="008C15A7">
        <w:t xml:space="preserve"> </w:t>
      </w:r>
      <w:r>
        <w:t>easy</w:t>
      </w:r>
      <w:r w:rsidR="008C15A7">
        <w:t xml:space="preserve"> </w:t>
      </w:r>
      <w:r>
        <w:t>for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people</w:t>
      </w:r>
      <w:r w:rsidR="008C15A7">
        <w:t xml:space="preserve"> </w:t>
      </w:r>
      <w:r>
        <w:t>to</w:t>
      </w:r>
      <w:r w:rsidR="008C15A7">
        <w:t xml:space="preserve"> </w:t>
      </w:r>
      <w:r>
        <w:t>donate</w:t>
      </w:r>
      <w:r w:rsidR="008C15A7">
        <w:t xml:space="preserve"> </w:t>
      </w:r>
      <w:r>
        <w:t>to</w:t>
      </w:r>
      <w:r w:rsidR="008C15A7">
        <w:t xml:space="preserve"> </w:t>
      </w:r>
      <w:r>
        <w:t>local</w:t>
      </w:r>
      <w:r w:rsidR="008C15A7">
        <w:t xml:space="preserve"> </w:t>
      </w:r>
      <w:r>
        <w:t>organizations.</w:t>
      </w:r>
      <w:r w:rsidR="008C15A7">
        <w:t xml:space="preserve"> </w:t>
      </w:r>
      <w:r>
        <w:t>These</w:t>
      </w:r>
      <w:r w:rsidR="008C15A7">
        <w:t xml:space="preserve"> </w:t>
      </w:r>
      <w:r>
        <w:t>pledges</w:t>
      </w:r>
      <w:r w:rsidR="008C15A7">
        <w:t xml:space="preserve"> </w:t>
      </w:r>
      <w:r>
        <w:t>started</w:t>
      </w:r>
      <w:r w:rsidR="008C15A7">
        <w:t xml:space="preserve"> </w:t>
      </w:r>
      <w:r>
        <w:t>at</w:t>
      </w:r>
      <w:r w:rsidR="008C15A7">
        <w:t xml:space="preserve"> </w:t>
      </w:r>
      <w:r>
        <w:t>just</w:t>
      </w:r>
      <w:r w:rsidR="008C15A7">
        <w:t xml:space="preserve"> </w:t>
      </w:r>
      <w:r>
        <w:t>$25</w:t>
      </w:r>
      <w:r w:rsidR="008C15A7">
        <w:t xml:space="preserve"> </w:t>
      </w:r>
      <w:r>
        <w:t>so</w:t>
      </w:r>
      <w:r w:rsidR="008C15A7">
        <w:t xml:space="preserve"> </w:t>
      </w:r>
      <w:r>
        <w:t>anyone</w:t>
      </w:r>
      <w:r w:rsidR="008C15A7">
        <w:t xml:space="preserve"> </w:t>
      </w:r>
      <w:r>
        <w:t>and</w:t>
      </w:r>
      <w:r w:rsidR="008C15A7">
        <w:t xml:space="preserve"> </w:t>
      </w:r>
      <w:r>
        <w:t>everyone</w:t>
      </w:r>
      <w:r w:rsidR="008C15A7">
        <w:t xml:space="preserve"> </w:t>
      </w:r>
      <w:r>
        <w:t>could</w:t>
      </w:r>
      <w:r w:rsidR="008C15A7">
        <w:t xml:space="preserve"> </w:t>
      </w:r>
      <w:r>
        <w:t>help.</w:t>
      </w:r>
      <w:r w:rsidR="008C15A7">
        <w:t xml:space="preserve"> </w:t>
      </w:r>
      <w:r>
        <w:t>Joel</w:t>
      </w:r>
      <w:r w:rsidR="008C15A7">
        <w:t xml:space="preserve"> </w:t>
      </w:r>
      <w:r>
        <w:t>Embiid</w:t>
      </w:r>
      <w:r w:rsidR="008C15A7">
        <w:t xml:space="preserve"> </w:t>
      </w:r>
      <w:r>
        <w:t>donated</w:t>
      </w:r>
      <w:r w:rsidR="008C15A7">
        <w:t xml:space="preserve"> </w:t>
      </w:r>
      <w:r>
        <w:t>$500,000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provide</w:t>
      </w:r>
      <w:r w:rsidR="008C15A7">
        <w:t xml:space="preserve"> </w:t>
      </w:r>
      <w:r>
        <w:t>more</w:t>
      </w:r>
      <w:r w:rsidR="008C15A7">
        <w:t xml:space="preserve"> </w:t>
      </w:r>
      <w:r>
        <w:t>personal</w:t>
      </w:r>
      <w:r w:rsidR="008C15A7">
        <w:t xml:space="preserve"> </w:t>
      </w:r>
      <w:r>
        <w:t>protective</w:t>
      </w:r>
      <w:r w:rsidR="008C15A7">
        <w:t xml:space="preserve"> </w:t>
      </w:r>
      <w:r>
        <w:t>equipment</w:t>
      </w:r>
      <w:r w:rsidR="008C15A7">
        <w:t xml:space="preserve"> </w:t>
      </w:r>
      <w:r>
        <w:t>and</w:t>
      </w:r>
      <w:r w:rsidR="008C15A7">
        <w:t xml:space="preserve"> </w:t>
      </w:r>
      <w:r>
        <w:t>started</w:t>
      </w:r>
      <w:r w:rsidR="008C15A7">
        <w:t xml:space="preserve"> </w:t>
      </w:r>
      <w:r>
        <w:t>a</w:t>
      </w:r>
      <w:r w:rsidR="008C15A7">
        <w:t xml:space="preserve"> </w:t>
      </w:r>
      <w:r>
        <w:t>funding</w:t>
      </w:r>
      <w:r w:rsidR="008C15A7">
        <w:t xml:space="preserve"> </w:t>
      </w:r>
      <w:r>
        <w:t>campaign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front</w:t>
      </w:r>
      <w:r w:rsidR="008C15A7">
        <w:t xml:space="preserve"> </w:t>
      </w:r>
      <w:r>
        <w:t>line</w:t>
      </w:r>
      <w:r w:rsidR="008C15A7">
        <w:t xml:space="preserve"> </w:t>
      </w:r>
      <w:r>
        <w:t>workers</w:t>
      </w:r>
      <w:r w:rsidR="008C15A7">
        <w:t xml:space="preserve"> </w:t>
      </w:r>
      <w:r>
        <w:t>get</w:t>
      </w:r>
      <w:r w:rsidR="008C15A7">
        <w:t xml:space="preserve"> </w:t>
      </w:r>
      <w:r>
        <w:t>crucial</w:t>
      </w:r>
      <w:r w:rsidR="008C15A7">
        <w:t xml:space="preserve"> </w:t>
      </w:r>
      <w:r>
        <w:t>COVID-19</w:t>
      </w:r>
      <w:r w:rsidR="008C15A7">
        <w:t xml:space="preserve"> </w:t>
      </w:r>
      <w:r>
        <w:t>antibody</w:t>
      </w:r>
      <w:r w:rsidR="008C15A7">
        <w:t xml:space="preserve"> </w:t>
      </w:r>
      <w:r>
        <w:t>testing.</w:t>
      </w:r>
      <w:r w:rsidR="008C15A7">
        <w:t xml:space="preserve"> </w:t>
      </w:r>
      <w:r>
        <w:t>Al</w:t>
      </w:r>
      <w:r w:rsidR="008C15A7">
        <w:t xml:space="preserve"> </w:t>
      </w:r>
      <w:r>
        <w:t>Horford</w:t>
      </w:r>
      <w:r w:rsidR="008C15A7">
        <w:t xml:space="preserve"> </w:t>
      </w:r>
      <w:r>
        <w:t>donated</w:t>
      </w:r>
      <w:r w:rsidR="008C15A7">
        <w:t xml:space="preserve"> </w:t>
      </w:r>
      <w:r>
        <w:t>$500,000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his</w:t>
      </w:r>
      <w:r w:rsidR="008C15A7">
        <w:t xml:space="preserve"> </w:t>
      </w:r>
      <w:r>
        <w:t>home</w:t>
      </w:r>
      <w:r w:rsidR="008C15A7">
        <w:t xml:space="preserve"> </w:t>
      </w:r>
      <w:r>
        <w:t>country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Dominican</w:t>
      </w:r>
      <w:r w:rsidR="008C15A7">
        <w:t xml:space="preserve"> </w:t>
      </w:r>
      <w:r>
        <w:t>Republic</w:t>
      </w:r>
      <w:r w:rsidR="008C15A7">
        <w:t xml:space="preserve"> </w:t>
      </w:r>
      <w:r>
        <w:t>and</w:t>
      </w:r>
      <w:r w:rsidR="008C15A7">
        <w:t xml:space="preserve"> </w:t>
      </w:r>
      <w:r>
        <w:t>each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five</w:t>
      </w:r>
      <w:r w:rsidR="008C15A7">
        <w:t xml:space="preserve"> </w:t>
      </w:r>
      <w:r>
        <w:t>U.S.</w:t>
      </w:r>
      <w:r w:rsidR="008C15A7">
        <w:t xml:space="preserve"> </w:t>
      </w:r>
      <w:r>
        <w:t>regions</w:t>
      </w:r>
      <w:r w:rsidR="008C15A7">
        <w:t xml:space="preserve"> </w:t>
      </w:r>
      <w:r>
        <w:t>in</w:t>
      </w:r>
      <w:r w:rsidR="008C15A7">
        <w:t xml:space="preserve"> </w:t>
      </w:r>
      <w:r>
        <w:t>which</w:t>
      </w:r>
      <w:r w:rsidR="008C15A7">
        <w:t xml:space="preserve"> </w:t>
      </w:r>
      <w:r>
        <w:t>he</w:t>
      </w:r>
      <w:r w:rsidR="008C15A7">
        <w:t xml:space="preserve"> </w:t>
      </w:r>
      <w:r>
        <w:t>has</w:t>
      </w:r>
      <w:r w:rsidR="008C15A7">
        <w:t xml:space="preserve"> </w:t>
      </w:r>
      <w:r>
        <w:t>played</w:t>
      </w:r>
      <w:r w:rsidR="008C15A7">
        <w:t xml:space="preserve"> </w:t>
      </w:r>
      <w:r>
        <w:t>basketball.</w:t>
      </w:r>
    </w:p>
    <w:p w14:paraId="2E334756" w14:textId="77777777" w:rsidR="00722F53" w:rsidRDefault="00E949E9" w:rsidP="008F1C01">
      <w:pPr>
        <w:pStyle w:val="Body-TextTx"/>
      </w:pP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bosses,</w:t>
      </w:r>
      <w:r w:rsidR="008C15A7">
        <w:rPr>
          <w:color w:val="000000"/>
        </w:rPr>
        <w:t xml:space="preserve"> </w:t>
      </w:r>
      <w:r>
        <w:rPr>
          <w:color w:val="000000"/>
        </w:rPr>
        <w:t>Josh</w:t>
      </w:r>
      <w:r w:rsidR="008C15A7">
        <w:rPr>
          <w:color w:val="000000"/>
        </w:rPr>
        <w:t xml:space="preserve"> </w:t>
      </w:r>
      <w:r>
        <w:rPr>
          <w:color w:val="000000"/>
        </w:rPr>
        <w:t>Harris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David</w:t>
      </w:r>
      <w:r w:rsidR="008C15A7">
        <w:rPr>
          <w:color w:val="000000"/>
        </w:rPr>
        <w:t xml:space="preserve"> </w:t>
      </w:r>
      <w:r>
        <w:rPr>
          <w:color w:val="000000"/>
        </w:rPr>
        <w:t>Blitzer,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their</w:t>
      </w:r>
      <w:r w:rsidR="008C15A7">
        <w:rPr>
          <w:color w:val="000000"/>
        </w:rPr>
        <w:t xml:space="preserve"> </w:t>
      </w:r>
      <w:r>
        <w:rPr>
          <w:color w:val="000000"/>
        </w:rPr>
        <w:t>partners</w:t>
      </w:r>
      <w:r w:rsidR="008C15A7">
        <w:rPr>
          <w:color w:val="000000"/>
        </w:rPr>
        <w:t xml:space="preserve"> </w:t>
      </w:r>
      <w:r>
        <w:rPr>
          <w:color w:val="000000"/>
        </w:rPr>
        <w:t>Michael</w:t>
      </w:r>
      <w:r w:rsidR="008C15A7">
        <w:rPr>
          <w:color w:val="000000"/>
        </w:rPr>
        <w:t xml:space="preserve"> </w:t>
      </w:r>
      <w:r>
        <w:rPr>
          <w:color w:val="000000"/>
        </w:rPr>
        <w:t>Rubin,</w:t>
      </w:r>
      <w:r w:rsidR="008C15A7">
        <w:rPr>
          <w:color w:val="000000"/>
        </w:rPr>
        <w:t xml:space="preserve"> </w:t>
      </w:r>
      <w:r>
        <w:rPr>
          <w:color w:val="000000"/>
        </w:rPr>
        <w:t>Rodger</w:t>
      </w:r>
      <w:r w:rsidR="008C15A7">
        <w:rPr>
          <w:color w:val="000000"/>
        </w:rPr>
        <w:t xml:space="preserve"> </w:t>
      </w:r>
      <w:r>
        <w:rPr>
          <w:color w:val="000000"/>
        </w:rPr>
        <w:t>Krouse,</w:t>
      </w:r>
      <w:r w:rsidR="008C15A7">
        <w:rPr>
          <w:color w:val="000000"/>
        </w:rPr>
        <w:t xml:space="preserve"> </w:t>
      </w:r>
      <w:r>
        <w:rPr>
          <w:color w:val="000000"/>
        </w:rPr>
        <w:t>Marc</w:t>
      </w:r>
      <w:r w:rsidR="008C15A7">
        <w:rPr>
          <w:color w:val="000000"/>
        </w:rPr>
        <w:t xml:space="preserve"> </w:t>
      </w:r>
      <w:proofErr w:type="spellStart"/>
      <w:r>
        <w:rPr>
          <w:color w:val="000000"/>
        </w:rPr>
        <w:t>Leder</w:t>
      </w:r>
      <w:proofErr w:type="spellEnd"/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Mart</w:t>
      </w:r>
      <w:r>
        <w:t>y</w:t>
      </w:r>
      <w:r w:rsidR="008C15A7">
        <w:rPr>
          <w:color w:val="000000"/>
        </w:rPr>
        <w:t xml:space="preserve"> </w:t>
      </w:r>
      <w:r>
        <w:rPr>
          <w:color w:val="000000"/>
        </w:rPr>
        <w:t>Geller</w:t>
      </w:r>
      <w:r w:rsidR="008C15A7">
        <w:rPr>
          <w:color w:val="000000"/>
        </w:rPr>
        <w:t xml:space="preserve"> </w:t>
      </w:r>
      <w:r>
        <w:rPr>
          <w:color w:val="000000"/>
        </w:rPr>
        <w:t>alon</w:t>
      </w:r>
      <w:r>
        <w:t>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and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organizations</w:t>
      </w:r>
      <w:r w:rsidR="008C15A7">
        <w:t xml:space="preserve"> </w:t>
      </w:r>
      <w:r>
        <w:t>also</w:t>
      </w:r>
      <w:r w:rsidR="008C15A7">
        <w:t xml:space="preserve"> </w:t>
      </w:r>
      <w:r>
        <w:t>made</w:t>
      </w:r>
      <w:r w:rsidR="008C15A7">
        <w:t xml:space="preserve"> </w:t>
      </w:r>
      <w:r>
        <w:t>a</w:t>
      </w:r>
      <w:r w:rsidR="008C15A7">
        <w:t xml:space="preserve"> </w:t>
      </w:r>
      <w:r>
        <w:t>huge</w:t>
      </w:r>
      <w:r w:rsidR="008C15A7">
        <w:t xml:space="preserve"> </w:t>
      </w:r>
      <w:r>
        <w:t>difference.</w:t>
      </w:r>
      <w:r w:rsidR="008C15A7">
        <w:t xml:space="preserve"> </w:t>
      </w:r>
      <w:r>
        <w:t>They</w:t>
      </w:r>
      <w:r w:rsidR="008C15A7">
        <w:t xml:space="preserve"> </w:t>
      </w:r>
      <w:r>
        <w:t>committed</w:t>
      </w:r>
      <w:r w:rsidR="008C15A7">
        <w:t xml:space="preserve"> </w:t>
      </w:r>
      <w:r>
        <w:t>over</w:t>
      </w:r>
      <w:r w:rsidR="008C15A7">
        <w:t xml:space="preserve"> </w:t>
      </w:r>
      <w:r>
        <w:t>$7</w:t>
      </w:r>
      <w:r w:rsidR="008C15A7">
        <w:t xml:space="preserve"> </w:t>
      </w:r>
      <w:r>
        <w:t>million</w:t>
      </w:r>
      <w:r w:rsidR="008C15A7">
        <w:t xml:space="preserve"> </w:t>
      </w:r>
      <w:r>
        <w:t>to</w:t>
      </w:r>
      <w:r w:rsidR="008C15A7">
        <w:t xml:space="preserve"> </w:t>
      </w:r>
      <w:r>
        <w:t>buying</w:t>
      </w:r>
      <w:r w:rsidR="008C15A7">
        <w:t xml:space="preserve"> </w:t>
      </w:r>
      <w:r>
        <w:t>10,000</w:t>
      </w:r>
      <w:r w:rsidR="008C15A7">
        <w:t xml:space="preserve"> </w:t>
      </w:r>
      <w:r>
        <w:t>computers</w:t>
      </w:r>
      <w:r w:rsidR="008C15A7">
        <w:t xml:space="preserve"> </w:t>
      </w:r>
      <w:r>
        <w:t>so</w:t>
      </w:r>
      <w:r w:rsidR="008C15A7">
        <w:t xml:space="preserve"> </w:t>
      </w:r>
      <w:r>
        <w:t>students</w:t>
      </w:r>
      <w:r w:rsidR="008C15A7">
        <w:t xml:space="preserve"> </w:t>
      </w:r>
      <w:r>
        <w:t>in</w:t>
      </w:r>
      <w:r w:rsidR="008C15A7">
        <w:t xml:space="preserve"> </w:t>
      </w:r>
      <w:r>
        <w:t>Philadelphia</w:t>
      </w:r>
      <w:r w:rsidR="008C15A7">
        <w:t xml:space="preserve"> </w:t>
      </w:r>
      <w:r>
        <w:t>who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access</w:t>
      </w:r>
      <w:r w:rsidR="008C15A7">
        <w:t xml:space="preserve"> </w:t>
      </w:r>
      <w:r>
        <w:t>to</w:t>
      </w:r>
      <w:r w:rsidR="008C15A7">
        <w:t xml:space="preserve"> </w:t>
      </w:r>
      <w:r>
        <w:t>them</w:t>
      </w:r>
      <w:r w:rsidR="008C15A7">
        <w:t xml:space="preserve"> </w:t>
      </w:r>
      <w:r>
        <w:t>at</w:t>
      </w:r>
      <w:r w:rsidR="008C15A7">
        <w:t xml:space="preserve"> </w:t>
      </w:r>
      <w:r>
        <w:t>home</w:t>
      </w:r>
      <w:r w:rsidR="008C15A7">
        <w:t xml:space="preserve"> </w:t>
      </w:r>
      <w:r>
        <w:t>could</w:t>
      </w:r>
      <w:r w:rsidR="008C15A7">
        <w:t xml:space="preserve"> </w:t>
      </w:r>
      <w:r>
        <w:t>take</w:t>
      </w:r>
      <w:r w:rsidR="008C15A7">
        <w:t xml:space="preserve"> </w:t>
      </w:r>
      <w:r>
        <w:t>part</w:t>
      </w:r>
      <w:r w:rsidR="008C15A7">
        <w:t xml:space="preserve"> </w:t>
      </w:r>
      <w:r>
        <w:t>in</w:t>
      </w:r>
      <w:r w:rsidR="008C15A7">
        <w:t xml:space="preserve"> </w:t>
      </w:r>
      <w:r>
        <w:t>distance</w:t>
      </w:r>
      <w:r w:rsidR="008C15A7">
        <w:t xml:space="preserve"> </w:t>
      </w:r>
      <w:r>
        <w:t>learning.</w:t>
      </w:r>
      <w:r w:rsidR="008C15A7">
        <w:t xml:space="preserve"> </w:t>
      </w:r>
      <w:r>
        <w:t>They</w:t>
      </w:r>
      <w:r w:rsidR="008C15A7">
        <w:t xml:space="preserve"> </w:t>
      </w:r>
      <w:r>
        <w:t>also</w:t>
      </w:r>
      <w:r w:rsidR="008C15A7">
        <w:t xml:space="preserve"> </w:t>
      </w:r>
      <w:r>
        <w:t>made</w:t>
      </w:r>
      <w:r w:rsidR="008C15A7">
        <w:t xml:space="preserve"> </w:t>
      </w:r>
      <w:r>
        <w:t>major</w:t>
      </w:r>
      <w:r w:rsidR="008C15A7">
        <w:t xml:space="preserve"> </w:t>
      </w:r>
      <w:r>
        <w:t>donations</w:t>
      </w:r>
      <w:r w:rsidR="008C15A7">
        <w:t xml:space="preserve"> </w:t>
      </w:r>
      <w:r>
        <w:t>to</w:t>
      </w:r>
      <w:r w:rsidR="008C15A7">
        <w:t xml:space="preserve"> </w:t>
      </w:r>
      <w:proofErr w:type="spellStart"/>
      <w:r>
        <w:t>Phliabundance</w:t>
      </w:r>
      <w:proofErr w:type="spellEnd"/>
      <w:r w:rsidR="008C15A7">
        <w:t xml:space="preserve"> </w:t>
      </w:r>
      <w:r>
        <w:t>which</w:t>
      </w:r>
      <w:r w:rsidR="008C15A7">
        <w:t xml:space="preserve"> </w:t>
      </w:r>
      <w:r>
        <w:t>would</w:t>
      </w:r>
      <w:r w:rsidR="008C15A7">
        <w:t xml:space="preserve"> </w:t>
      </w:r>
      <w:r>
        <w:t>help</w:t>
      </w:r>
      <w:r w:rsidR="008C15A7">
        <w:t xml:space="preserve"> </w:t>
      </w:r>
      <w:r>
        <w:t>feed</w:t>
      </w:r>
      <w:r w:rsidR="008C15A7">
        <w:t xml:space="preserve"> </w:t>
      </w:r>
      <w:r>
        <w:t>160,000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Philly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Newark</w:t>
      </w:r>
      <w:r w:rsidR="008C15A7">
        <w:t xml:space="preserve"> </w:t>
      </w:r>
      <w:r>
        <w:t>Grocery</w:t>
      </w:r>
      <w:r w:rsidR="008C15A7">
        <w:t xml:space="preserve"> </w:t>
      </w:r>
      <w:r>
        <w:t>Program</w:t>
      </w:r>
      <w:r w:rsidR="008C15A7">
        <w:t xml:space="preserve"> </w:t>
      </w:r>
      <w:r>
        <w:t>which</w:t>
      </w:r>
      <w:r w:rsidR="008C15A7">
        <w:t xml:space="preserve"> </w:t>
      </w:r>
      <w:r>
        <w:t>purchases</w:t>
      </w:r>
      <w:r w:rsidR="008C15A7">
        <w:t xml:space="preserve"> </w:t>
      </w:r>
      <w:r>
        <w:t>groceries</w:t>
      </w:r>
      <w:r w:rsidR="008C15A7">
        <w:t xml:space="preserve"> </w:t>
      </w:r>
      <w:r>
        <w:t>for</w:t>
      </w:r>
      <w:r w:rsidR="008C15A7">
        <w:t xml:space="preserve"> </w:t>
      </w:r>
      <w:r>
        <w:t>families</w:t>
      </w:r>
      <w:r w:rsidR="008C15A7">
        <w:t xml:space="preserve"> </w:t>
      </w:r>
      <w:r>
        <w:t>in</w:t>
      </w:r>
      <w:r w:rsidR="008C15A7">
        <w:t xml:space="preserve"> </w:t>
      </w:r>
      <w:r>
        <w:t>need.</w:t>
      </w:r>
      <w:r w:rsidR="008C15A7">
        <w:t xml:space="preserve"> </w:t>
      </w:r>
      <w:r>
        <w:t>Another</w:t>
      </w:r>
      <w:r w:rsidR="008C15A7">
        <w:t xml:space="preserve"> </w:t>
      </w:r>
      <w:r>
        <w:t>six-figure</w:t>
      </w:r>
      <w:r w:rsidR="008C15A7">
        <w:t xml:space="preserve"> </w:t>
      </w:r>
      <w:r>
        <w:t>donation</w:t>
      </w:r>
      <w:r w:rsidR="008C15A7">
        <w:t xml:space="preserve"> </w:t>
      </w:r>
      <w:r>
        <w:t>helped</w:t>
      </w:r>
      <w:r w:rsidR="008C15A7">
        <w:t xml:space="preserve"> </w:t>
      </w:r>
      <w:r>
        <w:t>RJW</w:t>
      </w:r>
      <w:r w:rsidR="008C15A7">
        <w:t xml:space="preserve"> </w:t>
      </w:r>
      <w:proofErr w:type="spellStart"/>
      <w:r>
        <w:t>Barnabus</w:t>
      </w:r>
      <w:proofErr w:type="spellEnd"/>
      <w:r w:rsidR="008C15A7">
        <w:t xml:space="preserve"> </w:t>
      </w:r>
      <w:r>
        <w:t>Health,</w:t>
      </w:r>
      <w:r w:rsidR="008C15A7">
        <w:t xml:space="preserve"> </w:t>
      </w:r>
      <w:r>
        <w:t>a</w:t>
      </w:r>
      <w:r w:rsidR="008C15A7">
        <w:t xml:space="preserve"> </w:t>
      </w:r>
      <w:r>
        <w:t>network</w:t>
      </w:r>
      <w:r w:rsidR="008C15A7">
        <w:t xml:space="preserve"> </w:t>
      </w:r>
      <w:r>
        <w:t>of</w:t>
      </w:r>
      <w:r w:rsidR="008C15A7">
        <w:t xml:space="preserve"> </w:t>
      </w:r>
      <w:r>
        <w:t>healthcare</w:t>
      </w:r>
      <w:r w:rsidR="008C15A7">
        <w:t xml:space="preserve"> </w:t>
      </w:r>
      <w:r>
        <w:t>providers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buy</w:t>
      </w:r>
      <w:r w:rsidR="008C15A7">
        <w:t xml:space="preserve"> </w:t>
      </w:r>
      <w:r>
        <w:t>scarce</w:t>
      </w:r>
      <w:r w:rsidR="008C15A7">
        <w:t xml:space="preserve"> </w:t>
      </w:r>
      <w:r>
        <w:t>yet</w:t>
      </w:r>
      <w:r w:rsidR="008C15A7">
        <w:t xml:space="preserve"> </w:t>
      </w:r>
      <w:r>
        <w:t>critically</w:t>
      </w:r>
      <w:r w:rsidR="008C15A7">
        <w:t xml:space="preserve"> </w:t>
      </w:r>
      <w:r>
        <w:t>important</w:t>
      </w:r>
      <w:r w:rsidR="008C15A7">
        <w:t xml:space="preserve"> </w:t>
      </w:r>
      <w:r>
        <w:t>N95</w:t>
      </w:r>
      <w:r w:rsidR="008C15A7">
        <w:t xml:space="preserve"> </w:t>
      </w:r>
      <w:r>
        <w:t>respirators,</w:t>
      </w:r>
      <w:r w:rsidR="008C15A7">
        <w:t xml:space="preserve"> </w:t>
      </w:r>
      <w:r>
        <w:t>surgical</w:t>
      </w:r>
      <w:r w:rsidR="008C15A7">
        <w:t xml:space="preserve"> </w:t>
      </w:r>
      <w:r>
        <w:t>masks,</w:t>
      </w:r>
      <w:r w:rsidR="008C15A7">
        <w:t xml:space="preserve"> </w:t>
      </w:r>
      <w:r>
        <w:t>gloves,</w:t>
      </w:r>
      <w:r w:rsidR="008C15A7">
        <w:t xml:space="preserve"> </w:t>
      </w:r>
      <w:r>
        <w:t>gowns,</w:t>
      </w:r>
      <w:r w:rsidR="008C15A7">
        <w:t xml:space="preserve"> </w:t>
      </w:r>
      <w:r>
        <w:t>cleaning</w:t>
      </w:r>
      <w:r w:rsidR="008C15A7">
        <w:t xml:space="preserve"> </w:t>
      </w:r>
      <w:r>
        <w:t>supplies,</w:t>
      </w:r>
      <w:r w:rsidR="008C15A7">
        <w:t xml:space="preserve"> </w:t>
      </w:r>
      <w:r>
        <w:t>hand</w:t>
      </w:r>
      <w:r w:rsidR="008C15A7">
        <w:t xml:space="preserve"> </w:t>
      </w:r>
      <w:r>
        <w:t>sanitizer,</w:t>
      </w:r>
      <w:r w:rsidR="008C15A7">
        <w:t xml:space="preserve"> </w:t>
      </w:r>
      <w:r>
        <w:t>eye</w:t>
      </w:r>
      <w:r w:rsidR="008C15A7">
        <w:t xml:space="preserve"> </w:t>
      </w:r>
      <w:r>
        <w:t>protection,</w:t>
      </w:r>
      <w:r w:rsidR="008C15A7">
        <w:t xml:space="preserve"> </w:t>
      </w:r>
      <w:r>
        <w:t>and</w:t>
      </w:r>
      <w:r w:rsidR="008C15A7">
        <w:t xml:space="preserve"> </w:t>
      </w:r>
      <w:r>
        <w:t>ventilators.</w:t>
      </w:r>
      <w:r w:rsidR="008C15A7">
        <w:t xml:space="preserve"> </w:t>
      </w:r>
      <w:r>
        <w:t>Another</w:t>
      </w:r>
      <w:r w:rsidR="008C15A7">
        <w:t xml:space="preserve"> </w:t>
      </w:r>
      <w:r>
        <w:t>six</w:t>
      </w:r>
      <w:r w:rsidR="008C15A7">
        <w:t xml:space="preserve"> </w:t>
      </w:r>
      <w:r>
        <w:t>figure</w:t>
      </w:r>
      <w:r w:rsidR="008C15A7">
        <w:t xml:space="preserve"> </w:t>
      </w:r>
      <w:r>
        <w:t>donation</w:t>
      </w:r>
      <w:r w:rsidR="008C15A7">
        <w:t xml:space="preserve"> </w:t>
      </w:r>
      <w:r>
        <w:t>helped</w:t>
      </w:r>
      <w:r w:rsidR="008C15A7">
        <w:t xml:space="preserve"> </w:t>
      </w:r>
      <w:r>
        <w:t>the</w:t>
      </w:r>
      <w:r w:rsidR="008C15A7">
        <w:t xml:space="preserve"> </w:t>
      </w:r>
      <w:r>
        <w:t>Children</w:t>
      </w:r>
      <w:r w:rsidR="00610349">
        <w:t>’</w:t>
      </w:r>
      <w:r>
        <w:t>s</w:t>
      </w:r>
      <w:r w:rsidR="008C15A7">
        <w:t xml:space="preserve"> </w:t>
      </w:r>
      <w:r>
        <w:t>Hospital</w:t>
      </w:r>
      <w:r w:rsidR="008C15A7">
        <w:t xml:space="preserve"> </w:t>
      </w:r>
      <w:r>
        <w:t>of</w:t>
      </w:r>
      <w:r w:rsidR="008C15A7">
        <w:t xml:space="preserve"> </w:t>
      </w:r>
      <w:r>
        <w:t>Philadelphia</w:t>
      </w:r>
      <w:r w:rsidR="008C15A7">
        <w:t xml:space="preserve"> </w:t>
      </w:r>
      <w:r>
        <w:t>provide</w:t>
      </w:r>
      <w:r w:rsidR="008C15A7">
        <w:t xml:space="preserve"> </w:t>
      </w:r>
      <w:r>
        <w:t>telemedicine</w:t>
      </w:r>
      <w:r w:rsidR="008C15A7">
        <w:t xml:space="preserve"> </w:t>
      </w:r>
      <w:r>
        <w:t>visits</w:t>
      </w:r>
      <w:r w:rsidR="008C15A7">
        <w:t xml:space="preserve"> </w:t>
      </w:r>
      <w:r>
        <w:t>for</w:t>
      </w:r>
      <w:r w:rsidR="008C15A7">
        <w:t xml:space="preserve"> </w:t>
      </w:r>
      <w:r>
        <w:t>children.</w:t>
      </w:r>
      <w:r w:rsidR="008C15A7">
        <w:t xml:space="preserve"> </w:t>
      </w:r>
      <w:r>
        <w:t>And</w:t>
      </w:r>
      <w:r w:rsidR="008C15A7">
        <w:t xml:space="preserve"> </w:t>
      </w:r>
      <w:r>
        <w:t>these</w:t>
      </w:r>
      <w:r w:rsidR="008C15A7">
        <w:t xml:space="preserve"> </w:t>
      </w:r>
      <w:r>
        <w:t>are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examples,</w:t>
      </w:r>
      <w:r w:rsidR="008C15A7">
        <w:t xml:space="preserve"> </w:t>
      </w:r>
      <w:r>
        <w:t>a</w:t>
      </w:r>
      <w:r w:rsidR="008C15A7">
        <w:t xml:space="preserve"> </w:t>
      </w:r>
      <w:r>
        <w:t>FRACTION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things</w:t>
      </w:r>
      <w:r w:rsidR="008C15A7">
        <w:t xml:space="preserve"> </w:t>
      </w:r>
      <w:r>
        <w:t>they</w:t>
      </w:r>
      <w:r w:rsidR="008C15A7">
        <w:t xml:space="preserve"> </w:t>
      </w:r>
      <w:r>
        <w:t>did.</w:t>
      </w:r>
      <w:r w:rsidR="008C15A7">
        <w:t xml:space="preserve"> </w:t>
      </w:r>
      <w:r>
        <w:t>Our</w:t>
      </w:r>
      <w:r w:rsidR="008C15A7">
        <w:t xml:space="preserve"> </w:t>
      </w:r>
      <w:r>
        <w:t>players,</w:t>
      </w:r>
      <w:r w:rsidR="008C15A7">
        <w:t xml:space="preserve"> </w:t>
      </w:r>
      <w:r>
        <w:t>our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HBSE</w:t>
      </w:r>
      <w:r w:rsidR="008C15A7">
        <w:t xml:space="preserve"> </w:t>
      </w:r>
      <w:r>
        <w:t>leveraged</w:t>
      </w:r>
      <w:r w:rsidR="008C15A7">
        <w:t xml:space="preserve"> </w:t>
      </w:r>
      <w:r>
        <w:t>their</w:t>
      </w:r>
      <w:r w:rsidR="008C15A7">
        <w:t xml:space="preserve"> </w:t>
      </w:r>
      <w:r>
        <w:t>platforms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messages</w:t>
      </w:r>
      <w:r w:rsidR="008C15A7">
        <w:t xml:space="preserve"> </w:t>
      </w:r>
      <w:r>
        <w:t>of</w:t>
      </w:r>
      <w:r w:rsidR="008C15A7">
        <w:t xml:space="preserve"> </w:t>
      </w:r>
      <w:r>
        <w:t>hope,</w:t>
      </w:r>
      <w:r w:rsidR="008C15A7">
        <w:t xml:space="preserve"> </w:t>
      </w:r>
      <w:r>
        <w:t>mobilize</w:t>
      </w:r>
      <w:r w:rsidR="008C15A7">
        <w:t xml:space="preserve"> </w:t>
      </w:r>
      <w:r>
        <w:t>our</w:t>
      </w:r>
      <w:r w:rsidR="008C15A7">
        <w:t xml:space="preserve"> </w:t>
      </w:r>
      <w:r>
        <w:t>fans</w:t>
      </w:r>
      <w:r w:rsidR="008C15A7">
        <w:t xml:space="preserve"> </w:t>
      </w:r>
      <w:r>
        <w:t>and</w:t>
      </w:r>
      <w:r w:rsidR="008C15A7">
        <w:t xml:space="preserve"> </w:t>
      </w:r>
      <w:r>
        <w:t>communities,</w:t>
      </w:r>
      <w:r w:rsidR="008C15A7">
        <w:t xml:space="preserve"> </w:t>
      </w:r>
      <w:r>
        <w:t>and</w:t>
      </w:r>
      <w:r w:rsidR="008C15A7">
        <w:t xml:space="preserve"> </w:t>
      </w:r>
      <w:r>
        <w:t>support</w:t>
      </w:r>
      <w:r w:rsidR="008C15A7">
        <w:t xml:space="preserve"> </w:t>
      </w:r>
      <w:r>
        <w:t>those</w:t>
      </w:r>
      <w:r w:rsidR="008C15A7">
        <w:t xml:space="preserve"> </w:t>
      </w:r>
      <w:r>
        <w:t>in</w:t>
      </w:r>
      <w:r w:rsidR="008C15A7">
        <w:t xml:space="preserve"> </w:t>
      </w:r>
      <w:r>
        <w:t>need.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more</w:t>
      </w:r>
      <w:r w:rsidR="008C15A7">
        <w:t xml:space="preserve"> </w:t>
      </w:r>
      <w:r>
        <w:t>proof</w:t>
      </w:r>
      <w:r w:rsidR="008C15A7">
        <w:t xml:space="preserve"> </w:t>
      </w:r>
      <w:r>
        <w:t>that,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team,</w:t>
      </w:r>
      <w:r w:rsidR="008C15A7">
        <w:t xml:space="preserve"> </w:t>
      </w:r>
      <w:r>
        <w:t>our</w:t>
      </w:r>
      <w:r w:rsidR="008C15A7">
        <w:t xml:space="preserve"> </w:t>
      </w:r>
      <w:r>
        <w:t>intentions</w:t>
      </w:r>
      <w:r w:rsidR="008C15A7">
        <w:t xml:space="preserve"> </w:t>
      </w:r>
      <w:r>
        <w:t>and</w:t>
      </w:r>
      <w:r w:rsidR="008C15A7">
        <w:t xml:space="preserve"> </w:t>
      </w:r>
      <w:r>
        <w:t>action</w:t>
      </w:r>
      <w:r w:rsidR="008C15A7">
        <w:t xml:space="preserve"> </w:t>
      </w:r>
      <w:r>
        <w:t>can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difference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of</w:t>
      </w:r>
      <w:r w:rsidR="008C15A7">
        <w:t xml:space="preserve"> </w:t>
      </w:r>
      <w:r>
        <w:t>crisis.</w:t>
      </w:r>
      <w:r w:rsidR="008C15A7">
        <w:t xml:space="preserve"> </w:t>
      </w:r>
      <w:r>
        <w:t>One</w:t>
      </w:r>
      <w:r w:rsidR="008C15A7">
        <w:t xml:space="preserve"> </w:t>
      </w:r>
      <w:r>
        <w:t>$25</w:t>
      </w:r>
      <w:r w:rsidR="008C15A7">
        <w:t xml:space="preserve"> </w:t>
      </w:r>
      <w:r>
        <w:t>donation</w:t>
      </w:r>
      <w:r w:rsidR="008C15A7">
        <w:t xml:space="preserve"> </w:t>
      </w:r>
      <w:r>
        <w:t>may</w:t>
      </w:r>
      <w:r w:rsidR="008C15A7">
        <w:t xml:space="preserve"> </w:t>
      </w:r>
      <w:r>
        <w:t>not</w:t>
      </w:r>
      <w:r w:rsidR="008C15A7">
        <w:t xml:space="preserve"> </w:t>
      </w:r>
      <w:r>
        <w:t>do</w:t>
      </w:r>
      <w:r w:rsidR="008C15A7">
        <w:t xml:space="preserve"> </w:t>
      </w:r>
      <w:r>
        <w:t>much</w:t>
      </w:r>
      <w:r w:rsidR="008C15A7">
        <w:t xml:space="preserve"> </w:t>
      </w:r>
      <w:r>
        <w:t>but</w:t>
      </w:r>
      <w:r w:rsidR="008C15A7">
        <w:t xml:space="preserve"> </w:t>
      </w:r>
      <w:r>
        <w:t>hundreds</w:t>
      </w:r>
      <w:r w:rsidR="008C15A7">
        <w:t xml:space="preserve"> </w:t>
      </w:r>
      <w:r>
        <w:t>and</w:t>
      </w:r>
      <w:r w:rsidR="008C15A7">
        <w:t xml:space="preserve"> </w:t>
      </w:r>
      <w:r>
        <w:t>hundreds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do!</w:t>
      </w:r>
      <w:r w:rsidR="008C15A7">
        <w:t xml:space="preserve"> </w:t>
      </w:r>
      <w:r>
        <w:t>Although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isolated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quarantine,</w:t>
      </w:r>
      <w:r w:rsidR="008C15A7">
        <w:t xml:space="preserve"> </w:t>
      </w:r>
      <w:r>
        <w:t>these</w:t>
      </w:r>
      <w:r w:rsidR="008C15A7">
        <w:t xml:space="preserve"> </w:t>
      </w:r>
      <w:r>
        <w:t>water</w:t>
      </w:r>
      <w:r w:rsidR="008C15A7">
        <w:t xml:space="preserve"> </w:t>
      </w:r>
      <w:r>
        <w:t>buffalos</w:t>
      </w:r>
      <w:r w:rsidR="008C15A7">
        <w:t xml:space="preserve"> </w:t>
      </w:r>
      <w:r>
        <w:t>saw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could</w:t>
      </w:r>
      <w:r w:rsidR="008C15A7">
        <w:t xml:space="preserve"> </w:t>
      </w:r>
      <w:r>
        <w:t>still</w:t>
      </w:r>
      <w:r w:rsidR="008C15A7">
        <w:t xml:space="preserve"> </w:t>
      </w:r>
      <w:r>
        <w:t>give</w:t>
      </w:r>
      <w:r w:rsidR="008C15A7">
        <w:t xml:space="preserve"> </w:t>
      </w:r>
      <w:r>
        <w:t>as</w:t>
      </w:r>
      <w:r w:rsidR="008C15A7">
        <w:t xml:space="preserve"> </w:t>
      </w:r>
      <w:r>
        <w:t>one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more</w:t>
      </w:r>
      <w:r w:rsidR="008C15A7">
        <w:t xml:space="preserve"> </w:t>
      </w:r>
      <w:r>
        <w:t>proud</w:t>
      </w:r>
      <w:r w:rsidR="008C15A7">
        <w:t xml:space="preserve"> </w:t>
      </w:r>
      <w:r>
        <w:t>to</w:t>
      </w:r>
      <w:r w:rsidR="008C15A7">
        <w:t xml:space="preserve"> </w:t>
      </w:r>
      <w:r>
        <w:t>know</w:t>
      </w:r>
      <w:r w:rsidR="008C15A7">
        <w:t xml:space="preserve"> </w:t>
      </w:r>
      <w:r>
        <w:t>them.</w:t>
      </w:r>
    </w:p>
    <w:p w14:paraId="0044829E" w14:textId="77777777" w:rsidR="00722F53" w:rsidRDefault="00E949E9" w:rsidP="008F1C01">
      <w:pPr>
        <w:pStyle w:val="Body-TextTx"/>
      </w:pPr>
      <w:r>
        <w:t>Another</w:t>
      </w:r>
      <w:r w:rsidR="008C15A7">
        <w:t xml:space="preserve"> </w:t>
      </w:r>
      <w:r>
        <w:t>health-related</w:t>
      </w:r>
      <w:r w:rsidR="008C15A7">
        <w:t xml:space="preserve"> </w:t>
      </w:r>
      <w:r>
        <w:t>story</w:t>
      </w:r>
      <w:r w:rsidR="008C15A7">
        <w:t xml:space="preserve"> </w:t>
      </w:r>
      <w:r>
        <w:t>that</w:t>
      </w:r>
      <w:r w:rsidR="008C15A7">
        <w:t xml:space="preserve"> </w:t>
      </w:r>
      <w:r>
        <w:t>comes</w:t>
      </w:r>
      <w:r w:rsidR="008C15A7">
        <w:t xml:space="preserve"> </w:t>
      </w:r>
      <w:r>
        <w:t>to</w:t>
      </w:r>
      <w:r w:rsidR="008C15A7">
        <w:t xml:space="preserve"> </w:t>
      </w:r>
      <w:r>
        <w:t>mind</w:t>
      </w:r>
      <w:r w:rsidR="008C15A7">
        <w:t xml:space="preserve"> </w:t>
      </w:r>
      <w:r>
        <w:t>hits</w:t>
      </w:r>
      <w:r w:rsidR="008C15A7">
        <w:t xml:space="preserve"> </w:t>
      </w:r>
      <w:r>
        <w:t>close</w:t>
      </w:r>
      <w:r w:rsidR="008C15A7">
        <w:t xml:space="preserve"> </w:t>
      </w:r>
      <w:r>
        <w:t>to</w:t>
      </w:r>
      <w:r w:rsidR="008C15A7">
        <w:t xml:space="preserve"> </w:t>
      </w:r>
      <w:r>
        <w:t>home.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mentioned</w:t>
      </w:r>
      <w:r w:rsidR="008C15A7">
        <w:t xml:space="preserve"> </w:t>
      </w:r>
      <w:r>
        <w:t>in</w:t>
      </w:r>
      <w:r w:rsidR="008C15A7">
        <w:t xml:space="preserve"> </w:t>
      </w:r>
      <w:r>
        <w:t>Chapter</w:t>
      </w:r>
      <w:r w:rsidR="008C15A7">
        <w:t xml:space="preserve"> </w:t>
      </w:r>
      <w:r>
        <w:t>1,</w:t>
      </w:r>
      <w:r w:rsidR="008C15A7">
        <w:t xml:space="preserve"> </w:t>
      </w:r>
      <w:r>
        <w:t>my</w:t>
      </w:r>
      <w:r w:rsidR="008C15A7">
        <w:t xml:space="preserve"> </w:t>
      </w:r>
      <w:r>
        <w:t>brother</w:t>
      </w:r>
      <w:r w:rsidR="008C15A7">
        <w:t xml:space="preserve"> </w:t>
      </w:r>
      <w:r>
        <w:t>Michael—my</w:t>
      </w:r>
      <w:r w:rsidR="008C15A7">
        <w:t xml:space="preserve"> </w:t>
      </w:r>
      <w:r>
        <w:t>closest</w:t>
      </w:r>
      <w:r w:rsidR="008C15A7">
        <w:t xml:space="preserve"> </w:t>
      </w:r>
      <w:r>
        <w:t>confidant</w:t>
      </w:r>
      <w:r w:rsidR="00722F53">
        <w:t>—</w:t>
      </w:r>
      <w:r>
        <w:t>was</w:t>
      </w:r>
      <w:r w:rsidR="008C15A7">
        <w:t xml:space="preserve"> </w:t>
      </w:r>
      <w:r>
        <w:t>three</w:t>
      </w:r>
      <w:r w:rsidR="008C15A7">
        <w:t xml:space="preserve"> </w:t>
      </w:r>
      <w:r>
        <w:t>years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four</w:t>
      </w:r>
      <w:r w:rsidR="008C15A7">
        <w:t xml:space="preserve"> </w:t>
      </w:r>
      <w:r>
        <w:t>year</w:t>
      </w:r>
      <w:r w:rsidR="008C15A7">
        <w:t xml:space="preserve"> </w:t>
      </w:r>
      <w:r>
        <w:t>JD/MBA</w:t>
      </w:r>
      <w:r w:rsidR="008C15A7">
        <w:t xml:space="preserve"> </w:t>
      </w:r>
      <w:r>
        <w:t>program</w:t>
      </w:r>
      <w:r w:rsidR="008C15A7">
        <w:t xml:space="preserve"> </w:t>
      </w:r>
      <w:r>
        <w:t>at</w:t>
      </w:r>
      <w:r w:rsidR="008C15A7">
        <w:t xml:space="preserve"> </w:t>
      </w:r>
      <w:r>
        <w:t>Georgetown,</w:t>
      </w:r>
      <w:r w:rsidR="008C15A7">
        <w:t xml:space="preserve"> </w:t>
      </w:r>
      <w:r>
        <w:t>engaged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amazing</w:t>
      </w:r>
      <w:r w:rsidR="008C15A7">
        <w:t xml:space="preserve"> </w:t>
      </w:r>
      <w:r>
        <w:t>woman,</w:t>
      </w:r>
      <w:r w:rsidR="008C15A7">
        <w:t xml:space="preserve"> </w:t>
      </w:r>
      <w:r>
        <w:t>Wendy,</w:t>
      </w:r>
      <w:r w:rsidR="008C15A7">
        <w:t xml:space="preserve"> </w:t>
      </w:r>
      <w:r>
        <w:t>and</w:t>
      </w:r>
      <w:r w:rsidR="008C15A7">
        <w:t xml:space="preserve"> </w:t>
      </w:r>
      <w:r>
        <w:t>planning</w:t>
      </w:r>
      <w:r w:rsidR="008C15A7">
        <w:t xml:space="preserve"> </w:t>
      </w:r>
      <w:r>
        <w:t>his</w:t>
      </w:r>
      <w:r w:rsidR="008C15A7">
        <w:t xml:space="preserve"> </w:t>
      </w:r>
      <w:r>
        <w:t>wedding</w:t>
      </w:r>
      <w:r w:rsidR="008C15A7">
        <w:t xml:space="preserve"> </w:t>
      </w:r>
      <w:r>
        <w:t>when,</w:t>
      </w:r>
      <w:r w:rsidR="008C15A7">
        <w:t xml:space="preserve"> </w:t>
      </w:r>
      <w:r>
        <w:t>what</w:t>
      </w:r>
      <w:r w:rsidR="008C15A7">
        <w:t xml:space="preserve"> </w:t>
      </w:r>
      <w:r>
        <w:t>started</w:t>
      </w:r>
      <w:r w:rsidR="008C15A7">
        <w:t xml:space="preserve"> </w:t>
      </w:r>
      <w:r>
        <w:t>as</w:t>
      </w:r>
      <w:r w:rsidR="008C15A7">
        <w:t xml:space="preserve"> </w:t>
      </w:r>
      <w:r>
        <w:t>lower</w:t>
      </w:r>
      <w:r w:rsidR="008C15A7">
        <w:t xml:space="preserve"> </w:t>
      </w:r>
      <w:r>
        <w:t>back</w:t>
      </w:r>
      <w:r w:rsidR="008C15A7">
        <w:t xml:space="preserve"> </w:t>
      </w:r>
      <w:r>
        <w:t>pain</w:t>
      </w:r>
      <w:r w:rsidR="008C15A7">
        <w:t xml:space="preserve"> </w:t>
      </w:r>
      <w:r>
        <w:t>became</w:t>
      </w:r>
      <w:r w:rsidR="008C15A7">
        <w:t xml:space="preserve"> </w:t>
      </w:r>
      <w:r>
        <w:t>excruciating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spread</w:t>
      </w:r>
      <w:r w:rsidR="008C15A7">
        <w:t xml:space="preserve"> </w:t>
      </w:r>
      <w:r>
        <w:t>around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stomach.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woke</w:t>
      </w:r>
      <w:r w:rsidR="008C15A7">
        <w:t xml:space="preserve"> </w:t>
      </w:r>
      <w:r>
        <w:t>up</w:t>
      </w:r>
      <w:r w:rsidR="008C15A7">
        <w:t xml:space="preserve"> </w:t>
      </w:r>
      <w:r>
        <w:t>from</w:t>
      </w:r>
      <w:r w:rsidR="008C15A7">
        <w:t xml:space="preserve"> </w:t>
      </w:r>
      <w:r>
        <w:t>his</w:t>
      </w:r>
      <w:r w:rsidR="008C15A7">
        <w:t xml:space="preserve"> </w:t>
      </w:r>
      <w:r>
        <w:t>emergency</w:t>
      </w:r>
      <w:r w:rsidR="008C15A7">
        <w:t xml:space="preserve"> </w:t>
      </w:r>
      <w:r>
        <w:t>upper</w:t>
      </w:r>
      <w:r w:rsidR="008C15A7">
        <w:t xml:space="preserve"> </w:t>
      </w:r>
      <w:r>
        <w:t>endoscopy,</w:t>
      </w:r>
      <w:r w:rsidR="008C15A7">
        <w:t xml:space="preserve"> </w:t>
      </w:r>
      <w:r>
        <w:t>he</w:t>
      </w:r>
      <w:r w:rsidR="008C15A7">
        <w:t xml:space="preserve"> </w:t>
      </w:r>
      <w:r>
        <w:t>looked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left</w:t>
      </w:r>
      <w:r w:rsidR="008C15A7">
        <w:t xml:space="preserve"> </w:t>
      </w:r>
      <w:r>
        <w:t>and</w:t>
      </w:r>
      <w:r w:rsidR="008C15A7">
        <w:t xml:space="preserve"> </w:t>
      </w:r>
      <w:r>
        <w:t>saw</w:t>
      </w:r>
      <w:r w:rsidR="008C15A7">
        <w:t xml:space="preserve"> </w:t>
      </w:r>
      <w:r>
        <w:t>his</w:t>
      </w:r>
      <w:r w:rsidR="008C15A7">
        <w:t xml:space="preserve"> </w:t>
      </w:r>
      <w:r>
        <w:t>fiancé</w:t>
      </w:r>
      <w:r w:rsidR="008C15A7">
        <w:t xml:space="preserve"> </w:t>
      </w:r>
      <w:r>
        <w:t>sitting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chair</w:t>
      </w:r>
      <w:r w:rsidR="008C15A7">
        <w:t xml:space="preserve"> </w:t>
      </w:r>
      <w:r>
        <w:t>surrounded</w:t>
      </w:r>
      <w:r w:rsidR="008C15A7">
        <w:t xml:space="preserve"> </w:t>
      </w:r>
      <w:r>
        <w:t>by</w:t>
      </w:r>
      <w:r w:rsidR="008C15A7">
        <w:t xml:space="preserve"> </w:t>
      </w:r>
      <w:r>
        <w:t>bridal</w:t>
      </w:r>
      <w:r w:rsidR="008C15A7">
        <w:t xml:space="preserve"> </w:t>
      </w:r>
      <w:r>
        <w:t>magazines</w:t>
      </w:r>
      <w:r w:rsidR="008C15A7">
        <w:t xml:space="preserve"> </w:t>
      </w:r>
      <w:r>
        <w:t>crying.</w:t>
      </w:r>
      <w:r w:rsidR="008C15A7">
        <w:t xml:space="preserve"> </w:t>
      </w:r>
      <w:r w:rsidR="00610349">
        <w:t>“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bed</w:t>
      </w:r>
      <w:r w:rsidR="008C15A7">
        <w:t xml:space="preserve"> </w:t>
      </w:r>
      <w:r>
        <w:t>tray</w:t>
      </w:r>
      <w:r w:rsidR="008C15A7">
        <w:t xml:space="preserve"> </w:t>
      </w:r>
      <w:r>
        <w:t>were</w:t>
      </w:r>
      <w:r w:rsidR="008C15A7">
        <w:t xml:space="preserve"> </w:t>
      </w:r>
      <w:r>
        <w:t>four</w:t>
      </w:r>
      <w:r w:rsidR="008C15A7">
        <w:t xml:space="preserve"> </w:t>
      </w:r>
      <w:r>
        <w:t>color</w:t>
      </w:r>
      <w:r w:rsidR="008C15A7">
        <w:t xml:space="preserve"> </w:t>
      </w:r>
      <w:r>
        <w:t>photographs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inside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stomach</w:t>
      </w:r>
      <w:r w:rsidR="008C15A7">
        <w:t xml:space="preserve"> </w:t>
      </w:r>
      <w:r>
        <w:t>that</w:t>
      </w:r>
      <w:r w:rsidR="008C15A7">
        <w:t xml:space="preserve"> </w:t>
      </w:r>
      <w:r>
        <w:t>showed</w:t>
      </w:r>
      <w:r w:rsidR="008C15A7">
        <w:t xml:space="preserve"> </w:t>
      </w:r>
      <w:r>
        <w:t>a</w:t>
      </w:r>
      <w:r w:rsidR="008C15A7">
        <w:t xml:space="preserve"> </w:t>
      </w:r>
      <w:r>
        <w:t>really</w:t>
      </w:r>
      <w:r w:rsidR="008C15A7">
        <w:t xml:space="preserve"> </w:t>
      </w:r>
      <w:r>
        <w:t>nasty</w:t>
      </w:r>
      <w:r w:rsidR="008C15A7">
        <w:t xml:space="preserve"> </w:t>
      </w:r>
      <w:r>
        <w:t>looking</w:t>
      </w:r>
      <w:r w:rsidR="008C15A7">
        <w:t xml:space="preserve"> </w:t>
      </w:r>
      <w:r>
        <w:t>tumor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size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small</w:t>
      </w:r>
      <w:r w:rsidR="008C15A7">
        <w:t xml:space="preserve"> </w:t>
      </w:r>
      <w:r>
        <w:t>orange,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says.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thought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stomach</w:t>
      </w:r>
      <w:r w:rsidR="008C15A7">
        <w:t xml:space="preserve"> </w:t>
      </w:r>
      <w:r>
        <w:t>cancer,</w:t>
      </w:r>
      <w:r w:rsidR="008C15A7">
        <w:t xml:space="preserve"> </w:t>
      </w:r>
      <w:r>
        <w:t>so</w:t>
      </w:r>
      <w:r w:rsidR="008C15A7">
        <w:t xml:space="preserve"> </w:t>
      </w:r>
      <w:r>
        <w:t>they</w:t>
      </w:r>
      <w:r w:rsidR="00610349">
        <w:t>’</w:t>
      </w:r>
      <w:r>
        <w:t>d</w:t>
      </w:r>
      <w:r w:rsidR="008C15A7">
        <w:t xml:space="preserve"> </w:t>
      </w:r>
      <w:r>
        <w:t>scheduled</w:t>
      </w:r>
      <w:r w:rsidR="008C15A7">
        <w:t xml:space="preserve"> </w:t>
      </w:r>
      <w:r>
        <w:t>him</w:t>
      </w:r>
      <w:r w:rsidR="008C15A7">
        <w:t xml:space="preserve"> </w:t>
      </w:r>
      <w:r>
        <w:t>for</w:t>
      </w:r>
      <w:r w:rsidR="008C15A7">
        <w:t xml:space="preserve"> </w:t>
      </w:r>
      <w:r>
        <w:t>surgery</w:t>
      </w:r>
      <w:r w:rsidR="008C15A7">
        <w:t xml:space="preserve"> </w:t>
      </w: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later.</w:t>
      </w:r>
      <w:r w:rsidR="008C15A7">
        <w:t xml:space="preserve"> </w:t>
      </w:r>
      <w:r w:rsidR="00610349">
        <w:t>“</w:t>
      </w:r>
      <w:r>
        <w:t>If</w:t>
      </w:r>
      <w:r w:rsidR="008C15A7">
        <w:t xml:space="preserve"> </w:t>
      </w:r>
      <w:r>
        <w:t>it</w:t>
      </w:r>
      <w:r w:rsidR="008C15A7">
        <w:t xml:space="preserve"> </w:t>
      </w:r>
      <w:r>
        <w:t>works,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relatively</w:t>
      </w:r>
      <w:r w:rsidR="008C15A7">
        <w:t xml:space="preserve"> </w:t>
      </w:r>
      <w:r>
        <w:t>normal</w:t>
      </w:r>
      <w:r w:rsidR="008C15A7">
        <w:t xml:space="preserve"> </w:t>
      </w:r>
      <w:r>
        <w:t>life,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doctor</w:t>
      </w:r>
      <w:r w:rsidR="008C15A7">
        <w:t xml:space="preserve"> </w:t>
      </w:r>
      <w:r>
        <w:t>told</w:t>
      </w:r>
      <w:r w:rsidR="008C15A7">
        <w:t xml:space="preserve"> </w:t>
      </w:r>
      <w:r>
        <w:t>him.</w:t>
      </w:r>
    </w:p>
    <w:p w14:paraId="5F5388BD" w14:textId="77777777" w:rsidR="00722F53" w:rsidRDefault="00610349" w:rsidP="008F1C01">
      <w:pPr>
        <w:pStyle w:val="Body-TextTx"/>
      </w:pPr>
      <w:r>
        <w:t>“</w:t>
      </w:r>
      <w:r w:rsidR="00E949E9">
        <w:t>And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doesn</w:t>
      </w:r>
      <w:r>
        <w:t>’</w:t>
      </w:r>
      <w:r w:rsidR="00E949E9">
        <w:t>t?</w:t>
      </w:r>
      <w:r>
        <w:t>”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asked.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voice</w:t>
      </w:r>
      <w:r w:rsidR="008C15A7">
        <w:t xml:space="preserve"> </w:t>
      </w:r>
      <w:r w:rsidR="00E949E9">
        <w:t>trailed</w:t>
      </w:r>
      <w:r w:rsidR="008C15A7">
        <w:t xml:space="preserve"> </w:t>
      </w:r>
      <w:r w:rsidR="00E949E9">
        <w:t>off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too</w:t>
      </w:r>
      <w:r w:rsidR="008C15A7">
        <w:t xml:space="preserve"> </w:t>
      </w:r>
      <w:r w:rsidR="00E949E9">
        <w:t>lost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thoughts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fear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hear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answer.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Michael</w:t>
      </w:r>
      <w:r w:rsidR="008C15A7">
        <w:t xml:space="preserve"> </w:t>
      </w:r>
      <w:r w:rsidR="00E949E9">
        <w:t>describes</w:t>
      </w:r>
      <w:r w:rsidR="008C15A7">
        <w:t xml:space="preserve"> </w:t>
      </w:r>
      <w:r w:rsidR="00E949E9">
        <w:t>it,</w:t>
      </w:r>
      <w:r w:rsidR="008C15A7">
        <w:t xml:space="preserve"> </w:t>
      </w:r>
      <w:r>
        <w:t>“</w:t>
      </w:r>
      <w:r w:rsidR="00E949E9">
        <w:t>That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very</w:t>
      </w:r>
      <w:r w:rsidR="008C15A7">
        <w:t xml:space="preserve"> </w:t>
      </w:r>
      <w:r w:rsidR="00E949E9">
        <w:t>surreal</w:t>
      </w:r>
      <w:r w:rsidR="008C15A7">
        <w:t xml:space="preserve"> </w:t>
      </w:r>
      <w:r w:rsidR="00E949E9">
        <w:t>moment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28-year-old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whole</w:t>
      </w:r>
      <w:r w:rsidR="008C15A7">
        <w:t xml:space="preserve"> </w:t>
      </w:r>
      <w:r w:rsidR="00E949E9">
        <w:t>world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front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him.</w:t>
      </w:r>
      <w:r>
        <w:t>”</w:t>
      </w:r>
    </w:p>
    <w:p w14:paraId="22B1B459" w14:textId="77777777" w:rsidR="00722F53" w:rsidRDefault="00E949E9" w:rsidP="008F1C01">
      <w:pPr>
        <w:pStyle w:val="Body-TextTx"/>
      </w:pPr>
      <w:r>
        <w:t>During</w:t>
      </w:r>
      <w:r w:rsidR="008C15A7">
        <w:t xml:space="preserve"> </w:t>
      </w:r>
      <w:r>
        <w:t>surgery,</w:t>
      </w:r>
      <w:r w:rsidR="008C15A7">
        <w:t xml:space="preserve"> </w:t>
      </w:r>
      <w:r>
        <w:t>the</w:t>
      </w:r>
      <w:r w:rsidR="008C15A7">
        <w:t xml:space="preserve"> </w:t>
      </w:r>
      <w:r>
        <w:t>doctors</w:t>
      </w:r>
      <w:r w:rsidR="008C15A7">
        <w:t xml:space="preserve"> </w:t>
      </w:r>
      <w:r>
        <w:t>cut</w:t>
      </w:r>
      <w:r w:rsidR="008C15A7">
        <w:t xml:space="preserve"> </w:t>
      </w:r>
      <w:r>
        <w:t>out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third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stomach.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nine</w:t>
      </w:r>
      <w:r w:rsidR="008C15A7">
        <w:t xml:space="preserve"> </w:t>
      </w:r>
      <w:r>
        <w:t>days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hospital</w:t>
      </w:r>
      <w:r w:rsidR="008C15A7">
        <w:t xml:space="preserve"> </w:t>
      </w:r>
      <w:r>
        <w:t>to</w:t>
      </w:r>
      <w:r w:rsidR="008C15A7">
        <w:t xml:space="preserve"> </w:t>
      </w:r>
      <w:r>
        <w:t>heal</w:t>
      </w:r>
      <w:r w:rsidR="008C15A7">
        <w:t xml:space="preserve"> </w:t>
      </w:r>
      <w:r>
        <w:t>and</w:t>
      </w:r>
      <w:r w:rsidR="008C15A7">
        <w:t xml:space="preserve"> </w:t>
      </w:r>
      <w:r>
        <w:t>wait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pathology</w:t>
      </w:r>
      <w:r w:rsidR="008C15A7">
        <w:t xml:space="preserve"> </w:t>
      </w:r>
      <w:r>
        <w:t>to</w:t>
      </w:r>
      <w:r w:rsidR="008C15A7">
        <w:t xml:space="preserve"> </w:t>
      </w:r>
      <w:r>
        <w:t>determine</w:t>
      </w:r>
      <w:r w:rsidR="008C15A7">
        <w:t xml:space="preserve"> </w:t>
      </w:r>
      <w:r>
        <w:t>if</w:t>
      </w:r>
      <w:r w:rsidR="008C15A7">
        <w:t xml:space="preserve"> </w:t>
      </w:r>
      <w:r>
        <w:t>the</w:t>
      </w:r>
      <w:r w:rsidR="008C15A7">
        <w:t xml:space="preserve"> </w:t>
      </w:r>
      <w:r>
        <w:t>tumor</w:t>
      </w:r>
      <w:r w:rsidR="008C15A7">
        <w:t xml:space="preserve"> </w:t>
      </w:r>
      <w:r>
        <w:t>was</w:t>
      </w:r>
      <w:r w:rsidR="008C15A7">
        <w:t xml:space="preserve"> </w:t>
      </w:r>
      <w:r>
        <w:t>cancer</w:t>
      </w:r>
      <w:r w:rsidR="008C15A7">
        <w:t xml:space="preserve"> </w:t>
      </w:r>
      <w:r>
        <w:t>or</w:t>
      </w:r>
      <w:r w:rsidR="008C15A7">
        <w:t xml:space="preserve"> </w:t>
      </w:r>
      <w:r>
        <w:t>benign.</w:t>
      </w:r>
      <w:r w:rsidR="008C15A7">
        <w:t xml:space="preserve"> </w:t>
      </w:r>
      <w:r>
        <w:t>While</w:t>
      </w:r>
      <w:r w:rsidR="008C15A7">
        <w:t xml:space="preserve"> </w:t>
      </w:r>
      <w:r>
        <w:t>the</w:t>
      </w:r>
      <w:r w:rsidR="008C15A7">
        <w:t xml:space="preserve"> </w:t>
      </w:r>
      <w:r>
        <w:t>care</w:t>
      </w:r>
      <w:r w:rsidR="008C15A7">
        <w:t xml:space="preserve"> </w:t>
      </w:r>
      <w:r>
        <w:t>was</w:t>
      </w:r>
      <w:r w:rsidR="008C15A7">
        <w:t xml:space="preserve"> </w:t>
      </w:r>
      <w:r>
        <w:t>outstanding,</w:t>
      </w:r>
      <w:r w:rsidR="008C15A7">
        <w:t xml:space="preserve"> </w:t>
      </w:r>
      <w:r>
        <w:t>the</w:t>
      </w:r>
      <w:r w:rsidR="008C15A7">
        <w:t xml:space="preserve"> </w:t>
      </w:r>
      <w:r>
        <w:t>patient</w:t>
      </w:r>
      <w:r w:rsidR="008C15A7">
        <w:t xml:space="preserve"> </w:t>
      </w:r>
      <w:r>
        <w:t>experience</w:t>
      </w:r>
      <w:r w:rsidR="008C15A7">
        <w:t xml:space="preserve"> </w:t>
      </w:r>
      <w:r>
        <w:t>was</w:t>
      </w:r>
      <w:r w:rsidR="008C15A7">
        <w:t xml:space="preserve"> </w:t>
      </w:r>
      <w:r>
        <w:t>awful.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spent</w:t>
      </w:r>
      <w:r w:rsidR="008C15A7">
        <w:t xml:space="preserve"> </w:t>
      </w:r>
      <w:r>
        <w:t>14</w:t>
      </w:r>
      <w:r w:rsidR="008C15A7">
        <w:t xml:space="preserve"> </w:t>
      </w:r>
      <w:r>
        <w:t>hours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wide</w:t>
      </w:r>
      <w:r w:rsidR="008C15A7">
        <w:t xml:space="preserve"> </w:t>
      </w:r>
      <w:r>
        <w:t>awake,</w:t>
      </w:r>
      <w:r w:rsidR="008C15A7">
        <w:t xml:space="preserve"> </w:t>
      </w:r>
      <w:r>
        <w:t>very</w:t>
      </w:r>
      <w:r w:rsidR="008C15A7">
        <w:t xml:space="preserve"> </w:t>
      </w:r>
      <w:r>
        <w:t>anxious,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acronyms</w:t>
      </w:r>
      <w:r w:rsidR="008C15A7">
        <w:t xml:space="preserve"> </w:t>
      </w:r>
      <w:r>
        <w:t>thrown</w:t>
      </w:r>
      <w:r w:rsidR="008C15A7">
        <w:t xml:space="preserve"> </w:t>
      </w:r>
      <w:r>
        <w:t>at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new</w:t>
      </w:r>
      <w:r w:rsidR="008C15A7">
        <w:t xml:space="preserve"> </w:t>
      </w:r>
      <w:r>
        <w:t>doctors</w:t>
      </w:r>
      <w:r w:rsidR="008C15A7">
        <w:t xml:space="preserve"> </w:t>
      </w:r>
      <w:r>
        <w:t>and</w:t>
      </w:r>
      <w:r w:rsidR="008C15A7">
        <w:t xml:space="preserve"> </w:t>
      </w:r>
      <w:r>
        <w:t>nurses</w:t>
      </w:r>
      <w:r w:rsidR="008C15A7">
        <w:t xml:space="preserve"> </w:t>
      </w:r>
      <w:r>
        <w:t>coming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room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hours,</w:t>
      </w:r>
      <w:r w:rsidR="00610349">
        <w:t>”</w:t>
      </w:r>
      <w:r w:rsidR="008C15A7">
        <w:t xml:space="preserve"> </w:t>
      </w:r>
      <w:r>
        <w:t>Michael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They</w:t>
      </w:r>
      <w:r w:rsidR="00610349">
        <w:t>’</w:t>
      </w:r>
      <w:r>
        <w:t>d</w:t>
      </w:r>
      <w:r w:rsidR="008C15A7">
        <w:t xml:space="preserve"> </w:t>
      </w:r>
      <w:r>
        <w:t>ask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questions</w:t>
      </w:r>
      <w:r w:rsidR="008C15A7">
        <w:t xml:space="preserve"> </w:t>
      </w:r>
      <w:r>
        <w:t>that</w:t>
      </w:r>
      <w:r w:rsidR="008C15A7">
        <w:t xml:space="preserve"> </w:t>
      </w:r>
      <w:r>
        <w:t>another</w:t>
      </w:r>
      <w:r w:rsidR="008C15A7">
        <w:t xml:space="preserve"> </w:t>
      </w:r>
      <w:r>
        <w:t>doctor</w:t>
      </w:r>
      <w:r w:rsidR="008C15A7">
        <w:t xml:space="preserve"> </w:t>
      </w:r>
      <w:r>
        <w:t>or</w:t>
      </w:r>
      <w:r w:rsidR="008C15A7">
        <w:t xml:space="preserve"> </w:t>
      </w:r>
      <w:r>
        <w:t>nurse</w:t>
      </w:r>
      <w:r w:rsidR="008C15A7">
        <w:t xml:space="preserve"> </w:t>
      </w:r>
      <w:r>
        <w:t>had</w:t>
      </w:r>
      <w:r w:rsidR="008C15A7">
        <w:t xml:space="preserve"> </w:t>
      </w:r>
      <w:r>
        <w:t>JUST</w:t>
      </w:r>
      <w:r w:rsidR="008C15A7">
        <w:t xml:space="preserve"> </w:t>
      </w:r>
      <w:r>
        <w:t>asked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retell</w:t>
      </w:r>
      <w:r w:rsidR="008C15A7">
        <w:t xml:space="preserve"> </w:t>
      </w:r>
      <w:r>
        <w:t>my</w:t>
      </w:r>
      <w:r w:rsidR="008C15A7">
        <w:t xml:space="preserve"> </w:t>
      </w:r>
      <w:r>
        <w:t>story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over</w:t>
      </w:r>
      <w:r w:rsidR="008C15A7">
        <w:t xml:space="preserve"> </w:t>
      </w:r>
      <w:r>
        <w:t>and</w:t>
      </w:r>
      <w:r w:rsidR="008C15A7">
        <w:t xml:space="preserve"> </w:t>
      </w:r>
      <w:r>
        <w:t>over.</w:t>
      </w:r>
      <w:r w:rsidR="008C15A7">
        <w:t xml:space="preserve"> </w:t>
      </w:r>
      <w:r>
        <w:t>Nothing</w:t>
      </w:r>
      <w:r w:rsidR="008C15A7">
        <w:t xml:space="preserve"> </w:t>
      </w:r>
      <w:r>
        <w:t>felt</w:t>
      </w:r>
      <w:r w:rsidR="008C15A7">
        <w:t xml:space="preserve"> </w:t>
      </w:r>
      <w:r>
        <w:t>coordinated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unsettling</w:t>
      </w:r>
      <w:r w:rsidR="008C15A7">
        <w:t xml:space="preserve"> </w:t>
      </w:r>
      <w:r>
        <w:t>and</w:t>
      </w:r>
      <w:r w:rsidR="008C15A7">
        <w:t xml:space="preserve"> </w:t>
      </w:r>
      <w:r>
        <w:t>anxiety-provoking</w:t>
      </w:r>
      <w:r w:rsidR="008C15A7">
        <w:t xml:space="preserve"> </w:t>
      </w:r>
      <w:r>
        <w:t>for</w:t>
      </w:r>
      <w:r w:rsidR="008C15A7">
        <w:t xml:space="preserve"> </w:t>
      </w:r>
      <w:r>
        <w:t>me,</w:t>
      </w:r>
      <w:r w:rsidR="008C15A7">
        <w:t xml:space="preserve"> </w:t>
      </w:r>
      <w:r>
        <w:t>my</w:t>
      </w:r>
      <w:r w:rsidR="008C15A7">
        <w:t xml:space="preserve"> </w:t>
      </w:r>
      <w:r>
        <w:t>fiancé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family.</w:t>
      </w:r>
      <w:r w:rsidR="00610349">
        <w:t>”</w:t>
      </w:r>
      <w:r w:rsidR="008C15A7">
        <w:t xml:space="preserve"> </w:t>
      </w:r>
      <w:r>
        <w:t>Lying</w:t>
      </w:r>
      <w:r w:rsidR="008C15A7">
        <w:t xml:space="preserve"> </w:t>
      </w:r>
      <w:r>
        <w:t>there,</w:t>
      </w:r>
      <w:r w:rsidR="008C15A7">
        <w:t xml:space="preserve"> </w:t>
      </w:r>
      <w:r>
        <w:t>sick,</w:t>
      </w:r>
      <w:r w:rsidR="008C15A7">
        <w:t xml:space="preserve"> </w:t>
      </w:r>
      <w:r>
        <w:t>in</w:t>
      </w:r>
      <w:r w:rsidR="008C15A7">
        <w:t xml:space="preserve"> </w:t>
      </w:r>
      <w:r>
        <w:t>pain,</w:t>
      </w:r>
      <w:r w:rsidR="008C15A7">
        <w:t xml:space="preserve"> </w:t>
      </w:r>
      <w:r>
        <w:t>frustrated</w:t>
      </w:r>
      <w:r w:rsidR="008C15A7">
        <w:t xml:space="preserve"> </w:t>
      </w:r>
      <w:r>
        <w:t>and</w:t>
      </w:r>
      <w:r w:rsidR="008C15A7">
        <w:t xml:space="preserve"> </w:t>
      </w:r>
      <w:r>
        <w:t>scared,</w:t>
      </w:r>
      <w:r w:rsidR="008C15A7">
        <w:t xml:space="preserve"> </w:t>
      </w:r>
      <w:r>
        <w:t>Michael</w:t>
      </w:r>
      <w:r w:rsidR="008C15A7">
        <w:t xml:space="preserve"> </w:t>
      </w:r>
      <w:r>
        <w:t>thought,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If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survive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610349">
        <w:rPr>
          <w:rStyle w:val="itali"/>
        </w:rPr>
        <w:t>’</w:t>
      </w:r>
      <w:r w:rsidRPr="00BC4DEA">
        <w:rPr>
          <w:rStyle w:val="itali"/>
        </w:rPr>
        <w:t>m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going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spend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whatever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time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talent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have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make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better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for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next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person.</w:t>
      </w:r>
      <w:r w:rsidR="008C15A7" w:rsidRPr="00BC4DEA">
        <w:rPr>
          <w:rStyle w:val="itali"/>
        </w:rPr>
        <w:t xml:space="preserve"> </w:t>
      </w:r>
      <w:r>
        <w:t>The</w:t>
      </w:r>
      <w:r w:rsidR="008C15A7">
        <w:t xml:space="preserve"> </w:t>
      </w:r>
      <w:r>
        <w:t>idea</w:t>
      </w:r>
      <w:r w:rsidR="008C15A7">
        <w:t xml:space="preserve"> </w:t>
      </w:r>
      <w:r>
        <w:t>hit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turn</w:t>
      </w:r>
      <w:r w:rsidR="008C15A7">
        <w:t xml:space="preserve"> </w:t>
      </w:r>
      <w:r>
        <w:t>the</w:t>
      </w:r>
      <w:r w:rsidR="008C15A7">
        <w:t xml:space="preserve"> </w:t>
      </w:r>
      <w:r>
        <w:t>typically</w:t>
      </w:r>
      <w:r w:rsidR="008C15A7">
        <w:t xml:space="preserve"> </w:t>
      </w:r>
      <w:r>
        <w:t>unused</w:t>
      </w:r>
      <w:r w:rsidR="008C15A7">
        <w:t xml:space="preserve"> </w:t>
      </w:r>
      <w:r>
        <w:t>hospital</w:t>
      </w:r>
      <w:r w:rsidR="008C15A7">
        <w:t xml:space="preserve"> </w:t>
      </w:r>
      <w:r>
        <w:t>room</w:t>
      </w:r>
      <w:r w:rsidR="008C15A7">
        <w:t xml:space="preserve"> </w:t>
      </w:r>
      <w:r>
        <w:t>TV,</w:t>
      </w:r>
      <w:r w:rsidR="008C15A7">
        <w:t xml:space="preserve"> </w:t>
      </w:r>
      <w:r>
        <w:t>with</w:t>
      </w:r>
      <w:r w:rsidR="008C15A7">
        <w:t xml:space="preserve"> </w:t>
      </w:r>
      <w:r>
        <w:t>its</w:t>
      </w:r>
      <w:r w:rsidR="008C15A7">
        <w:t xml:space="preserve"> </w:t>
      </w:r>
      <w:r>
        <w:t>staticky</w:t>
      </w:r>
      <w:r w:rsidR="008C15A7">
        <w:t xml:space="preserve"> </w:t>
      </w:r>
      <w:r>
        <w:t>channels,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hub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patient</w:t>
      </w:r>
      <w:r w:rsidR="00610349">
        <w:t>’</w:t>
      </w:r>
      <w:r>
        <w:t>s</w:t>
      </w:r>
      <w:r w:rsidR="008C15A7">
        <w:t xml:space="preserve"> </w:t>
      </w:r>
      <w:r>
        <w:t>health</w:t>
      </w:r>
      <w:r w:rsidR="008C15A7">
        <w:t xml:space="preserve"> </w:t>
      </w:r>
      <w:r>
        <w:t>information</w:t>
      </w:r>
      <w:r w:rsidR="008C15A7">
        <w:t xml:space="preserve"> </w:t>
      </w:r>
      <w:r>
        <w:t>and</w:t>
      </w:r>
      <w:r w:rsidR="008C15A7">
        <w:t xml:space="preserve"> </w:t>
      </w:r>
      <w:r>
        <w:t>experience.</w:t>
      </w:r>
      <w:r w:rsidR="008C15A7">
        <w:t xml:space="preserve"> </w:t>
      </w:r>
      <w:r>
        <w:t>Although</w:t>
      </w:r>
      <w:r w:rsidR="008C15A7">
        <w:t xml:space="preserve"> </w:t>
      </w:r>
      <w:r>
        <w:t>it</w:t>
      </w:r>
      <w:r w:rsidR="008C15A7">
        <w:t xml:space="preserve"> </w:t>
      </w:r>
      <w:r>
        <w:t>sounds</w:t>
      </w:r>
      <w:r w:rsidR="008C15A7">
        <w:t xml:space="preserve"> </w:t>
      </w:r>
      <w:r>
        <w:t>like</w:t>
      </w:r>
      <w:r w:rsidR="008C15A7">
        <w:t xml:space="preserve"> </w:t>
      </w:r>
      <w:r>
        <w:t>an</w:t>
      </w:r>
      <w:r w:rsidR="008C15A7">
        <w:t xml:space="preserve"> </w:t>
      </w:r>
      <w:r>
        <w:t>entrepreneur</w:t>
      </w:r>
      <w:r w:rsidR="008C15A7">
        <w:t xml:space="preserve"> </w:t>
      </w:r>
      <w:r>
        <w:t>cliché,</w:t>
      </w:r>
      <w:r w:rsidR="008C15A7">
        <w:t xml:space="preserve"> </w:t>
      </w:r>
      <w:r>
        <w:t>Michael</w:t>
      </w:r>
      <w:r w:rsidR="008C15A7">
        <w:t xml:space="preserve"> </w:t>
      </w:r>
      <w:r>
        <w:t>was</w:t>
      </w:r>
      <w:r w:rsidR="008C15A7">
        <w:t xml:space="preserve"> </w:t>
      </w:r>
      <w:r>
        <w:t>literally</w:t>
      </w:r>
      <w:r w:rsidR="008C15A7">
        <w:t xml:space="preserve"> </w:t>
      </w:r>
      <w:r>
        <w:t>drawing</w:t>
      </w:r>
      <w:r w:rsidR="008C15A7">
        <w:t xml:space="preserve"> </w:t>
      </w:r>
      <w:r>
        <w:t>his</w:t>
      </w:r>
      <w:r w:rsidR="008C15A7">
        <w:t xml:space="preserve"> </w:t>
      </w:r>
      <w:r>
        <w:t>plan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napkin</w:t>
      </w:r>
      <w:r w:rsidR="008C15A7">
        <w:t xml:space="preserve"> </w:t>
      </w:r>
      <w:r>
        <w:t>from</w:t>
      </w:r>
      <w:r w:rsidR="008C15A7">
        <w:t xml:space="preserve"> </w:t>
      </w:r>
      <w:r>
        <w:t>his</w:t>
      </w:r>
      <w:r w:rsidR="008C15A7">
        <w:t xml:space="preserve"> </w:t>
      </w:r>
      <w:r>
        <w:t>breakfast</w:t>
      </w:r>
      <w:r w:rsidR="008C15A7">
        <w:t xml:space="preserve"> </w:t>
      </w:r>
      <w:r>
        <w:t>tray.</w:t>
      </w:r>
    </w:p>
    <w:p w14:paraId="16607B99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0E725814" w14:textId="77777777" w:rsidR="00017929" w:rsidRDefault="00E949E9" w:rsidP="008F1C01">
      <w:pPr>
        <w:pStyle w:val="Body-TextTx"/>
      </w:pPr>
      <w:r>
        <w:t>After</w:t>
      </w:r>
      <w:r w:rsidR="008C15A7">
        <w:t xml:space="preserve"> </w:t>
      </w:r>
      <w:r>
        <w:t>the</w:t>
      </w:r>
      <w:r w:rsidR="008C15A7">
        <w:t xml:space="preserve"> </w:t>
      </w:r>
      <w:r>
        <w:t>surgery,</w:t>
      </w:r>
      <w:r w:rsidR="008C15A7">
        <w:t xml:space="preserve"> </w:t>
      </w:r>
      <w:r>
        <w:t>Michael</w:t>
      </w:r>
      <w:r w:rsidR="008C15A7">
        <w:t xml:space="preserve"> </w:t>
      </w:r>
      <w:r>
        <w:t>went</w:t>
      </w:r>
      <w:r w:rsidR="008C15A7">
        <w:t xml:space="preserve"> </w:t>
      </w:r>
      <w:r>
        <w:t>through</w:t>
      </w:r>
      <w:r w:rsidR="008C15A7">
        <w:t xml:space="preserve"> </w:t>
      </w:r>
      <w:r>
        <w:t>four</w:t>
      </w:r>
      <w:r w:rsidR="008C15A7">
        <w:t xml:space="preserve"> </w:t>
      </w:r>
      <w:r>
        <w:t>cycles</w:t>
      </w:r>
      <w:r w:rsidR="008C15A7">
        <w:t xml:space="preserve"> </w:t>
      </w:r>
      <w:r>
        <w:t>of</w:t>
      </w:r>
      <w:r w:rsidR="008C15A7">
        <w:t xml:space="preserve"> </w:t>
      </w:r>
      <w:r>
        <w:t>chemotherapy</w:t>
      </w:r>
      <w:r w:rsidR="008C15A7">
        <w:t xml:space="preserve"> </w:t>
      </w:r>
      <w:r>
        <w:t>and</w:t>
      </w:r>
      <w:r w:rsidR="008C15A7">
        <w:t xml:space="preserve"> </w:t>
      </w:r>
      <w:r>
        <w:t>missed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four</w:t>
      </w:r>
      <w:r w:rsidR="008C15A7">
        <w:t xml:space="preserve"> </w:t>
      </w:r>
      <w:r>
        <w:t>months</w:t>
      </w:r>
      <w:r w:rsidR="008C15A7">
        <w:t xml:space="preserve"> </w:t>
      </w:r>
      <w:r>
        <w:t>of</w:t>
      </w:r>
      <w:r w:rsidR="008C15A7">
        <w:t xml:space="preserve"> </w:t>
      </w:r>
      <w:r>
        <w:t>school.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fall,</w:t>
      </w:r>
      <w:r w:rsidR="008C15A7">
        <w:t xml:space="preserve"> </w:t>
      </w:r>
      <w:r>
        <w:t>he</w:t>
      </w:r>
      <w:r w:rsidR="008C15A7">
        <w:t xml:space="preserve"> </w:t>
      </w:r>
      <w:r>
        <w:t>returned</w:t>
      </w:r>
      <w:r w:rsidR="008C15A7">
        <w:t xml:space="preserve"> </w:t>
      </w:r>
      <w:r>
        <w:t>for</w:t>
      </w:r>
      <w:r w:rsidR="008C15A7">
        <w:t xml:space="preserve"> </w:t>
      </w:r>
      <w:r>
        <w:t>his</w:t>
      </w:r>
      <w:r w:rsidR="008C15A7">
        <w:t xml:space="preserve"> </w:t>
      </w:r>
      <w:r>
        <w:t>final</w:t>
      </w:r>
      <w:r w:rsidR="008C15A7">
        <w:t xml:space="preserve"> </w:t>
      </w:r>
      <w:r>
        <w:t>year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bald</w:t>
      </w:r>
      <w:r w:rsidR="008C15A7">
        <w:t xml:space="preserve"> </w:t>
      </w:r>
      <w:r>
        <w:t>head</w:t>
      </w:r>
      <w:r w:rsidR="008C15A7">
        <w:t xml:space="preserve"> </w:t>
      </w:r>
      <w:r>
        <w:t>and</w:t>
      </w:r>
      <w:r w:rsidR="008C15A7">
        <w:t xml:space="preserve"> </w:t>
      </w:r>
      <w:r>
        <w:t>15</w:t>
      </w:r>
      <w:r w:rsidR="008C15A7">
        <w:t xml:space="preserve"> </w:t>
      </w:r>
      <w:r>
        <w:t>pounds</w:t>
      </w:r>
      <w:r w:rsidR="008C15A7">
        <w:t xml:space="preserve"> </w:t>
      </w:r>
      <w:r>
        <w:t>lighter.</w:t>
      </w:r>
      <w:r w:rsidR="008C15A7">
        <w:t xml:space="preserve"> </w:t>
      </w:r>
      <w:r>
        <w:t>The</w:t>
      </w:r>
      <w:r w:rsidR="008C15A7">
        <w:t xml:space="preserve"> </w:t>
      </w:r>
      <w:r>
        <w:t>cancer</w:t>
      </w:r>
      <w:r w:rsidR="008C15A7">
        <w:t xml:space="preserve"> </w:t>
      </w:r>
      <w:r>
        <w:t>was</w:t>
      </w:r>
      <w:r w:rsidR="008C15A7">
        <w:t xml:space="preserve"> </w:t>
      </w:r>
      <w:r>
        <w:t>behind</w:t>
      </w:r>
      <w:r w:rsidR="008C15A7">
        <w:t xml:space="preserve"> </w:t>
      </w:r>
      <w:r>
        <w:t>him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still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up</w:t>
      </w:r>
      <w:r w:rsidR="008C15A7">
        <w:t xml:space="preserve"> </w:t>
      </w:r>
      <w:r>
        <w:t>missing</w:t>
      </w:r>
      <w:r w:rsidR="008C15A7">
        <w:t xml:space="preserve"> </w:t>
      </w:r>
      <w:r>
        <w:t>work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previous</w:t>
      </w:r>
      <w:r w:rsidR="008C15A7">
        <w:t xml:space="preserve"> </w:t>
      </w:r>
      <w:r>
        <w:t>spring</w:t>
      </w:r>
      <w:r w:rsidR="008C15A7">
        <w:t xml:space="preserve"> </w:t>
      </w:r>
      <w:r>
        <w:t>while</w:t>
      </w:r>
      <w:r w:rsidR="008C15A7">
        <w:t xml:space="preserve"> </w:t>
      </w:r>
      <w:r>
        <w:t>doing</w:t>
      </w:r>
      <w:r w:rsidR="008C15A7">
        <w:t xml:space="preserve"> </w:t>
      </w:r>
      <w:r>
        <w:t>the</w:t>
      </w:r>
      <w:r w:rsidR="008C15A7">
        <w:t xml:space="preserve"> </w:t>
      </w:r>
      <w:r>
        <w:t>course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that</w:t>
      </w:r>
      <w:r w:rsidR="008C15A7">
        <w:t xml:space="preserve"> </w:t>
      </w:r>
      <w:r>
        <w:t>year,</w:t>
      </w:r>
      <w:r w:rsidR="008C15A7">
        <w:t xml:space="preserve"> </w:t>
      </w:r>
      <w:r>
        <w:t>so</w:t>
      </w:r>
      <w:r w:rsidR="008C15A7">
        <w:t xml:space="preserve"> </w:t>
      </w:r>
      <w:r>
        <w:t>at</w:t>
      </w:r>
      <w:r w:rsidR="008C15A7">
        <w:t xml:space="preserve"> </w:t>
      </w:r>
      <w:r>
        <w:t>this</w:t>
      </w:r>
      <w:r w:rsidR="008C15A7">
        <w:t xml:space="preserve"> </w:t>
      </w:r>
      <w:r>
        <w:t>point</w:t>
      </w:r>
      <w:r w:rsidR="008C15A7">
        <w:t xml:space="preserve"> </w:t>
      </w:r>
      <w:r>
        <w:t>who</w:t>
      </w:r>
      <w:r w:rsidR="008C15A7">
        <w:t xml:space="preserve"> </w:t>
      </w:r>
      <w:r>
        <w:t>could</w:t>
      </w:r>
      <w:r w:rsidR="008C15A7">
        <w:t xml:space="preserve"> </w:t>
      </w:r>
      <w:r>
        <w:t>blame</w:t>
      </w:r>
      <w:r w:rsidR="008C15A7">
        <w:t xml:space="preserve"> </w:t>
      </w:r>
      <w:r>
        <w:t>him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let</w:t>
      </w:r>
      <w:r w:rsidR="008C15A7">
        <w:t xml:space="preserve"> </w:t>
      </w:r>
      <w:r>
        <w:t>go</w:t>
      </w:r>
      <w:r w:rsidR="008C15A7">
        <w:t xml:space="preserve"> </w:t>
      </w:r>
      <w:r>
        <w:t>of</w:t>
      </w:r>
      <w:r w:rsidR="008C15A7">
        <w:t xml:space="preserve"> </w:t>
      </w:r>
      <w:r>
        <w:t>that</w:t>
      </w:r>
      <w:r w:rsidR="008C15A7">
        <w:t xml:space="preserve"> </w:t>
      </w:r>
      <w:r>
        <w:t>hospital-bed</w:t>
      </w:r>
      <w:r w:rsidR="008C15A7">
        <w:t xml:space="preserve"> </w:t>
      </w:r>
      <w:r>
        <w:t>pledge?</w:t>
      </w:r>
      <w:r w:rsidR="008C15A7">
        <w:t xml:space="preserve"> </w:t>
      </w:r>
      <w:r>
        <w:t>Cancer</w:t>
      </w:r>
      <w:r w:rsidR="008C15A7">
        <w:t xml:space="preserve"> </w:t>
      </w:r>
      <w:r>
        <w:t>had</w:t>
      </w:r>
      <w:r w:rsidR="008C15A7">
        <w:t xml:space="preserve"> </w:t>
      </w:r>
      <w:r>
        <w:t>taken</w:t>
      </w:r>
      <w:r w:rsidR="008C15A7">
        <w:t xml:space="preserve"> </w:t>
      </w:r>
      <w:r>
        <w:t>enough</w:t>
      </w:r>
      <w:r w:rsidR="008C15A7">
        <w:t xml:space="preserve"> </w:t>
      </w:r>
      <w:r>
        <w:t>from</w:t>
      </w:r>
      <w:r w:rsidR="008C15A7">
        <w:t xml:space="preserve"> </w:t>
      </w:r>
      <w:r>
        <w:t>him,</w:t>
      </w:r>
      <w:r w:rsidR="008C15A7">
        <w:t xml:space="preserve"> </w:t>
      </w:r>
      <w:r>
        <w:t>so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justified</w:t>
      </w:r>
      <w:r w:rsidR="008C15A7">
        <w:t xml:space="preserve"> </w:t>
      </w:r>
      <w:r>
        <w:t>if</w:t>
      </w:r>
      <w:r w:rsidR="008C15A7">
        <w:t xml:space="preserve"> </w:t>
      </w:r>
      <w:r>
        <w:t>he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on.</w:t>
      </w:r>
      <w:r w:rsidR="008C15A7">
        <w:t xml:space="preserve"> </w:t>
      </w:r>
      <w:r>
        <w:t>But</w:t>
      </w:r>
      <w:r w:rsidR="008C15A7">
        <w:t xml:space="preserve"> </w:t>
      </w:r>
      <w:r>
        <w:t>being</w:t>
      </w:r>
      <w:r w:rsidR="008C15A7">
        <w:t xml:space="preserve"> </w:t>
      </w:r>
      <w:r>
        <w:t>the</w:t>
      </w:r>
      <w:r w:rsidR="008C15A7">
        <w:t xml:space="preserve"> </w:t>
      </w:r>
      <w:r>
        <w:t>purple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is,</w:t>
      </w:r>
      <w:r w:rsidR="008C15A7">
        <w:t xml:space="preserve"> </w:t>
      </w:r>
      <w:r>
        <w:t>Michael</w:t>
      </w:r>
      <w:r w:rsidR="008C15A7">
        <w:t xml:space="preserve"> </w:t>
      </w:r>
      <w:r>
        <w:t>did</w:t>
      </w:r>
      <w:r w:rsidR="008C15A7">
        <w:t xml:space="preserve"> </w:t>
      </w:r>
      <w:r>
        <w:t>the</w:t>
      </w:r>
      <w:r w:rsidR="008C15A7">
        <w:t xml:space="preserve"> </w:t>
      </w:r>
      <w:r>
        <w:t>opposite.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did</w:t>
      </w:r>
      <w:r w:rsidR="008C15A7">
        <w:t xml:space="preserve"> </w:t>
      </w:r>
      <w:r>
        <w:t>he</w:t>
      </w:r>
      <w:r w:rsidR="008C15A7">
        <w:t xml:space="preserve"> </w:t>
      </w:r>
      <w:r>
        <w:t>embrace</w:t>
      </w:r>
      <w:r w:rsidR="008C15A7">
        <w:t xml:space="preserve"> </w:t>
      </w:r>
      <w:r>
        <w:t>what</w:t>
      </w:r>
      <w:r w:rsidR="008C15A7">
        <w:t xml:space="preserve"> </w:t>
      </w:r>
      <w:r>
        <w:t>happened,</w:t>
      </w:r>
      <w:r w:rsidR="008C15A7">
        <w:t xml:space="preserve"> </w:t>
      </w:r>
      <w:r>
        <w:t>he</w:t>
      </w:r>
      <w:r w:rsidR="008C15A7">
        <w:t xml:space="preserve"> </w:t>
      </w:r>
      <w:r>
        <w:t>used</w:t>
      </w:r>
      <w:r w:rsidR="008C15A7">
        <w:t xml:space="preserve"> </w:t>
      </w:r>
      <w:r>
        <w:t>it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catalyst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life</w:t>
      </w:r>
      <w:r w:rsidR="008C15A7">
        <w:t xml:space="preserve"> </w:t>
      </w:r>
      <w:r>
        <w:t>better</w:t>
      </w:r>
      <w:r w:rsidR="008C15A7">
        <w:t xml:space="preserve"> </w:t>
      </w:r>
      <w:r>
        <w:t>for</w:t>
      </w:r>
      <w:r w:rsidR="008C15A7">
        <w:t xml:space="preserve"> </w:t>
      </w:r>
      <w:r>
        <w:t>hospital</w:t>
      </w:r>
      <w:r w:rsidR="008C15A7">
        <w:t xml:space="preserve"> </w:t>
      </w:r>
      <w:r>
        <w:t>patients</w:t>
      </w:r>
      <w:r w:rsidR="008C15A7">
        <w:t xml:space="preserve"> </w:t>
      </w:r>
      <w:r>
        <w:t>so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experience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did.</w:t>
      </w:r>
      <w:r w:rsidR="008C15A7">
        <w:t xml:space="preserve"> </w:t>
      </w:r>
      <w:r>
        <w:t>He</w:t>
      </w:r>
      <w:r w:rsidR="008C15A7">
        <w:t xml:space="preserve"> </w:t>
      </w:r>
      <w:r>
        <w:t>leveraged</w:t>
      </w:r>
      <w:r w:rsidR="008C15A7">
        <w:t xml:space="preserve"> </w:t>
      </w:r>
      <w:r>
        <w:t>that</w:t>
      </w:r>
      <w:r w:rsidR="008C15A7">
        <w:t xml:space="preserve"> </w:t>
      </w:r>
      <w:r>
        <w:t>last</w:t>
      </w:r>
      <w:r w:rsidR="008C15A7">
        <w:t xml:space="preserve"> </w:t>
      </w:r>
      <w:r>
        <w:t>year</w:t>
      </w:r>
      <w:r w:rsidR="008C15A7">
        <w:t xml:space="preserve"> </w:t>
      </w:r>
      <w:r>
        <w:t>in</w:t>
      </w:r>
      <w:r w:rsidR="008C15A7">
        <w:t xml:space="preserve"> </w:t>
      </w:r>
      <w:r>
        <w:t>school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every</w:t>
      </w:r>
      <w:r w:rsidR="008C15A7">
        <w:t xml:space="preserve"> </w:t>
      </w:r>
      <w:r>
        <w:t>class</w:t>
      </w:r>
      <w:r w:rsidR="008C15A7">
        <w:t xml:space="preserve"> </w:t>
      </w:r>
      <w:r>
        <w:t>he</w:t>
      </w:r>
      <w:r w:rsidR="008C15A7">
        <w:t xml:space="preserve"> </w:t>
      </w:r>
      <w:r>
        <w:t>could</w:t>
      </w:r>
      <w:r w:rsidR="008C15A7">
        <w:t xml:space="preserve"> </w:t>
      </w:r>
      <w:r>
        <w:t>that</w:t>
      </w:r>
      <w:r w:rsidR="008C15A7">
        <w:t xml:space="preserve"> </w:t>
      </w:r>
      <w:r>
        <w:t>would</w:t>
      </w:r>
      <w:r w:rsidR="008C15A7">
        <w:t xml:space="preserve"> </w:t>
      </w:r>
      <w:r>
        <w:t>allow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on</w:t>
      </w:r>
      <w:r w:rsidR="008C15A7">
        <w:t xml:space="preserve"> </w:t>
      </w:r>
      <w:r>
        <w:t>and</w:t>
      </w:r>
      <w:r w:rsidR="008C15A7">
        <w:t xml:space="preserve"> </w:t>
      </w:r>
      <w:r>
        <w:t>research</w:t>
      </w:r>
      <w:r w:rsidR="008C15A7">
        <w:t xml:space="preserve"> </w:t>
      </w:r>
      <w:r>
        <w:t>a</w:t>
      </w:r>
      <w:r w:rsidR="008C15A7">
        <w:t xml:space="preserve"> </w:t>
      </w:r>
      <w:r>
        <w:t>concept</w:t>
      </w:r>
      <w:r w:rsidR="008C15A7">
        <w:t xml:space="preserve"> </w:t>
      </w:r>
      <w:r>
        <w:t>he</w:t>
      </w:r>
      <w:r w:rsidR="008C15A7">
        <w:t xml:space="preserve"> </w:t>
      </w:r>
      <w:r>
        <w:t>called</w:t>
      </w:r>
      <w:r w:rsidR="008C15A7">
        <w:t xml:space="preserve"> </w:t>
      </w:r>
      <w:r w:rsidR="00610349">
        <w:t>“</w:t>
      </w:r>
      <w:r>
        <w:t>interactive</w:t>
      </w:r>
      <w:r w:rsidR="008C15A7">
        <w:t xml:space="preserve"> </w:t>
      </w:r>
      <w:r>
        <w:t>patient</w:t>
      </w:r>
      <w:r w:rsidR="008C15A7">
        <w:t xml:space="preserve"> </w:t>
      </w:r>
      <w:r>
        <w:t>care.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did</w:t>
      </w:r>
      <w:r w:rsidR="008C15A7">
        <w:t xml:space="preserve"> </w:t>
      </w:r>
      <w:r>
        <w:t>it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</w:p>
    <w:p w14:paraId="53A9B348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goal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use</w:t>
      </w:r>
      <w:r w:rsidR="008C15A7">
        <w:t xml:space="preserve"> </w:t>
      </w:r>
      <w:r>
        <w:t>technology</w:t>
      </w:r>
      <w:r w:rsidR="008C15A7">
        <w:t xml:space="preserve"> </w:t>
      </w:r>
      <w:r>
        <w:t>to</w:t>
      </w:r>
      <w:r w:rsidR="008C15A7">
        <w:t xml:space="preserve"> </w:t>
      </w:r>
      <w:r>
        <w:t>REALLY</w:t>
      </w:r>
      <w:r w:rsidR="008C15A7">
        <w:t xml:space="preserve"> </w:t>
      </w:r>
      <w:r>
        <w:t>put</w:t>
      </w:r>
      <w:r w:rsidR="008C15A7">
        <w:t xml:space="preserve"> </w:t>
      </w:r>
      <w:r>
        <w:t>patients</w:t>
      </w:r>
      <w:r w:rsidR="008C15A7">
        <w:t xml:space="preserve"> </w:t>
      </w:r>
      <w:r>
        <w:t>and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care.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educate,</w:t>
      </w:r>
      <w:r w:rsidR="008C15A7">
        <w:t xml:space="preserve"> </w:t>
      </w:r>
      <w:r>
        <w:t>empower</w:t>
      </w:r>
      <w:r w:rsidR="008C15A7">
        <w:t xml:space="preserve"> </w:t>
      </w:r>
      <w:r>
        <w:t>and</w:t>
      </w:r>
      <w:r w:rsidR="008C15A7">
        <w:t xml:space="preserve"> </w:t>
      </w:r>
      <w:r>
        <w:t>engage</w:t>
      </w:r>
      <w:r w:rsidR="008C15A7">
        <w:t xml:space="preserve"> </w:t>
      </w:r>
      <w:r>
        <w:t>them</w:t>
      </w:r>
      <w:r w:rsidR="008C15A7">
        <w:t xml:space="preserve"> </w:t>
      </w:r>
      <w:r>
        <w:t>where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driver</w:t>
      </w:r>
      <w:r w:rsidR="00610349">
        <w:t>’</w:t>
      </w:r>
      <w:r>
        <w:t>s</w:t>
      </w:r>
      <w:r w:rsidR="008C15A7">
        <w:t xml:space="preserve"> </w:t>
      </w:r>
      <w:r>
        <w:t>seat,</w:t>
      </w:r>
      <w:r w:rsidR="00610349">
        <w:t>”</w:t>
      </w:r>
      <w:r w:rsidR="008C15A7">
        <w:t xml:space="preserve"> </w:t>
      </w:r>
      <w:r>
        <w:t>Michael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this</w:t>
      </w:r>
      <w:r w:rsidR="008C15A7">
        <w:t xml:space="preserve"> </w:t>
      </w:r>
      <w:r>
        <w:t>could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fundamental</w:t>
      </w:r>
      <w:r w:rsidR="008C15A7">
        <w:t xml:space="preserve"> </w:t>
      </w:r>
      <w:r>
        <w:t>and</w:t>
      </w:r>
      <w:r w:rsidR="008C15A7">
        <w:t xml:space="preserve"> </w:t>
      </w:r>
      <w:r>
        <w:t>sustaining</w:t>
      </w:r>
      <w:r w:rsidR="008C15A7">
        <w:t xml:space="preserve"> </w:t>
      </w:r>
      <w:r>
        <w:t>impact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experience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outcome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care.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entrepreneurial</w:t>
      </w:r>
      <w:r w:rsidR="008C15A7">
        <w:t xml:space="preserve"> </w:t>
      </w:r>
      <w:r>
        <w:t>research</w:t>
      </w:r>
      <w:r w:rsidR="008C15A7">
        <w:t xml:space="preserve"> </w:t>
      </w:r>
      <w:r>
        <w:t>class,</w:t>
      </w:r>
      <w:r w:rsidR="008C15A7">
        <w:t xml:space="preserve"> </w:t>
      </w:r>
      <w:r>
        <w:t>Michael</w:t>
      </w:r>
      <w:r w:rsidR="008C15A7">
        <w:t xml:space="preserve"> </w:t>
      </w:r>
      <w:r>
        <w:t>found</w:t>
      </w:r>
      <w:r w:rsidR="008C15A7">
        <w:t xml:space="preserve"> </w:t>
      </w:r>
      <w:r>
        <w:t>five</w:t>
      </w:r>
      <w:r w:rsidR="008C15A7">
        <w:t xml:space="preserve"> </w:t>
      </w:r>
      <w:r>
        <w:t>hospital</w:t>
      </w:r>
      <w:r w:rsidR="008C15A7">
        <w:t xml:space="preserve"> </w:t>
      </w:r>
      <w:r>
        <w:t>CEOs</w:t>
      </w:r>
      <w:r w:rsidR="008C15A7">
        <w:t xml:space="preserve"> </w:t>
      </w:r>
      <w:r>
        <w:t>who</w:t>
      </w:r>
      <w:r w:rsidR="008C15A7">
        <w:t xml:space="preserve"> </w:t>
      </w:r>
      <w:r>
        <w:t>let</w:t>
      </w:r>
      <w:r w:rsidR="008C15A7">
        <w:t xml:space="preserve"> </w:t>
      </w:r>
      <w:r>
        <w:t>him</w:t>
      </w:r>
      <w:r w:rsidR="008C15A7">
        <w:t xml:space="preserve"> </w:t>
      </w:r>
      <w:r>
        <w:t>survey</w:t>
      </w:r>
      <w:r w:rsidR="008C15A7">
        <w:t xml:space="preserve"> </w:t>
      </w:r>
      <w:r>
        <w:t>their</w:t>
      </w:r>
      <w:r w:rsidR="008C15A7">
        <w:t xml:space="preserve"> </w:t>
      </w:r>
      <w:r>
        <w:t>patients,</w:t>
      </w:r>
      <w:r w:rsidR="008C15A7">
        <w:t xml:space="preserve"> </w:t>
      </w:r>
      <w:r>
        <w:t>families</w:t>
      </w:r>
      <w:r w:rsidR="008C15A7">
        <w:t xml:space="preserve"> </w:t>
      </w:r>
      <w:r>
        <w:t>and</w:t>
      </w:r>
      <w:r w:rsidR="008C15A7">
        <w:t xml:space="preserve"> </w:t>
      </w:r>
      <w:r>
        <w:t>staff.</w:t>
      </w:r>
      <w:r w:rsidR="008C15A7">
        <w:t xml:space="preserve"> </w:t>
      </w:r>
      <w:r w:rsidR="00610349">
        <w:t>“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came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presented</w:t>
      </w:r>
      <w:r w:rsidR="008C15A7">
        <w:t xml:space="preserve"> </w:t>
      </w:r>
      <w:r>
        <w:t>the</w:t>
      </w:r>
      <w:r w:rsidR="008C15A7">
        <w:t xml:space="preserve"> </w:t>
      </w:r>
      <w:r>
        <w:t>research</w:t>
      </w:r>
      <w:r w:rsidR="008C15A7">
        <w:t xml:space="preserve"> </w:t>
      </w:r>
      <w:r>
        <w:t>to</w:t>
      </w:r>
      <w:r w:rsidR="008C15A7">
        <w:t xml:space="preserve"> </w:t>
      </w:r>
      <w:r>
        <w:t>their</w:t>
      </w:r>
      <w:r w:rsidR="008C15A7">
        <w:t xml:space="preserve"> </w:t>
      </w:r>
      <w:r>
        <w:t>executive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explained</w:t>
      </w:r>
      <w:r w:rsidR="008C15A7">
        <w:t xml:space="preserve"> </w:t>
      </w:r>
      <w:r>
        <w:t>the</w:t>
      </w:r>
      <w:r w:rsidR="008C15A7">
        <w:t xml:space="preserve"> </w:t>
      </w:r>
      <w:r>
        <w:t>concept,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five</w:t>
      </w:r>
      <w:r w:rsidR="008C15A7">
        <w:t xml:space="preserve"> </w:t>
      </w:r>
      <w:r>
        <w:t>signed</w:t>
      </w:r>
      <w:r w:rsidR="008C15A7">
        <w:t xml:space="preserve"> </w:t>
      </w:r>
      <w:r>
        <w:t>three</w:t>
      </w:r>
      <w:r w:rsidR="008C15A7">
        <w:t xml:space="preserve"> </w:t>
      </w:r>
      <w:r>
        <w:t>year</w:t>
      </w:r>
      <w:r w:rsidR="008C15A7">
        <w:t xml:space="preserve"> </w:t>
      </w:r>
      <w:r>
        <w:t>contracts</w:t>
      </w:r>
      <w:r w:rsidR="008C15A7">
        <w:t xml:space="preserve"> </w:t>
      </w:r>
      <w:r>
        <w:t>to</w:t>
      </w:r>
      <w:r w:rsidR="008C15A7">
        <w:t xml:space="preserve"> </w:t>
      </w:r>
      <w:r>
        <w:t>license</w:t>
      </w:r>
      <w:r w:rsidR="008C15A7">
        <w:t xml:space="preserve"> </w:t>
      </w:r>
      <w:r>
        <w:t>the</w:t>
      </w:r>
      <w:r w:rsidR="008C15A7">
        <w:t xml:space="preserve"> </w:t>
      </w:r>
      <w:r>
        <w:t>software,</w:t>
      </w:r>
      <w:r w:rsidR="00610349">
        <w:t>”</w:t>
      </w:r>
      <w:r w:rsidR="008C15A7">
        <w:t xml:space="preserve"> </w:t>
      </w:r>
      <w:r>
        <w:t>Michael</w:t>
      </w:r>
      <w:r w:rsidR="008C15A7">
        <w:t xml:space="preserve"> </w:t>
      </w:r>
      <w:r>
        <w:t>says.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end,</w:t>
      </w:r>
      <w:r w:rsidR="008C15A7">
        <w:t xml:space="preserve"> </w:t>
      </w:r>
      <w:r>
        <w:t>this</w:t>
      </w:r>
      <w:r w:rsidR="008C15A7">
        <w:t xml:space="preserve"> </w:t>
      </w:r>
      <w:r>
        <w:t>became</w:t>
      </w:r>
      <w:r w:rsidR="008C15A7">
        <w:t xml:space="preserve"> </w:t>
      </w:r>
      <w:r>
        <w:t>the</w:t>
      </w:r>
      <w:r w:rsidR="008C15A7">
        <w:t xml:space="preserve"> </w:t>
      </w:r>
      <w:proofErr w:type="spellStart"/>
      <w:r>
        <w:t>GetWell</w:t>
      </w:r>
      <w:proofErr w:type="spellEnd"/>
      <w:r w:rsidR="008C15A7">
        <w:t xml:space="preserve"> </w:t>
      </w:r>
      <w:r>
        <w:t>Network,</w:t>
      </w:r>
      <w:r w:rsidR="008C15A7">
        <w:t xml:space="preserve"> </w:t>
      </w:r>
      <w:r>
        <w:t>a</w:t>
      </w:r>
      <w:r w:rsidR="008C15A7">
        <w:t xml:space="preserve"> </w:t>
      </w:r>
      <w:r>
        <w:t>virtual</w:t>
      </w:r>
      <w:r w:rsidR="008C15A7">
        <w:t xml:space="preserve"> </w:t>
      </w:r>
      <w:r>
        <w:t>patient</w:t>
      </w:r>
      <w:r w:rsidR="008C15A7">
        <w:t xml:space="preserve"> </w:t>
      </w:r>
      <w:r>
        <w:t>care</w:t>
      </w:r>
      <w:r w:rsidR="008C15A7">
        <w:t xml:space="preserve"> </w:t>
      </w:r>
      <w:r>
        <w:t>navigator</w:t>
      </w:r>
      <w:r w:rsidR="008C15A7">
        <w:t xml:space="preserve"> </w:t>
      </w:r>
      <w:r>
        <w:t>for</w:t>
      </w:r>
      <w:r w:rsidR="008C15A7">
        <w:t xml:space="preserve"> </w:t>
      </w:r>
      <w:r>
        <w:t>patients</w:t>
      </w:r>
      <w:r w:rsidR="008C15A7">
        <w:t xml:space="preserve"> </w:t>
      </w:r>
      <w:r>
        <w:t>and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8C15A7">
        <w:t xml:space="preserve"> </w:t>
      </w:r>
      <w:r>
        <w:t>that</w:t>
      </w:r>
      <w:r w:rsidR="008C15A7">
        <w:t xml:space="preserve"> </w:t>
      </w:r>
      <w:r>
        <w:t>helps</w:t>
      </w:r>
      <w:r w:rsidR="008C15A7">
        <w:t xml:space="preserve"> </w:t>
      </w:r>
      <w:r>
        <w:t>control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hospital</w:t>
      </w:r>
      <w:r w:rsidR="008C15A7">
        <w:t xml:space="preserve"> </w:t>
      </w:r>
      <w:r>
        <w:t>stay.</w:t>
      </w:r>
      <w:r w:rsidR="008C15A7">
        <w:t xml:space="preserve"> </w:t>
      </w:r>
      <w:r>
        <w:t>When</w:t>
      </w:r>
      <w:r w:rsidR="008C15A7">
        <w:t xml:space="preserve"> </w:t>
      </w:r>
      <w:r>
        <w:t>Michael</w:t>
      </w:r>
      <w:r w:rsidR="008C15A7">
        <w:t xml:space="preserve"> </w:t>
      </w:r>
      <w:r>
        <w:t>talks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experience</w:t>
      </w:r>
      <w:r w:rsidR="008C15A7">
        <w:t xml:space="preserve"> </w:t>
      </w:r>
      <w:r>
        <w:t>he</w:t>
      </w:r>
      <w:r w:rsidR="008C15A7">
        <w:t xml:space="preserve"> </w:t>
      </w:r>
      <w:r>
        <w:t>calls</w:t>
      </w:r>
      <w:r w:rsidR="008C15A7">
        <w:t xml:space="preserve"> </w:t>
      </w:r>
      <w:r>
        <w:t>it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cancer</w:t>
      </w:r>
      <w:r w:rsidR="008C15A7">
        <w:t xml:space="preserve"> </w:t>
      </w:r>
      <w:r>
        <w:t>club.</w:t>
      </w:r>
      <w:r w:rsidR="00610349">
        <w:t>”</w:t>
      </w:r>
      <w:r w:rsidR="008C15A7">
        <w:t xml:space="preserve"> </w:t>
      </w:r>
      <w:r>
        <w:t>Why?</w:t>
      </w:r>
      <w:r w:rsidR="008C15A7">
        <w:t xml:space="preserve"> </w:t>
      </w:r>
      <w:r w:rsidR="00610349">
        <w:t>“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care</w:t>
      </w:r>
      <w:r w:rsidR="008C15A7">
        <w:t xml:space="preserve"> </w:t>
      </w:r>
      <w:r>
        <w:t>of</w:t>
      </w:r>
      <w:r w:rsidR="008C15A7">
        <w:t xml:space="preserve"> </w:t>
      </w:r>
      <w:r>
        <w:t>each</w:t>
      </w:r>
      <w:r w:rsidR="008C15A7">
        <w:t xml:space="preserve"> </w:t>
      </w:r>
      <w:r>
        <w:t>other,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says.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stuck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even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down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last</w:t>
      </w:r>
      <w:r w:rsidR="008C15A7">
        <w:t xml:space="preserve"> </w:t>
      </w:r>
      <w:r>
        <w:t>$1,000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mortgage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house.</w:t>
      </w:r>
      <w:r w:rsidR="008C15A7">
        <w:t xml:space="preserve"> </w:t>
      </w:r>
      <w:r>
        <w:t>Today,</w:t>
      </w:r>
      <w:r w:rsidR="008C15A7">
        <w:t xml:space="preserve"> </w:t>
      </w:r>
      <w:r>
        <w:t>fifteen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the</w:t>
      </w:r>
      <w:r w:rsidR="008C15A7">
        <w:t xml:space="preserve"> </w:t>
      </w:r>
      <w:proofErr w:type="spellStart"/>
      <w:r>
        <w:t>GetWell</w:t>
      </w:r>
      <w:proofErr w:type="spellEnd"/>
      <w:r w:rsidR="008C15A7">
        <w:t xml:space="preserve"> </w:t>
      </w:r>
      <w:r>
        <w:t>Network</w:t>
      </w:r>
      <w:r w:rsidR="008C15A7">
        <w:t xml:space="preserve"> </w:t>
      </w:r>
      <w:r>
        <w:t>has</w:t>
      </w:r>
      <w:r w:rsidR="008C15A7">
        <w:t xml:space="preserve"> </w:t>
      </w:r>
      <w:r>
        <w:t>600</w:t>
      </w:r>
      <w:r w:rsidR="008C15A7">
        <w:t xml:space="preserve"> </w:t>
      </w:r>
      <w:r>
        <w:t>provider</w:t>
      </w:r>
      <w:r w:rsidR="008C15A7">
        <w:t xml:space="preserve"> </w:t>
      </w:r>
      <w:r>
        <w:t>organizations</w:t>
      </w:r>
      <w:r w:rsidR="008C15A7">
        <w:t xml:space="preserve"> </w:t>
      </w:r>
      <w:r>
        <w:t>and</w:t>
      </w:r>
      <w:r w:rsidR="008C15A7">
        <w:t xml:space="preserve"> </w:t>
      </w:r>
      <w:r>
        <w:t>10</w:t>
      </w:r>
      <w:r w:rsidR="008C15A7">
        <w:t xml:space="preserve"> </w:t>
      </w:r>
      <w:r>
        <w:t>million</w:t>
      </w:r>
      <w:r w:rsidR="008C15A7">
        <w:t xml:space="preserve"> </w:t>
      </w:r>
      <w:r>
        <w:t>patients</w:t>
      </w:r>
      <w:r w:rsidR="008C15A7">
        <w:t xml:space="preserve"> </w:t>
      </w:r>
      <w:r>
        <w:t>and</w:t>
      </w:r>
      <w:r w:rsidR="008C15A7">
        <w:t xml:space="preserve"> </w:t>
      </w:r>
      <w:r>
        <w:t>families</w:t>
      </w:r>
      <w:r w:rsidR="008C15A7">
        <w:t xml:space="preserve"> </w:t>
      </w:r>
      <w:r>
        <w:t>across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Australia.</w:t>
      </w:r>
    </w:p>
    <w:p w14:paraId="304FBDF4" w14:textId="77777777" w:rsidR="00722F53" w:rsidRPr="00BC4DEA" w:rsidRDefault="00E949E9" w:rsidP="008F1C01">
      <w:pPr>
        <w:pStyle w:val="Body-TextTx"/>
      </w:pPr>
      <w:r>
        <w:t>And</w:t>
      </w:r>
      <w:r w:rsidR="008C15A7">
        <w:t xml:space="preserve"> </w:t>
      </w:r>
      <w:r>
        <w:t>when</w:t>
      </w:r>
      <w:r w:rsidR="008C15A7">
        <w:t xml:space="preserve"> </w:t>
      </w:r>
      <w:r>
        <w:t>COVID-19</w:t>
      </w:r>
      <w:r w:rsidR="008C15A7">
        <w:t xml:space="preserve"> </w:t>
      </w:r>
      <w:r>
        <w:t>reared</w:t>
      </w:r>
      <w:r w:rsidR="008C15A7">
        <w:t xml:space="preserve"> </w:t>
      </w:r>
      <w:r>
        <w:t>its</w:t>
      </w:r>
      <w:r w:rsidR="008C15A7">
        <w:t xml:space="preserve"> </w:t>
      </w:r>
      <w:r>
        <w:t>ugly</w:t>
      </w:r>
      <w:r w:rsidR="008C15A7">
        <w:t xml:space="preserve"> </w:t>
      </w:r>
      <w:r>
        <w:t>head</w:t>
      </w:r>
      <w:r w:rsidR="008C15A7">
        <w:t xml:space="preserve"> </w:t>
      </w:r>
      <w:r>
        <w:t>overwhelming</w:t>
      </w:r>
      <w:r w:rsidR="008C15A7">
        <w:t xml:space="preserve"> </w:t>
      </w:r>
      <w:r>
        <w:t>those</w:t>
      </w:r>
      <w:r w:rsidR="008C15A7">
        <w:t xml:space="preserve"> </w:t>
      </w:r>
      <w:r>
        <w:t>hospital</w:t>
      </w:r>
      <w:r w:rsidR="008C15A7">
        <w:t xml:space="preserve"> </w:t>
      </w:r>
      <w:r>
        <w:t>systems,</w:t>
      </w:r>
      <w:r w:rsidR="008C15A7">
        <w:t xml:space="preserve"> </w:t>
      </w:r>
      <w:r>
        <w:t>Michael</w:t>
      </w:r>
      <w:r w:rsidR="008C15A7">
        <w:t xml:space="preserve"> </w:t>
      </w:r>
      <w:r>
        <w:t>redirected</w:t>
      </w:r>
      <w:r w:rsidR="008C15A7">
        <w:t xml:space="preserve"> </w:t>
      </w:r>
      <w:r>
        <w:t>his</w:t>
      </w:r>
      <w:r w:rsidR="008C15A7">
        <w:t xml:space="preserve"> </w:t>
      </w:r>
      <w:r>
        <w:t>engineers</w:t>
      </w:r>
      <w:r w:rsidR="008C15A7">
        <w:t xml:space="preserve"> </w:t>
      </w:r>
      <w:r>
        <w:t>to</w:t>
      </w:r>
      <w:r w:rsidR="008C15A7">
        <w:t xml:space="preserve"> </w:t>
      </w:r>
      <w:r>
        <w:t>create</w:t>
      </w:r>
      <w:r w:rsidR="008C15A7">
        <w:t xml:space="preserve"> </w:t>
      </w:r>
      <w:r>
        <w:t>a</w:t>
      </w:r>
      <w:r w:rsidR="008C15A7">
        <w:t xml:space="preserve"> </w:t>
      </w:r>
      <w:proofErr w:type="spellStart"/>
      <w:r>
        <w:t>GetWellLoop</w:t>
      </w:r>
      <w:proofErr w:type="spellEnd"/>
      <w:r w:rsidR="008C15A7">
        <w:t xml:space="preserve"> </w:t>
      </w:r>
      <w:r>
        <w:t>for</w:t>
      </w:r>
      <w:r w:rsidR="008C15A7">
        <w:t xml:space="preserve"> </w:t>
      </w:r>
      <w:r>
        <w:t>companies,</w:t>
      </w:r>
      <w:r w:rsidR="008C15A7">
        <w:t xml:space="preserve"> </w:t>
      </w:r>
      <w:r>
        <w:t>cities,</w:t>
      </w:r>
      <w:r w:rsidR="008C15A7">
        <w:t xml:space="preserve"> </w:t>
      </w:r>
      <w:r>
        <w:t>states</w:t>
      </w:r>
      <w:r w:rsidR="008C15A7">
        <w:t xml:space="preserve"> </w:t>
      </w:r>
      <w:r>
        <w:t>or</w:t>
      </w:r>
      <w:r w:rsidR="008C15A7">
        <w:t xml:space="preserve"> </w:t>
      </w:r>
      <w:r>
        <w:t>any</w:t>
      </w:r>
      <w:r w:rsidR="008C15A7">
        <w:t xml:space="preserve"> </w:t>
      </w:r>
      <w:r>
        <w:t>group</w:t>
      </w:r>
      <w:r w:rsidR="008C15A7">
        <w:t xml:space="preserve"> </w:t>
      </w:r>
      <w:r>
        <w:t>to</w:t>
      </w:r>
      <w:r w:rsidR="008C15A7">
        <w:t xml:space="preserve"> </w:t>
      </w:r>
      <w:r>
        <w:t>provide</w:t>
      </w:r>
      <w:r w:rsidR="008C15A7">
        <w:t xml:space="preserve"> </w:t>
      </w:r>
      <w:r>
        <w:t>an</w:t>
      </w:r>
      <w:r w:rsidR="008C15A7">
        <w:t xml:space="preserve"> </w:t>
      </w:r>
      <w:r>
        <w:t>app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self-monitor.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cost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app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health</w:t>
      </w:r>
      <w:r w:rsidR="008C15A7">
        <w:t xml:space="preserve"> </w:t>
      </w:r>
      <w:r>
        <w:t>system</w:t>
      </w:r>
      <w:r w:rsidR="008C15A7">
        <w:t xml:space="preserve"> </w:t>
      </w:r>
      <w:r>
        <w:t>or</w:t>
      </w:r>
      <w:r w:rsidR="008C15A7">
        <w:t xml:space="preserve"> </w:t>
      </w:r>
      <w:r>
        <w:t>company</w:t>
      </w:r>
      <w:r w:rsidR="008C15A7">
        <w:t xml:space="preserve"> </w:t>
      </w:r>
      <w:r>
        <w:t>or</w:t>
      </w:r>
      <w:r w:rsidR="008C15A7">
        <w:t xml:space="preserve"> </w:t>
      </w:r>
      <w:r>
        <w:t>state</w:t>
      </w:r>
      <w:r w:rsidR="008C15A7">
        <w:t xml:space="preserve"> </w:t>
      </w:r>
      <w:r>
        <w:t>because</w:t>
      </w:r>
      <w:r w:rsidR="008C15A7">
        <w:t xml:space="preserve"> </w:t>
      </w:r>
      <w:r>
        <w:t>while</w:t>
      </w:r>
      <w:r w:rsidR="008C15A7">
        <w:t xml:space="preserve"> </w:t>
      </w:r>
      <w:r>
        <w:t>some</w:t>
      </w:r>
      <w:r w:rsidR="008C15A7">
        <w:t xml:space="preserve"> </w:t>
      </w:r>
      <w:r>
        <w:t>were</w:t>
      </w:r>
      <w:r w:rsidR="008C15A7">
        <w:t xml:space="preserve"> </w:t>
      </w:r>
      <w:r>
        <w:t>drastically</w:t>
      </w:r>
      <w:r w:rsidR="008C15A7">
        <w:t xml:space="preserve"> </w:t>
      </w:r>
      <w:r>
        <w:t>bumping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price</w:t>
      </w:r>
      <w:r w:rsidR="008C15A7">
        <w:t xml:space="preserve"> </w:t>
      </w:r>
      <w:r>
        <w:t>of</w:t>
      </w:r>
      <w:r w:rsidR="008C15A7">
        <w:t xml:space="preserve"> </w:t>
      </w:r>
      <w:r>
        <w:t>ventilators</w:t>
      </w:r>
      <w:r w:rsidR="008C15A7">
        <w:t xml:space="preserve"> </w:t>
      </w:r>
      <w:r>
        <w:t>and</w:t>
      </w:r>
      <w:r w:rsidR="008C15A7">
        <w:t xml:space="preserve"> </w:t>
      </w:r>
      <w:r>
        <w:t>face</w:t>
      </w:r>
      <w:r w:rsidR="008C15A7">
        <w:t xml:space="preserve"> </w:t>
      </w:r>
      <w:r>
        <w:t>masks,</w:t>
      </w:r>
      <w:r w:rsidR="008C15A7">
        <w:t xml:space="preserve"> </w:t>
      </w:r>
      <w:r w:rsidRPr="00BC4DEA">
        <w:rPr>
          <w:rStyle w:val="boldb"/>
        </w:rPr>
        <w:t>others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leveraging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could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humanity</w:t>
      </w:r>
      <w:r w:rsidR="00610349">
        <w:rPr>
          <w:rStyle w:val="boldb"/>
        </w:rPr>
        <w:t> . . .</w:t>
      </w:r>
      <w:r w:rsidR="00722F53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buffaloes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world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celebrating.</w:t>
      </w:r>
    </w:p>
    <w:p w14:paraId="7E370996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2077B86E" w14:textId="77777777" w:rsidR="00017929" w:rsidRDefault="00E949E9" w:rsidP="008F1C01">
      <w:pPr>
        <w:pStyle w:val="Body-TextTx"/>
        <w:rPr>
          <w:rFonts w:eastAsia="Times New Roman"/>
        </w:rPr>
      </w:pPr>
      <w:r w:rsidRPr="00BC4DEA">
        <w:rPr>
          <w:rStyle w:val="boldb"/>
        </w:rPr>
        <w:t>Exercise</w:t>
      </w:r>
      <w:r>
        <w:rPr>
          <w:rFonts w:eastAsia="Times New Roman"/>
        </w:rPr>
        <w:t>:</w:t>
      </w:r>
      <w:r w:rsidR="008C15A7">
        <w:rPr>
          <w:rFonts w:eastAsia="Times New Roman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different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kind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square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game</w:t>
      </w:r>
    </w:p>
    <w:p w14:paraId="2BEB0E08" w14:textId="77777777" w:rsidR="00017929" w:rsidRDefault="00E949E9" w:rsidP="00466D50">
      <w:pPr>
        <w:pStyle w:val="Bullet-Level-1-ListBl1"/>
      </w:pPr>
      <w:r>
        <w:t>First,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10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</w:t>
      </w:r>
      <w:r w:rsidR="008C15A7">
        <w:t xml:space="preserve"> </w:t>
      </w:r>
      <w:r>
        <w:t>from</w:t>
      </w:r>
      <w:r w:rsidR="008C15A7">
        <w:t xml:space="preserve"> </w:t>
      </w:r>
      <w:r>
        <w:t>work,</w:t>
      </w:r>
      <w:r w:rsidR="008C15A7">
        <w:t xml:space="preserve"> </w:t>
      </w:r>
      <w:r>
        <w:t>community,</w:t>
      </w:r>
      <w:r w:rsidR="008C15A7">
        <w:t xml:space="preserve"> </w:t>
      </w:r>
      <w:r>
        <w:t>school</w:t>
      </w:r>
      <w:r w:rsidR="008C15A7">
        <w:t xml:space="preserve"> </w:t>
      </w:r>
      <w:r>
        <w:t>and</w:t>
      </w:r>
      <w:r w:rsidR="008C15A7">
        <w:t xml:space="preserve"> </w:t>
      </w:r>
      <w:r>
        <w:t>friendships</w:t>
      </w:r>
      <w:r w:rsidR="008C15A7">
        <w:t xml:space="preserve"> </w:t>
      </w:r>
      <w:r>
        <w:t>with</w:t>
      </w:r>
      <w:r w:rsidR="008C15A7">
        <w:t xml:space="preserve"> </w:t>
      </w:r>
      <w:r>
        <w:t>whom</w:t>
      </w:r>
      <w:r w:rsidR="008C15A7">
        <w:t xml:space="preserve"> </w:t>
      </w:r>
      <w:r>
        <w:t>you</w:t>
      </w:r>
      <w:r w:rsidR="008C15A7">
        <w:t xml:space="preserve"> </w:t>
      </w:r>
      <w:r>
        <w:t>spend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time.</w:t>
      </w:r>
    </w:p>
    <w:p w14:paraId="738619FA" w14:textId="77777777" w:rsidR="00722F53" w:rsidRDefault="00E949E9" w:rsidP="00466D50">
      <w:pPr>
        <w:pStyle w:val="Bullet-Level-1-ListBl1"/>
      </w:pPr>
      <w:r>
        <w:t>Now,</w:t>
      </w:r>
      <w:r w:rsidR="008C15A7">
        <w:t xml:space="preserve"> </w:t>
      </w:r>
      <w:r>
        <w:t>put</w:t>
      </w:r>
      <w:r w:rsidR="008C15A7">
        <w:t xml:space="preserve"> </w:t>
      </w:r>
      <w:r>
        <w:t>each</w:t>
      </w:r>
      <w:r w:rsidR="008C15A7">
        <w:t xml:space="preserve"> </w:t>
      </w:r>
      <w:r>
        <w:t>person</w:t>
      </w:r>
      <w:r w:rsidR="008C15A7">
        <w:t xml:space="preserve"> </w:t>
      </w:r>
      <w:r>
        <w:t>in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four</w:t>
      </w:r>
      <w:r w:rsidR="008C15A7">
        <w:t xml:space="preserve"> </w:t>
      </w:r>
      <w:r>
        <w:t>boxes</w:t>
      </w:r>
      <w:r w:rsidR="008C15A7">
        <w:t xml:space="preserve"> </w:t>
      </w:r>
      <w:r>
        <w:t>below.</w:t>
      </w:r>
    </w:p>
    <w:p w14:paraId="7A9F7A30" w14:textId="77777777" w:rsidR="00017929" w:rsidRDefault="00E949E9" w:rsidP="00466D50">
      <w:pPr>
        <w:pStyle w:val="Bullet-Level-1-ListBl1"/>
      </w:pPr>
      <w:r>
        <w:t>Last</w:t>
      </w:r>
      <w:r w:rsidR="008C15A7">
        <w:t xml:space="preserve"> </w:t>
      </w:r>
      <w:r>
        <w:t>step,</w:t>
      </w:r>
      <w:r w:rsidR="008C15A7">
        <w:t xml:space="preserve"> </w:t>
      </w:r>
      <w:r>
        <w:t>circle</w:t>
      </w:r>
      <w:r w:rsidR="008C15A7">
        <w:t xml:space="preserve"> </w:t>
      </w:r>
      <w:r>
        <w:t>the</w:t>
      </w:r>
      <w:r w:rsidR="008C15A7">
        <w:t xml:space="preserve"> </w:t>
      </w:r>
      <w:r>
        <w:t>names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water</w:t>
      </w:r>
      <w:r w:rsidR="008C15A7">
        <w:t xml:space="preserve"> </w:t>
      </w:r>
      <w:r>
        <w:t>buffalo</w:t>
      </w:r>
      <w:r w:rsidR="008C15A7">
        <w:t xml:space="preserve"> </w:t>
      </w:r>
      <w:r>
        <w:t>box</w:t>
      </w:r>
      <w:r w:rsidR="008C15A7">
        <w:t xml:space="preserve"> </w:t>
      </w:r>
      <w:r>
        <w:t>and</w:t>
      </w:r>
      <w:r w:rsidR="008C15A7">
        <w:t xml:space="preserve"> </w:t>
      </w:r>
      <w:r>
        <w:t>spend</w:t>
      </w:r>
      <w:r w:rsidR="008C15A7">
        <w:t xml:space="preserve"> </w:t>
      </w:r>
      <w:r>
        <w:t>more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them.</w:t>
      </w:r>
    </w:p>
    <w:tbl>
      <w:tblPr>
        <w:tblStyle w:val="1"/>
        <w:tblW w:w="6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</w:tblGrid>
      <w:tr w:rsidR="00017929" w14:paraId="6EF86138" w14:textId="77777777">
        <w:trPr>
          <w:trHeight w:val="2817"/>
          <w:jc w:val="center"/>
        </w:trPr>
        <w:tc>
          <w:tcPr>
            <w:tcW w:w="3165" w:type="dxa"/>
          </w:tcPr>
          <w:p w14:paraId="531F72B5" w14:textId="77777777" w:rsidR="00017929" w:rsidRPr="00BC4DEA" w:rsidRDefault="00E949E9" w:rsidP="00466D50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TOURIST</w:t>
            </w:r>
          </w:p>
        </w:tc>
        <w:tc>
          <w:tcPr>
            <w:tcW w:w="3165" w:type="dxa"/>
          </w:tcPr>
          <w:p w14:paraId="7880598D" w14:textId="77777777" w:rsidR="00017929" w:rsidRPr="00BC4DEA" w:rsidRDefault="00E949E9" w:rsidP="00466D50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LION</w:t>
            </w:r>
          </w:p>
        </w:tc>
      </w:tr>
      <w:tr w:rsidR="00017929" w14:paraId="3009EA38" w14:textId="77777777">
        <w:trPr>
          <w:trHeight w:val="2817"/>
          <w:jc w:val="center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89DE" w14:textId="77777777" w:rsidR="00017929" w:rsidRPr="00BC4DEA" w:rsidRDefault="00E949E9" w:rsidP="00466D50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CROCODILE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F278" w14:textId="77777777" w:rsidR="00017929" w:rsidRPr="00BC4DEA" w:rsidRDefault="00E949E9" w:rsidP="00466D50">
            <w:pPr>
              <w:pStyle w:val="Table-TextTbtx"/>
              <w:rPr>
                <w:rStyle w:val="boldb"/>
              </w:rPr>
            </w:pPr>
            <w:r w:rsidRPr="00BC4DEA">
              <w:rPr>
                <w:rStyle w:val="boldb"/>
              </w:rPr>
              <w:t>WATER</w:t>
            </w:r>
            <w:r w:rsidR="008C15A7" w:rsidRPr="00BC4DEA">
              <w:rPr>
                <w:rStyle w:val="boldb"/>
              </w:rPr>
              <w:t xml:space="preserve"> </w:t>
            </w:r>
            <w:r w:rsidRPr="00BC4DEA">
              <w:rPr>
                <w:rStyle w:val="boldb"/>
              </w:rPr>
              <w:t>BUFFALO</w:t>
            </w:r>
          </w:p>
        </w:tc>
      </w:tr>
    </w:tbl>
    <w:p w14:paraId="076B2D4E" w14:textId="77777777" w:rsidR="007218DC" w:rsidRPr="007218DC" w:rsidRDefault="007218DC" w:rsidP="007218DC">
      <w:pPr>
        <w:pStyle w:val="Section-ChapterSCP"/>
      </w:pPr>
      <w:r w:rsidRPr="007218DC">
        <w:t>Chapter</w:t>
      </w:r>
      <w:r w:rsidR="00023BE3">
        <w:t xml:space="preserve"> 6: </w:t>
      </w:r>
      <w:r w:rsidR="00023BE3" w:rsidRPr="00B773B5">
        <w:t>Assume Positive Intent</w:t>
      </w:r>
    </w:p>
    <w:p w14:paraId="35B5BD56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6</w:t>
      </w:r>
    </w:p>
    <w:p w14:paraId="182D6855" w14:textId="77777777" w:rsidR="00722F53" w:rsidRPr="00B773B5" w:rsidRDefault="00E949E9" w:rsidP="00B773B5">
      <w:pPr>
        <w:pStyle w:val="TitleTtl"/>
      </w:pPr>
      <w:r w:rsidRPr="00B773B5">
        <w:t>Assume</w:t>
      </w:r>
      <w:r w:rsidR="008C15A7" w:rsidRPr="00B773B5">
        <w:t xml:space="preserve"> </w:t>
      </w:r>
      <w:r w:rsidR="00610349" w:rsidRPr="00B773B5">
        <w:t>Positive Intent</w:t>
      </w:r>
    </w:p>
    <w:p w14:paraId="2108416C" w14:textId="77777777" w:rsidR="00722F53" w:rsidRPr="007D4D1D" w:rsidRDefault="00E949E9" w:rsidP="00B773B5">
      <w:pPr>
        <w:pStyle w:val="Epigraph-Non-VerseEpi"/>
      </w:pPr>
      <w:r w:rsidRPr="007D4D1D">
        <w:t>Whatever</w:t>
      </w:r>
      <w:r w:rsidR="008C15A7" w:rsidRPr="007D4D1D">
        <w:t xml:space="preserve"> </w:t>
      </w:r>
      <w:r w:rsidRPr="007D4D1D">
        <w:t>anybody</w:t>
      </w:r>
      <w:r w:rsidR="008C15A7" w:rsidRPr="007D4D1D">
        <w:t xml:space="preserve"> </w:t>
      </w:r>
      <w:r w:rsidRPr="007D4D1D">
        <w:t>says</w:t>
      </w:r>
      <w:r w:rsidR="008C15A7" w:rsidRPr="007D4D1D">
        <w:t xml:space="preserve"> </w:t>
      </w:r>
      <w:r w:rsidRPr="007D4D1D">
        <w:t>or</w:t>
      </w:r>
      <w:r w:rsidR="008C15A7" w:rsidRPr="007D4D1D">
        <w:t xml:space="preserve"> </w:t>
      </w:r>
      <w:r w:rsidRPr="007D4D1D">
        <w:t>does,</w:t>
      </w:r>
      <w:r w:rsidR="008C15A7" w:rsidRPr="007D4D1D">
        <w:t xml:space="preserve"> </w:t>
      </w:r>
      <w:r w:rsidRPr="007D4D1D">
        <w:t>assume</w:t>
      </w:r>
      <w:r w:rsidR="008C15A7" w:rsidRPr="007D4D1D">
        <w:t xml:space="preserve"> </w:t>
      </w:r>
      <w:r w:rsidRPr="007D4D1D">
        <w:t>positive</w:t>
      </w:r>
      <w:r w:rsidR="008C15A7" w:rsidRPr="007D4D1D">
        <w:t xml:space="preserve"> </w:t>
      </w:r>
      <w:r w:rsidRPr="007D4D1D">
        <w:t>intent.</w:t>
      </w:r>
    </w:p>
    <w:p w14:paraId="54C29D15" w14:textId="77777777" w:rsidR="00017929" w:rsidRPr="007D4D1D" w:rsidRDefault="00E949E9" w:rsidP="00B773B5">
      <w:pPr>
        <w:pStyle w:val="Epigraph-Non-VerseEpi"/>
      </w:pPr>
      <w:r w:rsidRPr="007D4D1D">
        <w:t>You</w:t>
      </w:r>
      <w:r w:rsidR="008C15A7" w:rsidRPr="007D4D1D">
        <w:t xml:space="preserve"> </w:t>
      </w:r>
      <w:r w:rsidRPr="007D4D1D">
        <w:t>will</w:t>
      </w:r>
      <w:r w:rsidR="008C15A7" w:rsidRPr="007D4D1D">
        <w:t xml:space="preserve"> </w:t>
      </w:r>
      <w:r w:rsidRPr="007D4D1D">
        <w:t>be</w:t>
      </w:r>
      <w:r w:rsidR="008C15A7" w:rsidRPr="007D4D1D">
        <w:t xml:space="preserve"> </w:t>
      </w:r>
      <w:r w:rsidRPr="007D4D1D">
        <w:t>amazed</w:t>
      </w:r>
      <w:r w:rsidR="008C15A7" w:rsidRPr="007D4D1D">
        <w:t xml:space="preserve"> </w:t>
      </w:r>
      <w:r w:rsidRPr="007D4D1D">
        <w:t>at</w:t>
      </w:r>
      <w:r w:rsidR="008C15A7" w:rsidRPr="007D4D1D">
        <w:t xml:space="preserve"> </w:t>
      </w:r>
      <w:r w:rsidRPr="007D4D1D">
        <w:t>how</w:t>
      </w:r>
      <w:r w:rsidR="008C15A7" w:rsidRPr="007D4D1D">
        <w:t xml:space="preserve"> </w:t>
      </w:r>
      <w:r w:rsidRPr="007D4D1D">
        <w:t>your</w:t>
      </w:r>
      <w:r w:rsidR="008C15A7" w:rsidRPr="007D4D1D">
        <w:t xml:space="preserve"> </w:t>
      </w:r>
      <w:r w:rsidRPr="007D4D1D">
        <w:t>whole</w:t>
      </w:r>
      <w:r w:rsidR="008C15A7" w:rsidRPr="007D4D1D">
        <w:t xml:space="preserve"> </w:t>
      </w:r>
      <w:r w:rsidRPr="007D4D1D">
        <w:t>approach</w:t>
      </w:r>
      <w:r w:rsidR="008C15A7" w:rsidRPr="007D4D1D">
        <w:t xml:space="preserve"> </w:t>
      </w:r>
      <w:r w:rsidRPr="007D4D1D">
        <w:t>to</w:t>
      </w:r>
      <w:r w:rsidR="008C15A7" w:rsidRPr="007D4D1D">
        <w:t xml:space="preserve"> </w:t>
      </w:r>
      <w:r w:rsidRPr="007D4D1D">
        <w:t>a</w:t>
      </w:r>
      <w:r w:rsidR="008C15A7" w:rsidRPr="007D4D1D">
        <w:t xml:space="preserve"> </w:t>
      </w:r>
      <w:r w:rsidRPr="007D4D1D">
        <w:t>person</w:t>
      </w:r>
      <w:r w:rsidR="008C15A7" w:rsidRPr="007D4D1D">
        <w:t xml:space="preserve"> </w:t>
      </w:r>
      <w:r w:rsidRPr="007D4D1D">
        <w:t>or</w:t>
      </w:r>
      <w:r w:rsidR="008C15A7" w:rsidRPr="007D4D1D">
        <w:t xml:space="preserve"> </w:t>
      </w:r>
      <w:r w:rsidRPr="007D4D1D">
        <w:t>problem</w:t>
      </w:r>
      <w:r w:rsidR="008C15A7" w:rsidRPr="007D4D1D">
        <w:t xml:space="preserve"> </w:t>
      </w:r>
      <w:r w:rsidRPr="007D4D1D">
        <w:t>becomes</w:t>
      </w:r>
      <w:r w:rsidR="008C15A7" w:rsidRPr="007D4D1D">
        <w:t xml:space="preserve"> </w:t>
      </w:r>
      <w:r w:rsidRPr="007D4D1D">
        <w:t>very</w:t>
      </w:r>
      <w:r w:rsidR="008C15A7" w:rsidRPr="007D4D1D">
        <w:t xml:space="preserve"> </w:t>
      </w:r>
      <w:r w:rsidRPr="007D4D1D">
        <w:t>different.</w:t>
      </w:r>
    </w:p>
    <w:p w14:paraId="49110818" w14:textId="77777777" w:rsidR="00017929" w:rsidRPr="007D4D1D" w:rsidRDefault="00E949E9" w:rsidP="00B773B5">
      <w:pPr>
        <w:pStyle w:val="Epigraph-Non-VerseEpi"/>
      </w:pPr>
      <w:r w:rsidRPr="007D4D1D">
        <w:t>When</w:t>
      </w:r>
      <w:r w:rsidR="008C15A7" w:rsidRPr="007D4D1D">
        <w:t xml:space="preserve"> </w:t>
      </w:r>
      <w:r w:rsidRPr="007D4D1D">
        <w:t>you</w:t>
      </w:r>
      <w:r w:rsidR="008C15A7" w:rsidRPr="007D4D1D">
        <w:t xml:space="preserve"> </w:t>
      </w:r>
      <w:r w:rsidRPr="007D4D1D">
        <w:t>assume</w:t>
      </w:r>
      <w:r w:rsidR="008C15A7" w:rsidRPr="007D4D1D">
        <w:t xml:space="preserve"> </w:t>
      </w:r>
      <w:r w:rsidRPr="007D4D1D">
        <w:t>negative</w:t>
      </w:r>
      <w:r w:rsidR="008C15A7" w:rsidRPr="007D4D1D">
        <w:t xml:space="preserve"> </w:t>
      </w:r>
      <w:r w:rsidRPr="007D4D1D">
        <w:t>intent,</w:t>
      </w:r>
      <w:r w:rsidR="008C15A7" w:rsidRPr="007D4D1D">
        <w:t xml:space="preserve"> </w:t>
      </w:r>
      <w:r w:rsidRPr="007D4D1D">
        <w:t>you</w:t>
      </w:r>
      <w:r w:rsidR="00610349" w:rsidRPr="007D4D1D">
        <w:t>’</w:t>
      </w:r>
      <w:r w:rsidRPr="007D4D1D">
        <w:t>re</w:t>
      </w:r>
      <w:r w:rsidR="008C15A7" w:rsidRPr="007D4D1D">
        <w:t xml:space="preserve"> </w:t>
      </w:r>
      <w:r w:rsidRPr="007D4D1D">
        <w:t>angry.</w:t>
      </w:r>
    </w:p>
    <w:p w14:paraId="2D7055EA" w14:textId="77777777" w:rsidR="00722F53" w:rsidRDefault="00C33184" w:rsidP="00B773B5">
      <w:pPr>
        <w:pStyle w:val="Epigraph-SourceEpisrc"/>
      </w:pPr>
      <w:r>
        <w:t>—</w:t>
      </w:r>
      <w:r w:rsidR="00E949E9">
        <w:t>Indra</w:t>
      </w:r>
      <w:r w:rsidR="008C15A7">
        <w:t xml:space="preserve"> </w:t>
      </w:r>
      <w:r w:rsidR="00E949E9">
        <w:t>Nooyi</w:t>
      </w:r>
    </w:p>
    <w:p w14:paraId="499CB9A4" w14:textId="77777777" w:rsidR="00722F53" w:rsidRDefault="00E949E9" w:rsidP="008F1C01">
      <w:pPr>
        <w:pStyle w:val="Body-TextTx"/>
      </w:pPr>
      <w:r>
        <w:t>What</w:t>
      </w:r>
      <w:r w:rsidR="008C15A7">
        <w:t xml:space="preserve"> </w:t>
      </w:r>
      <w:r>
        <w:t>would</w:t>
      </w:r>
      <w:r w:rsidR="008C15A7">
        <w:t xml:space="preserve"> </w:t>
      </w:r>
      <w:r>
        <w:t>happen</w:t>
      </w:r>
      <w:r w:rsidR="008C15A7">
        <w:t xml:space="preserve"> </w:t>
      </w:r>
      <w:r>
        <w:t>if</w:t>
      </w:r>
      <w:r w:rsidR="008C15A7">
        <w:t xml:space="preserve"> </w:t>
      </w:r>
      <w:r>
        <w:t>in</w:t>
      </w:r>
      <w:r w:rsidR="008C15A7">
        <w:t xml:space="preserve"> </w:t>
      </w:r>
      <w:r>
        <w:t>every</w:t>
      </w:r>
      <w:r w:rsidR="008C15A7">
        <w:t xml:space="preserve"> </w:t>
      </w:r>
      <w:r>
        <w:t>interaction</w:t>
      </w:r>
      <w:r w:rsidR="00C33184">
        <w:t>—</w:t>
      </w:r>
      <w:r>
        <w:t>meetings,</w:t>
      </w:r>
      <w:r w:rsidR="008C15A7">
        <w:t xml:space="preserve"> </w:t>
      </w:r>
      <w:r>
        <w:t>phone</w:t>
      </w:r>
      <w:r w:rsidR="008C15A7">
        <w:t xml:space="preserve"> </w:t>
      </w:r>
      <w:r>
        <w:t>calls,</w:t>
      </w:r>
      <w:r w:rsidR="008C15A7">
        <w:t xml:space="preserve"> </w:t>
      </w:r>
      <w:r>
        <w:t>texts,</w:t>
      </w:r>
      <w:r w:rsidR="008C15A7">
        <w:t xml:space="preserve"> </w:t>
      </w:r>
      <w:r>
        <w:t>social</w:t>
      </w:r>
      <w:r w:rsidR="008C15A7">
        <w:t xml:space="preserve"> </w:t>
      </w:r>
      <w:r>
        <w:t>media</w:t>
      </w:r>
      <w:r w:rsidR="008C15A7">
        <w:t xml:space="preserve"> </w:t>
      </w:r>
      <w:r>
        <w:t>posts</w:t>
      </w:r>
      <w:r w:rsidR="008C15A7">
        <w:t xml:space="preserve"> </w:t>
      </w:r>
      <w:r>
        <w:t>and</w:t>
      </w:r>
      <w:r w:rsidR="008C15A7">
        <w:t xml:space="preserve"> </w:t>
      </w:r>
      <w:r>
        <w:t>conversations</w:t>
      </w:r>
      <w:r w:rsidR="00C33184">
        <w:t>—</w:t>
      </w:r>
      <w:r>
        <w:t>you</w:t>
      </w:r>
      <w:r w:rsidR="008C15A7">
        <w:t xml:space="preserve"> </w:t>
      </w:r>
      <w:r>
        <w:t>assumed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person</w:t>
      </w:r>
      <w:r w:rsidR="008C15A7">
        <w:t xml:space="preserve"> </w:t>
      </w:r>
      <w:r>
        <w:t>was</w:t>
      </w:r>
      <w:r w:rsidR="008C15A7">
        <w:t xml:space="preserve"> </w:t>
      </w:r>
      <w:r>
        <w:t>kind,</w:t>
      </w:r>
      <w:r w:rsidR="008C15A7">
        <w:t xml:space="preserve"> </w:t>
      </w:r>
      <w:r>
        <w:t>generous</w:t>
      </w:r>
      <w:r w:rsidR="008C15A7">
        <w:t xml:space="preserve"> </w:t>
      </w:r>
      <w:r>
        <w:t>and</w:t>
      </w:r>
      <w:r w:rsidR="008C15A7">
        <w:t xml:space="preserve"> </w:t>
      </w:r>
      <w:r>
        <w:t>loving</w:t>
      </w:r>
      <w:r w:rsidR="008C15A7">
        <w:t xml:space="preserve"> </w:t>
      </w:r>
      <w:r>
        <w:t>regardless</w:t>
      </w:r>
      <w:r w:rsidR="008C15A7">
        <w:t xml:space="preserve"> </w:t>
      </w:r>
      <w:r>
        <w:t>of</w:t>
      </w:r>
      <w:r w:rsidR="008C15A7">
        <w:t xml:space="preserve"> </w:t>
      </w:r>
      <w:r>
        <w:t>any</w:t>
      </w:r>
      <w:r w:rsidR="008C15A7">
        <w:t xml:space="preserve"> </w:t>
      </w:r>
      <w:r>
        <w:t>past</w:t>
      </w:r>
      <w:r w:rsidR="008C15A7">
        <w:t xml:space="preserve"> </w:t>
      </w:r>
      <w:r>
        <w:t>experience</w:t>
      </w:r>
      <w:r w:rsidR="008C15A7">
        <w:t xml:space="preserve"> </w:t>
      </w:r>
      <w:r>
        <w:t>you</w:t>
      </w:r>
      <w:r w:rsidR="00610349">
        <w:t>’</w:t>
      </w:r>
      <w:r>
        <w:t>ve</w:t>
      </w:r>
      <w:r w:rsidR="008C15A7">
        <w:t xml:space="preserve"> </w:t>
      </w:r>
      <w:r>
        <w:t>had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person?</w:t>
      </w:r>
    </w:p>
    <w:p w14:paraId="1C8A94EF" w14:textId="77777777" w:rsidR="00722F53" w:rsidRDefault="00E949E9" w:rsidP="008F1C01">
      <w:pPr>
        <w:pStyle w:val="Body-TextTx"/>
      </w:pP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approached</w:t>
      </w:r>
      <w:r w:rsidR="008C15A7">
        <w:t xml:space="preserve"> </w:t>
      </w:r>
      <w:r>
        <w:t>each</w:t>
      </w:r>
      <w:r w:rsidR="008C15A7">
        <w:t xml:space="preserve"> </w:t>
      </w:r>
      <w:r>
        <w:t>of</w:t>
      </w:r>
      <w:r w:rsidR="008C15A7">
        <w:t xml:space="preserve"> </w:t>
      </w:r>
      <w:r>
        <w:t>these</w:t>
      </w:r>
      <w:r w:rsidR="008C15A7">
        <w:t xml:space="preserve"> </w:t>
      </w:r>
      <w:r>
        <w:t>interactions</w:t>
      </w:r>
      <w:r w:rsidR="008C15A7">
        <w:t xml:space="preserve"> </w:t>
      </w:r>
      <w:r>
        <w:t>as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unique</w:t>
      </w:r>
      <w:r w:rsidR="008C15A7">
        <w:t xml:space="preserve"> </w:t>
      </w:r>
      <w:r>
        <w:t>events,</w:t>
      </w:r>
      <w:r w:rsidR="008C15A7">
        <w:t xml:space="preserve"> </w:t>
      </w:r>
      <w:r>
        <w:t>unencumbered</w:t>
      </w:r>
      <w:r w:rsidR="008C15A7">
        <w:t xml:space="preserve"> </w:t>
      </w:r>
      <w:r>
        <w:t>by</w:t>
      </w:r>
      <w:r w:rsidR="008C15A7">
        <w:t xml:space="preserve"> </w:t>
      </w:r>
      <w:r>
        <w:t>your</w:t>
      </w:r>
      <w:r w:rsidR="008C15A7">
        <w:t xml:space="preserve"> </w:t>
      </w:r>
      <w:r>
        <w:t>mood,</w:t>
      </w:r>
      <w:r w:rsidR="008C15A7">
        <w:t xml:space="preserve"> </w:t>
      </w:r>
      <w:r>
        <w:t>insecurities</w:t>
      </w:r>
      <w:r w:rsidR="008C15A7">
        <w:t xml:space="preserve"> </w:t>
      </w:r>
      <w:r>
        <w:t>or</w:t>
      </w:r>
      <w:r w:rsidR="008C15A7">
        <w:t xml:space="preserve"> </w:t>
      </w:r>
      <w:r>
        <w:t>the</w:t>
      </w:r>
      <w:r w:rsidR="008C15A7">
        <w:t xml:space="preserve"> </w:t>
      </w:r>
      <w:r>
        <w:t>pressure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moment?</w:t>
      </w:r>
    </w:p>
    <w:p w14:paraId="0B804BD3" w14:textId="77777777" w:rsidR="00722F53" w:rsidRDefault="00E949E9" w:rsidP="008F1C01">
      <w:pPr>
        <w:pStyle w:val="Body-TextTx"/>
      </w:pP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assumed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from</w:t>
      </w:r>
      <w:r w:rsidR="008C15A7">
        <w:t xml:space="preserve"> </w:t>
      </w:r>
      <w:r>
        <w:t>those</w:t>
      </w:r>
      <w:r w:rsidR="008C15A7">
        <w:t xml:space="preserve"> </w:t>
      </w:r>
      <w:r>
        <w:t>with</w:t>
      </w:r>
      <w:r w:rsidR="008C15A7">
        <w:t xml:space="preserve"> </w:t>
      </w:r>
      <w:r>
        <w:t>whom</w:t>
      </w:r>
      <w:r w:rsidR="008C15A7">
        <w:t xml:space="preserve"> </w:t>
      </w:r>
      <w:r>
        <w:t>you</w:t>
      </w:r>
      <w:r w:rsidR="008C15A7">
        <w:t xml:space="preserve"> </w:t>
      </w:r>
      <w:r>
        <w:t>connect,</w:t>
      </w:r>
      <w:r w:rsidR="008C15A7">
        <w:t xml:space="preserve"> </w:t>
      </w:r>
      <w:r>
        <w:t>no</w:t>
      </w:r>
      <w:r w:rsidR="008C15A7">
        <w:t xml:space="preserve"> </w:t>
      </w:r>
      <w:r>
        <w:t>matter</w:t>
      </w:r>
      <w:r w:rsidR="008C15A7">
        <w:t xml:space="preserve"> </w:t>
      </w:r>
      <w:r>
        <w:t>how</w:t>
      </w:r>
      <w:r w:rsidR="008C15A7">
        <w:t xml:space="preserve"> </w:t>
      </w:r>
      <w:r>
        <w:t>many</w:t>
      </w:r>
      <w:r w:rsidR="008C15A7">
        <w:t xml:space="preserve"> </w:t>
      </w:r>
      <w:r>
        <w:t>alternative</w:t>
      </w:r>
      <w:r w:rsidR="008C15A7">
        <w:t xml:space="preserve"> </w:t>
      </w:r>
      <w:r>
        <w:t>and</w:t>
      </w:r>
      <w:r w:rsidR="008C15A7">
        <w:t xml:space="preserve"> </w:t>
      </w:r>
      <w:r>
        <w:t>less</w:t>
      </w:r>
      <w:r w:rsidR="008C15A7">
        <w:t xml:space="preserve"> </w:t>
      </w:r>
      <w:r>
        <w:t>generous</w:t>
      </w:r>
      <w:r w:rsidR="008C15A7">
        <w:t xml:space="preserve"> </w:t>
      </w:r>
      <w:r>
        <w:t>assumptions</w:t>
      </w:r>
      <w:r w:rsidR="008C15A7">
        <w:t xml:space="preserve"> </w:t>
      </w:r>
      <w:r>
        <w:t>were</w:t>
      </w:r>
      <w:r w:rsidR="008C15A7">
        <w:t xml:space="preserve"> </w:t>
      </w:r>
      <w:r>
        <w:t>possible?</w:t>
      </w:r>
    </w:p>
    <w:p w14:paraId="53E99D91" w14:textId="77777777" w:rsidR="00017929" w:rsidRDefault="00E949E9" w:rsidP="008F1C01">
      <w:pPr>
        <w:pStyle w:val="Body-TextTx"/>
      </w:pPr>
      <w:r>
        <w:t>Life</w:t>
      </w:r>
      <w:r w:rsidR="008C15A7">
        <w:t xml:space="preserve"> </w:t>
      </w:r>
      <w:r>
        <w:t>would</w:t>
      </w:r>
      <w:r w:rsidR="008C15A7">
        <w:t xml:space="preserve"> </w:t>
      </w:r>
      <w:r>
        <w:t>be</w:t>
      </w:r>
      <w:r w:rsidR="008C15A7">
        <w:t xml:space="preserve"> </w:t>
      </w:r>
      <w:r>
        <w:t>better.</w:t>
      </w:r>
    </w:p>
    <w:p w14:paraId="444E9B31" w14:textId="77777777" w:rsidR="00722F53" w:rsidRDefault="00E949E9" w:rsidP="008F1C01">
      <w:pPr>
        <w:pStyle w:val="Body-TextTx"/>
      </w:pP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intent,</w:t>
      </w:r>
      <w:r w:rsidR="008C15A7">
        <w:t xml:space="preserve"> </w:t>
      </w:r>
      <w:r>
        <w:t>or</w:t>
      </w:r>
      <w:r w:rsidR="008C15A7">
        <w:t xml:space="preserve"> </w:t>
      </w:r>
      <w:r>
        <w:t>API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call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powerful</w:t>
      </w:r>
      <w:r w:rsidR="008C15A7">
        <w:t xml:space="preserve"> </w:t>
      </w:r>
      <w:r>
        <w:t>phrase</w:t>
      </w:r>
      <w:r w:rsidR="008C15A7">
        <w:t xml:space="preserve"> </w:t>
      </w:r>
      <w:r>
        <w:t>that</w:t>
      </w:r>
      <w:r w:rsidR="008C15A7">
        <w:t xml:space="preserve"> </w:t>
      </w:r>
      <w:r>
        <w:t>reaffirms</w:t>
      </w:r>
      <w:r w:rsidR="008C15A7">
        <w:t xml:space="preserve"> </w:t>
      </w:r>
      <w:r>
        <w:t>the</w:t>
      </w:r>
      <w:r w:rsidR="008C15A7">
        <w:t xml:space="preserve"> </w:t>
      </w:r>
      <w:r>
        <w:t>commitment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610349">
        <w:t>’</w:t>
      </w:r>
      <w:r>
        <w:t>ve</w:t>
      </w:r>
      <w:r w:rsidR="008C15A7">
        <w:t xml:space="preserve"> </w:t>
      </w:r>
      <w:r>
        <w:t>made</w:t>
      </w:r>
      <w:r w:rsidR="008C15A7">
        <w:t xml:space="preserve"> </w:t>
      </w:r>
      <w:r>
        <w:t>to</w:t>
      </w:r>
      <w:r w:rsidR="008C15A7">
        <w:t xml:space="preserve"> </w:t>
      </w:r>
      <w:r>
        <w:t>value</w:t>
      </w:r>
      <w:r w:rsidR="008C15A7">
        <w:t xml:space="preserve"> </w:t>
      </w:r>
      <w:r>
        <w:t>and</w:t>
      </w:r>
      <w:r w:rsidR="008C15A7">
        <w:t xml:space="preserve"> </w:t>
      </w:r>
      <w:r>
        <w:t>treat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with</w:t>
      </w:r>
      <w:r w:rsidR="008C15A7">
        <w:t xml:space="preserve"> </w:t>
      </w:r>
      <w:r>
        <w:t>respect,</w:t>
      </w:r>
      <w:r w:rsidR="008C15A7">
        <w:t xml:space="preserve"> </w:t>
      </w:r>
      <w:r>
        <w:t>while</w:t>
      </w:r>
      <w:r w:rsidR="008C15A7">
        <w:t xml:space="preserve"> </w:t>
      </w:r>
      <w:r>
        <w:t>giving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person</w:t>
      </w:r>
      <w:r w:rsidR="008C15A7">
        <w:t xml:space="preserve"> </w:t>
      </w:r>
      <w:r>
        <w:t>the</w:t>
      </w:r>
      <w:r w:rsidR="008C15A7">
        <w:t xml:space="preserve"> </w:t>
      </w:r>
      <w:r>
        <w:t>benefit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doubt.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core</w:t>
      </w:r>
      <w:r w:rsidR="008C15A7">
        <w:t xml:space="preserve"> </w:t>
      </w:r>
      <w:r>
        <w:t>of</w:t>
      </w:r>
      <w:r w:rsidR="008C15A7">
        <w:t xml:space="preserve"> </w:t>
      </w:r>
      <w:r>
        <w:t>API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belief</w:t>
      </w:r>
      <w:r w:rsidR="008C15A7">
        <w:t xml:space="preserve"> </w:t>
      </w:r>
      <w:r>
        <w:t>that</w:t>
      </w:r>
      <w:r w:rsidR="008C15A7">
        <w:t xml:space="preserve"> </w:t>
      </w:r>
      <w:r>
        <w:t>most</w:t>
      </w:r>
      <w:r w:rsidR="008C15A7">
        <w:t xml:space="preserve"> </w:t>
      </w:r>
      <w:r>
        <w:t>people</w:t>
      </w:r>
      <w:r w:rsidR="008C15A7">
        <w:t xml:space="preserve"> </w:t>
      </w:r>
      <w:r>
        <w:t>are</w:t>
      </w:r>
      <w:r w:rsidR="008C15A7">
        <w:t xml:space="preserve"> </w:t>
      </w:r>
      <w:r>
        <w:t>good</w:t>
      </w:r>
      <w:r w:rsidR="008C15A7">
        <w:t xml:space="preserve"> </w:t>
      </w:r>
      <w:r>
        <w:t>and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intentions,</w:t>
      </w:r>
      <w:r w:rsidR="008C15A7">
        <w:t xml:space="preserve"> </w:t>
      </w:r>
      <w:r>
        <w:t>generally</w:t>
      </w:r>
      <w:r w:rsidR="008C15A7">
        <w:t xml:space="preserve"> </w:t>
      </w:r>
      <w:r>
        <w:t>want</w:t>
      </w:r>
      <w:r w:rsidR="008C15A7">
        <w:t xml:space="preserve"> </w:t>
      </w:r>
      <w:r>
        <w:t>what</w:t>
      </w:r>
      <w:r w:rsidR="008C15A7">
        <w:t xml:space="preserve"> </w:t>
      </w:r>
      <w:r>
        <w:t>is</w:t>
      </w:r>
      <w:r w:rsidR="008C15A7">
        <w:t xml:space="preserve"> </w:t>
      </w:r>
      <w:r>
        <w:t>right</w:t>
      </w:r>
      <w:r w:rsidR="008C15A7">
        <w:t xml:space="preserve"> </w:t>
      </w:r>
      <w:r>
        <w:t>and,</w:t>
      </w:r>
      <w:r w:rsidR="008C15A7">
        <w:t xml:space="preserve"> </w:t>
      </w:r>
      <w:r>
        <w:t>until</w:t>
      </w:r>
      <w:r w:rsidR="008C15A7">
        <w:t xml:space="preserve"> </w:t>
      </w:r>
      <w:r>
        <w:t>proven</w:t>
      </w:r>
      <w:r w:rsidR="008C15A7">
        <w:t xml:space="preserve"> </w:t>
      </w:r>
      <w:r>
        <w:t>wrong,</w:t>
      </w:r>
      <w:r w:rsidR="008C15A7">
        <w:t xml:space="preserve"> </w:t>
      </w:r>
      <w:r>
        <w:t>will</w:t>
      </w:r>
      <w:r w:rsidR="008C15A7">
        <w:t xml:space="preserve"> </w:t>
      </w:r>
      <w:r>
        <w:t>approach</w:t>
      </w:r>
      <w:r w:rsidR="008C15A7">
        <w:t xml:space="preserve"> </w:t>
      </w:r>
      <w:r>
        <w:t>the</w:t>
      </w:r>
      <w:r w:rsidR="008C15A7">
        <w:t xml:space="preserve"> </w:t>
      </w:r>
      <w:r>
        <w:t>opportunity</w:t>
      </w:r>
      <w:r w:rsidR="008C15A7">
        <w:t xml:space="preserve"> </w:t>
      </w:r>
      <w:r>
        <w:t>open</w:t>
      </w:r>
      <w:r w:rsidR="008C15A7">
        <w:t xml:space="preserve"> </w:t>
      </w:r>
      <w:r>
        <w:t>and</w:t>
      </w:r>
      <w:r w:rsidR="008C15A7">
        <w:t xml:space="preserve"> </w:t>
      </w:r>
      <w:r>
        <w:t>free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burdens.</w:t>
      </w:r>
    </w:p>
    <w:p w14:paraId="16A486A3" w14:textId="77777777" w:rsidR="00722F53" w:rsidRDefault="00E949E9" w:rsidP="008F1C01">
      <w:pPr>
        <w:pStyle w:val="Body-TextTx"/>
      </w:pPr>
      <w:r>
        <w:t>API</w:t>
      </w:r>
      <w:r w:rsidR="008C15A7">
        <w:t xml:space="preserve"> </w:t>
      </w:r>
      <w:r>
        <w:t>reminds</w:t>
      </w:r>
      <w:r w:rsidR="008C15A7">
        <w:t xml:space="preserve"> </w:t>
      </w:r>
      <w:r>
        <w:t>us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larger</w:t>
      </w:r>
      <w:r w:rsidR="008C15A7">
        <w:t xml:space="preserve"> </w:t>
      </w:r>
      <w:r>
        <w:t>purpose.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headspace,</w:t>
      </w:r>
      <w:r w:rsidR="008C15A7">
        <w:t xml:space="preserve"> </w:t>
      </w:r>
      <w:r>
        <w:t>I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interactions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daughters,</w:t>
      </w:r>
      <w:r w:rsidR="008C15A7">
        <w:t xml:space="preserve"> </w:t>
      </w:r>
      <w:r>
        <w:t>friends,</w:t>
      </w:r>
      <w:r w:rsidR="008C15A7">
        <w:t xml:space="preserve"> </w:t>
      </w:r>
      <w:r>
        <w:t>colleagues</w:t>
      </w:r>
      <w:r w:rsidR="008C15A7">
        <w:t xml:space="preserve"> </w:t>
      </w:r>
      <w:r>
        <w:t>and</w:t>
      </w:r>
      <w:r w:rsidR="008C15A7">
        <w:t xml:space="preserve"> </w:t>
      </w:r>
      <w:r>
        <w:t>partners.</w:t>
      </w:r>
      <w:r w:rsidR="008C15A7">
        <w:t xml:space="preserve"> 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different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 w:rsidR="00610349">
        <w:t>“</w:t>
      </w:r>
      <w:r>
        <w:t>API</w:t>
      </w:r>
      <w:r w:rsidR="00610349">
        <w:t>”</w:t>
      </w:r>
      <w:r>
        <w:t>;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brighter,</w:t>
      </w:r>
      <w:r w:rsidR="008C15A7">
        <w:t xml:space="preserve"> </w:t>
      </w:r>
      <w:r>
        <w:t>fresher,</w:t>
      </w:r>
      <w:r w:rsidR="008C15A7">
        <w:t xml:space="preserve"> </w:t>
      </w:r>
      <w:r>
        <w:t>clearer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likely</w:t>
      </w:r>
      <w:r w:rsidR="008C15A7">
        <w:t xml:space="preserve"> </w:t>
      </w:r>
      <w:r>
        <w:t>to</w:t>
      </w:r>
      <w:r w:rsidR="008C15A7">
        <w:t xml:space="preserve"> </w:t>
      </w:r>
      <w:r>
        <w:t>provide</w:t>
      </w:r>
      <w:r w:rsidR="008C15A7">
        <w:t xml:space="preserve"> </w:t>
      </w:r>
      <w:r>
        <w:t>a</w:t>
      </w:r>
      <w:r w:rsidR="008C15A7">
        <w:t xml:space="preserve"> </w:t>
      </w:r>
      <w:r>
        <w:t>positive</w:t>
      </w:r>
      <w:r w:rsidR="008C15A7">
        <w:t xml:space="preserve"> </w:t>
      </w:r>
      <w:r>
        <w:t>outcome.</w:t>
      </w:r>
      <w:r w:rsidR="008C15A7">
        <w:t xml:space="preserve"> </w:t>
      </w:r>
      <w:r>
        <w:t>Why?</w:t>
      </w:r>
      <w:r w:rsidR="008C15A7">
        <w:t xml:space="preserve"> </w:t>
      </w:r>
      <w:r>
        <w:t>Because</w:t>
      </w:r>
      <w:r w:rsidR="008C15A7">
        <w:t xml:space="preserve"> </w:t>
      </w:r>
      <w:r>
        <w:t>often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preconceived</w:t>
      </w:r>
      <w:r w:rsidR="008C15A7">
        <w:t xml:space="preserve"> </w:t>
      </w:r>
      <w:r>
        <w:t>notions</w:t>
      </w:r>
      <w:r w:rsidR="008C15A7">
        <w:t xml:space="preserve"> </w:t>
      </w:r>
      <w:r>
        <w:t>about</w:t>
      </w:r>
      <w:r w:rsidR="008C15A7">
        <w:t xml:space="preserve"> </w:t>
      </w:r>
      <w:r>
        <w:t>what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are</w:t>
      </w:r>
      <w:r w:rsidR="008C15A7">
        <w:t xml:space="preserve"> </w:t>
      </w:r>
      <w:r>
        <w:t>thinking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their</w:t>
      </w:r>
      <w:r w:rsidR="008C15A7">
        <w:t xml:space="preserve"> </w:t>
      </w:r>
      <w:r>
        <w:t>intentions</w:t>
      </w:r>
      <w:r w:rsidR="008C15A7">
        <w:t xml:space="preserve"> </w:t>
      </w:r>
      <w:r>
        <w:t>are</w:t>
      </w:r>
      <w:r w:rsidR="008C15A7">
        <w:t xml:space="preserve"> </w:t>
      </w:r>
      <w:r>
        <w:t>and</w:t>
      </w:r>
      <w:r w:rsidR="008C15A7">
        <w:t xml:space="preserve"> </w:t>
      </w:r>
      <w:r>
        <w:t>typically</w:t>
      </w:r>
      <w:r w:rsidR="008C15A7">
        <w:t xml:space="preserve"> </w:t>
      </w:r>
      <w:r>
        <w:t>these</w:t>
      </w:r>
      <w:r w:rsidR="008C15A7">
        <w:t xml:space="preserve"> </w:t>
      </w:r>
      <w:r>
        <w:t>preconceived</w:t>
      </w:r>
      <w:r w:rsidR="008C15A7">
        <w:t xml:space="preserve"> </w:t>
      </w:r>
      <w:r>
        <w:t>notions</w:t>
      </w:r>
      <w:r w:rsidR="008C15A7">
        <w:t xml:space="preserve"> </w:t>
      </w:r>
      <w:r>
        <w:t>are</w:t>
      </w:r>
      <w:r w:rsidR="008C15A7">
        <w:t xml:space="preserve"> </w:t>
      </w:r>
      <w:r>
        <w:t>negative.</w:t>
      </w:r>
      <w:r w:rsidR="008C15A7">
        <w:t xml:space="preserve"> </w:t>
      </w:r>
      <w:r>
        <w:t>More</w:t>
      </w:r>
      <w:r w:rsidR="008C15A7">
        <w:t xml:space="preserve"> </w:t>
      </w:r>
      <w:r>
        <w:t>importantly,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at</w:t>
      </w:r>
      <w:r w:rsidR="008C15A7">
        <w:t xml:space="preserve"> </w:t>
      </w:r>
      <w:r>
        <w:t>best</w:t>
      </w:r>
      <w:r w:rsidR="008C15A7">
        <w:t xml:space="preserve"> </w:t>
      </w:r>
      <w:r>
        <w:t>clouded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worst</w:t>
      </w:r>
      <w:r w:rsidR="008C15A7">
        <w:t xml:space="preserve"> </w:t>
      </w:r>
      <w:r>
        <w:t>wrong</w:t>
      </w:r>
      <w:r w:rsidR="008C15A7">
        <w:t xml:space="preserve"> </w:t>
      </w:r>
      <w:r>
        <w:t>and</w:t>
      </w:r>
      <w:r w:rsidR="008C15A7">
        <w:t xml:space="preserve"> </w:t>
      </w:r>
      <w:r>
        <w:t>always</w:t>
      </w:r>
      <w:r w:rsidR="008C15A7">
        <w:t xml:space="preserve"> </w:t>
      </w:r>
      <w:r>
        <w:t>impact</w:t>
      </w:r>
      <w:r w:rsidR="008C15A7">
        <w:t xml:space="preserve"> </w:t>
      </w:r>
      <w:r>
        <w:t>your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effective.</w:t>
      </w:r>
    </w:p>
    <w:p w14:paraId="40CDDAE7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your</w:t>
      </w:r>
      <w:r w:rsidR="008C15A7">
        <w:t xml:space="preserve"> </w:t>
      </w:r>
      <w:r>
        <w:t>boss</w:t>
      </w:r>
      <w:r w:rsidR="008C15A7">
        <w:t xml:space="preserve"> </w:t>
      </w:r>
      <w:r>
        <w:t>calls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rush</w:t>
      </w:r>
      <w:r w:rsidR="008C15A7">
        <w:t xml:space="preserve"> </w:t>
      </w:r>
      <w:r>
        <w:t>of</w:t>
      </w:r>
      <w:r w:rsidR="008C15A7">
        <w:t xml:space="preserve"> </w:t>
      </w:r>
      <w:r>
        <w:t>frustration</w:t>
      </w:r>
      <w:r w:rsidR="008C15A7">
        <w:t xml:space="preserve"> </w:t>
      </w:r>
      <w:r>
        <w:t>washes</w:t>
      </w:r>
      <w:r w:rsidR="008C15A7">
        <w:t xml:space="preserve"> </w:t>
      </w:r>
      <w:r>
        <w:t>over</w:t>
      </w:r>
      <w:r w:rsidR="008C15A7">
        <w:t xml:space="preserve"> </w:t>
      </w:r>
      <w:r>
        <w:t>you</w:t>
      </w:r>
      <w:r w:rsidR="008C15A7">
        <w:t xml:space="preserve"> </w:t>
      </w:r>
      <w:r>
        <w:t>anticipating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shortly</w:t>
      </w:r>
      <w:r w:rsidR="008C15A7">
        <w:t xml:space="preserve"> </w:t>
      </w:r>
      <w:r>
        <w:t>be</w:t>
      </w:r>
      <w:r w:rsidR="008C15A7">
        <w:t xml:space="preserve"> </w:t>
      </w:r>
      <w:r>
        <w:t>chastised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3453B8E5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interpret</w:t>
      </w:r>
      <w:r w:rsidR="008C15A7">
        <w:t xml:space="preserve"> </w:t>
      </w:r>
      <w:r>
        <w:t>a</w:t>
      </w:r>
      <w:r w:rsidR="008C15A7">
        <w:t xml:space="preserve"> </w:t>
      </w:r>
      <w:r>
        <w:t>colleague</w:t>
      </w:r>
      <w:r w:rsidR="00610349">
        <w:t>’</w:t>
      </w:r>
      <w:r>
        <w:t>s</w:t>
      </w:r>
      <w:r w:rsidR="008C15A7">
        <w:t xml:space="preserve"> </w:t>
      </w:r>
      <w:r>
        <w:t>short</w:t>
      </w:r>
      <w:r w:rsidR="008C15A7">
        <w:t xml:space="preserve"> </w:t>
      </w:r>
      <w:r>
        <w:t>text,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some</w:t>
      </w:r>
      <w:r w:rsidR="008C15A7">
        <w:t xml:space="preserve"> </w:t>
      </w:r>
      <w:r>
        <w:t>feedback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610349">
        <w:t>”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groan</w:t>
      </w:r>
      <w:r w:rsidR="008C15A7">
        <w:t xml:space="preserve"> </w:t>
      </w:r>
      <w:r>
        <w:t>and</w:t>
      </w:r>
      <w:r w:rsidR="008C15A7">
        <w:t xml:space="preserve"> </w:t>
      </w:r>
      <w:r>
        <w:t>eyeroll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0AE8EF07" w14:textId="77777777" w:rsidR="00017929" w:rsidRDefault="00E949E9" w:rsidP="008F1C01">
      <w:pPr>
        <w:pStyle w:val="Body-TextTx"/>
      </w:pPr>
      <w:r>
        <w:t>When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leaves</w:t>
      </w:r>
      <w:r w:rsidR="008C15A7">
        <w:t xml:space="preserve"> </w:t>
      </w:r>
      <w:r>
        <w:t>a</w:t>
      </w:r>
      <w:r w:rsidR="008C15A7">
        <w:t xml:space="preserve"> </w:t>
      </w:r>
      <w:r>
        <w:t>voicemail</w:t>
      </w:r>
      <w:r w:rsidR="008C15A7">
        <w:t xml:space="preserve"> </w:t>
      </w:r>
      <w:r>
        <w:t>saying,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reschedule</w:t>
      </w:r>
      <w:r w:rsidR="008C15A7">
        <w:t xml:space="preserve"> </w:t>
      </w:r>
      <w:r>
        <w:t>for</w:t>
      </w:r>
      <w:r w:rsidR="008C15A7">
        <w:t xml:space="preserve"> </w:t>
      </w:r>
      <w:r>
        <w:t>tonight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assume</w:t>
      </w:r>
      <w:r w:rsidR="008C15A7">
        <w:t xml:space="preserve"> </w:t>
      </w:r>
      <w:r>
        <w:t>she</w:t>
      </w:r>
      <w:r w:rsidR="008C15A7">
        <w:t xml:space="preserve"> </w:t>
      </w:r>
      <w:r>
        <w:t>got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offer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25269E1C" w14:textId="77777777" w:rsidR="00017929" w:rsidRDefault="00E949E9" w:rsidP="008F1C01">
      <w:pPr>
        <w:pStyle w:val="Body-TextTx"/>
      </w:pPr>
      <w:r>
        <w:t>When</w:t>
      </w:r>
      <w:r w:rsidR="008C15A7">
        <w:t xml:space="preserve"> </w:t>
      </w:r>
      <w:r>
        <w:t>your</w:t>
      </w:r>
      <w:r w:rsidR="008C15A7">
        <w:t xml:space="preserve"> </w:t>
      </w:r>
      <w:r>
        <w:t>roommate</w:t>
      </w:r>
      <w:r w:rsidR="008C15A7">
        <w:t xml:space="preserve"> </w:t>
      </w:r>
      <w:r>
        <w:t>borrows</w:t>
      </w:r>
      <w:r w:rsidR="008C15A7">
        <w:t xml:space="preserve"> </w:t>
      </w:r>
      <w:r>
        <w:t>your</w:t>
      </w:r>
      <w:r w:rsidR="008C15A7">
        <w:t xml:space="preserve"> </w:t>
      </w:r>
      <w:r>
        <w:t>shirt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date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attack</w:t>
      </w:r>
      <w:r w:rsidR="008C15A7">
        <w:t xml:space="preserve"> </w:t>
      </w:r>
      <w:r>
        <w:t>her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walks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door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558C6559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a</w:t>
      </w:r>
      <w:r w:rsidR="008C15A7">
        <w:t xml:space="preserve"> </w:t>
      </w:r>
      <w:r>
        <w:t>FOMO-induced</w:t>
      </w:r>
      <w:r w:rsidR="008C15A7">
        <w:t xml:space="preserve"> </w:t>
      </w:r>
      <w:r>
        <w:t>social</w:t>
      </w:r>
      <w:r w:rsidR="008C15A7">
        <w:t xml:space="preserve"> </w:t>
      </w:r>
      <w:r>
        <w:t>media</w:t>
      </w:r>
      <w:r w:rsidR="008C15A7">
        <w:t xml:space="preserve"> </w:t>
      </w:r>
      <w:r>
        <w:t>post</w:t>
      </w:r>
      <w:r w:rsidR="008C15A7">
        <w:t xml:space="preserve"> </w:t>
      </w:r>
      <w:r>
        <w:t>sends</w:t>
      </w:r>
      <w:r w:rsidR="008C15A7">
        <w:t xml:space="preserve"> </w:t>
      </w:r>
      <w:r>
        <w:t>your</w:t>
      </w:r>
      <w:r w:rsidR="008C15A7">
        <w:t xml:space="preserve"> </w:t>
      </w:r>
      <w:r>
        <w:t>teenager</w:t>
      </w:r>
      <w:r w:rsidR="008C15A7">
        <w:t xml:space="preserve"> </w:t>
      </w:r>
      <w:r>
        <w:t>into</w:t>
      </w:r>
      <w:r w:rsidR="008C15A7">
        <w:t xml:space="preserve"> </w:t>
      </w:r>
      <w:r>
        <w:t>a</w:t>
      </w:r>
      <w:r w:rsidR="008C15A7">
        <w:t xml:space="preserve"> </w:t>
      </w:r>
      <w:r>
        <w:t>tailspin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0618E49F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car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you</w:t>
      </w:r>
      <w:r w:rsidR="008C15A7">
        <w:t xml:space="preserve"> </w:t>
      </w:r>
      <w:r>
        <w:t>changes</w:t>
      </w:r>
      <w:r w:rsidR="008C15A7">
        <w:t xml:space="preserve"> </w:t>
      </w:r>
      <w:r>
        <w:t>lanes</w:t>
      </w:r>
      <w:r w:rsidR="008C15A7">
        <w:t xml:space="preserve"> </w:t>
      </w:r>
      <w:r>
        <w:t>abruptly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lay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horn,</w:t>
      </w:r>
      <w:r w:rsidR="008C15A7">
        <w:t xml:space="preserve"> </w:t>
      </w:r>
      <w:r>
        <w:t>hard</w:t>
      </w:r>
      <w:r w:rsidR="00722F53">
        <w:t>—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API.</w:t>
      </w:r>
    </w:p>
    <w:p w14:paraId="040760B6" w14:textId="77777777" w:rsidR="00722F53" w:rsidRPr="00722F53" w:rsidRDefault="00E949E9" w:rsidP="008F1C01">
      <w:pPr>
        <w:pStyle w:val="Body-TextTx"/>
      </w:pPr>
      <w:r w:rsidRPr="00722F53">
        <w:t>Quick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jump.</w:t>
      </w:r>
      <w:r w:rsidR="008C15A7" w:rsidRPr="00722F53">
        <w:t xml:space="preserve"> </w:t>
      </w:r>
      <w:r w:rsidRPr="00722F53">
        <w:t>Quicker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react.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patience.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give</w:t>
      </w:r>
      <w:r w:rsidR="008C15A7" w:rsidRPr="00722F53">
        <w:t xml:space="preserve"> </w:t>
      </w:r>
      <w:r w:rsidRPr="00722F53">
        <w:t>each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break.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="00610349">
        <w:t>“</w:t>
      </w:r>
      <w:r w:rsidRPr="00722F53">
        <w:t>API.</w:t>
      </w:r>
      <w:r w:rsidR="00610349">
        <w:t>”</w:t>
      </w:r>
      <w:r w:rsidR="008C15A7" w:rsidRPr="00722F53">
        <w:t xml:space="preserve"> </w:t>
      </w:r>
      <w:r>
        <w:rPr>
          <w:color w:val="000000"/>
        </w:rPr>
        <w:t>Don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look</w:t>
      </w:r>
      <w:r w:rsidR="008C15A7">
        <w:rPr>
          <w:color w:val="000000"/>
        </w:rPr>
        <w:t xml:space="preserve"> </w:t>
      </w:r>
      <w:r>
        <w:rPr>
          <w:color w:val="000000"/>
        </w:rPr>
        <w:t>for</w:t>
      </w:r>
      <w:r w:rsidR="008C15A7">
        <w:rPr>
          <w:color w:val="000000"/>
        </w:rPr>
        <w:t xml:space="preserve"> </w:t>
      </w:r>
      <w:r>
        <w:rPr>
          <w:color w:val="000000"/>
        </w:rPr>
        <w:t>landmines.</w:t>
      </w:r>
      <w:r w:rsidR="008C15A7">
        <w:rPr>
          <w:color w:val="000000"/>
        </w:rPr>
        <w:t xml:space="preserve"> </w:t>
      </w:r>
      <w:r>
        <w:rPr>
          <w:color w:val="000000"/>
        </w:rPr>
        <w:t>Don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seek</w:t>
      </w:r>
      <w:r w:rsidR="008C15A7">
        <w:rPr>
          <w:color w:val="000000"/>
        </w:rPr>
        <w:t xml:space="preserve"> </w:t>
      </w:r>
      <w:r>
        <w:rPr>
          <w:color w:val="000000"/>
        </w:rPr>
        <w:t>out</w:t>
      </w:r>
      <w:r w:rsidR="008C15A7">
        <w:rPr>
          <w:color w:val="000000"/>
        </w:rPr>
        <w:t xml:space="preserve"> </w:t>
      </w:r>
      <w:r>
        <w:rPr>
          <w:color w:val="000000"/>
        </w:rPr>
        <w:t>cracks.</w:t>
      </w:r>
      <w:r w:rsidR="008C15A7">
        <w:rPr>
          <w:color w:val="000000"/>
        </w:rPr>
        <w:t xml:space="preserve"> </w:t>
      </w:r>
      <w:r w:rsidRPr="00722F53">
        <w:t>We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can</w:t>
      </w:r>
      <w:r w:rsidR="008C15A7" w:rsidRPr="00722F53">
        <w:t xml:space="preserve"> </w:t>
      </w:r>
      <w:r w:rsidRPr="00722F53">
        <w:t>improve</w:t>
      </w:r>
      <w:r w:rsidR="008C15A7" w:rsidRPr="00722F53">
        <w:t xml:space="preserve"> </w:t>
      </w:r>
      <w:r w:rsidRPr="00722F53">
        <w:t>upon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practice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become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diligent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committed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approaching</w:t>
      </w:r>
      <w:r w:rsidR="008C15A7" w:rsidRPr="00722F53">
        <w:t xml:space="preserve"> </w:t>
      </w:r>
      <w:r w:rsidRPr="00722F53">
        <w:t>others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optimism,</w:t>
      </w:r>
      <w:r w:rsidR="008C15A7" w:rsidRPr="00722F53">
        <w:t xml:space="preserve"> </w:t>
      </w:r>
      <w:r w:rsidRPr="00722F53">
        <w:t>respect,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curiosity.</w:t>
      </w:r>
      <w:r w:rsidR="008C15A7" w:rsidRPr="00722F53">
        <w:t xml:space="preserve"> </w:t>
      </w:r>
      <w:r w:rsidRPr="00722F53">
        <w:t>Think</w:t>
      </w:r>
      <w:r w:rsidR="008C15A7" w:rsidRPr="00722F53">
        <w:t xml:space="preserve"> </w:t>
      </w:r>
      <w:r w:rsidRPr="00722F53">
        <w:t>about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hard</w:t>
      </w:r>
      <w:r w:rsidR="008C15A7" w:rsidRPr="00722F53">
        <w:t xml:space="preserve"> </w:t>
      </w:r>
      <w:r w:rsidRPr="00722F53">
        <w:t>conversation</w:t>
      </w:r>
      <w:r w:rsidR="008C15A7" w:rsidRPr="00722F53">
        <w:t xml:space="preserve"> </w:t>
      </w:r>
      <w:r w:rsidRPr="00722F53">
        <w:t>or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you</w:t>
      </w:r>
      <w:r w:rsidR="00610349">
        <w:t>’</w:t>
      </w:r>
      <w:r w:rsidRPr="00722F53">
        <w:t>ve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recently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ask</w:t>
      </w:r>
      <w:r w:rsidR="008C15A7" w:rsidRPr="00722F53">
        <w:t xml:space="preserve"> </w:t>
      </w:r>
      <w:r w:rsidRPr="00722F53">
        <w:t>yourself: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give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person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chance?</w:t>
      </w:r>
      <w:r w:rsidR="008C15A7" w:rsidRPr="00722F53">
        <w:t xml:space="preserve"> </w:t>
      </w:r>
      <w:r w:rsidRPr="00722F53">
        <w:t>Or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convinced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happen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thoughts,</w:t>
      </w:r>
      <w:r w:rsidR="008C15A7" w:rsidRPr="00722F53">
        <w:t xml:space="preserve"> </w:t>
      </w:r>
      <w:r w:rsidRPr="00722F53">
        <w:t>defensive</w:t>
      </w:r>
      <w:r w:rsidR="008C15A7" w:rsidRPr="00722F53">
        <w:t xml:space="preserve"> </w:t>
      </w:r>
      <w:r w:rsidRPr="00722F53">
        <w:t>posture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self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wrapped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predetermined</w:t>
      </w:r>
      <w:r w:rsidR="008C15A7" w:rsidRPr="00722F53">
        <w:t xml:space="preserve"> </w:t>
      </w:r>
      <w:r w:rsidRPr="00722F53">
        <w:t>result?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assumed</w:t>
      </w:r>
      <w:r w:rsidR="008C15A7" w:rsidRPr="00722F53">
        <w:t xml:space="preserve"> </w:t>
      </w:r>
      <w:r w:rsidRPr="00722F53">
        <w:t>predetermined</w:t>
      </w:r>
      <w:r w:rsidR="008C15A7" w:rsidRPr="00722F53">
        <w:t xml:space="preserve"> </w:t>
      </w:r>
      <w:r w:rsidRPr="00722F53">
        <w:t>result</w:t>
      </w:r>
      <w:r w:rsidR="008C15A7" w:rsidRPr="00722F53">
        <w:t xml:space="preserve"> </w:t>
      </w:r>
      <w:r w:rsidRPr="00722F53">
        <w:t>actually</w:t>
      </w:r>
      <w:r w:rsidR="008C15A7" w:rsidRPr="00722F53">
        <w:t xml:space="preserve"> </w:t>
      </w:r>
      <w:r w:rsidRPr="00722F53">
        <w:t>correct?</w:t>
      </w:r>
      <w:r w:rsidR="008C15A7" w:rsidRPr="00722F53">
        <w:t xml:space="preserve"> </w:t>
      </w:r>
      <w:r w:rsidRPr="00722F53">
        <w:t>Instead,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API?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words,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approach</w:t>
      </w:r>
      <w:r w:rsidR="008C15A7" w:rsidRPr="00722F53">
        <w:t xml:space="preserve"> </w:t>
      </w:r>
      <w:r w:rsidRPr="00722F53">
        <w:t>those</w:t>
      </w:r>
      <w:r w:rsidR="008C15A7" w:rsidRPr="00722F53">
        <w:t xml:space="preserve"> </w:t>
      </w:r>
      <w:r w:rsidRPr="00722F53">
        <w:t>conversations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assumption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they</w:t>
      </w:r>
      <w:r w:rsidR="008C15A7" w:rsidRPr="00722F53">
        <w:t xml:space="preserve"> </w:t>
      </w:r>
      <w:r w:rsidRPr="00722F53">
        <w:t>may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moments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learn</w:t>
      </w:r>
      <w:r w:rsidR="008C15A7" w:rsidRPr="00722F53">
        <w:t xml:space="preserve"> </w:t>
      </w:r>
      <w:r w:rsidRPr="00722F53">
        <w:t>from?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teach?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inspire?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inspired?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empathetic?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share?</w:t>
      </w:r>
      <w:r w:rsidR="008C15A7" w:rsidRPr="00722F53">
        <w:t xml:space="preserve"> </w:t>
      </w:r>
      <w:r w:rsidRPr="00722F53">
        <w:t>How</w:t>
      </w:r>
      <w:r w:rsidR="008C15A7" w:rsidRPr="00722F53">
        <w:t xml:space="preserve"> </w:t>
      </w:r>
      <w:r w:rsidRPr="00722F53">
        <w:t>much</w:t>
      </w:r>
      <w:r w:rsidR="008C15A7" w:rsidRPr="00722F53">
        <w:t xml:space="preserve"> </w:t>
      </w:r>
      <w:r w:rsidRPr="00722F53">
        <w:t>richer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your</w:t>
      </w:r>
      <w:r w:rsidR="008C15A7" w:rsidRPr="00722F53">
        <w:t xml:space="preserve"> </w:t>
      </w:r>
      <w:r w:rsidRPr="00722F53">
        <w:t>relationships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approached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interaction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your</w:t>
      </w:r>
      <w:r w:rsidR="008C15A7" w:rsidRPr="00722F53">
        <w:t xml:space="preserve"> </w:t>
      </w:r>
      <w:r w:rsidRPr="00722F53">
        <w:t>family,</w:t>
      </w:r>
      <w:r w:rsidR="008C15A7" w:rsidRPr="00722F53">
        <w:t xml:space="preserve"> </w:t>
      </w:r>
      <w:r w:rsidRPr="00722F53">
        <w:t>friends,</w:t>
      </w:r>
      <w:r w:rsidR="008C15A7" w:rsidRPr="00722F53">
        <w:t xml:space="preserve"> </w:t>
      </w:r>
      <w:r w:rsidRPr="00722F53">
        <w:t>colleagues,</w:t>
      </w:r>
      <w:r w:rsidR="008C15A7" w:rsidRPr="00722F53">
        <w:t xml:space="preserve"> </w:t>
      </w:r>
      <w:r w:rsidRPr="00722F53">
        <w:t>leaders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coaches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assumption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could</w:t>
      </w:r>
      <w:r w:rsidR="008C15A7" w:rsidRPr="00722F53">
        <w:t xml:space="preserve"> </w:t>
      </w:r>
      <w:r w:rsidRPr="00722F53">
        <w:t>both</w:t>
      </w:r>
      <w:r w:rsidR="008C15A7" w:rsidRPr="00722F53">
        <w:t xml:space="preserve"> </w:t>
      </w:r>
      <w:r w:rsidRPr="00722F53">
        <w:t>emerge</w:t>
      </w:r>
      <w:r w:rsidR="008C15A7" w:rsidRPr="00722F53">
        <w:t xml:space="preserve"> </w:t>
      </w:r>
      <w:r w:rsidRPr="00722F53">
        <w:t>better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engagement?</w:t>
      </w:r>
    </w:p>
    <w:p w14:paraId="2A15DB65" w14:textId="77777777" w:rsidR="00722F53" w:rsidRDefault="00E949E9" w:rsidP="008F1C01">
      <w:pPr>
        <w:pStyle w:val="Body-TextTx"/>
      </w:pPr>
      <w:r>
        <w:t>API</w:t>
      </w:r>
      <w:r w:rsidR="008C15A7">
        <w:t xml:space="preserve"> </w:t>
      </w:r>
      <w:r>
        <w:t>matters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  <w:r w:rsidR="008C15A7">
        <w:t xml:space="preserve"> </w:t>
      </w:r>
      <w:r>
        <w:t>The</w:t>
      </w:r>
      <w:r w:rsidR="008C15A7">
        <w:t xml:space="preserve"> </w:t>
      </w:r>
      <w:r>
        <w:t>letters</w:t>
      </w:r>
      <w:r w:rsidR="008C15A7">
        <w:t xml:space="preserve"> </w:t>
      </w:r>
      <w:r>
        <w:t>API</w:t>
      </w:r>
      <w:r w:rsidR="008C15A7">
        <w:t xml:space="preserve"> </w:t>
      </w:r>
      <w:r>
        <w:t>are</w:t>
      </w:r>
      <w:r w:rsidR="008C15A7">
        <w:t xml:space="preserve"> </w:t>
      </w:r>
      <w:r>
        <w:t>actually</w:t>
      </w:r>
      <w:r w:rsidR="008C15A7">
        <w:t xml:space="preserve"> </w:t>
      </w:r>
      <w:r>
        <w:t>carved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piece</w:t>
      </w:r>
      <w:r w:rsidR="008C15A7">
        <w:t xml:space="preserve"> </w:t>
      </w:r>
      <w:r>
        <w:t>of</w:t>
      </w:r>
      <w:r w:rsidR="008C15A7">
        <w:t xml:space="preserve"> </w:t>
      </w:r>
      <w:r>
        <w:t>slate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thing</w:t>
      </w:r>
      <w:r w:rsidR="008C15A7">
        <w:t xml:space="preserve"> </w:t>
      </w:r>
      <w:r>
        <w:t>my</w:t>
      </w:r>
      <w:r w:rsidR="008C15A7">
        <w:t xml:space="preserve"> </w:t>
      </w:r>
      <w:r>
        <w:t>wife,</w:t>
      </w:r>
      <w:r w:rsidR="008C15A7">
        <w:t xml:space="preserve"> </w:t>
      </w:r>
      <w:r>
        <w:t>three</w:t>
      </w:r>
      <w:r w:rsidR="008C15A7">
        <w:t xml:space="preserve"> </w:t>
      </w:r>
      <w:r>
        <w:t>daughters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see</w:t>
      </w:r>
      <w:r w:rsidR="008C15A7">
        <w:t xml:space="preserve"> </w:t>
      </w:r>
      <w:r>
        <w:t>leaving</w:t>
      </w:r>
      <w:r w:rsidR="008C15A7">
        <w:t xml:space="preserve"> </w:t>
      </w:r>
      <w:r>
        <w:t>our</w:t>
      </w:r>
      <w:r w:rsidR="008C15A7">
        <w:t xml:space="preserve"> </w:t>
      </w:r>
      <w:r>
        <w:t>house</w:t>
      </w:r>
      <w:r w:rsidR="008C15A7">
        <w:t xml:space="preserve"> </w:t>
      </w:r>
      <w:r>
        <w:t>and</w:t>
      </w:r>
      <w:r w:rsidR="008C15A7">
        <w:t xml:space="preserve"> </w:t>
      </w:r>
      <w:r>
        <w:t>going</w:t>
      </w:r>
      <w:r w:rsidR="008C15A7">
        <w:t xml:space="preserve"> </w:t>
      </w:r>
      <w:r>
        <w:t>out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Are</w:t>
      </w:r>
      <w:r w:rsidR="008C15A7">
        <w:t xml:space="preserve"> </w:t>
      </w:r>
      <w:r>
        <w:t>we</w:t>
      </w:r>
      <w:r w:rsidR="008C15A7">
        <w:t xml:space="preserve"> </w:t>
      </w:r>
      <w:r>
        <w:t>perfect?</w:t>
      </w:r>
      <w:r w:rsidR="008C15A7">
        <w:t xml:space="preserve"> </w:t>
      </w:r>
      <w:r>
        <w:t>No.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close.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recognize</w:t>
      </w:r>
      <w:r w:rsidR="008C15A7">
        <w:t xml:space="preserve"> </w:t>
      </w:r>
      <w:r>
        <w:t>and</w:t>
      </w:r>
      <w:r w:rsidR="008C15A7">
        <w:t xml:space="preserve"> </w:t>
      </w:r>
      <w:r>
        <w:t>discuss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fall</w:t>
      </w:r>
      <w:r w:rsidR="008C15A7">
        <w:t xml:space="preserve"> </w:t>
      </w:r>
      <w:r>
        <w:t>short.</w:t>
      </w:r>
      <w:r w:rsidR="008C15A7">
        <w:t xml:space="preserve"> </w:t>
      </w:r>
      <w:r>
        <w:t>We</w:t>
      </w:r>
      <w:r w:rsidR="008C15A7">
        <w:t xml:space="preserve"> </w:t>
      </w:r>
      <w:r>
        <w:t>try,</w:t>
      </w:r>
      <w:r w:rsidR="008C15A7">
        <w:t xml:space="preserve"> </w:t>
      </w:r>
      <w:r>
        <w:t>we</w:t>
      </w:r>
      <w:r w:rsidR="008C15A7">
        <w:t xml:space="preserve"> </w:t>
      </w:r>
      <w:r>
        <w:t>engage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better.</w:t>
      </w:r>
      <w:r w:rsidR="008C15A7">
        <w:t xml:space="preserve"> </w:t>
      </w:r>
      <w:r>
        <w:t>We</w:t>
      </w:r>
      <w:r w:rsidR="008C15A7">
        <w:t xml:space="preserve"> </w:t>
      </w:r>
      <w:r>
        <w:t>use</w:t>
      </w:r>
      <w:r w:rsidR="008C15A7">
        <w:t xml:space="preserve"> </w:t>
      </w:r>
      <w:r>
        <w:t>the</w:t>
      </w:r>
      <w:r w:rsidR="008C15A7">
        <w:t xml:space="preserve"> </w:t>
      </w:r>
      <w:r>
        <w:t>understanding</w:t>
      </w:r>
      <w:r w:rsidR="008C15A7">
        <w:t xml:space="preserve"> </w:t>
      </w:r>
      <w:r>
        <w:t>of</w:t>
      </w:r>
      <w:r w:rsidR="008C15A7">
        <w:t xml:space="preserve"> </w:t>
      </w:r>
      <w:r>
        <w:t>API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common</w:t>
      </w:r>
      <w:r w:rsidR="008C15A7">
        <w:t xml:space="preserve"> </w:t>
      </w:r>
      <w:r>
        <w:t>language</w:t>
      </w:r>
      <w:r w:rsidR="008C15A7">
        <w:t xml:space="preserve"> </w:t>
      </w:r>
      <w:r>
        <w:t>to</w:t>
      </w:r>
      <w:r w:rsidR="008C15A7">
        <w:t xml:space="preserve"> </w:t>
      </w:r>
      <w:r>
        <w:t>diffuse</w:t>
      </w:r>
      <w:r w:rsidR="008C15A7">
        <w:t xml:space="preserve"> </w:t>
      </w:r>
      <w:r>
        <w:t>issues</w:t>
      </w:r>
      <w:r w:rsidR="008C15A7">
        <w:t xml:space="preserve"> </w:t>
      </w:r>
      <w:r>
        <w:t>and</w:t>
      </w:r>
      <w:r w:rsidR="008C15A7">
        <w:t xml:space="preserve"> </w:t>
      </w:r>
      <w:r>
        <w:t>confrontations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the</w:t>
      </w:r>
      <w:r w:rsidR="008C15A7">
        <w:t xml:space="preserve"> </w:t>
      </w:r>
      <w:r>
        <w:t>expectation</w:t>
      </w:r>
      <w:r w:rsidR="008C15A7">
        <w:t xml:space="preserve"> </w:t>
      </w:r>
      <w:r>
        <w:t>that</w:t>
      </w:r>
      <w:r w:rsidR="008C15A7">
        <w:t xml:space="preserve"> </w:t>
      </w:r>
      <w:r>
        <w:t>together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get</w:t>
      </w:r>
      <w:r w:rsidR="008C15A7">
        <w:t xml:space="preserve"> </w:t>
      </w:r>
      <w:r>
        <w:t>better</w:t>
      </w:r>
      <w:r w:rsidR="008C15A7">
        <w:t xml:space="preserve"> </w:t>
      </w:r>
      <w:r>
        <w:t>with</w:t>
      </w:r>
      <w:r w:rsidR="008C15A7">
        <w:t xml:space="preserve"> </w:t>
      </w:r>
      <w:r>
        <w:t>some</w:t>
      </w:r>
      <w:r w:rsidR="008C15A7">
        <w:t xml:space="preserve"> </w:t>
      </w:r>
      <w:r>
        <w:t>compassion</w:t>
      </w:r>
      <w:r w:rsidR="008C15A7">
        <w:t xml:space="preserve"> </w:t>
      </w:r>
      <w:r>
        <w:t>and</w:t>
      </w:r>
      <w:r w:rsidR="008C15A7">
        <w:t xml:space="preserve"> </w:t>
      </w:r>
      <w:r>
        <w:t>understanding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other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moment.</w:t>
      </w:r>
      <w:r w:rsidR="008C15A7">
        <w:t xml:space="preserve"> </w:t>
      </w:r>
      <w:r>
        <w:t>Most</w:t>
      </w:r>
      <w:r w:rsidR="008C15A7">
        <w:t xml:space="preserve"> </w:t>
      </w:r>
      <w:r>
        <w:t>times,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hearing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reacting</w:t>
      </w:r>
      <w:r w:rsidR="008C15A7">
        <w:t xml:space="preserve"> </w:t>
      </w:r>
      <w:r>
        <w:t>has</w:t>
      </w:r>
      <w:r w:rsidR="008C15A7">
        <w:t xml:space="preserve"> </w:t>
      </w:r>
      <w:r>
        <w:t>more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with</w:t>
      </w:r>
      <w:r w:rsidR="008C15A7">
        <w:t xml:space="preserve"> </w:t>
      </w:r>
      <w:r>
        <w:t>YOU,</w:t>
      </w:r>
      <w:r w:rsidR="008C15A7">
        <w:t xml:space="preserve"> </w:t>
      </w:r>
      <w:r>
        <w:t>the</w:t>
      </w:r>
      <w:r w:rsidR="008C15A7">
        <w:t xml:space="preserve"> </w:t>
      </w:r>
      <w:r>
        <w:t>recipient,</w:t>
      </w:r>
      <w:r w:rsidR="008C15A7">
        <w:t xml:space="preserve"> </w:t>
      </w:r>
      <w:r>
        <w:t>than</w:t>
      </w:r>
      <w:r w:rsidR="008C15A7">
        <w:t xml:space="preserve"> </w:t>
      </w:r>
      <w:r>
        <w:t>it</w:t>
      </w:r>
      <w:r w:rsidR="008C15A7">
        <w:t xml:space="preserve"> </w:t>
      </w:r>
      <w:r>
        <w:t>does</w:t>
      </w:r>
      <w:r w:rsidR="008C15A7">
        <w:t xml:space="preserve"> </w:t>
      </w:r>
      <w:r>
        <w:t>the</w:t>
      </w:r>
      <w:r w:rsidR="008C15A7">
        <w:t xml:space="preserve"> </w:t>
      </w:r>
      <w:r>
        <w:t>sender.</w:t>
      </w:r>
      <w:r w:rsidR="008C15A7">
        <w:t xml:space="preserve"> </w:t>
      </w:r>
      <w:r>
        <w:t>That</w:t>
      </w:r>
      <w:r w:rsidR="008C15A7">
        <w:t xml:space="preserve"> </w:t>
      </w:r>
      <w:r>
        <w:t>interpretation</w:t>
      </w:r>
      <w:r w:rsidR="008C15A7">
        <w:t xml:space="preserve"> </w:t>
      </w:r>
      <w:r>
        <w:t>has</w:t>
      </w:r>
      <w:r w:rsidR="008C15A7">
        <w:t xml:space="preserve"> </w:t>
      </w:r>
      <w:r>
        <w:t>your</w:t>
      </w:r>
      <w:r w:rsidR="008C15A7">
        <w:t xml:space="preserve"> </w:t>
      </w:r>
      <w:r>
        <w:t>mind</w:t>
      </w:r>
      <w:r w:rsidR="008C15A7">
        <w:t xml:space="preserve"> </w:t>
      </w:r>
      <w:r>
        <w:t>spinning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negative</w:t>
      </w:r>
      <w:r w:rsidR="008C15A7">
        <w:t xml:space="preserve"> </w:t>
      </w:r>
      <w:r>
        <w:t>direction.</w:t>
      </w:r>
      <w:r w:rsidR="008C15A7">
        <w:t xml:space="preserve"> </w:t>
      </w:r>
      <w:r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could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say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me?</w:t>
      </w:r>
      <w:r w:rsidR="008C15A7">
        <w:t xml:space="preserve"> </w:t>
      </w:r>
      <w:r>
        <w:t>or</w:t>
      </w:r>
      <w:r w:rsidR="008C15A7">
        <w:t xml:space="preserve"> </w:t>
      </w:r>
      <w:r w:rsidRPr="00BC4DEA">
        <w:rPr>
          <w:rStyle w:val="itali"/>
        </w:rPr>
        <w:t>Why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yelling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me?</w:t>
      </w:r>
      <w:r w:rsidR="008C15A7">
        <w:t xml:space="preserve"> </w:t>
      </w:r>
      <w:r>
        <w:t>A</w:t>
      </w:r>
      <w:r w:rsidR="008C15A7">
        <w:t xml:space="preserve"> </w:t>
      </w:r>
      <w:r>
        <w:t>simple,</w:t>
      </w:r>
      <w:r w:rsidR="008C15A7">
        <w:t xml:space="preserve"> </w:t>
      </w:r>
      <w:r>
        <w:t>yet</w:t>
      </w:r>
      <w:r w:rsidR="008C15A7">
        <w:t xml:space="preserve"> </w:t>
      </w:r>
      <w:r>
        <w:t>all</w:t>
      </w:r>
      <w:r w:rsidR="008C15A7">
        <w:t xml:space="preserve"> </w:t>
      </w:r>
      <w:r>
        <w:t>too</w:t>
      </w:r>
      <w:r w:rsidR="008C15A7">
        <w:t xml:space="preserve"> </w:t>
      </w:r>
      <w:r>
        <w:t>real-life</w:t>
      </w:r>
      <w:r w:rsidR="008C15A7">
        <w:t xml:space="preserve"> </w:t>
      </w:r>
      <w:r>
        <w:t>example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home</w:t>
      </w:r>
      <w:r w:rsidR="008C15A7">
        <w:t xml:space="preserve"> </w:t>
      </w:r>
      <w:r>
        <w:t>might</w:t>
      </w:r>
      <w:r w:rsidR="008C15A7">
        <w:t xml:space="preserve"> </w:t>
      </w:r>
      <w:r>
        <w:t>occur</w:t>
      </w:r>
      <w:r w:rsidR="008C15A7">
        <w:t xml:space="preserve"> </w:t>
      </w:r>
      <w:r>
        <w:t>if</w:t>
      </w:r>
      <w:r w:rsidR="008C15A7">
        <w:t xml:space="preserve"> </w:t>
      </w:r>
      <w:r>
        <w:t>Lisa</w:t>
      </w:r>
      <w:r w:rsidR="008C15A7">
        <w:t xml:space="preserve"> </w:t>
      </w:r>
      <w:r>
        <w:t>says</w:t>
      </w:r>
      <w:r w:rsidR="008C15A7">
        <w:t xml:space="preserve"> </w:t>
      </w:r>
      <w:r>
        <w:t>to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daughters,</w:t>
      </w:r>
      <w:r w:rsidR="008C15A7">
        <w:t xml:space="preserve"> </w:t>
      </w:r>
      <w:r w:rsidR="00610349">
        <w:t>“</w:t>
      </w:r>
      <w:r>
        <w:t>Hey,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grab</w:t>
      </w:r>
      <w:r w:rsidR="008C15A7">
        <w:t xml:space="preserve"> </w:t>
      </w:r>
      <w:r>
        <w:t>the</w:t>
      </w:r>
      <w:r w:rsidR="008C15A7">
        <w:t xml:space="preserve"> </w:t>
      </w:r>
      <w:r>
        <w:t>clothes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stairs</w:t>
      </w:r>
      <w:r w:rsidR="008C15A7">
        <w:t xml:space="preserve"> </w:t>
      </w:r>
      <w:r>
        <w:t>on</w:t>
      </w:r>
      <w:r w:rsidR="008C15A7">
        <w:t xml:space="preserve"> </w:t>
      </w:r>
      <w:r>
        <w:t>your</w:t>
      </w:r>
      <w:r w:rsidR="008C15A7">
        <w:t xml:space="preserve"> </w:t>
      </w:r>
      <w:r>
        <w:t>way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your</w:t>
      </w:r>
      <w:r w:rsidR="008C15A7">
        <w:t xml:space="preserve"> </w:t>
      </w:r>
      <w:r>
        <w:t>room?</w:t>
      </w:r>
      <w:r w:rsidR="00610349">
        <w:t>”</w:t>
      </w:r>
      <w:r w:rsidR="008C15A7">
        <w:t xml:space="preserve"> </w:t>
      </w:r>
      <w:r>
        <w:t>If</w:t>
      </w:r>
      <w:r w:rsidR="008C15A7">
        <w:t xml:space="preserve"> </w:t>
      </w:r>
      <w:r>
        <w:t>our</w:t>
      </w:r>
      <w:r w:rsidR="008C15A7">
        <w:t xml:space="preserve"> </w:t>
      </w:r>
      <w:r>
        <w:t>daughters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API,</w:t>
      </w:r>
      <w:r w:rsidR="008C15A7">
        <w:t xml:space="preserve"> </w:t>
      </w:r>
      <w:r>
        <w:t>they</w:t>
      </w:r>
      <w:r w:rsidR="008C15A7">
        <w:t xml:space="preserve"> </w:t>
      </w:r>
      <w:r>
        <w:t>will</w:t>
      </w:r>
      <w:r w:rsidR="008C15A7">
        <w:t xml:space="preserve"> </w:t>
      </w:r>
      <w:r>
        <w:t>hear,</w:t>
      </w:r>
      <w:r w:rsidR="008C15A7">
        <w:t xml:space="preserve"> </w:t>
      </w:r>
      <w:r w:rsidR="00610349">
        <w:t>“</w:t>
      </w:r>
      <w:r>
        <w:t>Grab</w:t>
      </w:r>
      <w:r w:rsidR="008C15A7">
        <w:t xml:space="preserve"> </w:t>
      </w:r>
      <w:r>
        <w:t>your</w:t>
      </w:r>
      <w:r w:rsidR="008C15A7">
        <w:t xml:space="preserve"> </w:t>
      </w:r>
      <w:r>
        <w:t>clothes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stairs,</w:t>
      </w:r>
      <w:r w:rsidR="008C15A7">
        <w:t xml:space="preserve"> </w:t>
      </w:r>
      <w:r>
        <w:t>you</w:t>
      </w:r>
      <w:r w:rsidR="008C15A7">
        <w:t xml:space="preserve"> </w:t>
      </w:r>
      <w:r>
        <w:t>ungrateful</w:t>
      </w:r>
      <w:r w:rsidR="008C15A7">
        <w:t xml:space="preserve"> </w:t>
      </w:r>
      <w:r>
        <w:t>and</w:t>
      </w:r>
      <w:r w:rsidR="008C15A7">
        <w:t xml:space="preserve"> </w:t>
      </w:r>
      <w:r>
        <w:t>lazy</w:t>
      </w:r>
      <w:r w:rsidR="008C15A7">
        <w:t xml:space="preserve"> </w:t>
      </w:r>
      <w:r>
        <w:t>child.</w:t>
      </w:r>
      <w:r w:rsidR="00610349">
        <w:t>”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API,</w:t>
      </w:r>
      <w:r w:rsidR="008C15A7">
        <w:t xml:space="preserve"> </w:t>
      </w:r>
      <w:r>
        <w:t>they</w:t>
      </w:r>
      <w:r w:rsidR="008C15A7">
        <w:t xml:space="preserve"> </w:t>
      </w:r>
      <w:r>
        <w:t>will</w:t>
      </w:r>
      <w:r w:rsidR="008C15A7">
        <w:t xml:space="preserve"> </w:t>
      </w:r>
      <w:r>
        <w:t>hear,</w:t>
      </w:r>
      <w:r w:rsidR="008C15A7">
        <w:t xml:space="preserve"> </w:t>
      </w:r>
      <w:r w:rsidR="00610349">
        <w:t>“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please</w:t>
      </w:r>
      <w:r w:rsidR="008C15A7">
        <w:t xml:space="preserve"> </w:t>
      </w:r>
      <w:r>
        <w:t>help</w:t>
      </w:r>
      <w:r w:rsidR="008C15A7">
        <w:t xml:space="preserve"> </w:t>
      </w:r>
      <w:r>
        <w:t>me</w:t>
      </w:r>
      <w:r w:rsidR="008C15A7">
        <w:t xml:space="preserve"> </w:t>
      </w:r>
      <w:r>
        <w:t>out</w:t>
      </w:r>
      <w:r w:rsidR="008C15A7">
        <w:t xml:space="preserve"> </w:t>
      </w:r>
      <w:r>
        <w:t>and</w:t>
      </w:r>
      <w:r w:rsidR="008C15A7">
        <w:t xml:space="preserve"> </w:t>
      </w:r>
      <w:r>
        <w:t>bring</w:t>
      </w:r>
      <w:r w:rsidR="008C15A7">
        <w:t xml:space="preserve"> </w:t>
      </w:r>
      <w:r>
        <w:t>the</w:t>
      </w:r>
      <w:r w:rsidR="008C15A7">
        <w:t xml:space="preserve"> </w:t>
      </w:r>
      <w:r>
        <w:t>clothes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your</w:t>
      </w:r>
      <w:r w:rsidR="008C15A7">
        <w:t xml:space="preserve"> </w:t>
      </w:r>
      <w:r>
        <w:t>room</w:t>
      </w:r>
      <w:r w:rsidR="008C15A7">
        <w:t xml:space="preserve"> </w:t>
      </w:r>
      <w:r>
        <w:t>so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trips</w:t>
      </w:r>
      <w:r w:rsidR="008C15A7">
        <w:t xml:space="preserve"> </w:t>
      </w:r>
      <w:r>
        <w:t>and</w:t>
      </w:r>
      <w:r w:rsidR="008C15A7">
        <w:t xml:space="preserve"> </w:t>
      </w:r>
      <w:r>
        <w:t>falls?</w:t>
      </w:r>
      <w:r w:rsidR="00610349">
        <w:t>”</w:t>
      </w:r>
      <w:r w:rsidR="008C15A7">
        <w:t xml:space="preserve"> </w:t>
      </w:r>
      <w:r>
        <w:t>Amazingly,</w:t>
      </w:r>
      <w:r w:rsidR="008C15A7">
        <w:t xml:space="preserve"> </w:t>
      </w:r>
      <w:r>
        <w:t>something</w:t>
      </w:r>
      <w:r w:rsidR="008C15A7">
        <w:t xml:space="preserve"> </w:t>
      </w:r>
      <w:r>
        <w:t>so</w:t>
      </w:r>
      <w:r w:rsidR="008C15A7">
        <w:t xml:space="preserve"> </w:t>
      </w:r>
      <w:r>
        <w:t>simple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interpreted</w:t>
      </w:r>
      <w:r w:rsidR="008C15A7">
        <w:t xml:space="preserve"> </w:t>
      </w:r>
      <w:r>
        <w:t>so</w:t>
      </w:r>
      <w:r w:rsidR="008C15A7">
        <w:t xml:space="preserve"> </w:t>
      </w:r>
      <w:r>
        <w:t>differently.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Intent,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living</w:t>
      </w:r>
      <w:r w:rsidR="008C15A7">
        <w:t xml:space="preserve"> </w:t>
      </w:r>
      <w:r>
        <w:t>differently,</w:t>
      </w:r>
      <w:r w:rsidR="008C15A7">
        <w:t xml:space="preserve"> </w:t>
      </w:r>
      <w:r>
        <w:t>hearing</w:t>
      </w:r>
      <w:r w:rsidR="008C15A7">
        <w:t xml:space="preserve"> </w:t>
      </w:r>
      <w:r>
        <w:t>more</w:t>
      </w:r>
      <w:r w:rsidR="008C15A7">
        <w:t xml:space="preserve"> </w:t>
      </w:r>
      <w:r>
        <w:t>clearly</w:t>
      </w:r>
      <w:r w:rsidR="008C15A7">
        <w:t xml:space="preserve"> </w:t>
      </w:r>
      <w:r>
        <w:t>and</w:t>
      </w:r>
      <w:r w:rsidR="008C15A7">
        <w:t xml:space="preserve"> </w:t>
      </w:r>
      <w:r>
        <w:t>experiencing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positive</w:t>
      </w:r>
      <w:r w:rsidR="008C15A7">
        <w:t xml:space="preserve"> </w:t>
      </w:r>
      <w:r>
        <w:t>philosophy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The</w:t>
      </w:r>
      <w:r w:rsidR="008C15A7">
        <w:t xml:space="preserve"> </w:t>
      </w:r>
      <w:r>
        <w:t>before-school</w:t>
      </w:r>
      <w:r w:rsidR="008C15A7">
        <w:t xml:space="preserve"> </w:t>
      </w:r>
      <w:r>
        <w:t>chaos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house</w:t>
      </w:r>
      <w:r w:rsidR="008C15A7">
        <w:t xml:space="preserve"> </w:t>
      </w:r>
      <w:r>
        <w:t>often</w:t>
      </w:r>
      <w:r w:rsidR="008C15A7">
        <w:t xml:space="preserve"> </w:t>
      </w:r>
      <w:r>
        <w:t>reveals</w:t>
      </w:r>
      <w:r w:rsidR="008C15A7">
        <w:t xml:space="preserve"> </w:t>
      </w:r>
      <w:r>
        <w:t>the</w:t>
      </w:r>
      <w:r w:rsidR="008C15A7">
        <w:t xml:space="preserve"> </w:t>
      </w:r>
      <w:r>
        <w:t>power</w:t>
      </w:r>
      <w:r w:rsidR="008C15A7">
        <w:t xml:space="preserve"> </w:t>
      </w:r>
      <w:r>
        <w:t>of</w:t>
      </w:r>
      <w:r w:rsidR="008C15A7">
        <w:t xml:space="preserve"> </w:t>
      </w:r>
      <w:r>
        <w:t>API,</w:t>
      </w:r>
      <w:r w:rsidR="008C15A7">
        <w:t xml:space="preserve"> </w:t>
      </w:r>
      <w:r>
        <w:t>or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case,</w:t>
      </w:r>
      <w:r w:rsidR="008C15A7">
        <w:t xml:space="preserve"> </w:t>
      </w:r>
      <w:r>
        <w:t>what</w:t>
      </w:r>
      <w:r w:rsidR="008C15A7">
        <w:t xml:space="preserve"> </w:t>
      </w:r>
      <w:r>
        <w:t>happens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8C15A7">
        <w:t xml:space="preserve"> </w:t>
      </w:r>
      <w:r>
        <w:t>goes</w:t>
      </w:r>
      <w:r w:rsidR="008C15A7">
        <w:t xml:space="preserve"> </w:t>
      </w:r>
      <w:r>
        <w:t>out</w:t>
      </w:r>
      <w:r w:rsidR="008C15A7">
        <w:t xml:space="preserve"> </w:t>
      </w:r>
      <w:r>
        <w:t>the</w:t>
      </w:r>
      <w:r w:rsidR="008C15A7">
        <w:t xml:space="preserve"> </w:t>
      </w:r>
      <w:r>
        <w:t>window.</w:t>
      </w:r>
      <w:r w:rsidR="008C15A7">
        <w:t xml:space="preserve"> </w:t>
      </w:r>
      <w:r>
        <w:t>When</w:t>
      </w:r>
      <w:r w:rsidR="008C15A7">
        <w:t xml:space="preserve"> </w:t>
      </w:r>
      <w:r>
        <w:t>my</w:t>
      </w:r>
      <w:r w:rsidR="008C15A7">
        <w:t xml:space="preserve"> </w:t>
      </w:r>
      <w:r>
        <w:t>girls</w:t>
      </w:r>
      <w:r w:rsidR="008C15A7">
        <w:t xml:space="preserve"> </w:t>
      </w:r>
      <w:r>
        <w:t>are</w:t>
      </w:r>
      <w:r w:rsidR="008C15A7">
        <w:t xml:space="preserve"> </w:t>
      </w:r>
      <w:r>
        <w:t>at</w:t>
      </w:r>
      <w:r w:rsidR="008C15A7">
        <w:t xml:space="preserve"> </w:t>
      </w:r>
      <w:r>
        <w:t>their</w:t>
      </w:r>
      <w:r w:rsidR="008C15A7">
        <w:t xml:space="preserve"> </w:t>
      </w:r>
      <w:r>
        <w:t>worst,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unbelievable</w:t>
      </w:r>
      <w:r w:rsidR="008C15A7">
        <w:t xml:space="preserve"> </w:t>
      </w:r>
      <w:r>
        <w:t>what</w:t>
      </w:r>
      <w:r w:rsidR="008C15A7">
        <w:t xml:space="preserve"> </w:t>
      </w:r>
      <w:r>
        <w:t>can</w:t>
      </w:r>
      <w:r w:rsidR="008C15A7">
        <w:t xml:space="preserve"> </w:t>
      </w:r>
      <w:r>
        <w:t>ensue</w:t>
      </w:r>
      <w:r w:rsidR="008C15A7">
        <w:t xml:space="preserve"> </w:t>
      </w:r>
      <w:r>
        <w:t>when</w:t>
      </w:r>
      <w:r w:rsidR="008C15A7">
        <w:t xml:space="preserve"> </w:t>
      </w:r>
      <w:r>
        <w:t>someone</w:t>
      </w:r>
      <w:r w:rsidR="008C15A7">
        <w:t xml:space="preserve"> </w:t>
      </w:r>
      <w:r>
        <w:t>accidentally</w:t>
      </w:r>
      <w:r w:rsidR="008C15A7">
        <w:t xml:space="preserve"> </w:t>
      </w:r>
      <w:r>
        <w:t>spills</w:t>
      </w:r>
      <w:r w:rsidR="008C15A7">
        <w:t xml:space="preserve"> </w:t>
      </w:r>
      <w:r>
        <w:t>some</w:t>
      </w:r>
      <w:r w:rsidR="008C15A7">
        <w:t xml:space="preserve"> </w:t>
      </w:r>
      <w:r>
        <w:t>juice</w:t>
      </w:r>
      <w:r w:rsidR="008C15A7">
        <w:t xml:space="preserve"> </w:t>
      </w:r>
      <w:r>
        <w:t>or</w:t>
      </w:r>
      <w:r w:rsidR="008C15A7">
        <w:t xml:space="preserve"> </w:t>
      </w:r>
      <w:r>
        <w:t>is</w:t>
      </w:r>
      <w:r w:rsidR="008C15A7">
        <w:t xml:space="preserve"> </w:t>
      </w:r>
      <w:r w:rsidR="00610349">
        <w:t>“</w:t>
      </w:r>
      <w:r>
        <w:t>caught</w:t>
      </w:r>
      <w:r w:rsidR="00610349">
        <w:t>”</w:t>
      </w:r>
      <w:r w:rsidR="008C15A7">
        <w:t xml:space="preserve"> </w:t>
      </w:r>
      <w:r>
        <w:t>borrowing</w:t>
      </w:r>
      <w:r w:rsidR="008C15A7">
        <w:t xml:space="preserve"> </w:t>
      </w:r>
      <w:r>
        <w:t>a</w:t>
      </w:r>
      <w:r w:rsidR="008C15A7">
        <w:t xml:space="preserve"> </w:t>
      </w:r>
      <w:r>
        <w:t>shirt</w:t>
      </w:r>
      <w:r w:rsidR="008C15A7">
        <w:t xml:space="preserve"> </w:t>
      </w:r>
      <w:r>
        <w:t>without</w:t>
      </w:r>
      <w:r w:rsidR="008C15A7">
        <w:t xml:space="preserve"> </w:t>
      </w:r>
      <w:r>
        <w:t>asking.</w:t>
      </w:r>
      <w:r w:rsidR="008C15A7">
        <w:t xml:space="preserve"> </w:t>
      </w:r>
      <w:r>
        <w:t>API!</w:t>
      </w:r>
      <w:r w:rsidR="008C15A7">
        <w:t xml:space="preserve"> </w:t>
      </w:r>
      <w:r>
        <w:t>Please.</w:t>
      </w:r>
      <w:r w:rsidR="008C15A7">
        <w:t xml:space="preserve"> </w:t>
      </w:r>
      <w:r>
        <w:t>API!</w:t>
      </w:r>
      <w:r w:rsidR="008C15A7">
        <w:t xml:space="preserve"> </w:t>
      </w:r>
      <w:r>
        <w:t>Nobody</w:t>
      </w:r>
      <w:r w:rsidR="008C15A7">
        <w:t xml:space="preserve"> </w:t>
      </w:r>
      <w:r>
        <w:t>is</w:t>
      </w:r>
      <w:r w:rsidR="008C15A7">
        <w:t xml:space="preserve"> </w:t>
      </w:r>
      <w:r>
        <w:t>purposefully</w:t>
      </w:r>
      <w:r w:rsidR="008C15A7">
        <w:t xml:space="preserve"> </w:t>
      </w:r>
      <w:r>
        <w:t>spilling</w:t>
      </w:r>
      <w:r w:rsidR="008C15A7">
        <w:t xml:space="preserve"> </w:t>
      </w:r>
      <w:r>
        <w:t>juice.</w:t>
      </w:r>
      <w:r w:rsidR="008C15A7">
        <w:t xml:space="preserve"> </w:t>
      </w:r>
      <w:r>
        <w:t>I</w:t>
      </w:r>
      <w:r w:rsidR="008C15A7">
        <w:t xml:space="preserve"> </w:t>
      </w:r>
      <w:r>
        <w:t>promise.</w:t>
      </w:r>
      <w:r w:rsidR="008C15A7">
        <w:t xml:space="preserve"> </w:t>
      </w:r>
      <w:r>
        <w:t>API.</w:t>
      </w:r>
      <w:r w:rsidR="008C15A7">
        <w:t xml:space="preserve"> </w:t>
      </w:r>
      <w:r>
        <w:t>If</w:t>
      </w:r>
      <w:r w:rsidR="008C15A7">
        <w:t xml:space="preserve"> </w:t>
      </w:r>
      <w:r>
        <w:t>someone</w:t>
      </w:r>
      <w:r w:rsidR="008C15A7">
        <w:t xml:space="preserve"> </w:t>
      </w:r>
      <w:r>
        <w:t>borrows</w:t>
      </w:r>
      <w:r w:rsidR="008C15A7">
        <w:t xml:space="preserve"> </w:t>
      </w:r>
      <w:r>
        <w:t>your</w:t>
      </w:r>
      <w:r w:rsidR="008C15A7">
        <w:t xml:space="preserve"> </w:t>
      </w:r>
      <w:r>
        <w:t>shirt,</w:t>
      </w:r>
      <w:r w:rsidR="008C15A7">
        <w:t xml:space="preserve"> </w:t>
      </w:r>
      <w:r>
        <w:t>maybe</w:t>
      </w:r>
      <w:r w:rsidR="008C15A7">
        <w:t xml:space="preserve"> </w:t>
      </w:r>
      <w:r>
        <w:t>she</w:t>
      </w:r>
      <w:r w:rsidR="008C15A7">
        <w:t xml:space="preserve"> </w:t>
      </w:r>
      <w:r>
        <w:t>needed</w:t>
      </w:r>
      <w:r w:rsidR="008C15A7">
        <w:t xml:space="preserve"> </w:t>
      </w:r>
      <w:r>
        <w:t>a</w:t>
      </w:r>
      <w:r w:rsidR="008C15A7">
        <w:t xml:space="preserve"> </w:t>
      </w:r>
      <w:r>
        <w:t>shirt.</w:t>
      </w:r>
      <w:r w:rsidR="008C15A7">
        <w:t xml:space="preserve"> </w:t>
      </w:r>
      <w:r>
        <w:t>Maybe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having</w:t>
      </w:r>
      <w:r w:rsidR="008C15A7">
        <w:t xml:space="preserve"> </w:t>
      </w:r>
      <w:r>
        <w:t>a</w:t>
      </w:r>
      <w:r w:rsidR="008C15A7">
        <w:t xml:space="preserve"> </w:t>
      </w:r>
      <w:r>
        <w:t>bad</w:t>
      </w:r>
      <w:r w:rsidR="008C15A7">
        <w:t xml:space="preserve"> </w:t>
      </w:r>
      <w:r>
        <w:t>morning</w:t>
      </w:r>
      <w:r w:rsidR="008C15A7">
        <w:t xml:space="preserve"> </w:t>
      </w:r>
      <w:r>
        <w:t>and</w:t>
      </w:r>
      <w:r w:rsidR="008C15A7">
        <w:t xml:space="preserve"> </w:t>
      </w:r>
      <w:r>
        <w:t>struggling</w:t>
      </w:r>
      <w:r w:rsidR="008C15A7">
        <w:t xml:space="preserve"> </w:t>
      </w:r>
      <w:r>
        <w:t>with</w:t>
      </w:r>
      <w:r w:rsidR="008C15A7">
        <w:t xml:space="preserve"> </w:t>
      </w:r>
      <w:r>
        <w:t>what</w:t>
      </w:r>
      <w:r w:rsidR="008C15A7">
        <w:t xml:space="preserve"> </w:t>
      </w:r>
      <w:r>
        <w:t>to</w:t>
      </w:r>
      <w:r w:rsidR="008C15A7">
        <w:t xml:space="preserve"> </w:t>
      </w:r>
      <w:r>
        <w:t>wear.</w:t>
      </w:r>
      <w:r w:rsidR="008C15A7">
        <w:t xml:space="preserve"> </w:t>
      </w:r>
      <w:r>
        <w:t>Maybe</w:t>
      </w:r>
      <w:r w:rsidR="008C15A7">
        <w:t xml:space="preserve"> </w:t>
      </w:r>
      <w:r>
        <w:t>her</w:t>
      </w:r>
      <w:r w:rsidR="008C15A7">
        <w:t xml:space="preserve"> </w:t>
      </w:r>
      <w:r>
        <w:t>laundry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backed</w:t>
      </w:r>
      <w:r w:rsidR="008C15A7">
        <w:t xml:space="preserve"> </w:t>
      </w:r>
      <w:r>
        <w:t>up.</w:t>
      </w:r>
      <w:r w:rsidR="008C15A7">
        <w:t xml:space="preserve"> </w:t>
      </w:r>
      <w:r>
        <w:t>How</w:t>
      </w:r>
      <w:r w:rsidR="008C15A7">
        <w:t xml:space="preserve"> </w:t>
      </w:r>
      <w:r>
        <w:t>badly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that</w:t>
      </w:r>
      <w:r w:rsidR="008C15A7">
        <w:t xml:space="preserve"> </w:t>
      </w:r>
      <w:r>
        <w:t>shirt?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it</w:t>
      </w:r>
      <w:r w:rsidR="008C15A7">
        <w:t xml:space="preserve"> </w:t>
      </w:r>
      <w:r>
        <w:t>RIGHT</w:t>
      </w:r>
      <w:r w:rsidR="008C15A7">
        <w:t xml:space="preserve"> </w:t>
      </w:r>
      <w:r>
        <w:t>now?</w:t>
      </w:r>
      <w:r w:rsidR="008C15A7">
        <w:t xml:space="preserve"> </w:t>
      </w:r>
      <w:r>
        <w:t>API.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important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all</w:t>
      </w:r>
      <w:r w:rsidR="008C15A7">
        <w:t xml:space="preserve"> </w:t>
      </w:r>
      <w:r>
        <w:t>get</w:t>
      </w:r>
      <w:r w:rsidR="008C15A7">
        <w:t xml:space="preserve"> </w:t>
      </w:r>
      <w:r>
        <w:t>better</w:t>
      </w:r>
      <w:r w:rsidR="008C15A7">
        <w:t xml:space="preserve"> </w:t>
      </w:r>
      <w:r>
        <w:t>about</w:t>
      </w:r>
      <w:r w:rsidR="008C15A7">
        <w:t xml:space="preserve"> </w:t>
      </w:r>
      <w:r>
        <w:t>assuming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</w:p>
    <w:p w14:paraId="238E6ACA" w14:textId="77777777" w:rsidR="00722F53" w:rsidRDefault="00E949E9" w:rsidP="008F1C01">
      <w:pPr>
        <w:pStyle w:val="Body-TextTx"/>
      </w:pPr>
      <w:r>
        <w:t>API</w:t>
      </w:r>
      <w:r w:rsidR="008C15A7">
        <w:t xml:space="preserve"> </w:t>
      </w:r>
      <w:r>
        <w:t>matters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just</w:t>
      </w:r>
      <w:r w:rsidR="008C15A7">
        <w:t xml:space="preserve"> </w:t>
      </w:r>
      <w:r>
        <w:t>as</w:t>
      </w:r>
      <w:r w:rsidR="008C15A7">
        <w:t xml:space="preserve"> </w:t>
      </w:r>
      <w:r>
        <w:t>much.</w:t>
      </w:r>
      <w:r w:rsidR="008C15A7">
        <w:t xml:space="preserve"> </w:t>
      </w:r>
      <w:r>
        <w:t>We</w:t>
      </w:r>
      <w:r w:rsidR="008C15A7">
        <w:t xml:space="preserve"> </w:t>
      </w:r>
      <w:r>
        <w:t>once</w:t>
      </w:r>
      <w:r w:rsidR="008C15A7">
        <w:t xml:space="preserve"> </w:t>
      </w:r>
      <w:r>
        <w:t>had</w:t>
      </w:r>
      <w:r w:rsidR="008C15A7">
        <w:t xml:space="preserve"> </w:t>
      </w:r>
      <w:r>
        <w:t>500</w:t>
      </w:r>
      <w:r w:rsidR="008C15A7">
        <w:t xml:space="preserve"> </w:t>
      </w:r>
      <w:r>
        <w:t>season</w:t>
      </w:r>
      <w:r w:rsidR="008C15A7">
        <w:t xml:space="preserve"> </w:t>
      </w:r>
      <w:r>
        <w:t>ticket</w:t>
      </w:r>
      <w:r w:rsidR="008C15A7">
        <w:t xml:space="preserve"> </w:t>
      </w:r>
      <w:r>
        <w:t>holders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Jersey</w:t>
      </w:r>
      <w:r w:rsidR="008C15A7">
        <w:t xml:space="preserve"> </w:t>
      </w:r>
      <w:r>
        <w:t>Devils</w:t>
      </w:r>
      <w:r w:rsidR="008C15A7">
        <w:t xml:space="preserve"> </w:t>
      </w:r>
      <w:r>
        <w:t>mistakenly</w:t>
      </w:r>
      <w:r w:rsidR="008C15A7">
        <w:t xml:space="preserve"> </w:t>
      </w:r>
      <w:r>
        <w:t>receive</w:t>
      </w:r>
      <w:r w:rsidR="008C15A7">
        <w:t xml:space="preserve"> </w:t>
      </w:r>
      <w:r>
        <w:t>a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marketing</w:t>
      </w:r>
      <w:r w:rsidR="008C15A7">
        <w:t xml:space="preserve"> </w:t>
      </w:r>
      <w:r>
        <w:t>message.</w:t>
      </w:r>
      <w:r w:rsidR="008C15A7">
        <w:t xml:space="preserve"> </w:t>
      </w:r>
      <w:r>
        <w:t>These</w:t>
      </w:r>
      <w:r w:rsidR="008C15A7">
        <w:t xml:space="preserve"> </w:t>
      </w:r>
      <w:r>
        <w:t>teams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in</w:t>
      </w:r>
      <w:r w:rsidR="008C15A7">
        <w:t xml:space="preserve"> </w:t>
      </w:r>
      <w:r>
        <w:t>two</w:t>
      </w:r>
      <w:r w:rsidR="008C15A7">
        <w:t xml:space="preserve"> </w:t>
      </w:r>
      <w:r>
        <w:t>different</w:t>
      </w:r>
      <w:r w:rsidR="008C15A7">
        <w:t xml:space="preserve"> </w:t>
      </w:r>
      <w:r>
        <w:t>sports</w:t>
      </w:r>
      <w:r w:rsidR="00C33184">
        <w:t>—</w:t>
      </w:r>
      <w:r>
        <w:t>hockey</w:t>
      </w:r>
      <w:r w:rsidR="008C15A7">
        <w:t xml:space="preserve"> </w:t>
      </w:r>
      <w:r>
        <w:t>and</w:t>
      </w:r>
      <w:r w:rsidR="008C15A7">
        <w:t xml:space="preserve"> </w:t>
      </w:r>
      <w:r>
        <w:t>basketball</w:t>
      </w:r>
      <w:r w:rsidR="00C33184">
        <w:t>—</w:t>
      </w:r>
      <w:r>
        <w:t>but</w:t>
      </w:r>
      <w:r w:rsidR="008C15A7">
        <w:t xml:space="preserve"> </w:t>
      </w:r>
      <w:r>
        <w:t>they</w:t>
      </w:r>
      <w:r w:rsidR="008C15A7">
        <w:t xml:space="preserve"> </w:t>
      </w:r>
      <w:r>
        <w:t>are</w:t>
      </w:r>
      <w:r w:rsidR="008C15A7">
        <w:t xml:space="preserve"> </w:t>
      </w:r>
      <w:r>
        <w:t>in</w:t>
      </w:r>
      <w:r w:rsidR="008C15A7">
        <w:t xml:space="preserve"> </w:t>
      </w:r>
      <w:r>
        <w:t>two</w:t>
      </w:r>
      <w:r w:rsidR="008C15A7">
        <w:t xml:space="preserve"> </w:t>
      </w:r>
      <w:r>
        <w:t>different</w:t>
      </w:r>
      <w:r w:rsidR="008C15A7">
        <w:t xml:space="preserve"> </w:t>
      </w:r>
      <w:r>
        <w:t>STATES</w:t>
      </w:r>
      <w:r w:rsidR="008C15A7">
        <w:t xml:space="preserve"> </w:t>
      </w:r>
      <w:r>
        <w:t>and</w:t>
      </w:r>
      <w:r w:rsidR="008C15A7">
        <w:t xml:space="preserve"> </w:t>
      </w:r>
      <w:r>
        <w:t>let</w:t>
      </w:r>
      <w:r w:rsidR="00610349">
        <w:t>’</w:t>
      </w:r>
      <w:r>
        <w:t>s</w:t>
      </w:r>
      <w:r w:rsidR="008C15A7">
        <w:t xml:space="preserve"> </w:t>
      </w:r>
      <w:r>
        <w:t>just</w:t>
      </w:r>
      <w:r w:rsidR="008C15A7">
        <w:t xml:space="preserve"> </w:t>
      </w:r>
      <w:r>
        <w:t>say</w:t>
      </w:r>
      <w:r w:rsidR="008C15A7">
        <w:t xml:space="preserve"> </w:t>
      </w:r>
      <w:r>
        <w:t>the</w:t>
      </w:r>
      <w:r w:rsidR="008C15A7">
        <w:t xml:space="preserve"> </w:t>
      </w:r>
      <w:r>
        <w:t>respective</w:t>
      </w:r>
      <w:r w:rsidR="008C15A7">
        <w:t xml:space="preserve"> </w:t>
      </w:r>
      <w:r>
        <w:t>fan</w:t>
      </w:r>
      <w:r w:rsidR="008C15A7">
        <w:t xml:space="preserve"> </w:t>
      </w:r>
      <w:r>
        <w:t>bases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typically</w:t>
      </w:r>
      <w:r w:rsidR="008C15A7">
        <w:t xml:space="preserve"> </w:t>
      </w:r>
      <w:r>
        <w:t>find</w:t>
      </w:r>
      <w:r w:rsidR="008C15A7">
        <w:t xml:space="preserve"> </w:t>
      </w:r>
      <w:r>
        <w:t>themselves</w:t>
      </w:r>
      <w:r w:rsidR="008C15A7">
        <w:t xml:space="preserve"> </w:t>
      </w:r>
      <w:r>
        <w:t>warm</w:t>
      </w:r>
      <w:r w:rsidR="008C15A7">
        <w:t xml:space="preserve"> </w:t>
      </w:r>
      <w:r>
        <w:t>and</w:t>
      </w:r>
      <w:r w:rsidR="008C15A7">
        <w:t xml:space="preserve"> </w:t>
      </w:r>
      <w:r>
        <w:t>fuzzy</w:t>
      </w:r>
      <w:r w:rsidR="008C15A7">
        <w:t xml:space="preserve"> </w:t>
      </w:r>
      <w:r>
        <w:t>with</w:t>
      </w:r>
      <w:r w:rsidR="008C15A7">
        <w:t xml:space="preserve"> </w:t>
      </w:r>
      <w:r>
        <w:t>one</w:t>
      </w:r>
      <w:r w:rsidR="008C15A7">
        <w:t xml:space="preserve"> </w:t>
      </w:r>
      <w:r>
        <w:t>another.</w:t>
      </w:r>
      <w:r w:rsidR="008C15A7">
        <w:t xml:space="preserve"> </w:t>
      </w:r>
      <w:r>
        <w:t>This</w:t>
      </w:r>
      <w:r w:rsidR="008C15A7">
        <w:t xml:space="preserve"> </w:t>
      </w:r>
      <w:r>
        <w:t>mistake</w:t>
      </w:r>
      <w:r w:rsidR="008C15A7">
        <w:t xml:space="preserve"> </w:t>
      </w:r>
      <w:r>
        <w:t>was</w:t>
      </w:r>
      <w:r w:rsidR="008C15A7">
        <w:t xml:space="preserve"> </w:t>
      </w:r>
      <w:r>
        <w:t>made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marketing</w:t>
      </w:r>
      <w:r w:rsidR="008C15A7">
        <w:t xml:space="preserve"> </w:t>
      </w:r>
      <w:r>
        <w:t>coordinator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working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clock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hold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together</w:t>
      </w:r>
      <w:r w:rsidR="008C15A7">
        <w:t xml:space="preserve"> </w:t>
      </w:r>
      <w:r>
        <w:t>while</w:t>
      </w:r>
      <w:r w:rsidR="008C15A7">
        <w:t xml:space="preserve"> </w:t>
      </w:r>
      <w:r>
        <w:t>her</w:t>
      </w:r>
      <w:r w:rsidR="008C15A7">
        <w:t xml:space="preserve"> </w:t>
      </w:r>
      <w:r>
        <w:t>quality</w:t>
      </w:r>
      <w:r w:rsidR="008C15A7">
        <w:t xml:space="preserve"> </w:t>
      </w:r>
      <w:r>
        <w:t>assurance</w:t>
      </w:r>
      <w:r w:rsidR="008C15A7">
        <w:t xml:space="preserve"> </w:t>
      </w:r>
      <w:r>
        <w:t>manager</w:t>
      </w:r>
      <w:r w:rsidR="008C15A7">
        <w:t xml:space="preserve"> </w:t>
      </w:r>
      <w:r>
        <w:t>was</w:t>
      </w:r>
      <w:r w:rsidR="008C15A7">
        <w:t xml:space="preserve"> </w:t>
      </w:r>
      <w:r>
        <w:t>on</w:t>
      </w:r>
      <w:r w:rsidR="008C15A7">
        <w:t xml:space="preserve"> </w:t>
      </w:r>
      <w:r>
        <w:t>vacation.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choppy</w:t>
      </w:r>
      <w:r w:rsidR="00C33184">
        <w:t>—</w:t>
      </w:r>
      <w:r>
        <w:t>internally</w:t>
      </w:r>
      <w:r w:rsidR="008C15A7">
        <w:t xml:space="preserve"> </w:t>
      </w:r>
      <w:r>
        <w:t>and</w:t>
      </w:r>
      <w:r w:rsidR="008C15A7">
        <w:t xml:space="preserve"> </w:t>
      </w:r>
      <w:r>
        <w:t>externally.</w:t>
      </w:r>
      <w:r w:rsidR="008C15A7">
        <w:t xml:space="preserve"> </w:t>
      </w:r>
      <w:r>
        <w:t>Fans</w:t>
      </w:r>
      <w:r w:rsidR="008C15A7">
        <w:t xml:space="preserve"> </w:t>
      </w:r>
      <w:r>
        <w:t>were</w:t>
      </w:r>
      <w:r w:rsidR="008C15A7">
        <w:t xml:space="preserve"> </w:t>
      </w:r>
      <w:r>
        <w:t>confused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were</w:t>
      </w:r>
      <w:r w:rsidR="008C15A7">
        <w:t xml:space="preserve"> </w:t>
      </w:r>
      <w:r>
        <w:t>furious.</w:t>
      </w:r>
      <w:r w:rsidR="008C15A7">
        <w:t xml:space="preserve"> </w:t>
      </w:r>
      <w:r>
        <w:t>Now,</w:t>
      </w:r>
      <w:r w:rsidR="008C15A7">
        <w:t xml:space="preserve"> </w:t>
      </w:r>
      <w:r>
        <w:t>if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ever</w:t>
      </w:r>
      <w:r w:rsidR="008C15A7">
        <w:t xml:space="preserve"> </w:t>
      </w:r>
      <w:r>
        <w:t>a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NOT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or</w:t>
      </w:r>
      <w:r w:rsidR="008C15A7">
        <w:t xml:space="preserve"> </w:t>
      </w:r>
      <w:r>
        <w:t>to</w:t>
      </w:r>
      <w:r w:rsidR="008C15A7">
        <w:t xml:space="preserve"> </w:t>
      </w:r>
      <w:r>
        <w:t>think,</w:t>
      </w:r>
      <w:r w:rsidR="008C15A7">
        <w:t xml:space="preserve"> </w:t>
      </w:r>
      <w:r w:rsidR="00610349">
        <w:t>“</w:t>
      </w:r>
      <w:r>
        <w:t>Are</w:t>
      </w:r>
      <w:r w:rsidR="008C15A7">
        <w:t xml:space="preserve"> </w:t>
      </w:r>
      <w:r>
        <w:t>you</w:t>
      </w:r>
      <w:r w:rsidR="008C15A7">
        <w:t xml:space="preserve"> </w:t>
      </w:r>
      <w:r>
        <w:t>an</w:t>
      </w:r>
      <w:r w:rsidR="008C15A7">
        <w:t xml:space="preserve"> </w:t>
      </w:r>
      <w:r>
        <w:t>idiot?</w:t>
      </w:r>
      <w:r w:rsidR="008C15A7">
        <w:t xml:space="preserve"> </w:t>
      </w:r>
      <w:r>
        <w:t>Do</w:t>
      </w:r>
      <w:r w:rsidR="008C15A7">
        <w:t xml:space="preserve"> </w:t>
      </w:r>
      <w:r>
        <w:t>you</w:t>
      </w:r>
      <w:r w:rsidR="008C15A7">
        <w:t xml:space="preserve"> </w:t>
      </w:r>
      <w:r>
        <w:t>know</w:t>
      </w:r>
      <w:r w:rsidR="008C15A7">
        <w:t xml:space="preserve"> </w:t>
      </w:r>
      <w:r>
        <w:t>the</w:t>
      </w:r>
      <w:r w:rsidR="008C15A7">
        <w:t xml:space="preserve"> </w:t>
      </w:r>
      <w:r>
        <w:t>risk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exposed</w:t>
      </w:r>
      <w:r w:rsidR="008C15A7">
        <w:t xml:space="preserve"> </w:t>
      </w:r>
      <w:r>
        <w:t>us</w:t>
      </w:r>
      <w:r w:rsidR="008C15A7">
        <w:t xml:space="preserve"> </w:t>
      </w:r>
      <w:r>
        <w:t>to?</w:t>
      </w:r>
      <w:r w:rsidR="00610349">
        <w:t>”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it.</w:t>
      </w:r>
      <w:r w:rsidR="008C15A7">
        <w:t xml:space="preserve"> </w:t>
      </w:r>
      <w:r>
        <w:t>This</w:t>
      </w:r>
      <w:r w:rsidR="008C15A7">
        <w:t xml:space="preserve"> </w:t>
      </w:r>
      <w:r>
        <w:t>situation</w:t>
      </w:r>
      <w:r w:rsidR="008C15A7">
        <w:t xml:space="preserve"> </w:t>
      </w:r>
      <w:r>
        <w:t>was</w:t>
      </w:r>
      <w:r w:rsidR="008C15A7">
        <w:t xml:space="preserve"> </w:t>
      </w:r>
      <w:r>
        <w:t>tough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business</w:t>
      </w:r>
      <w:r w:rsidR="008C15A7">
        <w:t xml:space="preserve"> </w:t>
      </w:r>
      <w:r>
        <w:t>because</w:t>
      </w:r>
      <w:r w:rsidR="008C15A7">
        <w:t xml:space="preserve"> </w:t>
      </w:r>
      <w:r>
        <w:t>her</w:t>
      </w:r>
      <w:r w:rsidR="008C15A7">
        <w:t xml:space="preserve"> </w:t>
      </w:r>
      <w:r>
        <w:t>mistake</w:t>
      </w:r>
      <w:r w:rsidR="008C15A7">
        <w:t xml:space="preserve"> </w:t>
      </w:r>
      <w:r>
        <w:t>put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in</w:t>
      </w:r>
      <w:r w:rsidR="008C15A7">
        <w:t xml:space="preserve"> </w:t>
      </w:r>
      <w:r>
        <w:t>harm</w:t>
      </w:r>
      <w:r w:rsidR="00610349">
        <w:t>’</w:t>
      </w:r>
      <w:r>
        <w:t>s</w:t>
      </w:r>
      <w:r w:rsidR="008C15A7">
        <w:t xml:space="preserve"> </w:t>
      </w:r>
      <w:r>
        <w:t>way</w:t>
      </w:r>
      <w:r w:rsidR="008C15A7">
        <w:t xml:space="preserve"> </w:t>
      </w:r>
      <w:r>
        <w:t>with</w:t>
      </w:r>
      <w:r w:rsidR="008C15A7">
        <w:t xml:space="preserve"> </w:t>
      </w:r>
      <w:r>
        <w:t>our</w:t>
      </w:r>
      <w:r w:rsidR="008C15A7">
        <w:t xml:space="preserve"> </w:t>
      </w:r>
      <w:r>
        <w:t>most</w:t>
      </w:r>
      <w:r w:rsidR="008C15A7">
        <w:t xml:space="preserve"> </w:t>
      </w:r>
      <w:r>
        <w:t>loyal</w:t>
      </w:r>
      <w:r w:rsidR="008C15A7">
        <w:t xml:space="preserve"> </w:t>
      </w:r>
      <w:r>
        <w:t>fans</w:t>
      </w:r>
      <w:r w:rsidR="008C15A7">
        <w:t xml:space="preserve"> </w:t>
      </w:r>
      <w:r>
        <w:t>and</w:t>
      </w:r>
      <w:r w:rsidR="008C15A7">
        <w:t xml:space="preserve"> </w:t>
      </w:r>
      <w:r>
        <w:t>exposed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ridicule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media.</w:t>
      </w:r>
      <w:r w:rsidR="008C15A7">
        <w:t xml:space="preserve"> </w:t>
      </w:r>
      <w:r>
        <w:t>But</w:t>
      </w:r>
      <w:r w:rsidR="008C15A7">
        <w:t xml:space="preserve"> </w:t>
      </w:r>
      <w:r>
        <w:t>what</w:t>
      </w:r>
      <w:r w:rsidR="008C15A7">
        <w:t xml:space="preserve"> </w:t>
      </w:r>
      <w:r>
        <w:t>good</w:t>
      </w:r>
      <w:r w:rsidR="008C15A7">
        <w:t xml:space="preserve"> </w:t>
      </w:r>
      <w:r>
        <w:t>would</w:t>
      </w:r>
      <w:r w:rsidR="008C15A7">
        <w:t xml:space="preserve"> </w:t>
      </w:r>
      <w:r>
        <w:t>come</w:t>
      </w:r>
      <w:r w:rsidR="008C15A7">
        <w:t xml:space="preserve"> </w:t>
      </w:r>
      <w:r>
        <w:t>of</w:t>
      </w:r>
      <w:r w:rsidR="008C15A7">
        <w:t xml:space="preserve"> </w:t>
      </w:r>
      <w:r>
        <w:t>saying</w:t>
      </w:r>
      <w:r w:rsidR="008C15A7">
        <w:t xml:space="preserve"> </w:t>
      </w:r>
      <w:r>
        <w:t>or</w:t>
      </w:r>
      <w:r w:rsidR="008C15A7">
        <w:t xml:space="preserve"> </w:t>
      </w:r>
      <w:r>
        <w:t>texting</w:t>
      </w:r>
      <w:r w:rsidR="008C15A7">
        <w:t xml:space="preserve"> </w:t>
      </w:r>
      <w:r>
        <w:t>language</w:t>
      </w:r>
      <w:r w:rsidR="008C15A7">
        <w:t xml:space="preserve"> </w:t>
      </w:r>
      <w:r>
        <w:t>like</w:t>
      </w:r>
      <w:r w:rsidR="008C15A7">
        <w:t xml:space="preserve"> </w:t>
      </w:r>
      <w:r>
        <w:t>that</w:t>
      </w:r>
      <w:r w:rsidR="008C15A7">
        <w:t xml:space="preserve"> </w:t>
      </w:r>
      <w:r>
        <w:t>to</w:t>
      </w:r>
      <w:r w:rsidR="008C15A7">
        <w:t xml:space="preserve"> </w:t>
      </w:r>
      <w:r>
        <w:t>her?</w:t>
      </w:r>
      <w:r w:rsidR="008C15A7">
        <w:t xml:space="preserve"> </w:t>
      </w:r>
      <w:r>
        <w:t>None.</w:t>
      </w:r>
      <w:r w:rsidR="008C15A7">
        <w:t xml:space="preserve"> </w:t>
      </w:r>
      <w:r>
        <w:t>She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disenfranchised</w:t>
      </w:r>
      <w:r w:rsidR="008C15A7">
        <w:t xml:space="preserve"> </w:t>
      </w:r>
      <w:r>
        <w:t>as</w:t>
      </w:r>
      <w:r w:rsidR="008C15A7">
        <w:t xml:space="preserve"> </w:t>
      </w:r>
      <w:r>
        <w:t>would</w:t>
      </w:r>
      <w:r w:rsidR="008C15A7">
        <w:t xml:space="preserve"> </w:t>
      </w:r>
      <w:r>
        <w:t>her</w:t>
      </w:r>
      <w:r w:rsidR="008C15A7">
        <w:t xml:space="preserve"> </w:t>
      </w:r>
      <w:r>
        <w:t>friends</w:t>
      </w:r>
      <w:r w:rsidR="008C15A7">
        <w:t xml:space="preserve"> </w:t>
      </w:r>
      <w:r>
        <w:t>at</w:t>
      </w:r>
      <w:r w:rsidR="008C15A7">
        <w:t xml:space="preserve"> </w:t>
      </w:r>
      <w:r>
        <w:t>work.</w:t>
      </w:r>
      <w:r w:rsidR="008C15A7">
        <w:t xml:space="preserve"> </w:t>
      </w:r>
      <w:r>
        <w:t>Our</w:t>
      </w:r>
      <w:r w:rsidR="008C15A7">
        <w:t xml:space="preserve"> </w:t>
      </w:r>
      <w:r>
        <w:t>emphasis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problem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solution.</w:t>
      </w:r>
      <w:r w:rsidR="008C15A7">
        <w:t xml:space="preserve"> </w:t>
      </w:r>
      <w:r>
        <w:t>Instead,</w:t>
      </w:r>
      <w:r w:rsidR="008C15A7">
        <w:t xml:space="preserve"> </w:t>
      </w:r>
      <w:r>
        <w:t>we</w:t>
      </w:r>
      <w:r w:rsidR="008C15A7">
        <w:t xml:space="preserve"> </w:t>
      </w:r>
      <w:r>
        <w:t>assumed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We</w:t>
      </w:r>
      <w:r w:rsidR="008C15A7">
        <w:t xml:space="preserve"> </w:t>
      </w:r>
      <w:r>
        <w:t>delivered</w:t>
      </w:r>
      <w:r w:rsidR="008C15A7">
        <w:t xml:space="preserve"> </w:t>
      </w:r>
      <w:r>
        <w:t>the</w:t>
      </w:r>
      <w:r w:rsidR="008C15A7">
        <w:t xml:space="preserve"> </w:t>
      </w:r>
      <w:r>
        <w:t>message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would</w:t>
      </w:r>
      <w:r w:rsidR="008C15A7">
        <w:t xml:space="preserve"> </w:t>
      </w:r>
      <w:r>
        <w:t>like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it</w:t>
      </w:r>
      <w:r w:rsidR="008C15A7">
        <w:t xml:space="preserve"> </w:t>
      </w:r>
      <w:r>
        <w:t>delivered.</w:t>
      </w:r>
      <w:r w:rsidR="008C15A7">
        <w:t xml:space="preserve"> </w:t>
      </w:r>
      <w:r>
        <w:t>(Then,</w:t>
      </w:r>
      <w:r w:rsidR="008C15A7">
        <w:t xml:space="preserve"> </w:t>
      </w:r>
      <w:r>
        <w:t>of</w:t>
      </w:r>
      <w:r w:rsidR="008C15A7">
        <w:t xml:space="preserve"> </w:t>
      </w:r>
      <w:r>
        <w:t>course,</w:t>
      </w:r>
      <w:r w:rsidR="008C15A7">
        <w:t xml:space="preserve"> </w:t>
      </w:r>
      <w:r>
        <w:t>we</w:t>
      </w:r>
      <w:r w:rsidR="008C15A7">
        <w:t xml:space="preserve"> </w:t>
      </w:r>
      <w:r>
        <w:t>talk</w:t>
      </w:r>
      <w:r w:rsidR="008C15A7">
        <w:t xml:space="preserve"> </w:t>
      </w:r>
      <w:r>
        <w:t>about</w:t>
      </w:r>
      <w:r w:rsidR="008C15A7">
        <w:t xml:space="preserve"> </w:t>
      </w:r>
      <w:r>
        <w:t>processes</w:t>
      </w:r>
      <w:r w:rsidR="008C15A7">
        <w:t xml:space="preserve"> </w:t>
      </w:r>
      <w:r>
        <w:t>and</w:t>
      </w:r>
      <w:r w:rsidR="008C15A7">
        <w:t xml:space="preserve"> </w:t>
      </w:r>
      <w:r>
        <w:t>set</w:t>
      </w:r>
      <w:r w:rsidR="008C15A7">
        <w:t xml:space="preserve"> </w:t>
      </w:r>
      <w:r>
        <w:t>up</w:t>
      </w:r>
      <w:r w:rsidR="008C15A7">
        <w:t xml:space="preserve"> </w:t>
      </w:r>
      <w:r>
        <w:t>new</w:t>
      </w:r>
      <w:r w:rsidR="008C15A7">
        <w:t xml:space="preserve"> </w:t>
      </w:r>
      <w:r>
        <w:t>protocols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it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happen</w:t>
      </w:r>
      <w:r w:rsidR="008C15A7">
        <w:t xml:space="preserve"> </w:t>
      </w:r>
      <w:r>
        <w:t>again.)</w:t>
      </w:r>
      <w:r w:rsidR="008C15A7">
        <w:t xml:space="preserve"> </w:t>
      </w:r>
      <w:r>
        <w:t>But,</w:t>
      </w:r>
      <w:r w:rsidR="008C15A7">
        <w:t xml:space="preserve"> </w:t>
      </w:r>
      <w:r>
        <w:t>the</w:t>
      </w:r>
      <w:r w:rsidR="008C15A7">
        <w:t xml:space="preserve"> </w:t>
      </w:r>
      <w:r w:rsidRPr="00BC4DEA">
        <w:rPr>
          <w:rStyle w:val="itali"/>
        </w:rPr>
        <w:t>how</w:t>
      </w:r>
      <w:r w:rsidR="008C15A7">
        <w:t xml:space="preserve"> </w:t>
      </w:r>
      <w:r>
        <w:t>matters</w:t>
      </w:r>
      <w:r w:rsidR="008C15A7">
        <w:t xml:space="preserve"> </w:t>
      </w:r>
      <w:r>
        <w:t>at</w:t>
      </w:r>
      <w:r w:rsidR="008C15A7">
        <w:t xml:space="preserve"> </w:t>
      </w:r>
      <w:r>
        <w:t>work</w:t>
      </w:r>
      <w:r w:rsidR="008C15A7">
        <w:t xml:space="preserve"> </w:t>
      </w:r>
      <w:r>
        <w:t>as</w:t>
      </w:r>
      <w:r w:rsidR="008C15A7">
        <w:t xml:space="preserve"> </w:t>
      </w:r>
      <w:r>
        <w:t>much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 w:rsidRPr="00BC4DEA">
        <w:rPr>
          <w:rStyle w:val="itali"/>
        </w:rPr>
        <w:t>what</w:t>
      </w:r>
      <w:r>
        <w:t>.</w:t>
      </w:r>
    </w:p>
    <w:p w14:paraId="29A38A98" w14:textId="77777777" w:rsidR="00017929" w:rsidRPr="00CB40F9" w:rsidRDefault="00E949E9" w:rsidP="00F96744">
      <w:pPr>
        <w:pStyle w:val="B-HeadBhead"/>
      </w:pPr>
      <w:r w:rsidRPr="00CB40F9">
        <w:t>API</w:t>
      </w:r>
      <w:r w:rsidR="008C15A7" w:rsidRPr="00CB40F9">
        <w:t xml:space="preserve"> </w:t>
      </w:r>
      <w:r w:rsidRPr="00CB40F9">
        <w:t>Can</w:t>
      </w:r>
      <w:r w:rsidR="008C15A7" w:rsidRPr="00CB40F9">
        <w:t xml:space="preserve"> </w:t>
      </w:r>
      <w:r w:rsidRPr="00CB40F9">
        <w:t>Heal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Past</w:t>
      </w:r>
    </w:p>
    <w:p w14:paraId="0208C070" w14:textId="77777777" w:rsidR="00722F53" w:rsidRDefault="002E5BD1" w:rsidP="008F1C01">
      <w:pPr>
        <w:pStyle w:val="Body-TextTx"/>
        <w:rPr>
          <w:color w:val="000000" w:themeColor="text1"/>
        </w:rPr>
      </w:pP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mentioned</w:t>
      </w:r>
      <w:r w:rsidR="00F35D22" w:rsidRPr="00722F53">
        <w:t>,</w:t>
      </w:r>
      <w:r w:rsidR="008C15A7" w:rsidRPr="00722F53">
        <w:t xml:space="preserve"> </w:t>
      </w:r>
      <w:r w:rsidRPr="00722F53">
        <w:t>part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API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give</w:t>
      </w:r>
      <w:r w:rsidR="008C15A7" w:rsidRPr="00722F53">
        <w:t xml:space="preserve"> </w:t>
      </w:r>
      <w:r w:rsidRPr="00722F53">
        <w:t>each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break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quick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jump</w:t>
      </w:r>
      <w:r w:rsidR="008C15A7" w:rsidRPr="00722F53">
        <w:t xml:space="preserve"> </w:t>
      </w:r>
      <w:r w:rsidRPr="00722F53">
        <w:t>or</w:t>
      </w:r>
      <w:r w:rsidR="008C15A7" w:rsidRPr="00722F53">
        <w:t xml:space="preserve"> </w:t>
      </w:r>
      <w:r w:rsidRPr="00722F53">
        <w:t>react.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also</w:t>
      </w:r>
      <w:r w:rsidR="008C15A7" w:rsidRPr="00722F53">
        <w:t xml:space="preserve"> </w:t>
      </w:r>
      <w:r w:rsidRPr="00722F53">
        <w:t>mean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quick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judge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another</w:t>
      </w:r>
      <w:r w:rsidR="00722F53" w:rsidRPr="00722F53">
        <w:t>—</w:t>
      </w:r>
      <w:r w:rsidRPr="00722F53">
        <w:t>something</w:t>
      </w:r>
      <w:r w:rsidR="008C15A7" w:rsidRPr="00722F53">
        <w:t xml:space="preserve"> </w:t>
      </w:r>
      <w:r w:rsidRPr="00722F53">
        <w:t>especially</w:t>
      </w:r>
      <w:r w:rsidR="008C15A7" w:rsidRPr="00722F53">
        <w:t xml:space="preserve"> </w:t>
      </w:r>
      <w:r w:rsidRPr="00722F53">
        <w:t>important</w:t>
      </w:r>
      <w:r w:rsidR="008C15A7" w:rsidRPr="00722F53">
        <w:t xml:space="preserve"> </w:t>
      </w:r>
      <w:r w:rsidRPr="00722F53">
        <w:t>today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equality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world.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example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comes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="008F36F1" w:rsidRPr="00A23559">
        <w:rPr>
          <w:color w:val="000000" w:themeColor="text1"/>
        </w:rPr>
        <w:t>H.H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Prince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Bandar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Mohammed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Al-Saud,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good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friend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met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through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brother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Michael,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who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less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formally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known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Bandar.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yes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actually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Prince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member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royal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family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Saudi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Arabia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610349">
        <w:rPr>
          <w:color w:val="000000" w:themeColor="text1"/>
        </w:rPr>
        <w:t>“</w:t>
      </w:r>
      <w:r w:rsidR="008F36F1" w:rsidRPr="00A23559">
        <w:rPr>
          <w:color w:val="000000" w:themeColor="text1"/>
        </w:rPr>
        <w:t>H.H</w:t>
      </w:r>
      <w:r w:rsidR="00610349">
        <w:rPr>
          <w:color w:val="000000" w:themeColor="text1"/>
        </w:rPr>
        <w:t>”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stands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for</w:t>
      </w:r>
      <w:r w:rsidR="008C15A7">
        <w:rPr>
          <w:color w:val="000000" w:themeColor="text1"/>
        </w:rPr>
        <w:t xml:space="preserve"> </w:t>
      </w:r>
      <w:r w:rsidR="00610349">
        <w:rPr>
          <w:color w:val="000000" w:themeColor="text1"/>
        </w:rPr>
        <w:t>“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Highness,</w:t>
      </w:r>
      <w:r w:rsidR="00610349">
        <w:rPr>
          <w:color w:val="000000" w:themeColor="text1"/>
        </w:rPr>
        <w:t>”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though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quite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humble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about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it.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born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Washington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DC,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raised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Northern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Virginia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attended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college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Boston.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mom,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who</w:t>
      </w:r>
      <w:r w:rsidR="00610349">
        <w:rPr>
          <w:color w:val="000000" w:themeColor="text1"/>
        </w:rPr>
        <w:t>’</w:t>
      </w:r>
      <w:r w:rsidR="008F36F1" w:rsidRPr="00A23559">
        <w:rPr>
          <w:color w:val="000000" w:themeColor="text1"/>
        </w:rPr>
        <w:t>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family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amongst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many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diaspora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father,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Prince</w:t>
      </w:r>
      <w:r w:rsidR="008F36F1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were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apart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ruling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family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Saudi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Arabia.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Growing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up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Middle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Eastern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America,</w:t>
      </w:r>
      <w:r w:rsidR="008C15A7">
        <w:rPr>
          <w:color w:val="000000" w:themeColor="text1"/>
        </w:rPr>
        <w:t xml:space="preserve"> </w:t>
      </w:r>
      <w:r w:rsidR="008F36F1">
        <w:rPr>
          <w:color w:val="000000" w:themeColor="text1"/>
        </w:rPr>
        <w:t>Bandar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experienced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racism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prejudice.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first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memorable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encounter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occurred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when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seventh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grade.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parents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had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switched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him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from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private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Islamic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school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(which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taught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all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traditional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subjects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addition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couple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Islamic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Arabic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classes)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local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public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school.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Even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though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born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raised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Washington,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D.C.,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first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experience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non</w:t>
      </w:r>
      <w:r w:rsidR="008F36F1">
        <w:rPr>
          <w:color w:val="000000" w:themeColor="text1"/>
        </w:rPr>
        <w:t>-</w:t>
      </w:r>
      <w:r w:rsidR="008F36F1" w:rsidRPr="00A23559">
        <w:rPr>
          <w:color w:val="000000" w:themeColor="text1"/>
        </w:rPr>
        <w:t>Middle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Eastern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Muslim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majority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classroom.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One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day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during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history,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teacher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talking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about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Israeli-Palestinian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conflict.</w:t>
      </w:r>
      <w:r w:rsidR="008C15A7">
        <w:rPr>
          <w:color w:val="000000" w:themeColor="text1"/>
        </w:rPr>
        <w:t xml:space="preserve"> </w:t>
      </w:r>
      <w:r w:rsidR="00610349">
        <w:rPr>
          <w:color w:val="000000" w:themeColor="text1"/>
        </w:rPr>
        <w:t>“</w:t>
      </w:r>
      <w:r w:rsidR="008F36F1" w:rsidRPr="00A23559">
        <w:rPr>
          <w:color w:val="000000" w:themeColor="text1"/>
        </w:rPr>
        <w:t>Having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mother,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knew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quite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bit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about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conflict.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facts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teacher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sharing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with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class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were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not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all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correct,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kept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quiet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mostly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harmless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inaccuracies,</w:t>
      </w:r>
      <w:r w:rsidR="00610349">
        <w:rPr>
          <w:color w:val="000000" w:themeColor="text1"/>
        </w:rPr>
        <w:t>”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Bandar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explained.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But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teacher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referred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picture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textbook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of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young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Palestinian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boy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who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looked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like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around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Bandar</w:t>
      </w:r>
      <w:r w:rsidR="00610349">
        <w:rPr>
          <w:color w:val="000000" w:themeColor="text1"/>
        </w:rPr>
        <w:t>’</w:t>
      </w:r>
      <w:r w:rsidR="008F36F1" w:rsidRPr="00A23559">
        <w:rPr>
          <w:color w:val="000000" w:themeColor="text1"/>
        </w:rPr>
        <w:t>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age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time.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was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pulling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a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sling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shot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back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with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his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hands,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targeting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something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in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r w:rsidR="008F36F1" w:rsidRPr="00A23559">
        <w:rPr>
          <w:color w:val="000000" w:themeColor="text1"/>
        </w:rPr>
        <w:t>distance.</w:t>
      </w:r>
    </w:p>
    <w:p w14:paraId="24CB4CA6" w14:textId="77777777" w:rsidR="00722F53" w:rsidRDefault="00610349" w:rsidP="008F1C01">
      <w:pPr>
        <w:pStyle w:val="Body-TextTx"/>
      </w:pPr>
      <w:r>
        <w:t>“</w:t>
      </w:r>
      <w:r w:rsidR="008F36F1" w:rsidRPr="00A23559">
        <w:t>It</w:t>
      </w:r>
      <w:r>
        <w:t>’</w:t>
      </w:r>
      <w:r w:rsidR="008F36F1" w:rsidRPr="00A23559">
        <w:t>s</w:t>
      </w:r>
      <w:r w:rsidR="008C15A7">
        <w:t xml:space="preserve"> </w:t>
      </w:r>
      <w:r w:rsidR="008F36F1" w:rsidRPr="00A23559">
        <w:t>such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shame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these</w:t>
      </w:r>
      <w:r w:rsidR="008C15A7">
        <w:t xml:space="preserve"> </w:t>
      </w:r>
      <w:r w:rsidR="008F36F1" w:rsidRPr="00A23559">
        <w:t>kids</w:t>
      </w:r>
      <w:r w:rsidR="008C15A7">
        <w:t xml:space="preserve"> </w:t>
      </w:r>
      <w:r w:rsidR="008F36F1" w:rsidRPr="00A23559">
        <w:t>aren</w:t>
      </w:r>
      <w:r>
        <w:t>’</w:t>
      </w:r>
      <w:r w:rsidR="008F36F1" w:rsidRPr="00A23559">
        <w:t>t</w:t>
      </w:r>
      <w:r w:rsidR="008C15A7">
        <w:t xml:space="preserve"> </w:t>
      </w:r>
      <w:r w:rsidR="008F36F1" w:rsidRPr="00A23559">
        <w:t>raised</w:t>
      </w:r>
      <w:r w:rsidR="008C15A7">
        <w:t xml:space="preserve"> </w:t>
      </w:r>
      <w:r w:rsidR="008F36F1" w:rsidRPr="00A23559">
        <w:t>better</w:t>
      </w:r>
      <w:r w:rsidR="008C15A7">
        <w:t xml:space="preserve"> </w:t>
      </w:r>
      <w:r w:rsidR="008F36F1" w:rsidRPr="00A23559">
        <w:t>than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act</w:t>
      </w:r>
      <w:r w:rsidR="008C15A7">
        <w:t xml:space="preserve"> </w:t>
      </w:r>
      <w:r w:rsidR="008F36F1" w:rsidRPr="00A23559">
        <w:t>so</w:t>
      </w:r>
      <w:r w:rsidR="008C15A7">
        <w:t xml:space="preserve"> </w:t>
      </w:r>
      <w:r w:rsidR="008F36F1" w:rsidRPr="00A23559">
        <w:t>violently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barbaric,</w:t>
      </w:r>
      <w:r>
        <w:t>”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teacher</w:t>
      </w:r>
      <w:r w:rsidR="008C15A7">
        <w:t xml:space="preserve"> </w:t>
      </w:r>
      <w:r w:rsidR="008F36F1" w:rsidRPr="00A23559">
        <w:t>said.</w:t>
      </w:r>
      <w:r w:rsidR="008C15A7">
        <w:t xml:space="preserve"> </w:t>
      </w:r>
      <w:r w:rsidR="008F36F1" w:rsidRPr="00A23559">
        <w:t>At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point</w:t>
      </w:r>
      <w:r w:rsidR="008C15A7">
        <w:t xml:space="preserve"> </w:t>
      </w:r>
      <w:r w:rsidR="008F36F1" w:rsidRPr="00A23559">
        <w:t>Bandar</w:t>
      </w:r>
      <w:r w:rsidR="008C15A7">
        <w:t xml:space="preserve"> </w:t>
      </w:r>
      <w:r w:rsidR="008F36F1" w:rsidRPr="00A23559">
        <w:t>felt</w:t>
      </w:r>
      <w:r w:rsidR="008C15A7">
        <w:t xml:space="preserve"> </w:t>
      </w:r>
      <w:r w:rsidR="008F36F1" w:rsidRPr="00A23559">
        <w:t>compelled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engage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bring</w:t>
      </w:r>
      <w:r w:rsidR="008C15A7">
        <w:t xml:space="preserve"> </w:t>
      </w:r>
      <w:r w:rsidR="008F36F1" w:rsidRPr="00A23559">
        <w:t>some</w:t>
      </w:r>
      <w:r w:rsidR="008C15A7">
        <w:t xml:space="preserve"> </w:t>
      </w:r>
      <w:r w:rsidR="008F36F1" w:rsidRPr="00A23559">
        <w:t>balance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conversation.</w:t>
      </w:r>
      <w:r w:rsidR="008C15A7">
        <w:t xml:space="preserve"> </w:t>
      </w:r>
      <w:r>
        <w:t>“</w:t>
      </w:r>
      <w:r w:rsidR="008F36F1" w:rsidRPr="00A23559">
        <w:t>She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no</w:t>
      </w:r>
      <w:r w:rsidR="008C15A7">
        <w:t xml:space="preserve"> </w:t>
      </w:r>
      <w:r w:rsidR="008F36F1" w:rsidRPr="00A23559">
        <w:t>longer</w:t>
      </w:r>
      <w:r w:rsidR="008C15A7">
        <w:t xml:space="preserve"> </w:t>
      </w:r>
      <w:r w:rsidR="008F36F1" w:rsidRPr="00A23559">
        <w:t>sharing</w:t>
      </w:r>
      <w:r w:rsidR="008C15A7">
        <w:t xml:space="preserve"> </w:t>
      </w:r>
      <w:r w:rsidR="008F36F1" w:rsidRPr="00A23559">
        <w:t>small</w:t>
      </w:r>
      <w:r w:rsidR="008C15A7">
        <w:t xml:space="preserve"> </w:t>
      </w:r>
      <w:r w:rsidR="008F36F1" w:rsidRPr="00A23559">
        <w:t>inaccuracies,</w:t>
      </w:r>
      <w:r w:rsidR="008C15A7">
        <w:t xml:space="preserve"> </w:t>
      </w:r>
      <w:r w:rsidR="008F36F1" w:rsidRPr="00A23559">
        <w:t>but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sentiment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hers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stated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fact,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I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not</w:t>
      </w:r>
      <w:r w:rsidR="008C15A7">
        <w:t xml:space="preserve"> </w:t>
      </w:r>
      <w:r w:rsidR="008F36F1" w:rsidRPr="00A23559">
        <w:t>comfortable</w:t>
      </w:r>
      <w:r w:rsidR="008C15A7">
        <w:t xml:space="preserve"> </w:t>
      </w:r>
      <w:r w:rsidR="008F36F1" w:rsidRPr="00A23559">
        <w:t>with</w:t>
      </w:r>
      <w:r w:rsidR="008C15A7">
        <w:t xml:space="preserve"> </w:t>
      </w:r>
      <w:r w:rsidR="008F36F1" w:rsidRPr="00A23559">
        <w:t>that,</w:t>
      </w:r>
      <w:r>
        <w:t>”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said.</w:t>
      </w:r>
      <w:r w:rsidR="008C15A7">
        <w:t xml:space="preserve"> </w:t>
      </w:r>
      <w:r>
        <w:t>“</w:t>
      </w:r>
      <w:r w:rsidR="008F36F1" w:rsidRPr="00A23559">
        <w:t>After</w:t>
      </w:r>
      <w:r w:rsidR="008C15A7">
        <w:t xml:space="preserve"> </w:t>
      </w:r>
      <w:r w:rsidR="008F36F1" w:rsidRPr="00A23559">
        <w:t>all,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another</w:t>
      </w:r>
      <w:r w:rsidR="008C15A7">
        <w:t xml:space="preserve"> </w:t>
      </w:r>
      <w:r w:rsidR="008F36F1" w:rsidRPr="00A23559">
        <w:t>time,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another</w:t>
      </w:r>
      <w:r w:rsidR="008C15A7">
        <w:t xml:space="preserve"> </w:t>
      </w:r>
      <w:r w:rsidR="008F36F1" w:rsidRPr="00A23559">
        <w:t>place,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same</w:t>
      </w:r>
      <w:r w:rsidR="008C15A7">
        <w:t xml:space="preserve"> </w:t>
      </w:r>
      <w:r w:rsidR="008F36F1" w:rsidRPr="00A23559">
        <w:t>young</w:t>
      </w:r>
      <w:r w:rsidR="008C15A7">
        <w:t xml:space="preserve"> </w:t>
      </w:r>
      <w:r w:rsidR="008F36F1" w:rsidRPr="00A23559">
        <w:t>boy</w:t>
      </w:r>
      <w:r w:rsidR="008C15A7">
        <w:t xml:space="preserve"> </w:t>
      </w:r>
      <w:r w:rsidR="008F36F1" w:rsidRPr="00A23559">
        <w:t>could</w:t>
      </w:r>
      <w:r w:rsidR="008C15A7">
        <w:t xml:space="preserve"> </w:t>
      </w:r>
      <w:r w:rsidR="008F36F1" w:rsidRPr="00A23559">
        <w:t>have</w:t>
      </w:r>
      <w:r w:rsidR="008C15A7">
        <w:t xml:space="preserve"> </w:t>
      </w:r>
      <w:r w:rsidR="008F36F1" w:rsidRPr="00A23559">
        <w:t>been</w:t>
      </w:r>
      <w:r w:rsidR="008C15A7">
        <w:t xml:space="preserve"> </w:t>
      </w:r>
      <w:r w:rsidR="008F36F1" w:rsidRPr="00A23559">
        <w:t>me.</w:t>
      </w:r>
      <w:r>
        <w:t>”</w:t>
      </w:r>
      <w:r w:rsidR="008C15A7">
        <w:t xml:space="preserve"> </w:t>
      </w:r>
      <w:r w:rsidR="008F36F1" w:rsidRPr="00A23559">
        <w:t>When</w:t>
      </w:r>
      <w:r w:rsidR="008C15A7">
        <w:t xml:space="preserve"> </w:t>
      </w:r>
      <w:r w:rsidR="008F36F1" w:rsidRPr="00A23559">
        <w:t>Bandar</w:t>
      </w:r>
      <w:r w:rsidR="008C15A7">
        <w:t xml:space="preserve"> </w:t>
      </w:r>
      <w:r w:rsidR="008F36F1" w:rsidRPr="00A23559">
        <w:t>asked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teacher</w:t>
      </w:r>
      <w:r w:rsidR="008C15A7">
        <w:t xml:space="preserve"> </w:t>
      </w:r>
      <w:r w:rsidR="008F36F1" w:rsidRPr="00A23559">
        <w:t>why</w:t>
      </w:r>
      <w:r w:rsidR="008C15A7">
        <w:t xml:space="preserve"> </w:t>
      </w:r>
      <w:r w:rsidR="008F36F1" w:rsidRPr="00A23559">
        <w:t>she</w:t>
      </w:r>
      <w:r w:rsidR="008C15A7">
        <w:t xml:space="preserve"> </w:t>
      </w:r>
      <w:r w:rsidR="008F36F1" w:rsidRPr="00A23559">
        <w:t>said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boy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not</w:t>
      </w:r>
      <w:r w:rsidR="008C15A7">
        <w:t xml:space="preserve"> </w:t>
      </w:r>
      <w:r w:rsidR="008F36F1" w:rsidRPr="00A23559">
        <w:t>raised</w:t>
      </w:r>
      <w:r w:rsidR="008C15A7">
        <w:t xml:space="preserve"> </w:t>
      </w:r>
      <w:r w:rsidR="008F36F1" w:rsidRPr="00A23559">
        <w:t>right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told</w:t>
      </w:r>
      <w:r w:rsidR="008C15A7">
        <w:t xml:space="preserve"> </w:t>
      </w:r>
      <w:r w:rsidR="008F36F1" w:rsidRPr="00A23559">
        <w:t>her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boy</w:t>
      </w:r>
      <w:r w:rsidR="008C15A7">
        <w:t xml:space="preserve"> </w:t>
      </w:r>
      <w:r w:rsidR="008F36F1" w:rsidRPr="00A23559">
        <w:t>could</w:t>
      </w:r>
      <w:r w:rsidR="008C15A7">
        <w:t xml:space="preserve"> </w:t>
      </w:r>
      <w:r w:rsidR="008F36F1" w:rsidRPr="00A23559">
        <w:t>have</w:t>
      </w:r>
      <w:r w:rsidR="008C15A7">
        <w:t xml:space="preserve"> </w:t>
      </w:r>
      <w:r w:rsidR="008F36F1" w:rsidRPr="00A23559">
        <w:t>been</w:t>
      </w:r>
      <w:r w:rsidR="008C15A7">
        <w:t xml:space="preserve"> </w:t>
      </w:r>
      <w:r w:rsidR="008F36F1" w:rsidRPr="00A23559">
        <w:t>him,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teacher</w:t>
      </w:r>
      <w:r w:rsidR="008C15A7">
        <w:t xml:space="preserve"> </w:t>
      </w:r>
      <w:r w:rsidR="008F36F1" w:rsidRPr="00A23559">
        <w:t>shook</w:t>
      </w:r>
      <w:r w:rsidR="008C15A7">
        <w:t xml:space="preserve"> </w:t>
      </w:r>
      <w:r w:rsidR="008F36F1" w:rsidRPr="00A23559">
        <w:t>her</w:t>
      </w:r>
      <w:r w:rsidR="008C15A7">
        <w:t xml:space="preserve"> </w:t>
      </w:r>
      <w:r w:rsidR="008F36F1" w:rsidRPr="00A23559">
        <w:t>head.</w:t>
      </w:r>
    </w:p>
    <w:p w14:paraId="26484C7B" w14:textId="77777777" w:rsidR="008F36F1" w:rsidRPr="00A23559" w:rsidRDefault="00610349" w:rsidP="008F1C01">
      <w:pPr>
        <w:pStyle w:val="Body-TextTx"/>
      </w:pPr>
      <w:r>
        <w:t>“</w:t>
      </w:r>
      <w:r w:rsidR="008F36F1" w:rsidRPr="00A23559">
        <w:t>In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Middle</w:t>
      </w:r>
      <w:r w:rsidR="008C15A7">
        <w:t xml:space="preserve"> </w:t>
      </w:r>
      <w:r w:rsidR="008F36F1" w:rsidRPr="00A23559">
        <w:t>East,</w:t>
      </w:r>
      <w:r w:rsidR="008C15A7">
        <w:t xml:space="preserve"> </w:t>
      </w:r>
      <w:r w:rsidR="008F36F1" w:rsidRPr="00A23559">
        <w:t>unfortunately</w:t>
      </w:r>
      <w:r w:rsidR="008C15A7">
        <w:t xml:space="preserve"> </w:t>
      </w:r>
      <w:r w:rsidR="008F36F1" w:rsidRPr="00A23559">
        <w:t>they</w:t>
      </w:r>
      <w:r w:rsidR="008C15A7">
        <w:t xml:space="preserve"> </w:t>
      </w:r>
      <w:r w:rsidR="008F36F1" w:rsidRPr="00A23559">
        <w:t>are</w:t>
      </w:r>
      <w:r w:rsidR="008C15A7">
        <w:t xml:space="preserve"> </w:t>
      </w:r>
      <w:r w:rsidR="008F36F1" w:rsidRPr="00A23559">
        <w:t>taught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violence</w:t>
      </w:r>
      <w:r w:rsidR="008C15A7">
        <w:t xml:space="preserve"> </w:t>
      </w:r>
      <w:r w:rsidR="008F36F1" w:rsidRPr="00A23559">
        <w:t>is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answer,</w:t>
      </w:r>
      <w:r>
        <w:t>”</w:t>
      </w:r>
      <w:r w:rsidR="008C15A7">
        <w:t xml:space="preserve"> </w:t>
      </w:r>
      <w:r w:rsidR="008F36F1" w:rsidRPr="00A23559">
        <w:t>she</w:t>
      </w:r>
      <w:r w:rsidR="008C15A7">
        <w:t xml:space="preserve"> </w:t>
      </w:r>
      <w:r w:rsidR="008F36F1" w:rsidRPr="00A23559">
        <w:t>said.</w:t>
      </w:r>
      <w:r w:rsidR="008C15A7">
        <w:t xml:space="preserve"> </w:t>
      </w:r>
      <w:r>
        <w:t>“</w:t>
      </w:r>
      <w:r w:rsidR="008F36F1" w:rsidRPr="00A23559">
        <w:t>But</w:t>
      </w:r>
      <w:r w:rsidR="008C15A7">
        <w:t xml:space="preserve"> </w:t>
      </w:r>
      <w:r w:rsidR="008F36F1" w:rsidRPr="00A23559">
        <w:t>you</w:t>
      </w:r>
      <w:r w:rsidR="008C15A7">
        <w:t xml:space="preserve"> </w:t>
      </w:r>
      <w:r w:rsidR="008F36F1" w:rsidRPr="00A23559">
        <w:t>were</w:t>
      </w:r>
      <w:r w:rsidR="008C15A7">
        <w:t xml:space="preserve"> </w:t>
      </w:r>
      <w:r w:rsidR="008F36F1" w:rsidRPr="00A23559">
        <w:t>raised</w:t>
      </w:r>
      <w:r w:rsidR="008C15A7">
        <w:t xml:space="preserve"> </w:t>
      </w:r>
      <w:r w:rsidR="008F36F1" w:rsidRPr="00A23559">
        <w:t>here</w:t>
      </w:r>
      <w:r w:rsidR="008C15A7">
        <w:t xml:space="preserve"> </w:t>
      </w:r>
      <w:r w:rsidR="008F36F1" w:rsidRPr="00A23559">
        <w:t>so</w:t>
      </w:r>
      <w:r w:rsidR="008C15A7">
        <w:t xml:space="preserve"> </w:t>
      </w:r>
      <w:r w:rsidR="008F36F1" w:rsidRPr="00A23559">
        <w:t>you</w:t>
      </w:r>
      <w:r w:rsidR="008C15A7">
        <w:t xml:space="preserve"> </w:t>
      </w:r>
      <w:r w:rsidR="008F36F1" w:rsidRPr="00A23559">
        <w:t>were</w:t>
      </w:r>
      <w:r w:rsidR="008C15A7">
        <w:t xml:space="preserve"> </w:t>
      </w:r>
      <w:r w:rsidR="008F36F1" w:rsidRPr="00A23559">
        <w:t>taught</w:t>
      </w:r>
      <w:r w:rsidR="008C15A7">
        <w:t xml:space="preserve"> </w:t>
      </w:r>
      <w:r w:rsidR="008F36F1" w:rsidRPr="00A23559">
        <w:t>better.</w:t>
      </w:r>
      <w:r>
        <w:t>”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young</w:t>
      </w:r>
      <w:r w:rsidR="008C15A7">
        <w:t xml:space="preserve"> </w:t>
      </w:r>
      <w:r w:rsidR="008F36F1" w:rsidRPr="00A23559">
        <w:t>Prince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shocked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someone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position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authority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making</w:t>
      </w:r>
      <w:r w:rsidR="008C15A7">
        <w:t xml:space="preserve"> </w:t>
      </w:r>
      <w:r w:rsidR="008F36F1" w:rsidRPr="00A23559">
        <w:t>such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statement</w:t>
      </w:r>
      <w:r w:rsidR="008C15A7">
        <w:t xml:space="preserve"> </w:t>
      </w:r>
      <w:r w:rsidR="008F36F1" w:rsidRPr="00A23559">
        <w:t>based</w:t>
      </w:r>
      <w:r w:rsidR="008C15A7">
        <w:t xml:space="preserve"> </w:t>
      </w:r>
      <w:r w:rsidR="008F36F1" w:rsidRPr="00A23559">
        <w:t>on</w:t>
      </w:r>
      <w:r w:rsidR="008C15A7">
        <w:t xml:space="preserve"> </w:t>
      </w:r>
      <w:r w:rsidR="008F36F1" w:rsidRPr="00A23559">
        <w:t>such</w:t>
      </w:r>
      <w:r w:rsidR="008C15A7">
        <w:t xml:space="preserve"> </w:t>
      </w:r>
      <w:r w:rsidR="008F36F1" w:rsidRPr="00A23559">
        <w:t>misinformation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bias</w:t>
      </w:r>
      <w:r w:rsidR="008C15A7">
        <w:t xml:space="preserve"> </w:t>
      </w:r>
      <w:r w:rsidR="008F36F1" w:rsidRPr="00A23559">
        <w:t>she</w:t>
      </w:r>
      <w:r w:rsidR="008C15A7">
        <w:t xml:space="preserve"> </w:t>
      </w:r>
      <w:r w:rsidR="008F36F1" w:rsidRPr="00A23559">
        <w:t>had</w:t>
      </w:r>
      <w:r w:rsidR="008C15A7">
        <w:t xml:space="preserve"> </w:t>
      </w:r>
      <w:r w:rsidR="008F36F1" w:rsidRPr="00A23559">
        <w:t>no</w:t>
      </w:r>
      <w:r w:rsidR="008C15A7">
        <w:t xml:space="preserve"> </w:t>
      </w:r>
      <w:r w:rsidR="008F36F1" w:rsidRPr="00A23559">
        <w:t>idea</w:t>
      </w:r>
      <w:r w:rsidR="008C15A7">
        <w:t xml:space="preserve"> </w:t>
      </w:r>
      <w:r w:rsidR="008F36F1" w:rsidRPr="00A23559">
        <w:t>she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espousing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teaching.</w:t>
      </w:r>
      <w:r w:rsidR="008C15A7">
        <w:t xml:space="preserve"> </w:t>
      </w:r>
      <w:r>
        <w:t>“</w:t>
      </w:r>
      <w:r w:rsidR="008F36F1" w:rsidRPr="00A23559">
        <w:t>Before</w:t>
      </w:r>
      <w:r w:rsidR="008C15A7">
        <w:t xml:space="preserve"> </w:t>
      </w:r>
      <w:r w:rsidR="008F36F1" w:rsidRPr="00A23559">
        <w:t>that,</w:t>
      </w:r>
      <w:r w:rsidR="008C15A7">
        <w:t xml:space="preserve"> </w:t>
      </w:r>
      <w:r w:rsidR="008F36F1" w:rsidRPr="00A23559">
        <w:t>I</w:t>
      </w:r>
      <w:r>
        <w:t>’</w:t>
      </w:r>
      <w:r w:rsidR="008F36F1" w:rsidRPr="00A23559">
        <w:t>d</w:t>
      </w:r>
      <w:r w:rsidR="008C15A7">
        <w:t xml:space="preserve"> </w:t>
      </w:r>
      <w:r w:rsidR="008F36F1" w:rsidRPr="00A23559">
        <w:t>been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bubble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didn</w:t>
      </w:r>
      <w:r>
        <w:t>’</w:t>
      </w:r>
      <w:r w:rsidR="008F36F1" w:rsidRPr="00A23559">
        <w:t>t</w:t>
      </w:r>
      <w:r w:rsidR="008C15A7">
        <w:t xml:space="preserve"> </w:t>
      </w:r>
      <w:r w:rsidR="008F36F1" w:rsidRPr="00A23559">
        <w:t>understand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lens</w:t>
      </w:r>
      <w:r w:rsidR="008C15A7">
        <w:t xml:space="preserve"> </w:t>
      </w:r>
      <w:r w:rsidR="008F36F1" w:rsidRPr="00A23559">
        <w:t>with</w:t>
      </w:r>
      <w:r w:rsidR="008C15A7">
        <w:t xml:space="preserve"> </w:t>
      </w:r>
      <w:r w:rsidR="008F36F1" w:rsidRPr="00A23559">
        <w:t>which</w:t>
      </w:r>
      <w:r w:rsidR="008C15A7">
        <w:t xml:space="preserve"> </w:t>
      </w:r>
      <w:r w:rsidR="008F36F1" w:rsidRPr="00A23559">
        <w:t>people</w:t>
      </w:r>
      <w:r w:rsidR="008C15A7">
        <w:t xml:space="preserve"> </w:t>
      </w:r>
      <w:r w:rsidR="008F36F1" w:rsidRPr="00A23559">
        <w:t>saw</w:t>
      </w:r>
      <w:r w:rsidR="008C15A7">
        <w:t xml:space="preserve"> </w:t>
      </w:r>
      <w:r w:rsidR="008F36F1" w:rsidRPr="00A23559">
        <w:t>me.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teacher</w:t>
      </w:r>
      <w:r>
        <w:t>’</w:t>
      </w:r>
      <w:r w:rsidR="008F36F1" w:rsidRPr="00A23559">
        <w:t>s</w:t>
      </w:r>
      <w:r w:rsidR="008C15A7">
        <w:t xml:space="preserve"> </w:t>
      </w:r>
      <w:r w:rsidR="008F36F1" w:rsidRPr="00A23559">
        <w:t>comment</w:t>
      </w:r>
      <w:r w:rsidR="008C15A7">
        <w:t xml:space="preserve"> </w:t>
      </w:r>
      <w:r w:rsidR="008F36F1" w:rsidRPr="00A23559">
        <w:t>popped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bubble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showed</w:t>
      </w:r>
      <w:r w:rsidR="008C15A7">
        <w:t xml:space="preserve"> </w:t>
      </w:r>
      <w:r w:rsidR="008F36F1" w:rsidRPr="00A23559">
        <w:t>me</w:t>
      </w:r>
      <w:r w:rsidR="008C15A7">
        <w:t xml:space="preserve"> </w:t>
      </w:r>
      <w:r w:rsidR="008F36F1" w:rsidRPr="00A23559">
        <w:t>how</w:t>
      </w:r>
      <w:r w:rsidR="008C15A7">
        <w:t xml:space="preserve"> </w:t>
      </w:r>
      <w:r w:rsidR="008F36F1" w:rsidRPr="00A23559">
        <w:t>people</w:t>
      </w:r>
      <w:r w:rsidR="008C15A7">
        <w:t xml:space="preserve"> </w:t>
      </w:r>
      <w:r w:rsidR="008F36F1" w:rsidRPr="00A23559">
        <w:t>viewed</w:t>
      </w:r>
      <w:r w:rsidR="008C15A7">
        <w:t xml:space="preserve"> </w:t>
      </w:r>
      <w:r w:rsidR="008F36F1" w:rsidRPr="00A23559">
        <w:t>me.</w:t>
      </w:r>
      <w:r w:rsidR="008C15A7">
        <w:t xml:space="preserve"> </w:t>
      </w:r>
      <w:r w:rsidR="008F36F1" w:rsidRPr="00A23559">
        <w:t>Actually,</w:t>
      </w:r>
      <w:r w:rsidR="008C15A7">
        <w:t xml:space="preserve"> </w:t>
      </w:r>
      <w:r w:rsidR="008F36F1" w:rsidRPr="00A23559">
        <w:t>it</w:t>
      </w:r>
      <w:r w:rsidR="008C15A7">
        <w:t xml:space="preserve"> </w:t>
      </w:r>
      <w:r w:rsidR="008F36F1" w:rsidRPr="00A23559">
        <w:t>shattered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lens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how</w:t>
      </w:r>
      <w:r w:rsidR="008C15A7">
        <w:t xml:space="preserve"> </w:t>
      </w:r>
      <w:r w:rsidR="008F36F1" w:rsidRPr="00A23559">
        <w:t>I</w:t>
      </w:r>
      <w:r w:rsidR="008C15A7">
        <w:t xml:space="preserve"> </w:t>
      </w:r>
      <w:r w:rsidR="008F36F1" w:rsidRPr="00A23559">
        <w:t>thought</w:t>
      </w:r>
      <w:r w:rsidR="008C15A7">
        <w:t xml:space="preserve"> </w:t>
      </w:r>
      <w:r w:rsidR="008F36F1" w:rsidRPr="00A23559">
        <w:t>people</w:t>
      </w:r>
      <w:r w:rsidR="008C15A7">
        <w:t xml:space="preserve"> </w:t>
      </w:r>
      <w:r w:rsidR="008F36F1" w:rsidRPr="00A23559">
        <w:t>viewed</w:t>
      </w:r>
      <w:r w:rsidR="008C15A7">
        <w:t xml:space="preserve"> </w:t>
      </w:r>
      <w:r w:rsidR="008F36F1" w:rsidRPr="00A23559">
        <w:t>me,</w:t>
      </w:r>
      <w:r>
        <w:t>”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explains.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moment</w:t>
      </w:r>
      <w:r w:rsidR="008C15A7">
        <w:t xml:space="preserve"> </w:t>
      </w:r>
      <w:r w:rsidR="008F36F1" w:rsidRPr="00A23559">
        <w:t>shaped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young</w:t>
      </w:r>
      <w:r w:rsidR="008C15A7">
        <w:t xml:space="preserve"> </w:t>
      </w:r>
      <w:r w:rsidR="008F36F1" w:rsidRPr="00A23559">
        <w:t>Prince</w:t>
      </w:r>
      <w:r w:rsidR="008C15A7">
        <w:t xml:space="preserve"> </w:t>
      </w:r>
      <w:r w:rsidR="008F36F1" w:rsidRPr="00A23559">
        <w:t>pushing</w:t>
      </w:r>
      <w:r w:rsidR="008C15A7">
        <w:t xml:space="preserve"> </w:t>
      </w:r>
      <w:r w:rsidR="008F36F1" w:rsidRPr="00A23559">
        <w:t>him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wash</w:t>
      </w:r>
      <w:r w:rsidR="008C15A7">
        <w:t xml:space="preserve"> </w:t>
      </w:r>
      <w:r w:rsidR="008F36F1" w:rsidRPr="00A23559">
        <w:t>away</w:t>
      </w:r>
      <w:r w:rsidR="008C15A7">
        <w:t xml:space="preserve"> </w:t>
      </w:r>
      <w:r w:rsidR="008F36F1" w:rsidRPr="00A23559">
        <w:t>preconceived</w:t>
      </w:r>
      <w:r w:rsidR="008C15A7">
        <w:t xml:space="preserve"> </w:t>
      </w:r>
      <w:r w:rsidR="008F36F1" w:rsidRPr="00A23559">
        <w:t>notions,</w:t>
      </w:r>
      <w:r w:rsidR="008C15A7">
        <w:t xml:space="preserve"> </w:t>
      </w:r>
      <w:r w:rsidR="008F36F1" w:rsidRPr="00A23559">
        <w:t>work</w:t>
      </w:r>
      <w:r w:rsidR="008C15A7">
        <w:t xml:space="preserve"> </w:t>
      </w:r>
      <w:r w:rsidR="008F36F1" w:rsidRPr="00A23559">
        <w:t>through</w:t>
      </w:r>
      <w:r w:rsidR="008C15A7">
        <w:t xml:space="preserve"> </w:t>
      </w:r>
      <w:r w:rsidR="008F36F1" w:rsidRPr="00A23559">
        <w:t>bias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understand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judgement</w:t>
      </w:r>
      <w:r w:rsidR="008C15A7">
        <w:t xml:space="preserve"> </w:t>
      </w:r>
      <w:r w:rsidR="008F36F1" w:rsidRPr="00A23559">
        <w:t>at</w:t>
      </w:r>
      <w:r w:rsidR="008C15A7">
        <w:t xml:space="preserve"> </w:t>
      </w:r>
      <w:r w:rsidR="008F36F1" w:rsidRPr="00A23559">
        <w:t>first</w:t>
      </w:r>
      <w:r w:rsidR="008C15A7">
        <w:t xml:space="preserve"> </w:t>
      </w:r>
      <w:r w:rsidR="008F36F1" w:rsidRPr="00A23559">
        <w:t>sight</w:t>
      </w:r>
      <w:r w:rsidR="008C15A7">
        <w:t xml:space="preserve"> </w:t>
      </w:r>
      <w:r w:rsidR="008F36F1" w:rsidRPr="00A23559">
        <w:t>mentality.</w:t>
      </w:r>
      <w:r w:rsidR="008C15A7">
        <w:t xml:space="preserve"> </w:t>
      </w:r>
      <w:r w:rsidR="008F36F1" w:rsidRPr="00A23559">
        <w:t>Bandar</w:t>
      </w:r>
      <w:r w:rsidR="008C15A7">
        <w:t xml:space="preserve"> </w:t>
      </w:r>
      <w:r w:rsidR="008F36F1" w:rsidRPr="00A23559">
        <w:t>understood</w:t>
      </w:r>
      <w:r w:rsidR="008C15A7">
        <w:t xml:space="preserve"> </w:t>
      </w:r>
      <w:r w:rsidR="008F36F1" w:rsidRPr="00A23559">
        <w:t>how</w:t>
      </w:r>
      <w:r w:rsidR="008C15A7">
        <w:t xml:space="preserve"> </w:t>
      </w:r>
      <w:r w:rsidR="008F36F1" w:rsidRPr="00A23559">
        <w:t>people</w:t>
      </w:r>
      <w:r w:rsidR="008C15A7">
        <w:t xml:space="preserve"> </w:t>
      </w:r>
      <w:r w:rsidR="008F36F1" w:rsidRPr="00A23559">
        <w:t>can</w:t>
      </w:r>
      <w:r w:rsidR="008C15A7">
        <w:t xml:space="preserve"> </w:t>
      </w:r>
      <w:r w:rsidR="008F36F1" w:rsidRPr="00A23559">
        <w:t>wrongly</w:t>
      </w:r>
      <w:r w:rsidR="008C15A7">
        <w:t xml:space="preserve"> </w:t>
      </w:r>
      <w:r w:rsidR="008F36F1" w:rsidRPr="00A23559">
        <w:t>perceive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misjudge</w:t>
      </w:r>
      <w:r w:rsidR="008C15A7">
        <w:t xml:space="preserve"> </w:t>
      </w:r>
      <w:r w:rsidR="008F36F1" w:rsidRPr="00A23559">
        <w:t>each</w:t>
      </w:r>
      <w:r w:rsidR="008C15A7">
        <w:t xml:space="preserve"> </w:t>
      </w:r>
      <w:r w:rsidR="008F36F1" w:rsidRPr="00A23559">
        <w:t>other</w:t>
      </w:r>
      <w:r w:rsidR="008C15A7">
        <w:t xml:space="preserve"> </w:t>
      </w:r>
      <w:r w:rsidR="008F36F1" w:rsidRPr="00A23559">
        <w:t>based</w:t>
      </w:r>
      <w:r w:rsidR="008C15A7">
        <w:t xml:space="preserve"> </w:t>
      </w:r>
      <w:r w:rsidR="008F36F1" w:rsidRPr="00A23559">
        <w:t>on</w:t>
      </w:r>
      <w:r w:rsidR="008C15A7">
        <w:t xml:space="preserve"> </w:t>
      </w:r>
      <w:r w:rsidR="008F36F1" w:rsidRPr="00A23559">
        <w:t>their</w:t>
      </w:r>
      <w:r w:rsidR="008C15A7">
        <w:t xml:space="preserve"> </w:t>
      </w:r>
      <w:r w:rsidR="008F36F1" w:rsidRPr="00A23559">
        <w:t>faith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ethnicity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was</w:t>
      </w:r>
      <w:r w:rsidR="008C15A7">
        <w:t xml:space="preserve"> </w:t>
      </w:r>
      <w:r w:rsidR="008F36F1" w:rsidRPr="00A23559">
        <w:t>convinced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could</w:t>
      </w:r>
      <w:r w:rsidR="008C15A7">
        <w:t xml:space="preserve"> </w:t>
      </w:r>
      <w:r w:rsidR="008F36F1" w:rsidRPr="00A23559">
        <w:t>help</w:t>
      </w:r>
      <w:r w:rsidR="008C15A7">
        <w:t xml:space="preserve"> </w:t>
      </w:r>
      <w:r w:rsidR="008F36F1" w:rsidRPr="00A23559">
        <w:t>change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notion.</w:t>
      </w:r>
      <w:r w:rsidR="008C15A7">
        <w:t xml:space="preserve"> </w:t>
      </w:r>
      <w:r>
        <w:t>“</w:t>
      </w:r>
      <w:r w:rsidR="008F36F1" w:rsidRPr="00A23559">
        <w:t>There</w:t>
      </w:r>
      <w:r>
        <w:t>’</w:t>
      </w:r>
      <w:r w:rsidR="008F36F1" w:rsidRPr="00A23559">
        <w:t>s</w:t>
      </w:r>
      <w:r w:rsidR="008C15A7">
        <w:t xml:space="preserve"> </w:t>
      </w:r>
      <w:r w:rsidR="008F36F1" w:rsidRPr="00A23559">
        <w:t>a</w:t>
      </w:r>
      <w:r w:rsidR="008C15A7">
        <w:t xml:space="preserve"> </w:t>
      </w:r>
      <w:r w:rsidR="008F36F1" w:rsidRPr="00A23559">
        <w:t>level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misunderstanding</w:t>
      </w:r>
      <w:r w:rsidR="008C15A7">
        <w:t xml:space="preserve"> </w:t>
      </w:r>
      <w:r w:rsidR="008F36F1" w:rsidRPr="00A23559">
        <w:t>in</w:t>
      </w:r>
      <w:r w:rsidR="008C15A7">
        <w:t xml:space="preserve"> </w:t>
      </w:r>
      <w:r w:rsidR="008F36F1" w:rsidRPr="00A23559">
        <w:t>the</w:t>
      </w:r>
      <w:r w:rsidR="008C15A7">
        <w:t xml:space="preserve"> </w:t>
      </w:r>
      <w:r w:rsidR="008F36F1" w:rsidRPr="00A23559">
        <w:t>world</w:t>
      </w:r>
      <w:r w:rsidR="008C15A7">
        <w:t xml:space="preserve"> </w:t>
      </w:r>
      <w:r w:rsidR="008F36F1" w:rsidRPr="00A23559">
        <w:t>we</w:t>
      </w:r>
      <w:r w:rsidR="008C15A7">
        <w:t xml:space="preserve"> </w:t>
      </w:r>
      <w:r w:rsidR="008F36F1" w:rsidRPr="00A23559">
        <w:t>have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appreciate.</w:t>
      </w:r>
      <w:r w:rsidR="008C15A7">
        <w:t xml:space="preserve"> </w:t>
      </w:r>
      <w:r w:rsidR="008F36F1" w:rsidRPr="00A23559">
        <w:t>We</w:t>
      </w:r>
      <w:r w:rsidR="008C15A7">
        <w:t xml:space="preserve"> </w:t>
      </w:r>
      <w:r w:rsidR="008F36F1" w:rsidRPr="00A23559">
        <w:t>also</w:t>
      </w:r>
      <w:r w:rsidR="008C15A7">
        <w:t xml:space="preserve"> </w:t>
      </w:r>
      <w:r w:rsidR="008F36F1" w:rsidRPr="00A23559">
        <w:t>need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know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we</w:t>
      </w:r>
      <w:r w:rsidR="008C15A7">
        <w:t xml:space="preserve"> </w:t>
      </w:r>
      <w:r w:rsidR="008F36F1" w:rsidRPr="00A23559">
        <w:t>won</w:t>
      </w:r>
      <w:r>
        <w:t>’</w:t>
      </w:r>
      <w:r w:rsidR="008F36F1" w:rsidRPr="00A23559">
        <w:t>t</w:t>
      </w:r>
      <w:r w:rsidR="008C15A7">
        <w:t xml:space="preserve"> </w:t>
      </w:r>
      <w:r w:rsidR="008F36F1" w:rsidRPr="00A23559">
        <w:t>always</w:t>
      </w:r>
      <w:r w:rsidR="008C15A7">
        <w:t xml:space="preserve"> </w:t>
      </w:r>
      <w:r w:rsidR="008F36F1" w:rsidRPr="00A23559">
        <w:t>understand</w:t>
      </w:r>
      <w:r w:rsidR="008C15A7">
        <w:t xml:space="preserve"> </w:t>
      </w:r>
      <w:r w:rsidR="008F36F1" w:rsidRPr="00A23559">
        <w:t>everyone,</w:t>
      </w:r>
      <w:r w:rsidR="008C15A7">
        <w:t xml:space="preserve"> </w:t>
      </w:r>
      <w:r w:rsidR="008F36F1" w:rsidRPr="00A23559">
        <w:t>but</w:t>
      </w:r>
      <w:r w:rsidR="008C15A7">
        <w:t xml:space="preserve"> </w:t>
      </w:r>
      <w:r w:rsidR="008F36F1" w:rsidRPr="00A23559">
        <w:t>we</w:t>
      </w:r>
      <w:r w:rsidR="008C15A7">
        <w:t xml:space="preserve"> </w:t>
      </w:r>
      <w:r w:rsidR="008F36F1" w:rsidRPr="00A23559">
        <w:t>must</w:t>
      </w:r>
      <w:r w:rsidR="008C15A7">
        <w:t xml:space="preserve"> </w:t>
      </w:r>
      <w:r w:rsidR="008F36F1" w:rsidRPr="00A23559">
        <w:t>always</w:t>
      </w:r>
      <w:r w:rsidR="008C15A7">
        <w:t xml:space="preserve"> </w:t>
      </w:r>
      <w:r w:rsidR="008F36F1" w:rsidRPr="00A23559">
        <w:t>make</w:t>
      </w:r>
      <w:r w:rsidR="008C15A7">
        <w:t xml:space="preserve"> </w:t>
      </w:r>
      <w:r w:rsidR="008F36F1" w:rsidRPr="00A23559">
        <w:t>room</w:t>
      </w:r>
      <w:r w:rsidR="008C15A7">
        <w:t xml:space="preserve"> </w:t>
      </w:r>
      <w:r w:rsidR="008F36F1" w:rsidRPr="00A23559">
        <w:t>for</w:t>
      </w:r>
      <w:r w:rsidR="008C15A7">
        <w:t xml:space="preserve"> </w:t>
      </w:r>
      <w:r w:rsidR="008F36F1" w:rsidRPr="00A23559">
        <w:t>them</w:t>
      </w:r>
      <w:r w:rsidR="008C15A7">
        <w:t xml:space="preserve"> </w:t>
      </w:r>
      <w:r w:rsidR="008F36F1" w:rsidRPr="00A23559">
        <w:t>even</w:t>
      </w:r>
      <w:r w:rsidR="008C15A7">
        <w:t xml:space="preserve"> </w:t>
      </w:r>
      <w:r w:rsidR="008F36F1" w:rsidRPr="00A23559">
        <w:t>when</w:t>
      </w:r>
      <w:r w:rsidR="008C15A7">
        <w:t xml:space="preserve"> </w:t>
      </w:r>
      <w:r w:rsidR="008F36F1" w:rsidRPr="00A23559">
        <w:t>different.</w:t>
      </w:r>
      <w:r w:rsidR="008C15A7">
        <w:t xml:space="preserve"> </w:t>
      </w:r>
      <w:r w:rsidR="008F36F1" w:rsidRPr="00A23559">
        <w:t>I</w:t>
      </w:r>
      <w:r w:rsidR="008C15A7">
        <w:t xml:space="preserve"> </w:t>
      </w:r>
      <w:r w:rsidR="008F36F1" w:rsidRPr="00A23559">
        <w:t>want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do</w:t>
      </w:r>
      <w:r w:rsidR="008C15A7">
        <w:t xml:space="preserve"> </w:t>
      </w:r>
      <w:r w:rsidR="008F36F1" w:rsidRPr="00A23559">
        <w:t>more</w:t>
      </w:r>
      <w:r w:rsidR="008C15A7">
        <w:t xml:space="preserve"> </w:t>
      </w:r>
      <w:r w:rsidR="008F36F1" w:rsidRPr="00A23559">
        <w:t>to</w:t>
      </w:r>
      <w:r w:rsidR="008C15A7">
        <w:t xml:space="preserve"> </w:t>
      </w:r>
      <w:r w:rsidR="008F36F1" w:rsidRPr="00A23559">
        <w:t>raise</w:t>
      </w:r>
      <w:r w:rsidR="008C15A7">
        <w:t xml:space="preserve"> </w:t>
      </w:r>
      <w:r w:rsidR="008F36F1" w:rsidRPr="00A23559">
        <w:t>awareness</w:t>
      </w:r>
      <w:r w:rsidR="008C15A7">
        <w:t xml:space="preserve"> </w:t>
      </w:r>
      <w:r w:rsidR="008F36F1" w:rsidRPr="00A23559">
        <w:t>and</w:t>
      </w:r>
      <w:r w:rsidR="008C15A7">
        <w:t xml:space="preserve"> </w:t>
      </w:r>
      <w:r w:rsidR="008F36F1" w:rsidRPr="00A23559">
        <w:t>make</w:t>
      </w:r>
      <w:r w:rsidR="008C15A7">
        <w:t xml:space="preserve"> </w:t>
      </w:r>
      <w:r w:rsidR="008F36F1" w:rsidRPr="00A23559">
        <w:t>that</w:t>
      </w:r>
      <w:r w:rsidR="008C15A7">
        <w:t xml:space="preserve"> </w:t>
      </w:r>
      <w:r w:rsidR="008F36F1" w:rsidRPr="00A23559">
        <w:t>gap</w:t>
      </w:r>
      <w:r w:rsidR="008C15A7">
        <w:t xml:space="preserve"> </w:t>
      </w:r>
      <w:r w:rsidR="008F36F1" w:rsidRPr="00A23559">
        <w:t>of</w:t>
      </w:r>
      <w:r w:rsidR="008C15A7">
        <w:t xml:space="preserve"> </w:t>
      </w:r>
      <w:r w:rsidR="008F36F1" w:rsidRPr="00A23559">
        <w:t>misunderstanding</w:t>
      </w:r>
      <w:r w:rsidR="008C15A7">
        <w:t xml:space="preserve"> </w:t>
      </w:r>
      <w:r w:rsidR="008F36F1" w:rsidRPr="00A23559">
        <w:t>smaller,</w:t>
      </w:r>
      <w:r>
        <w:t>”</w:t>
      </w:r>
      <w:r w:rsidR="008C15A7">
        <w:t xml:space="preserve"> </w:t>
      </w:r>
      <w:r w:rsidR="008F36F1" w:rsidRPr="00A23559">
        <w:t>he</w:t>
      </w:r>
      <w:r w:rsidR="008C15A7">
        <w:t xml:space="preserve"> </w:t>
      </w:r>
      <w:r w:rsidR="008F36F1" w:rsidRPr="00A23559">
        <w:t>explains.</w:t>
      </w:r>
    </w:p>
    <w:p w14:paraId="3EAAE2CD" w14:textId="77777777" w:rsidR="008F36F1" w:rsidRPr="00A23559" w:rsidRDefault="008F36F1" w:rsidP="008F1C01">
      <w:pPr>
        <w:pStyle w:val="Body-TextTx"/>
      </w:pPr>
      <w:r w:rsidRPr="00A23559">
        <w:t>As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result</w:t>
      </w:r>
      <w:r w:rsidR="008C15A7">
        <w:t xml:space="preserve"> </w:t>
      </w:r>
      <w:r w:rsidRPr="00A23559">
        <w:t>Bandar</w:t>
      </w:r>
      <w:r w:rsidR="008C15A7">
        <w:t xml:space="preserve"> </w:t>
      </w:r>
      <w:r w:rsidRPr="00A23559">
        <w:t>started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photo</w:t>
      </w:r>
      <w:r w:rsidR="008C15A7">
        <w:t xml:space="preserve"> </w:t>
      </w:r>
      <w:r w:rsidRPr="00A23559">
        <w:t>journalism</w:t>
      </w:r>
      <w:r w:rsidR="008C15A7">
        <w:t xml:space="preserve"> </w:t>
      </w:r>
      <w:r w:rsidRPr="00A23559">
        <w:t>project,</w:t>
      </w:r>
      <w:r w:rsidR="008C15A7">
        <w:t xml:space="preserve"> </w:t>
      </w:r>
      <w:r w:rsidRPr="00A23559">
        <w:t>taking</w:t>
      </w:r>
      <w:r w:rsidR="008C15A7">
        <w:t xml:space="preserve"> </w:t>
      </w:r>
      <w:r w:rsidRPr="00A23559">
        <w:t>pictures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all</w:t>
      </w:r>
      <w:r w:rsidR="008C15A7">
        <w:t xml:space="preserve"> </w:t>
      </w:r>
      <w:r w:rsidRPr="00A23559">
        <w:t>different</w:t>
      </w:r>
      <w:r w:rsidR="008C15A7">
        <w:t xml:space="preserve"> </w:t>
      </w:r>
      <w:r w:rsidRPr="00A23559">
        <w:t>types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people</w:t>
      </w:r>
      <w:r w:rsidR="008C15A7">
        <w:t xml:space="preserve"> </w:t>
      </w:r>
      <w:r w:rsidRPr="00A23559">
        <w:t>in</w:t>
      </w:r>
      <w:r w:rsidR="008C15A7">
        <w:t xml:space="preserve"> </w:t>
      </w:r>
      <w:r w:rsidRPr="00A23559">
        <w:t>Saudi</w:t>
      </w:r>
      <w:r w:rsidR="008C15A7">
        <w:t xml:space="preserve"> </w:t>
      </w:r>
      <w:r w:rsidRPr="00A23559">
        <w:t>Arabia</w:t>
      </w:r>
      <w:r w:rsidR="00C33184">
        <w:t>—</w:t>
      </w:r>
      <w:r w:rsidRPr="00A23559">
        <w:t>tall,</w:t>
      </w:r>
      <w:r w:rsidR="008C15A7">
        <w:t xml:space="preserve"> </w:t>
      </w:r>
      <w:r w:rsidRPr="00A23559">
        <w:t>short,</w:t>
      </w:r>
      <w:r w:rsidR="008C15A7">
        <w:t xml:space="preserve"> </w:t>
      </w:r>
      <w:r w:rsidRPr="00A23559">
        <w:t>black,</w:t>
      </w:r>
      <w:r w:rsidR="008C15A7">
        <w:t xml:space="preserve"> </w:t>
      </w:r>
      <w:r w:rsidRPr="00A23559">
        <w:t>brown,</w:t>
      </w:r>
      <w:r w:rsidR="008C15A7">
        <w:t xml:space="preserve"> </w:t>
      </w:r>
      <w:r w:rsidRPr="00A23559">
        <w:t>white,</w:t>
      </w:r>
      <w:r w:rsidR="008C15A7">
        <w:t xml:space="preserve"> </w:t>
      </w:r>
      <w:r w:rsidRPr="00A23559">
        <w:t>red</w:t>
      </w:r>
      <w:r w:rsidR="008C15A7">
        <w:t xml:space="preserve"> </w:t>
      </w:r>
      <w:r w:rsidRPr="00A23559">
        <w:t>heads,</w:t>
      </w:r>
      <w:r w:rsidR="008C15A7">
        <w:t xml:space="preserve"> </w:t>
      </w:r>
      <w:r w:rsidRPr="00A23559">
        <w:t>brunettes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blondes,</w:t>
      </w:r>
      <w:r w:rsidR="008C15A7">
        <w:t xml:space="preserve"> </w:t>
      </w:r>
      <w:r w:rsidRPr="00A23559">
        <w:t>blue</w:t>
      </w:r>
      <w:r w:rsidR="008C15A7">
        <w:t xml:space="preserve"> </w:t>
      </w:r>
      <w:r w:rsidRPr="00A23559">
        <w:t>eyes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brown</w:t>
      </w:r>
      <w:r w:rsidR="008C15A7">
        <w:t xml:space="preserve"> </w:t>
      </w:r>
      <w:r w:rsidRPr="00A23559">
        <w:t>eyes</w:t>
      </w:r>
      <w:r w:rsidR="00722F53">
        <w:t>—</w:t>
      </w:r>
      <w:r w:rsidRPr="00A23559">
        <w:t>and</w:t>
      </w:r>
      <w:r w:rsidR="008C15A7">
        <w:t xml:space="preserve"> </w:t>
      </w:r>
      <w:r w:rsidRPr="00A23559">
        <w:t>sitting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having</w:t>
      </w:r>
      <w:r w:rsidR="008C15A7">
        <w:t xml:space="preserve"> </w:t>
      </w:r>
      <w:r w:rsidRPr="00A23559">
        <w:t>conversations</w:t>
      </w:r>
      <w:r w:rsidR="008C15A7">
        <w:t xml:space="preserve"> </w:t>
      </w:r>
      <w:r w:rsidRPr="00A23559">
        <w:t>with</w:t>
      </w:r>
      <w:r w:rsidR="008C15A7">
        <w:t xml:space="preserve"> </w:t>
      </w:r>
      <w:r w:rsidRPr="00A23559">
        <w:t>them,</w:t>
      </w:r>
      <w:r w:rsidR="008C15A7">
        <w:t xml:space="preserve"> </w:t>
      </w:r>
      <w:r w:rsidRPr="00A23559">
        <w:t>creating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story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faces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Saudi.</w:t>
      </w:r>
      <w:r w:rsidR="008C15A7">
        <w:t xml:space="preserve"> </w:t>
      </w:r>
      <w:r w:rsidR="00610349">
        <w:t>“</w:t>
      </w:r>
      <w:r w:rsidRPr="00A23559">
        <w:t>I</w:t>
      </w:r>
      <w:r w:rsidR="008C15A7">
        <w:t xml:space="preserve"> </w:t>
      </w:r>
      <w:r w:rsidRPr="00A23559">
        <w:t>never</w:t>
      </w:r>
      <w:r w:rsidR="008C15A7">
        <w:t xml:space="preserve"> </w:t>
      </w:r>
      <w:r w:rsidRPr="00A23559">
        <w:t>liked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saying</w:t>
      </w:r>
      <w:r w:rsidR="008C15A7">
        <w:t xml:space="preserve"> </w:t>
      </w:r>
      <w:r w:rsidR="00610349">
        <w:t>‘</w:t>
      </w:r>
      <w:r w:rsidRPr="00A23559">
        <w:t>put</w:t>
      </w:r>
      <w:r w:rsidR="008C15A7">
        <w:t xml:space="preserve"> </w:t>
      </w:r>
      <w:r w:rsidRPr="00A23559">
        <w:t>yourself</w:t>
      </w:r>
      <w:r w:rsidR="008C15A7">
        <w:t xml:space="preserve"> </w:t>
      </w:r>
      <w:r w:rsidRPr="00A23559">
        <w:t>in</w:t>
      </w:r>
      <w:r w:rsidR="008C15A7">
        <w:t xml:space="preserve"> </w:t>
      </w:r>
      <w:r w:rsidRPr="00A23559">
        <w:t>their</w:t>
      </w:r>
      <w:r w:rsidR="008C15A7">
        <w:t xml:space="preserve"> </w:t>
      </w:r>
      <w:r w:rsidRPr="00A23559">
        <w:t>shoes</w:t>
      </w:r>
      <w:r w:rsidR="00F35D22">
        <w:t>.</w:t>
      </w:r>
      <w:r w:rsidR="00610349">
        <w:t>’</w:t>
      </w:r>
      <w:r w:rsidR="008C15A7">
        <w:t xml:space="preserve"> </w:t>
      </w:r>
      <w:r w:rsidR="00F35D22">
        <w:t>I</w:t>
      </w:r>
      <w:r w:rsidRPr="00A23559">
        <w:t>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not</w:t>
      </w:r>
      <w:r w:rsidR="008C15A7">
        <w:t xml:space="preserve"> </w:t>
      </w:r>
      <w:r w:rsidRPr="00A23559">
        <w:t>fair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anyone,</w:t>
      </w:r>
      <w:r w:rsidR="008C15A7">
        <w:t xml:space="preserve"> </w:t>
      </w:r>
      <w:r w:rsidRPr="00A23559">
        <w:t>it</w:t>
      </w:r>
      <w:r w:rsidR="008C15A7">
        <w:t xml:space="preserve"> </w:t>
      </w:r>
      <w:r w:rsidRPr="00A23559">
        <w:t>belittles</w:t>
      </w:r>
      <w:r w:rsidR="008C15A7">
        <w:t xml:space="preserve"> </w:t>
      </w:r>
      <w:r w:rsidRPr="00A23559">
        <w:t>one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life</w:t>
      </w:r>
      <w:r w:rsidR="008C15A7">
        <w:t xml:space="preserve"> </w:t>
      </w:r>
      <w:r w:rsidRPr="00A23559">
        <w:t>journey</w:t>
      </w:r>
      <w:r w:rsidR="008C15A7">
        <w:t xml:space="preserve"> </w:t>
      </w:r>
      <w:r w:rsidRPr="00A23559">
        <w:t>on</w:t>
      </w:r>
      <w:r w:rsidR="008C15A7">
        <w:t xml:space="preserve"> </w:t>
      </w:r>
      <w:r w:rsidRPr="00A23559">
        <w:t>one</w:t>
      </w:r>
      <w:r w:rsidR="008C15A7">
        <w:t xml:space="preserve"> </w:t>
      </w:r>
      <w:r w:rsidRPr="00A23559">
        <w:t>side,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asks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impossible</w:t>
      </w:r>
      <w:r w:rsidR="008C15A7">
        <w:t xml:space="preserve"> </w:t>
      </w:r>
      <w:r w:rsidRPr="00A23559">
        <w:t>from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other.</w:t>
      </w:r>
      <w:r w:rsidR="008C15A7">
        <w:t xml:space="preserve"> </w:t>
      </w:r>
      <w:r w:rsidRPr="00A23559">
        <w:t>But</w:t>
      </w:r>
      <w:r w:rsidR="008C15A7">
        <w:t xml:space="preserve"> </w:t>
      </w:r>
      <w:r w:rsidRPr="00A23559">
        <w:t>by</w:t>
      </w:r>
      <w:r w:rsidR="008C15A7">
        <w:t xml:space="preserve"> </w:t>
      </w:r>
      <w:r w:rsidRPr="00A23559">
        <w:t>hearing</w:t>
      </w:r>
      <w:r w:rsidR="008C15A7">
        <w:t xml:space="preserve"> </w:t>
      </w:r>
      <w:r w:rsidRPr="00A23559">
        <w:t>people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stories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thoughts,</w:t>
      </w:r>
      <w:r w:rsidR="008C15A7">
        <w:t xml:space="preserve"> </w:t>
      </w:r>
      <w:r w:rsidRPr="00A23559">
        <w:t>we</w:t>
      </w:r>
      <w:r w:rsidR="008C15A7">
        <w:t xml:space="preserve"> </w:t>
      </w:r>
      <w:r w:rsidRPr="00A23559">
        <w:t>get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glimpse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their</w:t>
      </w:r>
      <w:r w:rsidR="008C15A7">
        <w:t xml:space="preserve"> </w:t>
      </w:r>
      <w:r w:rsidRPr="00A23559">
        <w:t>lives,</w:t>
      </w:r>
      <w:r w:rsidR="00610349">
        <w:t>”</w:t>
      </w:r>
      <w:r w:rsidR="008C15A7">
        <w:t xml:space="preserve"> </w:t>
      </w:r>
      <w:r w:rsidRPr="00A23559">
        <w:t>says</w:t>
      </w:r>
      <w:r w:rsidR="008C15A7">
        <w:t xml:space="preserve"> </w:t>
      </w:r>
      <w:r w:rsidRPr="00A23559">
        <w:t>Bandar.</w:t>
      </w:r>
      <w:r w:rsidR="008C15A7">
        <w:t xml:space="preserve"> </w:t>
      </w:r>
      <w:r w:rsidR="00610349">
        <w:t>“</w:t>
      </w:r>
      <w:r w:rsidRPr="00A23559">
        <w:t>For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portraits</w:t>
      </w:r>
      <w:r w:rsidR="008C15A7">
        <w:t xml:space="preserve"> </w:t>
      </w:r>
      <w:r w:rsidRPr="00A23559">
        <w:t>we</w:t>
      </w:r>
      <w:r w:rsidR="00610349">
        <w:t>’</w:t>
      </w:r>
      <w:r w:rsidRPr="00A23559">
        <w:t>re</w:t>
      </w:r>
      <w:r w:rsidR="008C15A7">
        <w:t xml:space="preserve"> </w:t>
      </w:r>
      <w:r w:rsidRPr="00A23559">
        <w:t>actually</w:t>
      </w:r>
      <w:r w:rsidR="008C15A7">
        <w:t xml:space="preserve"> </w:t>
      </w:r>
      <w:r w:rsidRPr="00A23559">
        <w:t>looking</w:t>
      </w:r>
      <w:r w:rsidR="008C15A7">
        <w:t xml:space="preserve"> </w:t>
      </w:r>
      <w:r w:rsidRPr="00A23559">
        <w:t>at</w:t>
      </w:r>
      <w:r w:rsidR="008C15A7">
        <w:t xml:space="preserve"> </w:t>
      </w:r>
      <w:r w:rsidRPr="00A23559">
        <w:t>superficial</w:t>
      </w:r>
      <w:r w:rsidR="008C15A7">
        <w:t xml:space="preserve"> </w:t>
      </w:r>
      <w:r w:rsidRPr="00A23559">
        <w:t>differences</w:t>
      </w:r>
      <w:r w:rsidR="008C15A7">
        <w:t xml:space="preserve"> </w:t>
      </w:r>
      <w:r w:rsidRPr="00A23559">
        <w:t>which</w:t>
      </w:r>
      <w:r w:rsidR="008C15A7">
        <w:t xml:space="preserve"> </w:t>
      </w:r>
      <w:r w:rsidRPr="00A23559">
        <w:t>people</w:t>
      </w:r>
      <w:r w:rsidR="008C15A7">
        <w:t xml:space="preserve"> </w:t>
      </w:r>
      <w:r w:rsidRPr="00A23559">
        <w:t>tend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avoid</w:t>
      </w:r>
      <w:r w:rsidR="00F35D22">
        <w:t>.</w:t>
      </w:r>
      <w:r w:rsidR="008C15A7">
        <w:t xml:space="preserve"> </w:t>
      </w:r>
      <w:r w:rsidR="00F35D22">
        <w:t>W</w:t>
      </w:r>
      <w:r w:rsidRPr="00A23559">
        <w:t>e</w:t>
      </w:r>
      <w:r w:rsidR="008C15A7">
        <w:t xml:space="preserve"> </w:t>
      </w:r>
      <w:r w:rsidRPr="00A23559">
        <w:t>want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celebrate</w:t>
      </w:r>
      <w:r w:rsidR="008C15A7">
        <w:t xml:space="preserve"> </w:t>
      </w:r>
      <w:r w:rsidRPr="00A23559">
        <w:t>those</w:t>
      </w:r>
      <w:r w:rsidR="008C15A7">
        <w:t xml:space="preserve"> </w:t>
      </w:r>
      <w:r w:rsidRPr="00A23559">
        <w:t>difference,</w:t>
      </w:r>
      <w:r w:rsidR="008C15A7">
        <w:t xml:space="preserve"> </w:t>
      </w:r>
      <w:r w:rsidRPr="00A23559">
        <w:t>only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later</w:t>
      </w:r>
      <w:r w:rsidR="008C15A7">
        <w:t xml:space="preserve"> </w:t>
      </w:r>
      <w:r w:rsidRPr="00A23559">
        <w:t>dig</w:t>
      </w:r>
      <w:r w:rsidR="008C15A7">
        <w:t xml:space="preserve"> </w:t>
      </w:r>
      <w:r w:rsidRPr="00A23559">
        <w:t>in</w:t>
      </w:r>
      <w:r w:rsidR="008C15A7">
        <w:t xml:space="preserve"> </w:t>
      </w:r>
      <w:r w:rsidRPr="00A23559">
        <w:t>deeper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show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viewers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shared</w:t>
      </w:r>
      <w:r w:rsidR="008C15A7">
        <w:t xml:space="preserve"> </w:t>
      </w:r>
      <w:r w:rsidRPr="00A23559">
        <w:t>insecurities</w:t>
      </w:r>
      <w:r w:rsidR="008C15A7">
        <w:t xml:space="preserve"> </w:t>
      </w:r>
      <w:r w:rsidR="00F35D22">
        <w:t>a</w:t>
      </w:r>
      <w:r w:rsidRPr="00A23559">
        <w:t>nd</w:t>
      </w:r>
      <w:r w:rsidR="008C15A7">
        <w:t xml:space="preserve"> </w:t>
      </w:r>
      <w:r w:rsidRPr="00A23559">
        <w:t>that</w:t>
      </w:r>
      <w:r w:rsidR="008C15A7">
        <w:t xml:space="preserve"> </w:t>
      </w:r>
      <w:r w:rsidRPr="00A23559">
        <w:t>even</w:t>
      </w:r>
      <w:r w:rsidR="008C15A7">
        <w:t xml:space="preserve"> </w:t>
      </w:r>
      <w:r w:rsidRPr="00A23559">
        <w:t>after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list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differences</w:t>
      </w:r>
      <w:r w:rsidR="008C15A7">
        <w:t xml:space="preserve"> </w:t>
      </w:r>
      <w:r w:rsidRPr="00A23559">
        <w:t>stop,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similarities</w:t>
      </w:r>
      <w:r w:rsidR="008C15A7">
        <w:t xml:space="preserve"> </w:t>
      </w:r>
      <w:r w:rsidRPr="00A23559">
        <w:t>keep</w:t>
      </w:r>
      <w:r w:rsidR="008C15A7">
        <w:t xml:space="preserve"> </w:t>
      </w:r>
      <w:r w:rsidRPr="00A23559">
        <w:t>going</w:t>
      </w:r>
      <w:r w:rsidR="008C15A7">
        <w:t xml:space="preserve"> </w:t>
      </w:r>
      <w:r w:rsidRPr="00A23559">
        <w:t>for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lot</w:t>
      </w:r>
      <w:r w:rsidR="008C15A7">
        <w:t xml:space="preserve"> </w:t>
      </w:r>
      <w:r w:rsidRPr="00A23559">
        <w:t>longer</w:t>
      </w:r>
      <w:r w:rsidR="00F35D22">
        <w:t>,</w:t>
      </w:r>
      <w:r w:rsidR="00610349">
        <w:t>”</w:t>
      </w:r>
      <w:r w:rsidR="008C15A7">
        <w:t xml:space="preserve"> </w:t>
      </w:r>
      <w:r w:rsidR="00F35D22">
        <w:t>says</w:t>
      </w:r>
      <w:r w:rsidR="008C15A7">
        <w:t xml:space="preserve"> </w:t>
      </w:r>
      <w:r w:rsidRPr="00A23559">
        <w:t>Bandar</w:t>
      </w:r>
      <w:r w:rsidR="008C15A7">
        <w:t xml:space="preserve"> </w:t>
      </w:r>
      <w:r w:rsidR="00F35D22">
        <w:t>who</w:t>
      </w:r>
      <w:r w:rsidR="008C15A7">
        <w:t xml:space="preserve"> </w:t>
      </w:r>
      <w:r w:rsidRPr="00A23559">
        <w:t>started</w:t>
      </w:r>
      <w:r w:rsidR="008C15A7">
        <w:t xml:space="preserve"> </w:t>
      </w:r>
      <w:r w:rsidRPr="00A23559">
        <w:t>this</w:t>
      </w:r>
      <w:r w:rsidR="008C15A7">
        <w:t xml:space="preserve"> </w:t>
      </w:r>
      <w:r w:rsidRPr="00A23559">
        <w:t>project</w:t>
      </w:r>
      <w:r w:rsidR="008C15A7">
        <w:t xml:space="preserve"> </w:t>
      </w:r>
      <w:r w:rsidRPr="00A23559">
        <w:t>before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recent</w:t>
      </w:r>
      <w:r w:rsidR="008C15A7">
        <w:t xml:space="preserve"> </w:t>
      </w:r>
      <w:r w:rsidRPr="00A23559">
        <w:t>public</w:t>
      </w:r>
      <w:r w:rsidR="008C15A7">
        <w:t xml:space="preserve"> </w:t>
      </w:r>
      <w:r w:rsidRPr="00A23559">
        <w:t>movements</w:t>
      </w:r>
      <w:r w:rsidR="008C15A7">
        <w:t xml:space="preserve"> </w:t>
      </w:r>
      <w:r w:rsidRPr="00A23559">
        <w:t>about</w:t>
      </w:r>
      <w:r w:rsidR="008C15A7">
        <w:t xml:space="preserve"> </w:t>
      </w:r>
      <w:r w:rsidRPr="00A23559">
        <w:t>race,</w:t>
      </w:r>
      <w:r w:rsidR="008C15A7">
        <w:t xml:space="preserve"> </w:t>
      </w:r>
      <w:r w:rsidRPr="00A23559">
        <w:t>because</w:t>
      </w:r>
      <w:r w:rsidR="008C15A7">
        <w:t xml:space="preserve"> </w:t>
      </w:r>
      <w:r w:rsidRPr="00A23559">
        <w:t>it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always</w:t>
      </w:r>
      <w:r w:rsidR="008C15A7">
        <w:t xml:space="preserve"> </w:t>
      </w:r>
      <w:r w:rsidRPr="00A23559">
        <w:t>been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topic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discussion</w:t>
      </w:r>
      <w:r w:rsidR="008C15A7">
        <w:t xml:space="preserve"> </w:t>
      </w:r>
      <w:r w:rsidRPr="00A23559">
        <w:t>for</w:t>
      </w:r>
      <w:r w:rsidR="008C15A7">
        <w:t xml:space="preserve"> </w:t>
      </w:r>
      <w:r w:rsidR="00F35D22">
        <w:t>him</w:t>
      </w:r>
      <w:r w:rsidRPr="00A23559">
        <w:t>,</w:t>
      </w:r>
      <w:r w:rsidR="008C15A7">
        <w:t xml:space="preserve"> </w:t>
      </w:r>
      <w:r w:rsidRPr="00A23559">
        <w:t>like</w:t>
      </w:r>
      <w:r w:rsidR="008C15A7">
        <w:t xml:space="preserve"> </w:t>
      </w:r>
      <w:r w:rsidRPr="00A23559">
        <w:t>many</w:t>
      </w:r>
      <w:r w:rsidR="008C15A7">
        <w:t xml:space="preserve"> </w:t>
      </w:r>
      <w:r w:rsidRPr="00A23559">
        <w:t>others.</w:t>
      </w:r>
      <w:r w:rsidR="008C15A7">
        <w:t xml:space="preserve"> </w:t>
      </w:r>
      <w:r w:rsidR="00610349">
        <w:t>“</w:t>
      </w:r>
      <w:r w:rsidR="00F35D22">
        <w:t>T</w:t>
      </w:r>
      <w:r w:rsidRPr="00A23559">
        <w:t>oday</w:t>
      </w:r>
      <w:r w:rsidR="008C15A7">
        <w:t xml:space="preserve"> </w:t>
      </w:r>
      <w:r w:rsidRPr="00A23559">
        <w:t>it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more</w:t>
      </w:r>
      <w:r w:rsidR="008C15A7">
        <w:t xml:space="preserve"> </w:t>
      </w:r>
      <w:r w:rsidRPr="00A23559">
        <w:t>pivotal</w:t>
      </w:r>
      <w:r w:rsidR="008C15A7">
        <w:t xml:space="preserve"> </w:t>
      </w:r>
      <w:r w:rsidRPr="00A23559">
        <w:t>than</w:t>
      </w:r>
      <w:r w:rsidR="008C15A7">
        <w:t xml:space="preserve"> </w:t>
      </w:r>
      <w:r w:rsidRPr="00A23559">
        <w:t>ever.</w:t>
      </w:r>
      <w:r w:rsidR="008C15A7">
        <w:t xml:space="preserve"> </w:t>
      </w:r>
      <w:r w:rsidRPr="00A23559">
        <w:t>As</w:t>
      </w:r>
      <w:r w:rsidR="008C15A7">
        <w:t xml:space="preserve"> </w:t>
      </w:r>
      <w:r w:rsidRPr="00A23559">
        <w:t>much</w:t>
      </w:r>
      <w:r w:rsidR="008C15A7">
        <w:t xml:space="preserve"> </w:t>
      </w:r>
      <w:r w:rsidRPr="00A23559">
        <w:t>as</w:t>
      </w:r>
      <w:r w:rsidR="008C15A7">
        <w:t xml:space="preserve"> </w:t>
      </w:r>
      <w:r w:rsidRPr="00A23559">
        <w:t>we</w:t>
      </w:r>
      <w:r w:rsidR="008C15A7">
        <w:t xml:space="preserve"> </w:t>
      </w:r>
      <w:r w:rsidRPr="00A23559">
        <w:t>are</w:t>
      </w:r>
      <w:r w:rsidR="008C15A7">
        <w:t xml:space="preserve"> </w:t>
      </w:r>
      <w:r w:rsidRPr="00A23559">
        <w:t>different,</w:t>
      </w:r>
      <w:r w:rsidR="008C15A7">
        <w:t xml:space="preserve"> </w:t>
      </w:r>
      <w:r w:rsidRPr="00A23559">
        <w:t>we</w:t>
      </w:r>
      <w:r w:rsidR="008C15A7">
        <w:t xml:space="preserve"> </w:t>
      </w:r>
      <w:r w:rsidRPr="00A23559">
        <w:t>are</w:t>
      </w:r>
      <w:r w:rsidR="008C15A7">
        <w:t xml:space="preserve"> </w:t>
      </w:r>
      <w:r w:rsidRPr="00A23559">
        <w:t>even</w:t>
      </w:r>
      <w:r w:rsidR="008C15A7">
        <w:t xml:space="preserve"> </w:t>
      </w:r>
      <w:r w:rsidRPr="00A23559">
        <w:t>more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same</w:t>
      </w:r>
      <w:r w:rsidR="008C15A7">
        <w:t xml:space="preserve"> </w:t>
      </w:r>
      <w:r w:rsidRPr="00A23559">
        <w:t>in</w:t>
      </w:r>
      <w:r w:rsidR="008C15A7">
        <w:t xml:space="preserve"> </w:t>
      </w:r>
      <w:r w:rsidRPr="00A23559">
        <w:t>my</w:t>
      </w:r>
      <w:r w:rsidR="008C15A7">
        <w:t xml:space="preserve"> </w:t>
      </w:r>
      <w:r w:rsidRPr="00A23559">
        <w:t>country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around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world</w:t>
      </w:r>
      <w:r w:rsidR="00F35D22">
        <w:t>,</w:t>
      </w:r>
      <w:r w:rsidR="00610349">
        <w:t>”</w:t>
      </w:r>
      <w:r w:rsidR="008C15A7">
        <w:t xml:space="preserve"> </w:t>
      </w:r>
      <w:r w:rsidR="00F35D22">
        <w:t>he</w:t>
      </w:r>
      <w:r w:rsidR="008C15A7">
        <w:t xml:space="preserve"> </w:t>
      </w:r>
      <w:r w:rsidR="00F35D22">
        <w:t>explains.</w:t>
      </w:r>
      <w:r w:rsidR="008C15A7">
        <w:t xml:space="preserve"> </w:t>
      </w:r>
      <w:r w:rsidR="00610349">
        <w:t>“</w:t>
      </w:r>
      <w:r w:rsidRPr="00A23559">
        <w:t>Let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not</w:t>
      </w:r>
      <w:r w:rsidR="008C15A7">
        <w:t xml:space="preserve"> </w:t>
      </w:r>
      <w:r w:rsidRPr="00A23559">
        <w:t>make</w:t>
      </w:r>
      <w:r w:rsidR="008C15A7">
        <w:t xml:space="preserve"> </w:t>
      </w:r>
      <w:r w:rsidRPr="00A23559">
        <w:t>what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on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outside</w:t>
      </w:r>
      <w:r w:rsidR="008C15A7">
        <w:t xml:space="preserve"> </w:t>
      </w:r>
      <w:r w:rsidRPr="00A23559">
        <w:t>of</w:t>
      </w:r>
      <w:r w:rsidR="008C15A7">
        <w:t xml:space="preserve"> </w:t>
      </w:r>
      <w:r w:rsidRPr="00A23559">
        <w:t>us</w:t>
      </w:r>
      <w:r w:rsidR="008C15A7">
        <w:t xml:space="preserve"> </w:t>
      </w:r>
      <w:r w:rsidRPr="00A23559">
        <w:t>speak</w:t>
      </w:r>
      <w:r w:rsidR="008C15A7">
        <w:t xml:space="preserve"> </w:t>
      </w:r>
      <w:r w:rsidRPr="00A23559">
        <w:t>for</w:t>
      </w:r>
      <w:r w:rsidR="008C15A7">
        <w:t xml:space="preserve"> </w:t>
      </w:r>
      <w:r w:rsidRPr="00A23559">
        <w:t>what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on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inside.</w:t>
      </w:r>
      <w:r w:rsidR="00610349">
        <w:t>”</w:t>
      </w:r>
    </w:p>
    <w:p w14:paraId="3CCB9D54" w14:textId="77777777" w:rsidR="008F36F1" w:rsidRPr="00A23559" w:rsidRDefault="008F36F1" w:rsidP="008F1C01">
      <w:pPr>
        <w:pStyle w:val="Body-TextTx"/>
      </w:pPr>
      <w:r w:rsidRPr="00A23559">
        <w:t>Bandar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personal</w:t>
      </w:r>
      <w:r w:rsidR="008C15A7">
        <w:t xml:space="preserve"> </w:t>
      </w:r>
      <w:r w:rsidRPr="00A23559">
        <w:t>experiences</w:t>
      </w:r>
      <w:r w:rsidR="008C15A7">
        <w:t xml:space="preserve"> </w:t>
      </w:r>
      <w:r w:rsidRPr="00A23559">
        <w:t>with</w:t>
      </w:r>
      <w:r w:rsidR="008C15A7">
        <w:t xml:space="preserve"> </w:t>
      </w:r>
      <w:r w:rsidRPr="00A23559">
        <w:t>racism,</w:t>
      </w:r>
      <w:r w:rsidR="008C15A7">
        <w:t xml:space="preserve"> </w:t>
      </w:r>
      <w:r w:rsidRPr="00A23559">
        <w:t>especially</w:t>
      </w:r>
      <w:r w:rsidR="008C15A7">
        <w:t xml:space="preserve"> </w:t>
      </w:r>
      <w:r w:rsidRPr="00A23559">
        <w:t>an</w:t>
      </w:r>
      <w:r w:rsidR="008C15A7">
        <w:t xml:space="preserve"> </w:t>
      </w:r>
      <w:r w:rsidRPr="00A23559">
        <w:t>experience</w:t>
      </w:r>
      <w:r w:rsidR="008C15A7">
        <w:t xml:space="preserve"> </w:t>
      </w:r>
      <w:r w:rsidRPr="00A23559">
        <w:t>from</w:t>
      </w:r>
      <w:r w:rsidR="008C15A7">
        <w:t xml:space="preserve"> </w:t>
      </w:r>
      <w:r w:rsidRPr="00A23559">
        <w:t>his</w:t>
      </w:r>
      <w:r w:rsidR="008C15A7">
        <w:t xml:space="preserve"> </w:t>
      </w:r>
      <w:r w:rsidRPr="00A23559">
        <w:t>past</w:t>
      </w:r>
      <w:r w:rsidR="008C15A7">
        <w:t xml:space="preserve"> </w:t>
      </w:r>
      <w:r w:rsidRPr="00A23559">
        <w:t>that</w:t>
      </w:r>
      <w:r w:rsidR="008C15A7">
        <w:t xml:space="preserve"> </w:t>
      </w:r>
      <w:r w:rsidRPr="00A23559">
        <w:t>took</w:t>
      </w:r>
      <w:r w:rsidR="008C15A7">
        <w:t xml:space="preserve"> </w:t>
      </w:r>
      <w:r w:rsidRPr="00A23559">
        <w:t>place</w:t>
      </w:r>
      <w:r w:rsidR="008C15A7">
        <w:t xml:space="preserve"> </w:t>
      </w:r>
      <w:r w:rsidRPr="00A23559">
        <w:t>at</w:t>
      </w:r>
      <w:r w:rsidR="008C15A7">
        <w:t xml:space="preserve"> </w:t>
      </w:r>
      <w:r w:rsidRPr="00A23559">
        <w:t>such</w:t>
      </w:r>
      <w:r w:rsidR="008C15A7">
        <w:t xml:space="preserve"> </w:t>
      </w:r>
      <w:r w:rsidRPr="00A23559">
        <w:t>a</w:t>
      </w:r>
      <w:r w:rsidR="008C15A7">
        <w:t xml:space="preserve"> </w:t>
      </w:r>
      <w:r w:rsidRPr="00A23559">
        <w:t>young</w:t>
      </w:r>
      <w:r w:rsidR="008C15A7">
        <w:t xml:space="preserve"> </w:t>
      </w:r>
      <w:r w:rsidRPr="00A23559">
        <w:t>age,</w:t>
      </w:r>
      <w:r w:rsidR="008C15A7">
        <w:t xml:space="preserve"> </w:t>
      </w:r>
      <w:r w:rsidRPr="00A23559">
        <w:t>gave</w:t>
      </w:r>
      <w:r w:rsidR="008C15A7">
        <w:t xml:space="preserve"> </w:t>
      </w:r>
      <w:r w:rsidRPr="00A23559">
        <w:t>him</w:t>
      </w:r>
      <w:r w:rsidR="008C15A7">
        <w:t xml:space="preserve"> </w:t>
      </w:r>
      <w:r w:rsidRPr="00A23559">
        <w:t>an</w:t>
      </w:r>
      <w:r w:rsidR="008C15A7">
        <w:t xml:space="preserve"> </w:t>
      </w:r>
      <w:r w:rsidRPr="00A23559">
        <w:t>openness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exploring</w:t>
      </w:r>
      <w:r w:rsidR="008C15A7">
        <w:t xml:space="preserve"> </w:t>
      </w:r>
      <w:r w:rsidRPr="00A23559">
        <w:t>our</w:t>
      </w:r>
      <w:r w:rsidR="008C15A7">
        <w:t xml:space="preserve"> </w:t>
      </w:r>
      <w:r w:rsidRPr="00A23559">
        <w:t>differences.</w:t>
      </w:r>
      <w:r w:rsidR="008C15A7">
        <w:t xml:space="preserve"> </w:t>
      </w:r>
      <w:r w:rsidRPr="00A23559">
        <w:t>By</w:t>
      </w:r>
      <w:r w:rsidR="008C15A7">
        <w:t xml:space="preserve"> </w:t>
      </w:r>
      <w:r w:rsidRPr="00A23559">
        <w:t>assuming</w:t>
      </w:r>
      <w:r w:rsidR="008C15A7">
        <w:t xml:space="preserve"> </w:t>
      </w:r>
      <w:r w:rsidRPr="00A23559">
        <w:t>positive</w:t>
      </w:r>
      <w:r w:rsidR="008C15A7">
        <w:t xml:space="preserve"> </w:t>
      </w:r>
      <w:r w:rsidRPr="00A23559">
        <w:t>intent,</w:t>
      </w:r>
      <w:r w:rsidR="008C15A7">
        <w:t xml:space="preserve"> </w:t>
      </w:r>
      <w:r w:rsidRPr="00A23559">
        <w:t>he</w:t>
      </w:r>
      <w:r w:rsidR="008C15A7">
        <w:t xml:space="preserve"> </w:t>
      </w:r>
      <w:r w:rsidRPr="00A23559">
        <w:t>doesn</w:t>
      </w:r>
      <w:r w:rsidR="00610349">
        <w:t>’</w:t>
      </w:r>
      <w:r w:rsidRPr="00A23559">
        <w:t>t</w:t>
      </w:r>
      <w:r w:rsidR="008C15A7">
        <w:t xml:space="preserve"> </w:t>
      </w:r>
      <w:r w:rsidRPr="00A23559">
        <w:t>judge</w:t>
      </w:r>
      <w:r w:rsidR="008C15A7">
        <w:t xml:space="preserve"> </w:t>
      </w:r>
      <w:r w:rsidRPr="00A23559">
        <w:t>others</w:t>
      </w:r>
      <w:r w:rsidR="008C15A7">
        <w:t xml:space="preserve"> </w:t>
      </w:r>
      <w:r w:rsidRPr="00A23559">
        <w:t>by</w:t>
      </w:r>
      <w:r w:rsidR="008C15A7">
        <w:t xml:space="preserve"> </w:t>
      </w:r>
      <w:r w:rsidRPr="00A23559">
        <w:t>their</w:t>
      </w:r>
      <w:r w:rsidR="008C15A7">
        <w:t xml:space="preserve"> </w:t>
      </w:r>
      <w:r w:rsidRPr="00A23559">
        <w:t>background,</w:t>
      </w:r>
      <w:r w:rsidR="008C15A7">
        <w:t xml:space="preserve"> </w:t>
      </w:r>
      <w:r w:rsidRPr="00A23559">
        <w:t>but</w:t>
      </w:r>
      <w:r w:rsidR="008C15A7">
        <w:t xml:space="preserve"> </w:t>
      </w:r>
      <w:r w:rsidRPr="00A23559">
        <w:t>seeks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go</w:t>
      </w:r>
      <w:r w:rsidR="008C15A7">
        <w:t xml:space="preserve"> </w:t>
      </w:r>
      <w:r w:rsidRPr="00A23559">
        <w:t>deeper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he</w:t>
      </w:r>
      <w:r w:rsidR="00610349">
        <w:t>’</w:t>
      </w:r>
      <w:r w:rsidRPr="00A23559">
        <w:t>s</w:t>
      </w:r>
      <w:r w:rsidR="008C15A7">
        <w:t xml:space="preserve"> </w:t>
      </w:r>
      <w:r w:rsidRPr="00A23559">
        <w:t>trying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share</w:t>
      </w:r>
      <w:r w:rsidR="008C15A7">
        <w:t xml:space="preserve"> </w:t>
      </w:r>
      <w:r w:rsidRPr="00A23559">
        <w:t>this</w:t>
      </w:r>
      <w:r w:rsidR="008C15A7">
        <w:t xml:space="preserve"> </w:t>
      </w:r>
      <w:r w:rsidRPr="00A23559">
        <w:t>through</w:t>
      </w:r>
      <w:r w:rsidR="008C15A7">
        <w:t xml:space="preserve"> </w:t>
      </w:r>
      <w:r w:rsidRPr="00A23559">
        <w:t>his</w:t>
      </w:r>
      <w:r w:rsidR="008C15A7">
        <w:t xml:space="preserve"> </w:t>
      </w:r>
      <w:r w:rsidRPr="00A23559">
        <w:t>photojournalism</w:t>
      </w:r>
      <w:r w:rsidR="008C15A7">
        <w:t xml:space="preserve"> </w:t>
      </w:r>
      <w:r w:rsidRPr="00A23559">
        <w:t>exhibit.</w:t>
      </w:r>
      <w:r w:rsidR="008C15A7">
        <w:t xml:space="preserve"> </w:t>
      </w:r>
      <w:r w:rsidRPr="00A23559">
        <w:t>The</w:t>
      </w:r>
      <w:r w:rsidR="008C15A7">
        <w:t xml:space="preserve"> </w:t>
      </w:r>
      <w:r w:rsidRPr="00A23559">
        <w:t>goal</w:t>
      </w:r>
      <w:r w:rsidR="008C15A7">
        <w:t xml:space="preserve"> </w:t>
      </w:r>
      <w:r w:rsidRPr="00A23559">
        <w:t>is</w:t>
      </w:r>
      <w:r w:rsidR="008C15A7">
        <w:t xml:space="preserve"> </w:t>
      </w:r>
      <w:r w:rsidRPr="00A23559">
        <w:t>to</w:t>
      </w:r>
      <w:r w:rsidR="008C15A7">
        <w:t xml:space="preserve"> </w:t>
      </w:r>
      <w:r w:rsidRPr="00A23559">
        <w:t>view</w:t>
      </w:r>
      <w:r w:rsidR="008C15A7">
        <w:t xml:space="preserve"> </w:t>
      </w:r>
      <w:r w:rsidRPr="00A23559">
        <w:t>other</w:t>
      </w:r>
      <w:r w:rsidR="008C15A7">
        <w:t xml:space="preserve"> </w:t>
      </w:r>
      <w:r w:rsidRPr="00A23559">
        <w:t>people</w:t>
      </w:r>
      <w:r w:rsidR="008C15A7">
        <w:t xml:space="preserve"> </w:t>
      </w:r>
      <w:r w:rsidRPr="00A23559">
        <w:t>with</w:t>
      </w:r>
      <w:r w:rsidR="008C15A7">
        <w:t xml:space="preserve"> </w:t>
      </w:r>
      <w:r w:rsidRPr="00A23559">
        <w:t>optimism,</w:t>
      </w:r>
      <w:r w:rsidR="008C15A7">
        <w:t xml:space="preserve"> </w:t>
      </w:r>
      <w:r w:rsidRPr="00A23559">
        <w:t>respect</w:t>
      </w:r>
      <w:r w:rsidR="008C15A7">
        <w:t xml:space="preserve"> </w:t>
      </w:r>
      <w:r w:rsidRPr="00A23559">
        <w:t>and</w:t>
      </w:r>
      <w:r w:rsidR="008C15A7">
        <w:t xml:space="preserve"> </w:t>
      </w:r>
      <w:r w:rsidRPr="00A23559">
        <w:t>curiosity</w:t>
      </w:r>
      <w:r w:rsidR="00722F53">
        <w:t>—</w:t>
      </w:r>
      <w:r w:rsidRPr="00A23559">
        <w:t>no</w:t>
      </w:r>
      <w:r w:rsidR="008C15A7">
        <w:t xml:space="preserve"> </w:t>
      </w:r>
      <w:r w:rsidRPr="00A23559">
        <w:t>matter</w:t>
      </w:r>
      <w:r w:rsidR="008C15A7">
        <w:t xml:space="preserve"> </w:t>
      </w:r>
      <w:r w:rsidRPr="00A23559">
        <w:t>who</w:t>
      </w:r>
      <w:r w:rsidR="008C15A7">
        <w:t xml:space="preserve"> </w:t>
      </w:r>
      <w:r w:rsidRPr="00A23559">
        <w:t>they</w:t>
      </w:r>
      <w:r w:rsidR="008C15A7">
        <w:t xml:space="preserve"> </w:t>
      </w:r>
      <w:r w:rsidRPr="00A23559">
        <w:t>are</w:t>
      </w:r>
      <w:r w:rsidR="008C15A7">
        <w:t xml:space="preserve"> </w:t>
      </w:r>
      <w:r w:rsidRPr="00A23559">
        <w:t>or</w:t>
      </w:r>
      <w:r w:rsidR="008C15A7">
        <w:t xml:space="preserve"> </w:t>
      </w:r>
      <w:r w:rsidRPr="00A23559">
        <w:t>their</w:t>
      </w:r>
      <w:r w:rsidR="008C15A7">
        <w:t xml:space="preserve"> </w:t>
      </w:r>
      <w:r w:rsidRPr="00A23559">
        <w:t>background.</w:t>
      </w:r>
    </w:p>
    <w:p w14:paraId="6A5F6499" w14:textId="77777777" w:rsidR="00722F53" w:rsidRDefault="00E949E9" w:rsidP="008F1C01">
      <w:pPr>
        <w:pStyle w:val="Body-TextTx"/>
      </w:pPr>
      <w:r>
        <w:t>An</w:t>
      </w:r>
      <w:r w:rsidR="008C15A7">
        <w:t xml:space="preserve"> </w:t>
      </w:r>
      <w:r>
        <w:t>example</w:t>
      </w:r>
      <w:r w:rsidR="008C15A7">
        <w:t xml:space="preserve"> </w:t>
      </w:r>
      <w:r>
        <w:t>where</w:t>
      </w:r>
      <w:r w:rsidR="008C15A7">
        <w:t xml:space="preserve"> </w:t>
      </w:r>
      <w:r>
        <w:t>an</w:t>
      </w:r>
      <w:r w:rsidR="008C15A7">
        <w:t xml:space="preserve"> </w:t>
      </w:r>
      <w:r>
        <w:t>absence</w:t>
      </w:r>
      <w:r w:rsidR="008C15A7">
        <w:t xml:space="preserve"> </w:t>
      </w:r>
      <w:r>
        <w:t>of</w:t>
      </w:r>
      <w:r w:rsidR="008C15A7">
        <w:t xml:space="preserve"> </w:t>
      </w:r>
      <w:r>
        <w:t>API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long-lasting</w:t>
      </w:r>
      <w:r w:rsidR="008C15A7">
        <w:t xml:space="preserve"> </w:t>
      </w:r>
      <w:r>
        <w:t>negative</w:t>
      </w:r>
      <w:r w:rsidR="008C15A7">
        <w:t xml:space="preserve"> </w:t>
      </w:r>
      <w:r>
        <w:t>impact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tremendous,</w:t>
      </w:r>
      <w:r w:rsidR="008C15A7">
        <w:t xml:space="preserve"> </w:t>
      </w:r>
      <w:r>
        <w:t>inspiring</w:t>
      </w:r>
      <w:r w:rsidR="008C15A7">
        <w:t xml:space="preserve"> </w:t>
      </w:r>
      <w:r>
        <w:t>emerging</w:t>
      </w:r>
      <w:r w:rsidR="008C15A7">
        <w:t xml:space="preserve"> </w:t>
      </w:r>
      <w:r>
        <w:t>stars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named</w:t>
      </w:r>
      <w:r w:rsidR="008C15A7">
        <w:t xml:space="preserve"> </w:t>
      </w:r>
      <w:r>
        <w:t>Jill</w:t>
      </w:r>
      <w:r w:rsidR="008C15A7">
        <w:t xml:space="preserve"> </w:t>
      </w:r>
      <w:r>
        <w:t>Snodgrass.</w:t>
      </w:r>
      <w:r w:rsidR="008C15A7">
        <w:t xml:space="preserve"> </w:t>
      </w:r>
      <w:r>
        <w:t>Jill</w:t>
      </w:r>
      <w:r w:rsidR="008C15A7">
        <w:t xml:space="preserve"> </w:t>
      </w:r>
      <w:r>
        <w:t>was</w:t>
      </w:r>
      <w:r w:rsidR="008C15A7">
        <w:t xml:space="preserve"> </w:t>
      </w:r>
      <w:r>
        <w:t>born</w:t>
      </w:r>
      <w:r w:rsidR="008C15A7">
        <w:t xml:space="preserve"> </w:t>
      </w:r>
      <w:r>
        <w:t>in</w:t>
      </w:r>
      <w:r w:rsidR="008C15A7">
        <w:t xml:space="preserve"> </w:t>
      </w:r>
      <w:r>
        <w:t>Korea</w:t>
      </w:r>
      <w:r w:rsidR="008C15A7">
        <w:t xml:space="preserve"> </w:t>
      </w:r>
      <w:r>
        <w:t>and</w:t>
      </w:r>
      <w:r w:rsidR="008C15A7">
        <w:t xml:space="preserve"> </w:t>
      </w:r>
      <w:r>
        <w:t>adopted</w:t>
      </w:r>
      <w:r w:rsidR="008C15A7">
        <w:t xml:space="preserve"> </w:t>
      </w:r>
      <w:r>
        <w:t>by</w:t>
      </w:r>
      <w:r w:rsidR="008C15A7">
        <w:t xml:space="preserve"> </w:t>
      </w:r>
      <w:r>
        <w:t>an</w:t>
      </w:r>
      <w:r w:rsidR="008C15A7">
        <w:t xml:space="preserve"> </w:t>
      </w:r>
      <w:r>
        <w:t>American</w:t>
      </w:r>
      <w:r w:rsidR="008C15A7">
        <w:t xml:space="preserve"> </w:t>
      </w:r>
      <w:r>
        <w:t>family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six</w:t>
      </w:r>
      <w:r w:rsidR="008C15A7">
        <w:t xml:space="preserve"> </w:t>
      </w:r>
      <w:r>
        <w:t>months</w:t>
      </w:r>
      <w:r w:rsidR="008C15A7">
        <w:t xml:space="preserve"> </w:t>
      </w:r>
      <w:r>
        <w:t>old.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seventh</w:t>
      </w:r>
      <w:r w:rsidR="008C15A7">
        <w:t xml:space="preserve"> </w:t>
      </w:r>
      <w:r>
        <w:t>grade,</w:t>
      </w:r>
      <w:r w:rsidR="008C15A7">
        <w:t xml:space="preserve"> </w:t>
      </w:r>
      <w:r>
        <w:t>she</w:t>
      </w:r>
      <w:r w:rsidR="008C15A7">
        <w:t xml:space="preserve"> </w:t>
      </w:r>
      <w:r>
        <w:t>found</w:t>
      </w:r>
      <w:r w:rsidR="008C15A7">
        <w:t xml:space="preserve"> </w:t>
      </w:r>
      <w:r>
        <w:t>the</w:t>
      </w:r>
      <w:r w:rsidR="008C15A7">
        <w:t xml:space="preserve"> </w:t>
      </w:r>
      <w:r>
        <w:t>folder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parents</w:t>
      </w:r>
      <w:r w:rsidR="00610349">
        <w:t>’</w:t>
      </w:r>
      <w:r w:rsidR="008C15A7">
        <w:t xml:space="preserve"> </w:t>
      </w:r>
      <w:r>
        <w:t>basement</w:t>
      </w:r>
      <w:r w:rsidR="008C15A7">
        <w:t xml:space="preserve"> </w:t>
      </w:r>
      <w:r>
        <w:t>with</w:t>
      </w:r>
      <w:r w:rsidR="008C15A7">
        <w:t xml:space="preserve"> </w:t>
      </w:r>
      <w:r>
        <w:t>her</w:t>
      </w:r>
      <w:r w:rsidR="008C15A7">
        <w:t xml:space="preserve"> </w:t>
      </w:r>
      <w:r>
        <w:t>adoption</w:t>
      </w:r>
      <w:r w:rsidR="008C15A7">
        <w:t xml:space="preserve"> </w:t>
      </w:r>
      <w:r>
        <w:t>papers</w:t>
      </w:r>
      <w:r w:rsidR="008C15A7">
        <w:t xml:space="preserve"> </w:t>
      </w:r>
      <w:r>
        <w:t>and</w:t>
      </w:r>
      <w:r w:rsidR="008C15A7">
        <w:t xml:space="preserve"> </w:t>
      </w:r>
      <w:r>
        <w:t>information.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thing</w:t>
      </w:r>
      <w:r w:rsidR="008C15A7">
        <w:t xml:space="preserve"> </w:t>
      </w:r>
      <w:r>
        <w:t>she</w:t>
      </w:r>
      <w:r w:rsidR="008C15A7">
        <w:t xml:space="preserve"> </w:t>
      </w:r>
      <w:r>
        <w:t>saw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opened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word</w:t>
      </w:r>
      <w:r w:rsidR="008C15A7">
        <w:t xml:space="preserve"> </w:t>
      </w:r>
      <w:r w:rsidR="00610349">
        <w:t>“</w:t>
      </w:r>
      <w:r>
        <w:t>abandoned</w:t>
      </w:r>
      <w:r w:rsidR="00610349">
        <w:t>”</w:t>
      </w:r>
      <w:r w:rsidR="008C15A7">
        <w:t xml:space="preserve"> </w:t>
      </w:r>
      <w:r>
        <w:t>stamped</w:t>
      </w:r>
      <w:r w:rsidR="008C15A7">
        <w:t xml:space="preserve"> </w:t>
      </w:r>
      <w:r>
        <w:t>in</w:t>
      </w:r>
      <w:r w:rsidR="008C15A7">
        <w:t xml:space="preserve"> </w:t>
      </w:r>
      <w:r>
        <w:t>red</w:t>
      </w:r>
      <w:r w:rsidR="008C15A7">
        <w:t xml:space="preserve"> </w:t>
      </w:r>
      <w:r>
        <w:t>across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pages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“</w:t>
      </w:r>
      <w:r>
        <w:t>status</w:t>
      </w:r>
      <w:r w:rsidR="008C15A7">
        <w:t xml:space="preserve"> </w:t>
      </w:r>
      <w:r>
        <w:t>of</w:t>
      </w:r>
      <w:r w:rsidR="008C15A7">
        <w:t xml:space="preserve"> </w:t>
      </w:r>
      <w:r>
        <w:t>child.</w:t>
      </w:r>
      <w:r w:rsidR="00610349">
        <w:t>”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simply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13-year-old</w:t>
      </w:r>
      <w:r w:rsidR="008C15A7">
        <w:t xml:space="preserve"> </w:t>
      </w:r>
      <w:r>
        <w:t>girl</w:t>
      </w:r>
      <w:r w:rsidR="008C15A7">
        <w:t xml:space="preserve"> </w:t>
      </w:r>
      <w:r>
        <w:t>to</w:t>
      </w:r>
      <w:r w:rsidR="008C15A7">
        <w:t xml:space="preserve"> </w:t>
      </w:r>
      <w:r>
        <w:t>process.</w:t>
      </w:r>
      <w:r w:rsidR="008C15A7">
        <w:t xml:space="preserve"> </w:t>
      </w:r>
      <w:r>
        <w:t>Immediately,</w:t>
      </w:r>
      <w:r w:rsidR="008C15A7">
        <w:t xml:space="preserve"> </w:t>
      </w:r>
      <w:r>
        <w:t>she</w:t>
      </w:r>
      <w:r w:rsidR="008C15A7">
        <w:t xml:space="preserve"> </w:t>
      </w:r>
      <w:r>
        <w:t>closed</w:t>
      </w:r>
      <w:r w:rsidR="008C15A7">
        <w:t xml:space="preserve"> </w:t>
      </w:r>
      <w:r>
        <w:t>the</w:t>
      </w:r>
      <w:r w:rsidR="008C15A7">
        <w:t xml:space="preserve"> </w:t>
      </w:r>
      <w:r>
        <w:t>folder</w:t>
      </w:r>
      <w:r w:rsidR="008C15A7">
        <w:t xml:space="preserve"> </w:t>
      </w:r>
      <w:r>
        <w:t>and</w:t>
      </w:r>
      <w:r w:rsidR="008C15A7">
        <w:t xml:space="preserve"> </w:t>
      </w:r>
      <w:r>
        <w:t>burst</w:t>
      </w:r>
      <w:r w:rsidR="008C15A7">
        <w:t xml:space="preserve"> </w:t>
      </w:r>
      <w:r>
        <w:t>into</w:t>
      </w:r>
      <w:r w:rsidR="008C15A7">
        <w:t xml:space="preserve"> </w:t>
      </w:r>
      <w:r>
        <w:t>tears.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worthless.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been</w:t>
      </w:r>
      <w:r w:rsidR="008C15A7">
        <w:t xml:space="preserve"> </w:t>
      </w:r>
      <w:r>
        <w:t>abandoned,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thought.</w:t>
      </w:r>
      <w:r w:rsidR="008C15A7">
        <w:t xml:space="preserve"> </w:t>
      </w:r>
      <w:r>
        <w:t>She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tell</w:t>
      </w:r>
      <w:r w:rsidR="008C15A7">
        <w:t xml:space="preserve"> </w:t>
      </w:r>
      <w:r>
        <w:t>anybody</w:t>
      </w:r>
      <w:r w:rsidR="008C15A7">
        <w:t xml:space="preserve"> </w:t>
      </w:r>
      <w:r>
        <w:t>about</w:t>
      </w:r>
      <w:r w:rsidR="008C15A7">
        <w:t xml:space="preserve"> </w:t>
      </w:r>
      <w:r>
        <w:t>what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seen.</w:t>
      </w:r>
      <w:r w:rsidR="008C15A7">
        <w:t xml:space="preserve"> </w:t>
      </w:r>
      <w:r>
        <w:t>But</w:t>
      </w:r>
      <w:r w:rsidR="008C15A7">
        <w:t xml:space="preserve"> </w:t>
      </w:r>
      <w:r>
        <w:t>she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seem</w:t>
      </w:r>
      <w:r w:rsidR="008C15A7">
        <w:t xml:space="preserve"> </w:t>
      </w:r>
      <w:r>
        <w:t>to</w:t>
      </w:r>
      <w:r w:rsidR="008C15A7">
        <w:t xml:space="preserve"> </w:t>
      </w:r>
      <w:r>
        <w:t>shake</w:t>
      </w:r>
      <w:r w:rsidR="008C15A7">
        <w:t xml:space="preserve"> </w:t>
      </w:r>
      <w:r>
        <w:t>the</w:t>
      </w:r>
      <w:r w:rsidR="008C15A7">
        <w:t xml:space="preserve"> </w:t>
      </w:r>
      <w:r>
        <w:t>idea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left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side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road,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image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word</w:t>
      </w:r>
      <w:r w:rsidR="008C15A7">
        <w:t xml:space="preserve"> </w:t>
      </w:r>
      <w:r w:rsidR="00610349">
        <w:t>“</w:t>
      </w:r>
      <w:r>
        <w:t>abandoned</w:t>
      </w:r>
      <w:r w:rsidR="00610349">
        <w:t>”</w:t>
      </w:r>
      <w:r w:rsidR="008C15A7">
        <w:t xml:space="preserve"> </w:t>
      </w:r>
      <w:r>
        <w:t>conjured</w:t>
      </w:r>
      <w:r w:rsidR="008C15A7">
        <w:t xml:space="preserve"> </w:t>
      </w:r>
      <w:r>
        <w:t>up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C33184">
        <w:t>—</w:t>
      </w:r>
      <w:r>
        <w:t>even</w:t>
      </w:r>
      <w:r w:rsidR="008C15A7">
        <w:t xml:space="preserve"> </w:t>
      </w:r>
      <w:r>
        <w:t>though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at</w:t>
      </w:r>
      <w:r w:rsidR="008C15A7">
        <w:t xml:space="preserve"> </w:t>
      </w:r>
      <w:r>
        <w:t>all</w:t>
      </w:r>
      <w:r w:rsidR="008C15A7">
        <w:t xml:space="preserve"> </w:t>
      </w:r>
      <w:r>
        <w:t>what</w:t>
      </w:r>
      <w:r w:rsidR="008C15A7">
        <w:t xml:space="preserve"> </w:t>
      </w:r>
      <w:r>
        <w:t>happened.</w:t>
      </w:r>
      <w:r w:rsidR="008C15A7">
        <w:t xml:space="preserve"> </w:t>
      </w:r>
      <w:r>
        <w:t>Jill</w:t>
      </w:r>
      <w:r w:rsidR="008C15A7">
        <w:t xml:space="preserve"> </w:t>
      </w:r>
      <w:r>
        <w:t>explains</w:t>
      </w:r>
      <w:r w:rsidR="008C15A7">
        <w:t xml:space="preserve"> </w:t>
      </w:r>
      <w:r>
        <w:t>further,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more</w:t>
      </w:r>
      <w:r w:rsidR="008C15A7">
        <w:t xml:space="preserve"> </w:t>
      </w:r>
      <w:r>
        <w:t>I</w:t>
      </w:r>
      <w:r w:rsidR="008C15A7">
        <w:t xml:space="preserve"> </w:t>
      </w:r>
      <w:r>
        <w:t>shut</w:t>
      </w:r>
      <w:r w:rsidR="008C15A7">
        <w:t xml:space="preserve"> </w:t>
      </w:r>
      <w:r>
        <w:t>down,</w:t>
      </w:r>
      <w:r w:rsidR="008C15A7">
        <w:t xml:space="preserve"> </w:t>
      </w:r>
      <w:r>
        <w:t>the</w:t>
      </w:r>
      <w:r w:rsidR="008C15A7">
        <w:t xml:space="preserve"> </w:t>
      </w:r>
      <w:r>
        <w:t>higher</w:t>
      </w:r>
      <w:r w:rsidR="008C15A7">
        <w:t xml:space="preserve"> </w:t>
      </w:r>
      <w:r>
        <w:t>I</w:t>
      </w:r>
      <w:r w:rsidR="008C15A7">
        <w:t xml:space="preserve"> </w:t>
      </w:r>
      <w:r>
        <w:t>built</w:t>
      </w:r>
      <w:r w:rsidR="008C15A7">
        <w:t xml:space="preserve"> </w:t>
      </w:r>
      <w:r>
        <w:t>my</w:t>
      </w:r>
      <w:r w:rsidR="008C15A7">
        <w:t xml:space="preserve"> </w:t>
      </w:r>
      <w:r>
        <w:t>walls.</w:t>
      </w:r>
      <w:r w:rsidR="008C15A7">
        <w:t xml:space="preserve"> </w:t>
      </w:r>
      <w:r>
        <w:t>Relationships</w:t>
      </w:r>
      <w:r w:rsidR="008C15A7">
        <w:t xml:space="preserve"> </w:t>
      </w:r>
      <w:r>
        <w:t>were</w:t>
      </w:r>
      <w:r w:rsidR="008C15A7">
        <w:t xml:space="preserve"> </w:t>
      </w:r>
      <w:r>
        <w:t>hard</w:t>
      </w:r>
      <w:r w:rsidR="008C15A7">
        <w:t xml:space="preserve"> </w:t>
      </w:r>
      <w:r>
        <w:t>after</w:t>
      </w:r>
      <w:r w:rsidR="008C15A7">
        <w:t xml:space="preserve"> </w:t>
      </w:r>
      <w:r>
        <w:t>that</w:t>
      </w:r>
      <w:r w:rsidR="008C15A7">
        <w:t xml:space="preserve"> 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was</w:t>
      </w:r>
      <w:r w:rsidR="008C15A7">
        <w:t xml:space="preserve"> </w:t>
      </w:r>
      <w:r>
        <w:t>even</w:t>
      </w:r>
      <w:r w:rsidR="008C15A7">
        <w:t xml:space="preserve"> </w:t>
      </w:r>
      <w:r>
        <w:t>harder.</w:t>
      </w:r>
      <w:r w:rsidR="00610349">
        <w:t>”</w:t>
      </w:r>
    </w:p>
    <w:p w14:paraId="68A32D8D" w14:textId="77777777" w:rsidR="00722F53" w:rsidRDefault="00E949E9" w:rsidP="008F1C01">
      <w:pPr>
        <w:pStyle w:val="Body-TextTx"/>
      </w:pPr>
      <w:r>
        <w:t>Twenty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Jill</w:t>
      </w:r>
      <w:r w:rsidR="008C15A7">
        <w:t xml:space="preserve"> </w:t>
      </w:r>
      <w:r>
        <w:t>was</w:t>
      </w:r>
      <w:r w:rsidR="008C15A7">
        <w:t xml:space="preserve"> </w:t>
      </w:r>
      <w:r>
        <w:t>asked</w:t>
      </w:r>
      <w:r w:rsidR="008C15A7">
        <w:t xml:space="preserve"> </w:t>
      </w:r>
      <w:r>
        <w:t>to</w:t>
      </w:r>
      <w:r w:rsidR="008C15A7">
        <w:t xml:space="preserve"> </w:t>
      </w:r>
      <w:r>
        <w:t>facilitate</w:t>
      </w:r>
      <w:r w:rsidR="008C15A7">
        <w:t xml:space="preserve"> </w:t>
      </w:r>
      <w:r>
        <w:t>a</w:t>
      </w:r>
      <w:r w:rsidR="008C15A7">
        <w:t xml:space="preserve"> </w:t>
      </w:r>
      <w:r>
        <w:t>session</w:t>
      </w:r>
      <w:r w:rsidR="008C15A7">
        <w:t xml:space="preserve"> </w:t>
      </w:r>
      <w:r>
        <w:t>at</w:t>
      </w:r>
      <w:r w:rsidR="008C15A7">
        <w:t xml:space="preserve"> </w:t>
      </w:r>
      <w:r>
        <w:t>our</w:t>
      </w:r>
      <w:r w:rsidR="008C15A7">
        <w:t xml:space="preserve"> </w:t>
      </w:r>
      <w:r>
        <w:t>company</w:t>
      </w:r>
      <w:r w:rsidR="00610349">
        <w:t>’</w:t>
      </w:r>
      <w:r>
        <w:t>s</w:t>
      </w:r>
      <w:r w:rsidR="008C15A7">
        <w:t xml:space="preserve"> </w:t>
      </w:r>
      <w:r>
        <w:t>annual</w:t>
      </w:r>
      <w:r w:rsidR="008C15A7">
        <w:t xml:space="preserve"> </w:t>
      </w:r>
      <w:r>
        <w:t>leadership</w:t>
      </w:r>
      <w:r w:rsidR="008C15A7">
        <w:t xml:space="preserve"> </w:t>
      </w:r>
      <w:r>
        <w:t>conference</w:t>
      </w:r>
      <w:r w:rsidR="008C15A7">
        <w:t xml:space="preserve"> </w:t>
      </w:r>
      <w:r>
        <w:t>called,</w:t>
      </w:r>
      <w:r w:rsidR="008C15A7">
        <w:t xml:space="preserve"> </w:t>
      </w:r>
      <w:r>
        <w:t>Go</w:t>
      </w:r>
      <w:r w:rsidR="008C15A7">
        <w:t xml:space="preserve"> </w:t>
      </w:r>
      <w:r>
        <w:t>Forward,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favorite</w:t>
      </w:r>
      <w:r w:rsidR="008C15A7">
        <w:t xml:space="preserve"> </w:t>
      </w:r>
      <w:r>
        <w:t>experiences</w:t>
      </w:r>
      <w:r w:rsidR="008C15A7">
        <w:t xml:space="preserve"> </w:t>
      </w:r>
      <w:r>
        <w:t>each</w:t>
      </w:r>
      <w:r w:rsidR="008C15A7">
        <w:t xml:space="preserve"> </w:t>
      </w:r>
      <w:r>
        <w:t>year.</w:t>
      </w:r>
      <w:r w:rsidR="008C15A7">
        <w:t xml:space="preserve"> </w:t>
      </w:r>
      <w:r>
        <w:t>While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considered</w:t>
      </w:r>
      <w:r w:rsidR="008C15A7">
        <w:t xml:space="preserve"> </w:t>
      </w:r>
      <w:r>
        <w:t>a</w:t>
      </w:r>
      <w:r w:rsidR="008C15A7">
        <w:t xml:space="preserve"> </w:t>
      </w:r>
      <w:r>
        <w:t>tremendous</w:t>
      </w:r>
      <w:r w:rsidR="008C15A7">
        <w:t xml:space="preserve"> </w:t>
      </w:r>
      <w:r>
        <w:t>honor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asked</w:t>
      </w:r>
      <w:r w:rsidR="008C15A7">
        <w:t xml:space="preserve"> </w:t>
      </w:r>
      <w:r>
        <w:t>to</w:t>
      </w:r>
      <w:r w:rsidR="008C15A7">
        <w:t xml:space="preserve"> </w:t>
      </w:r>
      <w:r>
        <w:t>lead</w:t>
      </w:r>
      <w:r w:rsidR="008C15A7">
        <w:t xml:space="preserve"> </w:t>
      </w:r>
      <w:r>
        <w:t>a</w:t>
      </w:r>
      <w:r w:rsidR="008C15A7">
        <w:t xml:space="preserve"> </w:t>
      </w:r>
      <w:r>
        <w:t>session,</w:t>
      </w:r>
      <w:r w:rsidR="008C15A7">
        <w:t xml:space="preserve"> </w:t>
      </w:r>
      <w:r>
        <w:t>it</w:t>
      </w:r>
      <w:r w:rsidR="008C15A7">
        <w:t xml:space="preserve"> </w:t>
      </w:r>
      <w:r>
        <w:t>requires</w:t>
      </w:r>
      <w:r w:rsidR="008C15A7">
        <w:t xml:space="preserve"> </w:t>
      </w:r>
      <w:r>
        <w:t>hours</w:t>
      </w:r>
      <w:r w:rsidR="008C15A7">
        <w:t xml:space="preserve"> </w:t>
      </w:r>
      <w:r>
        <w:t>of</w:t>
      </w:r>
      <w:r w:rsidR="008C15A7">
        <w:t xml:space="preserve"> </w:t>
      </w:r>
      <w:r>
        <w:t>preparation</w:t>
      </w:r>
      <w:r w:rsidR="008C15A7">
        <w:t xml:space="preserve"> </w:t>
      </w:r>
      <w:r>
        <w:t>and</w:t>
      </w:r>
      <w:r w:rsidR="008C15A7">
        <w:t xml:space="preserve"> </w:t>
      </w:r>
      <w:r>
        <w:t>work,</w:t>
      </w:r>
      <w:r w:rsidR="008C15A7">
        <w:t xml:space="preserve"> </w:t>
      </w:r>
      <w:r>
        <w:t>tough</w:t>
      </w:r>
      <w:r w:rsidR="008C15A7">
        <w:t xml:space="preserve"> </w:t>
      </w:r>
      <w:r>
        <w:t>feedback</w:t>
      </w:r>
      <w:r w:rsidR="008C15A7">
        <w:t xml:space="preserve"> </w:t>
      </w:r>
      <w:r>
        <w:t>from</w:t>
      </w:r>
      <w:r w:rsidR="008C15A7">
        <w:t xml:space="preserve"> </w:t>
      </w:r>
      <w:r>
        <w:t>your</w:t>
      </w:r>
      <w:r w:rsidR="008C15A7">
        <w:t xml:space="preserve"> </w:t>
      </w:r>
      <w:r>
        <w:t>peers</w:t>
      </w:r>
      <w:r w:rsidR="008C15A7">
        <w:t xml:space="preserve"> </w:t>
      </w:r>
      <w:r>
        <w:t>during</w:t>
      </w:r>
      <w:r w:rsidR="008C15A7">
        <w:t xml:space="preserve"> </w:t>
      </w:r>
      <w:r>
        <w:t>training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pressure</w:t>
      </w:r>
      <w:r w:rsidR="008C15A7">
        <w:t xml:space="preserve"> </w:t>
      </w:r>
      <w:r>
        <w:t>to</w:t>
      </w:r>
      <w:r w:rsidR="008C15A7">
        <w:t xml:space="preserve"> </w:t>
      </w:r>
      <w:r>
        <w:t>share</w:t>
      </w:r>
      <w:r w:rsidR="008C15A7">
        <w:t xml:space="preserve"> </w:t>
      </w:r>
      <w:r>
        <w:t>a</w:t>
      </w:r>
      <w:r w:rsidR="008C15A7">
        <w:t xml:space="preserve"> </w:t>
      </w:r>
      <w:r>
        <w:t>vulnerable</w:t>
      </w:r>
      <w:r w:rsidR="008C15A7">
        <w:t xml:space="preserve"> </w:t>
      </w:r>
      <w:r>
        <w:t>experience</w:t>
      </w:r>
      <w:r w:rsidR="008C15A7">
        <w:t xml:space="preserve"> </w:t>
      </w:r>
      <w:r>
        <w:t>from</w:t>
      </w:r>
      <w:r w:rsidR="008C15A7">
        <w:t xml:space="preserve"> </w:t>
      </w:r>
      <w:r>
        <w:t>your</w:t>
      </w:r>
      <w:r w:rsidR="008C15A7">
        <w:t xml:space="preserve"> </w:t>
      </w:r>
      <w:r>
        <w:t>past.</w:t>
      </w:r>
      <w:r w:rsidR="008C15A7">
        <w:t xml:space="preserve"> </w:t>
      </w:r>
      <w:r>
        <w:t>Historically,</w:t>
      </w:r>
      <w:r w:rsidR="008C15A7">
        <w:t xml:space="preserve"> </w:t>
      </w:r>
      <w:r>
        <w:t>the</w:t>
      </w:r>
      <w:r w:rsidR="008C15A7">
        <w:t xml:space="preserve"> </w:t>
      </w:r>
      <w:r>
        <w:t>facilitators</w:t>
      </w:r>
      <w:r w:rsidR="008C15A7">
        <w:t xml:space="preserve"> </w:t>
      </w:r>
      <w:r>
        <w:t>have</w:t>
      </w:r>
      <w:r w:rsidR="008C15A7">
        <w:t xml:space="preserve"> </w:t>
      </w:r>
      <w:r>
        <w:t>opened</w:t>
      </w:r>
      <w:r w:rsidR="008C15A7">
        <w:t xml:space="preserve"> </w:t>
      </w:r>
      <w:r>
        <w:t>their</w:t>
      </w:r>
      <w:r w:rsidR="008C15A7">
        <w:t xml:space="preserve"> </w:t>
      </w:r>
      <w:r>
        <w:t>sessions</w:t>
      </w:r>
      <w:r w:rsidR="008C15A7">
        <w:t xml:space="preserve"> </w:t>
      </w:r>
      <w:r>
        <w:t>with</w:t>
      </w:r>
      <w:r w:rsidR="008C15A7">
        <w:t xml:space="preserve"> </w:t>
      </w:r>
      <w:r>
        <w:t>lesson</w:t>
      </w:r>
      <w:r w:rsidR="008C15A7">
        <w:t xml:space="preserve"> </w:t>
      </w:r>
      <w:r>
        <w:t>teaching</w:t>
      </w:r>
      <w:r w:rsidR="008C15A7">
        <w:t xml:space="preserve"> </w:t>
      </w:r>
      <w:r>
        <w:t>stories</w:t>
      </w:r>
      <w:r w:rsidR="008C15A7">
        <w:t xml:space="preserve"> </w:t>
      </w:r>
      <w:r>
        <w:t>to</w:t>
      </w:r>
      <w:r w:rsidR="008C15A7">
        <w:t xml:space="preserve"> </w:t>
      </w:r>
      <w:r>
        <w:t>tee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topic,</w:t>
      </w:r>
      <w:r w:rsidR="008C15A7">
        <w:t xml:space="preserve"> </w:t>
      </w:r>
      <w:r>
        <w:t>but</w:t>
      </w:r>
      <w:r w:rsidR="008C15A7">
        <w:t xml:space="preserve"> </w:t>
      </w:r>
      <w:r>
        <w:t>few,</w:t>
      </w:r>
      <w:r w:rsidR="008C15A7">
        <w:t xml:space="preserve"> </w:t>
      </w:r>
      <w:r>
        <w:t>if</w:t>
      </w:r>
      <w:r w:rsidR="008C15A7">
        <w:t xml:space="preserve"> </w:t>
      </w:r>
      <w:r>
        <w:t>any,</w:t>
      </w:r>
      <w:r w:rsidR="008C15A7">
        <w:t xml:space="preserve"> </w:t>
      </w:r>
      <w:r>
        <w:t>were</w:t>
      </w:r>
      <w:r w:rsidR="008C15A7">
        <w:t xml:space="preserve"> </w:t>
      </w:r>
      <w:r>
        <w:t>as</w:t>
      </w:r>
      <w:r w:rsidR="008C15A7">
        <w:t xml:space="preserve"> </w:t>
      </w:r>
      <w:r>
        <w:t>unforgettable</w:t>
      </w:r>
      <w:r w:rsidR="008C15A7">
        <w:t xml:space="preserve"> </w:t>
      </w:r>
      <w:r>
        <w:t>as</w:t>
      </w:r>
      <w:r w:rsidR="008C15A7">
        <w:t xml:space="preserve"> </w:t>
      </w:r>
      <w:r>
        <w:t>Jill</w:t>
      </w:r>
      <w:r w:rsidR="00610349">
        <w:t>’</w:t>
      </w:r>
      <w:r>
        <w:t>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knew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dig</w:t>
      </w:r>
      <w:r w:rsidR="008C15A7">
        <w:t xml:space="preserve"> </w:t>
      </w:r>
      <w:r>
        <w:t>deep,</w:t>
      </w:r>
      <w:r w:rsidR="008C15A7">
        <w:t xml:space="preserve"> </w:t>
      </w:r>
      <w:r>
        <w:t>too,</w:t>
      </w:r>
      <w:r w:rsidR="008C15A7">
        <w:t xml:space="preserve"> </w:t>
      </w:r>
      <w:r>
        <w:t>I</w:t>
      </w:r>
      <w:r w:rsidR="008C15A7">
        <w:t xml:space="preserve"> </w:t>
      </w:r>
      <w:r>
        <w:t>just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sure</w:t>
      </w:r>
      <w:r w:rsidR="008C15A7">
        <w:t xml:space="preserve"> </w:t>
      </w:r>
      <w:r>
        <w:t>where</w:t>
      </w:r>
      <w:r w:rsidR="008C15A7">
        <w:t xml:space="preserve"> </w:t>
      </w:r>
      <w:r>
        <w:t>to</w:t>
      </w:r>
      <w:r w:rsidR="008C15A7">
        <w:t xml:space="preserve"> </w:t>
      </w:r>
      <w:r>
        <w:t>dig</w:t>
      </w:r>
      <w:r w:rsidR="008C15A7">
        <w:t xml:space="preserve"> </w:t>
      </w:r>
      <w:r>
        <w:t>or</w:t>
      </w:r>
      <w:r w:rsidR="008C15A7">
        <w:t xml:space="preserve"> </w:t>
      </w:r>
      <w:r>
        <w:t>even</w:t>
      </w:r>
      <w:r w:rsidR="008C15A7">
        <w:t xml:space="preserve"> </w:t>
      </w:r>
      <w:r>
        <w:t>where</w:t>
      </w:r>
      <w:r w:rsidR="008C15A7">
        <w:t xml:space="preserve"> </w:t>
      </w:r>
      <w:r>
        <w:t>to</w:t>
      </w:r>
      <w:r w:rsidR="008C15A7">
        <w:t xml:space="preserve"> </w:t>
      </w:r>
      <w:r>
        <w:t>look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shovel.</w:t>
      </w:r>
      <w:r w:rsidR="008C15A7">
        <w:t xml:space="preserve"> </w:t>
      </w:r>
      <w:r>
        <w:t>Then</w:t>
      </w:r>
      <w:r w:rsidR="008C15A7">
        <w:t xml:space="preserve"> </w:t>
      </w:r>
      <w:r>
        <w:t>I</w:t>
      </w:r>
      <w:r w:rsidR="008C15A7">
        <w:t xml:space="preserve"> </w:t>
      </w:r>
      <w:r>
        <w:t>remembered</w:t>
      </w:r>
      <w:r w:rsidR="008C15A7">
        <w:t xml:space="preserve"> </w:t>
      </w:r>
      <w:r>
        <w:t>the</w:t>
      </w:r>
      <w:r w:rsidR="008C15A7">
        <w:t xml:space="preserve"> </w:t>
      </w:r>
      <w:r>
        <w:t>folder,</w:t>
      </w:r>
      <w:r w:rsidR="00610349">
        <w:t>”</w:t>
      </w:r>
      <w:r w:rsidR="008C15A7">
        <w:t xml:space="preserve"> </w:t>
      </w:r>
      <w:r>
        <w:t>Jill</w:t>
      </w:r>
      <w:r w:rsidR="008C15A7">
        <w:t xml:space="preserve"> </w:t>
      </w:r>
      <w:r>
        <w:t>said.</w:t>
      </w:r>
      <w:r w:rsidR="008C15A7">
        <w:t xml:space="preserve"> </w:t>
      </w:r>
      <w:r>
        <w:t>She</w:t>
      </w:r>
      <w:r w:rsidR="008C15A7">
        <w:t xml:space="preserve"> </w:t>
      </w:r>
      <w:r>
        <w:t>flew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adopted</w:t>
      </w:r>
      <w:r w:rsidR="008C15A7">
        <w:t xml:space="preserve"> </w:t>
      </w:r>
      <w:r>
        <w:t>parents</w:t>
      </w:r>
      <w:r w:rsidR="00610349">
        <w:t>’</w:t>
      </w:r>
      <w:r w:rsidR="008C15A7">
        <w:t xml:space="preserve"> </w:t>
      </w:r>
      <w:r>
        <w:t>home</w:t>
      </w:r>
      <w:r w:rsidR="008C15A7">
        <w:t xml:space="preserve"> </w:t>
      </w:r>
      <w:r>
        <w:t>that</w:t>
      </w:r>
      <w:r w:rsidR="008C15A7">
        <w:t xml:space="preserve"> </w:t>
      </w:r>
      <w:r>
        <w:t>weekend</w:t>
      </w:r>
      <w:r w:rsidR="008C15A7">
        <w:t xml:space="preserve"> </w:t>
      </w:r>
      <w:r>
        <w:t>and</w:t>
      </w:r>
      <w:r w:rsidR="008C15A7">
        <w:t xml:space="preserve"> </w:t>
      </w:r>
      <w:r>
        <w:t>immediately</w:t>
      </w:r>
      <w:r w:rsidR="008C15A7">
        <w:t xml:space="preserve"> </w:t>
      </w:r>
      <w:r>
        <w:t>headed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basement</w:t>
      </w:r>
      <w:r w:rsidR="008C15A7">
        <w:t xml:space="preserve"> </w:t>
      </w:r>
      <w:r>
        <w:t>to</w:t>
      </w:r>
      <w:r w:rsidR="008C15A7">
        <w:t xml:space="preserve"> </w:t>
      </w:r>
      <w:r>
        <w:t>unearth</w:t>
      </w:r>
      <w:r w:rsidR="008C15A7">
        <w:t xml:space="preserve"> </w:t>
      </w:r>
      <w:r>
        <w:t>the</w:t>
      </w:r>
      <w:r w:rsidR="008C15A7">
        <w:t xml:space="preserve"> </w:t>
      </w:r>
      <w:r>
        <w:t>packet.</w:t>
      </w:r>
      <w:r w:rsidR="008C15A7">
        <w:t xml:space="preserve"> </w:t>
      </w:r>
      <w:r>
        <w:t>She</w:t>
      </w:r>
      <w:r w:rsidR="008C15A7">
        <w:t xml:space="preserve"> </w:t>
      </w:r>
      <w:r>
        <w:t>shuttered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opened</w:t>
      </w:r>
      <w:r w:rsidR="008C15A7">
        <w:t xml:space="preserve"> </w:t>
      </w:r>
      <w:r>
        <w:t>it,</w:t>
      </w:r>
      <w:r w:rsidR="008C15A7">
        <w:t xml:space="preserve"> </w:t>
      </w:r>
      <w:r>
        <w:t>but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she</w:t>
      </w:r>
      <w:r w:rsidR="008C15A7">
        <w:t xml:space="preserve"> </w:t>
      </w:r>
      <w:r>
        <w:t>read</w:t>
      </w:r>
      <w:r w:rsidR="008C15A7">
        <w:t xml:space="preserve"> </w:t>
      </w:r>
      <w:r>
        <w:t>past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line.</w:t>
      </w:r>
      <w:r w:rsidR="008C15A7">
        <w:t xml:space="preserve"> </w:t>
      </w:r>
      <w:r>
        <w:t>There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notes,</w:t>
      </w:r>
      <w:r w:rsidR="008C15A7">
        <w:t xml:space="preserve"> </w:t>
      </w:r>
      <w:r>
        <w:t>passed</w:t>
      </w:r>
      <w:r w:rsidR="008C15A7">
        <w:t xml:space="preserve"> </w:t>
      </w:r>
      <w:r>
        <w:t>the</w:t>
      </w:r>
      <w:r w:rsidR="008C15A7">
        <w:t xml:space="preserve"> </w:t>
      </w:r>
      <w:r>
        <w:t>dreaded</w:t>
      </w:r>
      <w:r w:rsidR="008C15A7">
        <w:t xml:space="preserve"> </w:t>
      </w:r>
      <w:r>
        <w:t>stamp</w:t>
      </w:r>
      <w:r w:rsidR="008C15A7">
        <w:t xml:space="preserve"> </w:t>
      </w:r>
      <w:r>
        <w:t>of</w:t>
      </w:r>
      <w:r w:rsidR="008C15A7">
        <w:t xml:space="preserve"> </w:t>
      </w:r>
      <w:r>
        <w:t>ABANDONED,</w:t>
      </w:r>
      <w:r w:rsidR="008C15A7">
        <w:t xml:space="preserve"> </w:t>
      </w:r>
      <w:r>
        <w:t>Jill</w:t>
      </w:r>
      <w:r w:rsidR="008C15A7">
        <w:t xml:space="preserve"> </w:t>
      </w:r>
      <w:r>
        <w:t>learned</w:t>
      </w:r>
      <w:r w:rsidR="008C15A7">
        <w:t xml:space="preserve"> </w:t>
      </w:r>
      <w:r>
        <w:t>that</w:t>
      </w:r>
      <w:r w:rsidR="008C15A7">
        <w:t xml:space="preserve"> </w:t>
      </w:r>
      <w:r>
        <w:t>her</w:t>
      </w:r>
      <w:r w:rsidR="008C15A7">
        <w:t xml:space="preserve"> </w:t>
      </w:r>
      <w:r>
        <w:t>birth</w:t>
      </w:r>
      <w:r w:rsidR="008C15A7">
        <w:t xml:space="preserve"> </w:t>
      </w:r>
      <w:r>
        <w:t>mother</w:t>
      </w:r>
      <w:r w:rsidR="008C15A7">
        <w:t xml:space="preserve"> </w:t>
      </w:r>
      <w:r>
        <w:t>had</w:t>
      </w:r>
      <w:r w:rsidR="008C15A7">
        <w:t xml:space="preserve"> </w:t>
      </w:r>
      <w:r>
        <w:t>merely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grade</w:t>
      </w:r>
      <w:r w:rsidR="008C15A7">
        <w:t xml:space="preserve"> </w:t>
      </w:r>
      <w:r>
        <w:t>education</w:t>
      </w:r>
      <w:r w:rsidR="008C15A7">
        <w:t xml:space="preserve"> </w:t>
      </w:r>
      <w:r>
        <w:t>and</w:t>
      </w:r>
      <w:r w:rsidR="008C15A7">
        <w:t xml:space="preserve"> </w:t>
      </w:r>
      <w:r>
        <w:t>cleaned</w:t>
      </w:r>
      <w:r w:rsidR="008C15A7">
        <w:t xml:space="preserve"> </w:t>
      </w:r>
      <w:r>
        <w:t>houses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ends</w:t>
      </w:r>
      <w:r w:rsidR="008C15A7">
        <w:t xml:space="preserve"> </w:t>
      </w:r>
      <w:r>
        <w:t>meet;</w:t>
      </w:r>
      <w:r w:rsidR="008C15A7">
        <w:t xml:space="preserve"> </w:t>
      </w:r>
      <w:r>
        <w:t>her</w:t>
      </w:r>
      <w:r w:rsidR="008C15A7">
        <w:t xml:space="preserve"> </w:t>
      </w:r>
      <w:r>
        <w:t>birth</w:t>
      </w:r>
      <w:r w:rsidR="008C15A7">
        <w:t xml:space="preserve"> </w:t>
      </w:r>
      <w:r>
        <w:t>father</w:t>
      </w:r>
      <w:r w:rsidR="008C15A7">
        <w:t xml:space="preserve"> </w:t>
      </w:r>
      <w:r>
        <w:t>had</w:t>
      </w:r>
      <w:r w:rsidR="008C15A7">
        <w:t xml:space="preserve"> </w:t>
      </w:r>
      <w:r>
        <w:t>only</w:t>
      </w:r>
      <w:r w:rsidR="008C15A7">
        <w:t xml:space="preserve"> </w:t>
      </w:r>
      <w:r>
        <w:t>a</w:t>
      </w:r>
      <w:r w:rsidR="008C15A7">
        <w:t xml:space="preserve"> </w:t>
      </w:r>
      <w:r>
        <w:t>fifth</w:t>
      </w:r>
      <w:r w:rsidR="008C15A7">
        <w:t xml:space="preserve"> </w:t>
      </w:r>
      <w:r>
        <w:t>grade</w:t>
      </w:r>
      <w:r w:rsidR="008C15A7">
        <w:t xml:space="preserve"> </w:t>
      </w:r>
      <w:r>
        <w:t>education.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moved</w:t>
      </w:r>
      <w:r w:rsidR="008C15A7">
        <w:t xml:space="preserve"> </w:t>
      </w:r>
      <w:r>
        <w:t>in</w:t>
      </w:r>
      <w:r w:rsidR="008C15A7">
        <w:t xml:space="preserve"> </w:t>
      </w:r>
      <w:r>
        <w:t>together</w:t>
      </w:r>
      <w:r w:rsidR="008C15A7">
        <w:t xml:space="preserve"> </w:t>
      </w:r>
      <w:r>
        <w:t>when</w:t>
      </w:r>
      <w:r w:rsidR="008C15A7">
        <w:t xml:space="preserve"> </w:t>
      </w:r>
      <w:r>
        <w:t>Jill</w:t>
      </w:r>
      <w:r w:rsidR="00610349">
        <w:t>’</w:t>
      </w:r>
      <w:r>
        <w:t>s</w:t>
      </w:r>
      <w:r w:rsidR="008C15A7">
        <w:t xml:space="preserve"> </w:t>
      </w:r>
      <w:r>
        <w:t>mother</w:t>
      </w:r>
      <w:r w:rsidR="008C15A7">
        <w:t xml:space="preserve"> </w:t>
      </w:r>
      <w:r>
        <w:t>was</w:t>
      </w:r>
      <w:r w:rsidR="008C15A7">
        <w:t xml:space="preserve"> </w:t>
      </w:r>
      <w:r>
        <w:t>pregnant,</w:t>
      </w:r>
      <w:r w:rsidR="008C15A7">
        <w:t xml:space="preserve"> </w:t>
      </w:r>
      <w:r>
        <w:t>but</w:t>
      </w:r>
      <w:r w:rsidR="008C15A7">
        <w:t xml:space="preserve"> </w:t>
      </w:r>
      <w:r>
        <w:t>her</w:t>
      </w:r>
      <w:r w:rsidR="008C15A7">
        <w:t xml:space="preserve"> </w:t>
      </w:r>
      <w:r>
        <w:t>father</w:t>
      </w:r>
      <w:r w:rsidR="008C15A7">
        <w:t xml:space="preserve"> </w:t>
      </w:r>
      <w:r>
        <w:t>left</w:t>
      </w:r>
      <w:r w:rsidR="008C15A7">
        <w:t xml:space="preserve"> </w:t>
      </w:r>
      <w:r>
        <w:t>shortly</w:t>
      </w:r>
      <w:r w:rsidR="008C15A7">
        <w:t xml:space="preserve"> </w:t>
      </w:r>
      <w:r>
        <w:t>before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born.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stopped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minutes</w:t>
      </w:r>
      <w:r w:rsidR="008C15A7">
        <w:t xml:space="preserve"> </w:t>
      </w:r>
      <w:r>
        <w:t>and</w:t>
      </w:r>
      <w:r w:rsidR="008C15A7">
        <w:t xml:space="preserve"> </w:t>
      </w:r>
      <w:r>
        <w:t>thought</w:t>
      </w:r>
      <w:r w:rsidR="008C15A7">
        <w:t xml:space="preserve"> </w:t>
      </w:r>
      <w:r>
        <w:t>about</w:t>
      </w:r>
      <w:r w:rsidR="008C15A7">
        <w:t xml:space="preserve"> </w:t>
      </w:r>
      <w:r>
        <w:t>my</w:t>
      </w:r>
      <w:r w:rsidR="008C15A7">
        <w:t xml:space="preserve"> </w:t>
      </w:r>
      <w:r>
        <w:t>mom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she</w:t>
      </w:r>
      <w:r w:rsidR="008C15A7">
        <w:t xml:space="preserve"> </w:t>
      </w:r>
      <w:r>
        <w:t>must</w:t>
      </w:r>
      <w:r w:rsidR="008C15A7">
        <w:t xml:space="preserve"> </w:t>
      </w:r>
      <w:r>
        <w:t>have</w:t>
      </w:r>
      <w:r w:rsidR="008C15A7">
        <w:t xml:space="preserve"> </w:t>
      </w:r>
      <w:r>
        <w:t>felt.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poor</w:t>
      </w:r>
      <w:r w:rsidR="008C15A7">
        <w:t xml:space="preserve"> </w:t>
      </w:r>
      <w:r>
        <w:t>and</w:t>
      </w:r>
      <w:r w:rsidR="008C15A7">
        <w:t xml:space="preserve"> </w:t>
      </w:r>
      <w:r>
        <w:t>alone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baby</w:t>
      </w:r>
      <w:r w:rsidR="008C15A7">
        <w:t xml:space="preserve"> </w:t>
      </w:r>
      <w:r>
        <w:t>that</w:t>
      </w:r>
      <w:r w:rsidR="008C15A7">
        <w:t xml:space="preserve"> </w:t>
      </w:r>
      <w:r>
        <w:t>she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afford,</w:t>
      </w:r>
      <w:r w:rsidR="008C15A7">
        <w:t xml:space="preserve"> </w:t>
      </w:r>
      <w:r>
        <w:t>a</w:t>
      </w:r>
      <w:r w:rsidR="008C15A7">
        <w:t xml:space="preserve"> </w:t>
      </w:r>
      <w:r>
        <w:t>baby</w:t>
      </w:r>
      <w:r w:rsidR="008C15A7">
        <w:t xml:space="preserve"> </w:t>
      </w:r>
      <w:r>
        <w:t>she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give</w:t>
      </w:r>
      <w:r w:rsidR="008C15A7">
        <w:t xml:space="preserve"> </w:t>
      </w:r>
      <w:r>
        <w:t>a</w:t>
      </w:r>
      <w:r w:rsidR="008C15A7">
        <w:t xml:space="preserve"> </w:t>
      </w:r>
      <w:r>
        <w:t>good</w:t>
      </w:r>
      <w:r w:rsidR="008C15A7">
        <w:t xml:space="preserve"> </w:t>
      </w:r>
      <w:r>
        <w:t>life</w:t>
      </w:r>
      <w:r w:rsidR="008C15A7">
        <w:t xml:space="preserve"> </w:t>
      </w:r>
      <w:r>
        <w:t>to.</w:t>
      </w:r>
      <w:r w:rsidR="008C15A7">
        <w:t xml:space="preserve"> </w:t>
      </w:r>
      <w:r>
        <w:t>I</w:t>
      </w:r>
      <w:r w:rsidR="008C15A7">
        <w:t xml:space="preserve"> </w:t>
      </w:r>
      <w:r>
        <w:t>sat</w:t>
      </w:r>
      <w:r w:rsidR="008C15A7">
        <w:t xml:space="preserve"> </w:t>
      </w:r>
      <w:r>
        <w:t>and</w:t>
      </w:r>
      <w:r w:rsidR="008C15A7">
        <w:t xml:space="preserve"> </w:t>
      </w:r>
      <w:r>
        <w:t>cried</w:t>
      </w:r>
      <w:r w:rsidR="008C15A7">
        <w:t xml:space="preserve"> </w:t>
      </w:r>
      <w:r>
        <w:t>feeling</w:t>
      </w:r>
      <w:r w:rsidR="008C15A7">
        <w:t xml:space="preserve"> </w:t>
      </w:r>
      <w:r>
        <w:t>sad,</w:t>
      </w:r>
      <w:r w:rsidR="008C15A7">
        <w:t xml:space="preserve"> </w:t>
      </w:r>
      <w:r>
        <w:t>ashamed</w:t>
      </w:r>
      <w:r w:rsidR="008C15A7">
        <w:t xml:space="preserve"> </w:t>
      </w:r>
      <w:r>
        <w:t>and</w:t>
      </w:r>
      <w:r w:rsidR="008C15A7">
        <w:t xml:space="preserve"> </w:t>
      </w:r>
      <w:r>
        <w:t>an</w:t>
      </w:r>
      <w:r w:rsidR="008C15A7">
        <w:t xml:space="preserve"> </w:t>
      </w:r>
      <w:r>
        <w:t>overwhelming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love</w:t>
      </w:r>
      <w:r w:rsidR="008C15A7">
        <w:t xml:space="preserve"> </w:t>
      </w:r>
      <w:r>
        <w:t>for</w:t>
      </w:r>
      <w:r w:rsidR="008C15A7">
        <w:t xml:space="preserve"> </w:t>
      </w:r>
      <w:r>
        <w:t>her</w:t>
      </w:r>
      <w:r w:rsidR="008C15A7">
        <w:t xml:space="preserve"> </w:t>
      </w:r>
      <w:r>
        <w:t>and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mother</w:t>
      </w:r>
      <w:r w:rsidR="008C15A7">
        <w:t xml:space="preserve"> </w:t>
      </w:r>
      <w:r>
        <w:t>who</w:t>
      </w:r>
      <w:r w:rsidR="008C15A7">
        <w:t xml:space="preserve"> </w:t>
      </w:r>
      <w:r>
        <w:t>raised</w:t>
      </w:r>
      <w:r w:rsidR="008C15A7">
        <w:t xml:space="preserve"> </w:t>
      </w:r>
      <w:r>
        <w:t>me.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time,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process</w:t>
      </w:r>
      <w:r w:rsidR="008C15A7">
        <w:t xml:space="preserve"> </w:t>
      </w:r>
      <w:r>
        <w:t>the</w:t>
      </w:r>
      <w:r w:rsidR="008C15A7">
        <w:t xml:space="preserve"> </w:t>
      </w:r>
      <w:r>
        <w:t>word</w:t>
      </w:r>
      <w:r w:rsidR="008C15A7">
        <w:t xml:space="preserve"> </w:t>
      </w:r>
      <w:r w:rsidR="00610349">
        <w:t>‘</w:t>
      </w:r>
      <w:r>
        <w:t>abandoned</w:t>
      </w:r>
      <w:r w:rsidR="00610349">
        <w:t>’</w:t>
      </w:r>
      <w:r w:rsidR="008C15A7">
        <w:t xml:space="preserve"> </w:t>
      </w:r>
      <w:r>
        <w:t>as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legal</w:t>
      </w:r>
      <w:r w:rsidR="008C15A7">
        <w:t xml:space="preserve"> </w:t>
      </w:r>
      <w:r>
        <w:t>term</w:t>
      </w:r>
      <w:r w:rsidR="008C15A7">
        <w:t xml:space="preserve"> </w:t>
      </w:r>
      <w:r>
        <w:t>and</w:t>
      </w:r>
      <w:r w:rsidR="008C15A7">
        <w:t xml:space="preserve"> </w:t>
      </w:r>
      <w:r>
        <w:t>realized</w:t>
      </w:r>
      <w:r w:rsidR="008C15A7">
        <w:t xml:space="preserve"> 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t,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or</w:t>
      </w:r>
      <w:r w:rsidR="008C15A7">
        <w:t xml:space="preserve"> </w:t>
      </w:r>
      <w:r>
        <w:t>shouldn</w:t>
      </w:r>
      <w:r w:rsidR="00610349">
        <w:t>’</w:t>
      </w:r>
      <w:r>
        <w:t>t</w:t>
      </w:r>
      <w:r w:rsidR="008C15A7">
        <w:t xml:space="preserve"> </w:t>
      </w:r>
      <w:r>
        <w:t>define</w:t>
      </w:r>
      <w:r w:rsidR="008C15A7">
        <w:t xml:space="preserve"> </w:t>
      </w:r>
      <w:r>
        <w:t>me;</w:t>
      </w:r>
      <w:r w:rsidR="008C15A7">
        <w:t xml:space="preserve"> 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it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even</w:t>
      </w:r>
      <w:r w:rsidR="008C15A7">
        <w:t xml:space="preserve"> </w:t>
      </w:r>
      <w:r>
        <w:t>describe</w:t>
      </w:r>
      <w:r w:rsidR="008C15A7">
        <w:t xml:space="preserve"> </w:t>
      </w:r>
      <w:r>
        <w:t>what</w:t>
      </w:r>
      <w:r w:rsidR="008C15A7">
        <w:t xml:space="preserve"> </w:t>
      </w:r>
      <w:r>
        <w:t>happened.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actually</w:t>
      </w:r>
      <w:r w:rsidR="008C15A7">
        <w:t xml:space="preserve"> </w:t>
      </w:r>
      <w:r>
        <w:t>saved,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says.</w:t>
      </w:r>
    </w:p>
    <w:p w14:paraId="5717709C" w14:textId="77777777" w:rsidR="00722F53" w:rsidRDefault="00E949E9" w:rsidP="008F1C01">
      <w:pPr>
        <w:pStyle w:val="Body-TextTx"/>
      </w:pPr>
      <w:r>
        <w:t>All</w:t>
      </w:r>
      <w:r w:rsidR="008C15A7">
        <w:t xml:space="preserve"> </w:t>
      </w:r>
      <w:r>
        <w:t>those</w:t>
      </w:r>
      <w:r w:rsidR="008C15A7">
        <w:t xml:space="preserve"> </w:t>
      </w:r>
      <w:r>
        <w:t>years,</w:t>
      </w:r>
      <w:r w:rsidR="008C15A7">
        <w:t xml:space="preserve"> </w:t>
      </w:r>
      <w:r>
        <w:t>all</w:t>
      </w:r>
      <w:r w:rsidR="008C15A7">
        <w:t xml:space="preserve"> </w:t>
      </w:r>
      <w:r>
        <w:t>that</w:t>
      </w:r>
      <w:r w:rsidR="008C15A7">
        <w:t xml:space="preserve"> </w:t>
      </w:r>
      <w:r>
        <w:t>resentment,</w:t>
      </w:r>
      <w:r w:rsidR="008C15A7">
        <w:t xml:space="preserve"> </w:t>
      </w:r>
      <w:r>
        <w:t>frustration,</w:t>
      </w:r>
      <w:r w:rsidR="008C15A7">
        <w:t xml:space="preserve"> </w:t>
      </w:r>
      <w:r>
        <w:t>distrust</w:t>
      </w:r>
      <w:r w:rsidR="008C15A7">
        <w:t xml:space="preserve"> </w:t>
      </w:r>
      <w:r>
        <w:t>and</w:t>
      </w:r>
      <w:r w:rsidR="008C15A7">
        <w:t xml:space="preserve"> </w:t>
      </w:r>
      <w:r>
        <w:t>bad</w:t>
      </w:r>
      <w:r w:rsidR="008C15A7">
        <w:t xml:space="preserve"> </w:t>
      </w:r>
      <w:r>
        <w:t>feeling</w:t>
      </w:r>
      <w:r w:rsidR="008C15A7">
        <w:t xml:space="preserve"> </w:t>
      </w:r>
      <w:r>
        <w:t>came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screeching</w:t>
      </w:r>
      <w:r w:rsidR="008C15A7">
        <w:t xml:space="preserve"> </w:t>
      </w:r>
      <w:r>
        <w:t>halt.</w:t>
      </w:r>
      <w:r w:rsidR="008C15A7">
        <w:t xml:space="preserve"> </w:t>
      </w:r>
      <w:r>
        <w:t>Jill</w:t>
      </w:r>
      <w:r w:rsidR="008C15A7">
        <w:t xml:space="preserve"> </w:t>
      </w:r>
      <w:r>
        <w:t>was</w:t>
      </w:r>
      <w:r w:rsidR="008C15A7">
        <w:t xml:space="preserve"> </w:t>
      </w:r>
      <w:r>
        <w:t>finally</w:t>
      </w:r>
      <w:r w:rsidR="008C15A7">
        <w:t xml:space="preserve"> </w:t>
      </w:r>
      <w:r>
        <w:t>ready</w:t>
      </w:r>
      <w:r w:rsidR="008C15A7">
        <w:t xml:space="preserve"> </w:t>
      </w:r>
      <w:r>
        <w:t>to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and,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her</w:t>
      </w:r>
      <w:r w:rsidR="008C15A7">
        <w:t xml:space="preserve"> </w:t>
      </w:r>
      <w:r>
        <w:t>perspective</w:t>
      </w:r>
      <w:r w:rsidR="008C15A7">
        <w:t xml:space="preserve"> </w:t>
      </w:r>
      <w:r>
        <w:t>shifted,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shame</w:t>
      </w:r>
      <w:r w:rsidR="008C15A7">
        <w:t xml:space="preserve"> </w:t>
      </w:r>
      <w:r>
        <w:t>and</w:t>
      </w:r>
      <w:r w:rsidR="008C15A7">
        <w:t xml:space="preserve"> </w:t>
      </w:r>
      <w:r>
        <w:t>anger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abandoned</w:t>
      </w:r>
      <w:r w:rsidR="008C15A7">
        <w:t xml:space="preserve"> </w:t>
      </w:r>
      <w:r>
        <w:t>to</w:t>
      </w:r>
      <w:r w:rsidR="008C15A7">
        <w:t xml:space="preserve"> </w:t>
      </w:r>
      <w:r>
        <w:t>recognizing</w:t>
      </w:r>
      <w:r w:rsidR="008C15A7">
        <w:t xml:space="preserve"> </w:t>
      </w:r>
      <w:r>
        <w:t>that</w:t>
      </w:r>
      <w:r w:rsidR="008C15A7">
        <w:t xml:space="preserve"> </w:t>
      </w:r>
      <w:r>
        <w:t>her</w:t>
      </w:r>
      <w:r w:rsidR="008C15A7">
        <w:t xml:space="preserve"> </w:t>
      </w:r>
      <w:r>
        <w:t>birth</w:t>
      </w:r>
      <w:r w:rsidR="008C15A7">
        <w:t xml:space="preserve"> </w:t>
      </w:r>
      <w:r>
        <w:t>mother</w:t>
      </w:r>
      <w:r w:rsidR="008C15A7">
        <w:t xml:space="preserve"> </w:t>
      </w:r>
      <w:r>
        <w:t>made</w:t>
      </w:r>
      <w:r w:rsidR="008C15A7">
        <w:t xml:space="preserve"> </w:t>
      </w:r>
      <w:r>
        <w:t>the</w:t>
      </w:r>
      <w:r w:rsidR="008C15A7">
        <w:t xml:space="preserve"> </w:t>
      </w:r>
      <w:r>
        <w:t>ultimate</w:t>
      </w:r>
      <w:r w:rsidR="008C15A7">
        <w:t xml:space="preserve"> </w:t>
      </w:r>
      <w:r>
        <w:t>sacrifice</w:t>
      </w:r>
      <w:r w:rsidR="008C15A7">
        <w:t xml:space="preserve"> </w:t>
      </w:r>
      <w:r>
        <w:t>so</w:t>
      </w:r>
      <w:r w:rsidR="008C15A7">
        <w:t xml:space="preserve"> </w:t>
      </w:r>
      <w:r>
        <w:t>Jill</w:t>
      </w:r>
      <w:r w:rsidR="008C15A7">
        <w:t xml:space="preserve"> </w:t>
      </w:r>
      <w:r>
        <w:t>could</w:t>
      </w:r>
      <w:r w:rsidR="008C15A7">
        <w:t xml:space="preserve"> </w:t>
      </w:r>
      <w:r>
        <w:t>live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life.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thought</w:t>
      </w:r>
      <w:r w:rsidR="008C15A7">
        <w:t xml:space="preserve"> </w:t>
      </w:r>
      <w:r>
        <w:t>about</w:t>
      </w:r>
      <w:r w:rsidR="008C15A7">
        <w:t xml:space="preserve"> </w:t>
      </w:r>
      <w:r>
        <w:t>that</w:t>
      </w:r>
      <w:r w:rsidR="008C15A7">
        <w:t xml:space="preserve"> </w:t>
      </w:r>
      <w:r>
        <w:t>uneducated</w:t>
      </w:r>
      <w:r w:rsidR="008C15A7">
        <w:t xml:space="preserve"> </w:t>
      </w:r>
      <w:r>
        <w:t>woman</w:t>
      </w:r>
      <w:r w:rsidR="008C15A7">
        <w:t xml:space="preserve"> </w:t>
      </w:r>
      <w:r>
        <w:t>pregnant,</w:t>
      </w:r>
      <w:r w:rsidR="008C15A7">
        <w:t xml:space="preserve"> </w:t>
      </w:r>
      <w:r>
        <w:t>alone</w:t>
      </w:r>
      <w:r w:rsidR="008C15A7">
        <w:t xml:space="preserve"> </w:t>
      </w:r>
      <w:r>
        <w:t>and</w:t>
      </w:r>
      <w:r w:rsidR="008C15A7">
        <w:t xml:space="preserve"> </w:t>
      </w:r>
      <w:r>
        <w:t>cleaning</w:t>
      </w:r>
      <w:r w:rsidR="008C15A7">
        <w:t xml:space="preserve"> </w:t>
      </w:r>
      <w:r>
        <w:t>homes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ends</w:t>
      </w:r>
      <w:r w:rsidR="008C15A7">
        <w:t xml:space="preserve"> </w:t>
      </w:r>
      <w:r>
        <w:t>meet.</w:t>
      </w:r>
      <w:r w:rsidR="008C15A7">
        <w:t xml:space="preserve"> </w:t>
      </w:r>
      <w:r>
        <w:t>Not</w:t>
      </w:r>
      <w:r w:rsidR="008C15A7">
        <w:t xml:space="preserve"> </w:t>
      </w:r>
      <w:r>
        <w:t>only</w:t>
      </w:r>
      <w:r w:rsidR="008C15A7">
        <w:t xml:space="preserve"> </w:t>
      </w:r>
      <w:r>
        <w:t>did</w:t>
      </w:r>
      <w:r w:rsidR="008C15A7">
        <w:t xml:space="preserve"> </w:t>
      </w:r>
      <w:r>
        <w:t>I</w:t>
      </w:r>
      <w:r w:rsidR="008C15A7">
        <w:t xml:space="preserve"> </w:t>
      </w:r>
      <w:r>
        <w:t>feel</w:t>
      </w:r>
      <w:r w:rsidR="008C15A7">
        <w:t xml:space="preserve"> </w:t>
      </w:r>
      <w:r>
        <w:t>compassion</w:t>
      </w:r>
      <w:r w:rsidR="008C15A7">
        <w:t xml:space="preserve"> </w:t>
      </w:r>
      <w:r>
        <w:t>for</w:t>
      </w:r>
      <w:r w:rsidR="008C15A7">
        <w:t xml:space="preserve"> </w:t>
      </w:r>
      <w:r>
        <w:t>her,</w:t>
      </w:r>
      <w:r w:rsidR="008C15A7">
        <w:t xml:space="preserve"> </w:t>
      </w:r>
      <w:r>
        <w:t>but</w:t>
      </w:r>
      <w:r w:rsidR="008C15A7">
        <w:t xml:space="preserve"> </w:t>
      </w:r>
      <w:r>
        <w:t>also</w:t>
      </w:r>
      <w:r w:rsidR="008C15A7">
        <w:t xml:space="preserve"> </w:t>
      </w:r>
      <w:r>
        <w:t>an</w:t>
      </w:r>
      <w:r w:rsidR="008C15A7">
        <w:t xml:space="preserve"> </w:t>
      </w:r>
      <w:r>
        <w:t>overwhelming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gratitude</w:t>
      </w:r>
      <w:r w:rsidR="008C15A7">
        <w:t xml:space="preserve"> </w:t>
      </w:r>
      <w:r>
        <w:t>and</w:t>
      </w:r>
      <w:r w:rsidR="008C15A7">
        <w:t xml:space="preserve"> </w:t>
      </w:r>
      <w:r>
        <w:t>joy</w:t>
      </w:r>
      <w:r w:rsidR="008C15A7">
        <w:t xml:space="preserve"> </w:t>
      </w:r>
      <w:r>
        <w:t>for</w:t>
      </w:r>
      <w:r w:rsidR="008C15A7">
        <w:t xml:space="preserve"> </w:t>
      </w:r>
      <w:r>
        <w:t>how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raised</w:t>
      </w:r>
      <w:r w:rsidR="008C15A7">
        <w:t xml:space="preserve"> </w:t>
      </w:r>
      <w:r>
        <w:t>by</w:t>
      </w:r>
      <w:r w:rsidR="008C15A7">
        <w:t xml:space="preserve"> </w:t>
      </w:r>
      <w:r>
        <w:t>my</w:t>
      </w:r>
      <w:r w:rsidR="008C15A7">
        <w:t xml:space="preserve"> </w:t>
      </w:r>
      <w:r>
        <w:t>incredible</w:t>
      </w:r>
      <w:r w:rsidR="008C15A7">
        <w:t xml:space="preserve"> </w:t>
      </w:r>
      <w:r>
        <w:t>adopted</w:t>
      </w:r>
      <w:r w:rsidR="008C15A7">
        <w:t xml:space="preserve"> </w:t>
      </w:r>
      <w:r>
        <w:t>parents</w:t>
      </w:r>
      <w:r w:rsidR="008C15A7">
        <w:t xml:space="preserve"> </w:t>
      </w:r>
      <w:r>
        <w:t>in</w:t>
      </w:r>
      <w:r w:rsidR="008C15A7">
        <w:t xml:space="preserve"> </w:t>
      </w:r>
      <w:r>
        <w:t>America,</w:t>
      </w:r>
      <w:r w:rsidR="00610349">
        <w:t>”</w:t>
      </w:r>
      <w:r w:rsidR="008C15A7">
        <w:t xml:space="preserve"> </w:t>
      </w:r>
      <w:r>
        <w:t>Jill</w:t>
      </w:r>
      <w:r w:rsidR="008C15A7">
        <w:t xml:space="preserve"> </w:t>
      </w:r>
      <w:r>
        <w:t>says.</w:t>
      </w:r>
    </w:p>
    <w:p w14:paraId="3947EA36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6F0F5C8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sat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audience</w:t>
      </w:r>
      <w:r w:rsidR="008C15A7">
        <w:t xml:space="preserve"> </w:t>
      </w:r>
      <w:r>
        <w:t>fighting</w:t>
      </w:r>
      <w:r w:rsidR="008C15A7">
        <w:t xml:space="preserve"> </w:t>
      </w:r>
      <w:r>
        <w:t>off</w:t>
      </w:r>
      <w:r w:rsidR="008C15A7">
        <w:t xml:space="preserve"> </w:t>
      </w:r>
      <w:r>
        <w:t>tears,</w:t>
      </w:r>
      <w:r w:rsidR="008C15A7">
        <w:t xml:space="preserve"> </w:t>
      </w:r>
      <w:r>
        <w:t>I</w:t>
      </w:r>
      <w:r w:rsidR="008C15A7">
        <w:t xml:space="preserve"> </w:t>
      </w:r>
      <w:r>
        <w:t>paused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minute</w:t>
      </w:r>
      <w:r w:rsidR="008C15A7">
        <w:t xml:space="preserve"> </w:t>
      </w:r>
      <w:r>
        <w:t>and</w:t>
      </w:r>
      <w:r w:rsidR="008C15A7">
        <w:t xml:space="preserve"> </w:t>
      </w:r>
      <w:r>
        <w:t>looked</w:t>
      </w:r>
      <w:r w:rsidR="008C15A7">
        <w:t xml:space="preserve"> </w:t>
      </w:r>
      <w:r>
        <w:t>around.</w:t>
      </w:r>
      <w:r w:rsidR="008C15A7">
        <w:t xml:space="preserve"> </w:t>
      </w:r>
      <w:r>
        <w:t>Clearly,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alone</w:t>
      </w:r>
      <w:r w:rsidR="008C15A7">
        <w:t xml:space="preserve"> </w:t>
      </w:r>
      <w:r>
        <w:t>in</w:t>
      </w:r>
      <w:r w:rsidR="008C15A7">
        <w:t xml:space="preserve"> </w:t>
      </w:r>
      <w:r>
        <w:t>feeling</w:t>
      </w:r>
      <w:r w:rsidR="008C15A7">
        <w:t xml:space="preserve"> </w:t>
      </w:r>
      <w:r>
        <w:t>an</w:t>
      </w:r>
      <w:r w:rsidR="008C15A7">
        <w:t xml:space="preserve"> </w:t>
      </w:r>
      <w:r>
        <w:t>overwhelming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emotion</w:t>
      </w:r>
      <w:r w:rsidR="008C15A7">
        <w:t xml:space="preserve"> </w:t>
      </w:r>
      <w:r>
        <w:t>from</w:t>
      </w:r>
      <w:r w:rsidR="008C15A7">
        <w:t xml:space="preserve"> </w:t>
      </w:r>
      <w:r>
        <w:t>Jill</w:t>
      </w:r>
      <w:r w:rsidR="00610349">
        <w:t>’</w:t>
      </w:r>
      <w:r>
        <w:t>s</w:t>
      </w:r>
      <w:r w:rsidR="008C15A7">
        <w:t xml:space="preserve"> </w:t>
      </w:r>
      <w:r>
        <w:t>story.</w:t>
      </w:r>
      <w:r w:rsidR="00722F53" w:rsidRPr="00722F53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continued</w:t>
      </w:r>
      <w:r w:rsidR="008C15A7">
        <w:t xml:space="preserve"> </w:t>
      </w:r>
      <w:r>
        <w:t>to</w:t>
      </w:r>
      <w:r w:rsidR="008C15A7">
        <w:t xml:space="preserve"> </w:t>
      </w:r>
      <w:r>
        <w:t>scan</w:t>
      </w:r>
      <w:r w:rsidR="008C15A7">
        <w:t xml:space="preserve"> </w:t>
      </w:r>
      <w:r>
        <w:t>the</w:t>
      </w:r>
      <w:r w:rsidR="008C15A7">
        <w:t xml:space="preserve"> </w:t>
      </w:r>
      <w:r>
        <w:t>group,</w:t>
      </w:r>
      <w:r w:rsidR="008C15A7">
        <w:t xml:space="preserve"> </w:t>
      </w:r>
      <w:r>
        <w:t>I</w:t>
      </w:r>
      <w:r w:rsidR="008C15A7">
        <w:t xml:space="preserve"> </w:t>
      </w:r>
      <w:r>
        <w:t>wondered</w:t>
      </w:r>
      <w:r w:rsidR="008C15A7">
        <w:t xml:space="preserve"> </w:t>
      </w:r>
      <w:r>
        <w:t>how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could</w:t>
      </w:r>
      <w:r w:rsidR="008C15A7">
        <w:t xml:space="preserve"> </w:t>
      </w:r>
      <w:r>
        <w:t>heal</w:t>
      </w:r>
      <w:r w:rsidR="008C15A7">
        <w:t xml:space="preserve"> </w:t>
      </w:r>
      <w:r>
        <w:t>a</w:t>
      </w:r>
      <w:r w:rsidR="008C15A7">
        <w:t xml:space="preserve"> </w:t>
      </w:r>
      <w:r>
        <w:t>relationship</w:t>
      </w:r>
      <w:r w:rsidR="008C15A7">
        <w:t xml:space="preserve"> </w:t>
      </w:r>
      <w:r>
        <w:t>or</w:t>
      </w:r>
      <w:r w:rsidR="008C15A7">
        <w:t xml:space="preserve"> </w:t>
      </w:r>
      <w:r>
        <w:t>mend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ourselves</w:t>
      </w:r>
      <w:r w:rsidR="00C33184">
        <w:t>—</w:t>
      </w:r>
      <w:r>
        <w:t>even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ago</w:t>
      </w:r>
      <w:r w:rsidR="008C15A7">
        <w:t xml:space="preserve"> </w:t>
      </w:r>
      <w:r>
        <w:t>hurt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ourselves</w:t>
      </w:r>
      <w:r w:rsidR="00C33184">
        <w:t>—</w:t>
      </w:r>
      <w:r>
        <w:t>by</w:t>
      </w:r>
      <w:r w:rsidR="008C15A7">
        <w:t xml:space="preserve"> </w:t>
      </w:r>
      <w:r>
        <w:t>simply</w:t>
      </w:r>
      <w:r w:rsidR="008C15A7">
        <w:t xml:space="preserve"> </w:t>
      </w:r>
      <w:r>
        <w:t>assuming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A</w:t>
      </w:r>
      <w:r w:rsidR="008C15A7">
        <w:t xml:space="preserve"> </w:t>
      </w:r>
      <w:r>
        <w:t>month</w:t>
      </w:r>
      <w:r w:rsidR="008C15A7">
        <w:t xml:space="preserve"> </w:t>
      </w:r>
      <w:r>
        <w:t>later</w:t>
      </w:r>
      <w:r w:rsidR="008C15A7">
        <w:t xml:space="preserve"> </w:t>
      </w:r>
      <w:r>
        <w:t>I</w:t>
      </w:r>
      <w:r w:rsidR="008C15A7">
        <w:t xml:space="preserve"> </w:t>
      </w:r>
      <w:r>
        <w:t>followed</w:t>
      </w:r>
      <w:r w:rsidR="008C15A7">
        <w:t xml:space="preserve"> </w:t>
      </w:r>
      <w:r>
        <w:t>up</w:t>
      </w:r>
      <w:r w:rsidR="008C15A7">
        <w:t xml:space="preserve"> </w:t>
      </w:r>
      <w:r>
        <w:t>with</w:t>
      </w:r>
      <w:r w:rsidR="008C15A7">
        <w:t xml:space="preserve"> </w:t>
      </w:r>
      <w:r>
        <w:t>Jill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how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doing.</w:t>
      </w:r>
      <w:r w:rsidR="008C15A7">
        <w:t xml:space="preserve"> </w:t>
      </w:r>
      <w:r>
        <w:t>She</w:t>
      </w:r>
      <w:r w:rsidR="008C15A7">
        <w:t xml:space="preserve"> </w:t>
      </w:r>
      <w:r>
        <w:t>said</w:t>
      </w:r>
      <w:r w:rsidR="008C15A7"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experience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transformational.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changed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way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felt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about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evolve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work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personal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relationships.</w:t>
      </w:r>
      <w:r w:rsidR="008C15A7">
        <w:t xml:space="preserve"> </w:t>
      </w:r>
      <w:r w:rsidR="00610349">
        <w:t>“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anything,</w:t>
      </w:r>
      <w:r w:rsidR="008C15A7">
        <w:t xml:space="preserve"> </w:t>
      </w:r>
      <w:r>
        <w:t>thinking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abandoned</w:t>
      </w:r>
      <w:r w:rsidR="008C15A7">
        <w:t xml:space="preserve"> </w:t>
      </w:r>
      <w:r>
        <w:t>kept</w:t>
      </w:r>
      <w:r w:rsidR="008C15A7">
        <w:t xml:space="preserve"> </w:t>
      </w:r>
      <w:r>
        <w:t>walls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walls</w:t>
      </w:r>
      <w:r w:rsidR="008C15A7">
        <w:t xml:space="preserve"> </w:t>
      </w:r>
      <w:r>
        <w:t>up</w:t>
      </w:r>
      <w:r w:rsidR="008C15A7">
        <w:t xml:space="preserve"> </w:t>
      </w:r>
      <w:r>
        <w:t>you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let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way,</w:t>
      </w:r>
      <w:r w:rsidR="00610349">
        <w:t>”</w:t>
      </w:r>
      <w:r w:rsidR="008C15A7">
        <w:t xml:space="preserve"> </w:t>
      </w:r>
      <w:r>
        <w:t>Jill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result,</w:t>
      </w:r>
      <w:r w:rsidR="008C15A7">
        <w:t xml:space="preserve"> </w:t>
      </w:r>
      <w:r>
        <w:t>I</w:t>
      </w:r>
      <w:r w:rsidR="008C15A7">
        <w:t xml:space="preserve"> </w:t>
      </w:r>
      <w:r>
        <w:t>deprived</w:t>
      </w:r>
      <w:r w:rsidR="008C15A7">
        <w:t xml:space="preserve"> </w:t>
      </w:r>
      <w:r>
        <w:t>myself</w:t>
      </w:r>
      <w:r w:rsidR="008C15A7">
        <w:t xml:space="preserve"> </w:t>
      </w:r>
      <w:r>
        <w:t>of</w:t>
      </w:r>
      <w:r w:rsidR="008C15A7">
        <w:t xml:space="preserve"> </w:t>
      </w:r>
      <w:r>
        <w:t>human</w:t>
      </w:r>
      <w:r w:rsidR="008C15A7">
        <w:t xml:space="preserve"> </w:t>
      </w:r>
      <w:r>
        <w:t>connectivity</w:t>
      </w:r>
      <w:r w:rsidR="008C15A7">
        <w:t xml:space="preserve"> </w:t>
      </w:r>
      <w:r>
        <w:t>and</w:t>
      </w:r>
      <w:r w:rsidR="008C15A7">
        <w:t xml:space="preserve"> </w:t>
      </w:r>
      <w:r>
        <w:t>deep</w:t>
      </w:r>
      <w:r w:rsidR="008C15A7">
        <w:t xml:space="preserve"> </w:t>
      </w:r>
      <w:r>
        <w:t>relationships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they</w:t>
      </w:r>
      <w:r w:rsidR="008C15A7">
        <w:t xml:space="preserve"> </w:t>
      </w:r>
      <w:r>
        <w:t>mold</w:t>
      </w:r>
      <w:r w:rsidR="008C15A7">
        <w:t xml:space="preserve"> </w:t>
      </w:r>
      <w:r>
        <w:t>and</w:t>
      </w:r>
      <w:r w:rsidR="008C15A7">
        <w:t xml:space="preserve"> </w:t>
      </w:r>
      <w:r>
        <w:t>shape</w:t>
      </w:r>
      <w:r w:rsidR="008C15A7">
        <w:t xml:space="preserve"> </w:t>
      </w:r>
      <w:r>
        <w:t>you.</w:t>
      </w:r>
      <w:r w:rsidR="00610349">
        <w:t>”</w:t>
      </w:r>
      <w:r w:rsidR="008C15A7">
        <w:t xml:space="preserve"> </w:t>
      </w:r>
      <w:r>
        <w:t>Once</w:t>
      </w:r>
      <w:r w:rsidR="008C15A7">
        <w:t xml:space="preserve"> </w:t>
      </w:r>
      <w:r>
        <w:t>those</w:t>
      </w:r>
      <w:r w:rsidR="008C15A7">
        <w:t xml:space="preserve"> </w:t>
      </w:r>
      <w:r>
        <w:t>walls</w:t>
      </w:r>
      <w:r w:rsidR="008C15A7">
        <w:t xml:space="preserve"> </w:t>
      </w:r>
      <w:r>
        <w:t>came</w:t>
      </w:r>
      <w:r w:rsidR="008C15A7">
        <w:t xml:space="preserve"> </w:t>
      </w:r>
      <w:r>
        <w:t>down,</w:t>
      </w:r>
      <w:r w:rsidR="008C15A7">
        <w:t xml:space="preserve"> </w:t>
      </w:r>
      <w:r>
        <w:t>Jill</w:t>
      </w:r>
      <w:r w:rsidR="008C15A7">
        <w:t xml:space="preserve"> </w:t>
      </w:r>
      <w:r>
        <w:t>was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open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first</w:t>
      </w:r>
      <w:r w:rsidR="008C15A7">
        <w:t xml:space="preserve"> </w:t>
      </w:r>
      <w:r>
        <w:t>time.</w:t>
      </w:r>
      <w:r w:rsidR="008C15A7">
        <w:t xml:space="preserve"> </w:t>
      </w:r>
      <w:r>
        <w:t>She</w:t>
      </w:r>
      <w:r w:rsidR="008C15A7">
        <w:t xml:space="preserve"> </w:t>
      </w:r>
      <w:r>
        <w:t>started</w:t>
      </w:r>
      <w:r w:rsidR="008C15A7">
        <w:t xml:space="preserve"> </w:t>
      </w:r>
      <w:r>
        <w:t>dating</w:t>
      </w:r>
      <w:r w:rsidR="008C15A7">
        <w:t xml:space="preserve"> </w:t>
      </w:r>
      <w:r>
        <w:t>again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found</w:t>
      </w:r>
      <w:r w:rsidR="008C15A7">
        <w:t xml:space="preserve"> </w:t>
      </w:r>
      <w:r>
        <w:t>herself</w:t>
      </w:r>
      <w:r w:rsidR="008C15A7">
        <w:t xml:space="preserve"> </w:t>
      </w:r>
      <w:r>
        <w:t>being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effective</w:t>
      </w:r>
      <w:r w:rsidR="008C15A7">
        <w:t xml:space="preserve"> </w:t>
      </w:r>
      <w:r>
        <w:t>and</w:t>
      </w:r>
      <w:r w:rsidR="008C15A7">
        <w:t xml:space="preserve"> </w:t>
      </w:r>
      <w:r>
        <w:t>compassionate</w:t>
      </w:r>
      <w:r w:rsidR="008C15A7">
        <w:t xml:space="preserve"> </w:t>
      </w:r>
      <w:r>
        <w:t>leader</w:t>
      </w:r>
      <w:r w:rsidR="008C15A7">
        <w:t xml:space="preserve"> </w:t>
      </w:r>
      <w:r>
        <w:t>with</w:t>
      </w:r>
      <w:r w:rsidR="008C15A7">
        <w:t xml:space="preserve"> </w:t>
      </w:r>
      <w:r>
        <w:t>her</w:t>
      </w:r>
      <w:r w:rsidR="008C15A7">
        <w:t xml:space="preserve"> </w:t>
      </w:r>
      <w:r>
        <w:t>team</w:t>
      </w:r>
      <w:r w:rsidR="008C15A7">
        <w:t xml:space="preserve"> </w:t>
      </w:r>
      <w:r>
        <w:t>at</w:t>
      </w:r>
      <w:r w:rsidR="008C15A7">
        <w:t xml:space="preserve"> </w:t>
      </w:r>
      <w:r>
        <w:t>work.</w:t>
      </w:r>
    </w:p>
    <w:p w14:paraId="3511BD2B" w14:textId="77777777" w:rsidR="00017929" w:rsidRPr="00CB40F9" w:rsidRDefault="00E949E9" w:rsidP="00F96744">
      <w:pPr>
        <w:pStyle w:val="B-HeadBhead"/>
      </w:pPr>
      <w:r w:rsidRPr="00CB40F9">
        <w:t>Act</w:t>
      </w:r>
      <w:r w:rsidR="008C15A7" w:rsidRPr="00CB40F9">
        <w:t xml:space="preserve"> </w:t>
      </w:r>
      <w:r w:rsidRPr="00CB40F9">
        <w:t>As</w:t>
      </w:r>
      <w:r w:rsidR="008C15A7" w:rsidRPr="00CB40F9">
        <w:t xml:space="preserve"> </w:t>
      </w:r>
      <w:r w:rsidRPr="00CB40F9">
        <w:t>If</w:t>
      </w:r>
    </w:p>
    <w:p w14:paraId="0492E75A" w14:textId="77777777" w:rsidR="00017929" w:rsidRDefault="00E949E9" w:rsidP="008F1C01">
      <w:pPr>
        <w:pStyle w:val="Body-TextTx"/>
      </w:pPr>
      <w:r w:rsidRPr="00722F53">
        <w:t>Merilee</w:t>
      </w:r>
      <w:r w:rsidR="008C15A7" w:rsidRPr="00722F53">
        <w:t xml:space="preserve"> </w:t>
      </w:r>
      <w:proofErr w:type="spellStart"/>
      <w:r w:rsidRPr="00722F53">
        <w:t>Boyak</w:t>
      </w:r>
      <w:proofErr w:type="spellEnd"/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freshman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Brigham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University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life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profoundly</w:t>
      </w:r>
      <w:r w:rsidR="008C15A7" w:rsidRPr="00722F53">
        <w:t xml:space="preserve"> </w:t>
      </w:r>
      <w:r w:rsidRPr="00722F53">
        <w:t>changed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matter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minutes.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campus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week</w:t>
      </w:r>
      <w:r w:rsidR="008C15A7" w:rsidRPr="00722F53">
        <w:t xml:space="preserve"> </w:t>
      </w:r>
      <w:r w:rsidRPr="00722F53">
        <w:t>early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orientation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lonely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very</w:t>
      </w:r>
      <w:r w:rsidR="008C15A7" w:rsidRPr="00722F53">
        <w:t xml:space="preserve"> </w:t>
      </w:r>
      <w:r w:rsidRPr="00722F53">
        <w:t>homesick,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describes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="00610349">
        <w:t>“</w:t>
      </w:r>
      <w:r w:rsidRPr="00722F53">
        <w:t>the</w:t>
      </w:r>
      <w:r w:rsidR="008C15A7" w:rsidRPr="00722F53">
        <w:t xml:space="preserve"> </w:t>
      </w:r>
      <w:r w:rsidRPr="00722F53">
        <w:t>terrible,</w:t>
      </w:r>
      <w:r w:rsidR="008C15A7" w:rsidRPr="00722F53">
        <w:t xml:space="preserve"> </w:t>
      </w:r>
      <w:r w:rsidRPr="00722F53">
        <w:t>physically,</w:t>
      </w:r>
      <w:r w:rsidR="008C15A7" w:rsidRPr="00722F53">
        <w:t xml:space="preserve"> </w:t>
      </w:r>
      <w:r w:rsidRPr="00722F53">
        <w:t>full-on,</w:t>
      </w:r>
      <w:r w:rsidR="008C15A7" w:rsidRPr="00722F53">
        <w:t xml:space="preserve"> </w:t>
      </w:r>
      <w:r w:rsidRPr="00722F53">
        <w:t>ugly-crying</w:t>
      </w:r>
      <w:r w:rsidR="008C15A7" w:rsidRPr="00722F53">
        <w:t xml:space="preserve"> </w:t>
      </w:r>
      <w:r w:rsidRPr="00722F53">
        <w:t>homesick.</w:t>
      </w:r>
      <w:r w:rsidR="00610349">
        <w:t>”</w:t>
      </w:r>
      <w:r w:rsidR="008C15A7" w:rsidRPr="00722F53">
        <w:t xml:space="preserve"> </w:t>
      </w:r>
      <w:r w:rsidRPr="00722F53">
        <w:t>Feeling</w:t>
      </w:r>
      <w:r w:rsidR="008C15A7" w:rsidRPr="00722F53">
        <w:t xml:space="preserve"> </w:t>
      </w:r>
      <w:r w:rsidRPr="00722F53">
        <w:t>miserable,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dragged</w:t>
      </w:r>
      <w:r w:rsidR="008C15A7" w:rsidRPr="00722F53">
        <w:t xml:space="preserve"> </w:t>
      </w:r>
      <w:r w:rsidRPr="00722F53">
        <w:t>herself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orientation</w:t>
      </w:r>
      <w:r w:rsidR="008C15A7" w:rsidRPr="00722F53">
        <w:t xml:space="preserve"> </w:t>
      </w:r>
      <w:r w:rsidRPr="00722F53">
        <w:t>meetings</w:t>
      </w:r>
      <w:r w:rsidR="008C15A7" w:rsidRPr="00722F53">
        <w:t xml:space="preserve"> </w:t>
      </w:r>
      <w:r w:rsidRPr="00722F53">
        <w:t>taking</w:t>
      </w:r>
      <w:r w:rsidR="008C15A7" w:rsidRPr="00722F53">
        <w:t xml:space="preserve"> </w:t>
      </w:r>
      <w:r w:rsidRPr="00722F53">
        <w:t>place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student</w:t>
      </w:r>
      <w:r w:rsidR="008C15A7" w:rsidRPr="00722F53">
        <w:t xml:space="preserve"> </w:t>
      </w:r>
      <w:r w:rsidRPr="00722F53">
        <w:t>center.</w:t>
      </w:r>
      <w:r w:rsidR="008C15A7" w:rsidRPr="00722F53">
        <w:t xml:space="preserve"> </w:t>
      </w:r>
      <w:r w:rsidRPr="00722F53">
        <w:t>Sitting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far</w:t>
      </w:r>
      <w:r w:rsidR="008C15A7" w:rsidRPr="00722F53">
        <w:t xml:space="preserve"> </w:t>
      </w:r>
      <w:r w:rsidRPr="00722F53">
        <w:t>corner,</w:t>
      </w:r>
      <w:r w:rsidR="008C15A7" w:rsidRPr="00722F53">
        <w:t xml:space="preserve"> </w:t>
      </w:r>
      <w:r w:rsidRPr="00722F53">
        <w:t>upset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didn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know</w:t>
      </w:r>
      <w:r w:rsidR="008C15A7" w:rsidRPr="00722F53">
        <w:t xml:space="preserve"> </w:t>
      </w:r>
      <w:r w:rsidRPr="00722F53">
        <w:t>anyone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feeling</w:t>
      </w:r>
      <w:r w:rsidR="008C15A7" w:rsidRPr="00722F53">
        <w:t xml:space="preserve"> </w:t>
      </w:r>
      <w:r w:rsidRPr="00722F53">
        <w:t>confident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wouldn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meet</w:t>
      </w:r>
      <w:r w:rsidR="008C15A7" w:rsidRPr="00722F53">
        <w:t xml:space="preserve"> </w:t>
      </w:r>
      <w:r w:rsidRPr="00722F53">
        <w:t>any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friends,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saw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professor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microphone</w:t>
      </w:r>
      <w:r w:rsidR="008C15A7" w:rsidRPr="00722F53">
        <w:t xml:space="preserve"> </w:t>
      </w:r>
      <w:r w:rsidRPr="00722F53">
        <w:t>call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men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audience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stage.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whispered</w:t>
      </w:r>
      <w:r w:rsidR="008C15A7" w:rsidRPr="00722F53">
        <w:t xml:space="preserve"> </w:t>
      </w:r>
      <w:r w:rsidRPr="00722F53">
        <w:t>something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man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ear.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man</w:t>
      </w:r>
      <w:r w:rsidR="008C15A7" w:rsidRPr="00722F53">
        <w:t xml:space="preserve"> </w:t>
      </w:r>
      <w:r w:rsidRPr="00722F53">
        <w:t>then</w:t>
      </w:r>
      <w:r w:rsidR="008C15A7" w:rsidRPr="00722F53">
        <w:t xml:space="preserve"> </w:t>
      </w:r>
      <w:r w:rsidRPr="00722F53">
        <w:t>walked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stage,</w:t>
      </w:r>
      <w:r w:rsidR="008C15A7" w:rsidRPr="00722F53">
        <w:t xml:space="preserve"> </w:t>
      </w:r>
      <w:r w:rsidRPr="00722F53">
        <w:t>waving</w:t>
      </w:r>
      <w:r w:rsidR="008C15A7" w:rsidRPr="00722F53">
        <w:t xml:space="preserve"> </w:t>
      </w:r>
      <w:r w:rsidRPr="00722F53">
        <w:t>and,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big</w:t>
      </w:r>
      <w:r w:rsidR="008C15A7" w:rsidRPr="00722F53">
        <w:t xml:space="preserve"> </w:t>
      </w:r>
      <w:r w:rsidRPr="00722F53">
        <w:t>smile,</w:t>
      </w:r>
      <w:r w:rsidR="008C15A7" w:rsidRPr="00722F53">
        <w:t xml:space="preserve"> </w:t>
      </w:r>
      <w:r w:rsidRPr="00722F53">
        <w:t>pointed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people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audience.</w:t>
      </w:r>
      <w:r w:rsidR="008C15A7" w:rsidRPr="00722F53">
        <w:t xml:space="preserve"> </w:t>
      </w:r>
      <w:r w:rsidRPr="00722F53">
        <w:t>Then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professor</w:t>
      </w:r>
      <w:r w:rsidR="008C15A7" w:rsidRPr="00722F53">
        <w:t xml:space="preserve"> </w:t>
      </w:r>
      <w:r w:rsidRPr="00722F53">
        <w:t>whispered</w:t>
      </w:r>
      <w:r w:rsidR="008C15A7" w:rsidRPr="00722F53">
        <w:t xml:space="preserve"> </w:t>
      </w:r>
      <w:r w:rsidRPr="00722F53">
        <w:t>something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second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man,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shuffled</w:t>
      </w:r>
      <w:r w:rsidR="008C15A7" w:rsidRPr="00722F53">
        <w:t xml:space="preserve"> </w:t>
      </w:r>
      <w:r w:rsidRPr="00722F53">
        <w:t>slowly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stage</w:t>
      </w:r>
      <w:r w:rsidR="008C15A7" w:rsidRPr="00722F53">
        <w:t xml:space="preserve"> </w:t>
      </w:r>
      <w:r w:rsidRPr="00722F53">
        <w:t>hanging</w:t>
      </w:r>
      <w:r w:rsidR="008C15A7" w:rsidRPr="00722F53">
        <w:t xml:space="preserve"> </w:t>
      </w:r>
      <w:r w:rsidRPr="00722F53">
        <w:t>his</w:t>
      </w:r>
      <w:r w:rsidR="008C15A7" w:rsidRPr="00722F53">
        <w:t xml:space="preserve"> </w:t>
      </w:r>
      <w:r w:rsidRPr="00722F53">
        <w:t>head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staring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ground,</w:t>
      </w:r>
      <w:r w:rsidR="008C15A7" w:rsidRPr="00722F53">
        <w:t xml:space="preserve"> </w:t>
      </w:r>
      <w:r w:rsidRPr="00722F53">
        <w:t>never</w:t>
      </w:r>
      <w:r w:rsidR="008C15A7" w:rsidRPr="00722F53">
        <w:t xml:space="preserve"> </w:t>
      </w:r>
      <w:r w:rsidRPr="00722F53">
        <w:t>looking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people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audience.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contrast</w:t>
      </w:r>
      <w:r w:rsidR="008C15A7" w:rsidRPr="00722F53">
        <w:t xml:space="preserve"> </w:t>
      </w:r>
      <w:r w:rsidRPr="00722F53">
        <w:t>between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two</w:t>
      </w:r>
      <w:r w:rsidR="008C15A7" w:rsidRPr="00722F53">
        <w:t xml:space="preserve"> </w:t>
      </w:r>
      <w:r w:rsidRPr="00722F53">
        <w:t>men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glaring.</w:t>
      </w:r>
    </w:p>
    <w:p w14:paraId="12C21B2D" w14:textId="77777777" w:rsidR="00017929" w:rsidRDefault="00610349" w:rsidP="008F1C01">
      <w:pPr>
        <w:pStyle w:val="Body-TextTx"/>
      </w:pPr>
      <w:r>
        <w:t>“</w:t>
      </w:r>
      <w:r w:rsidR="00E949E9" w:rsidRPr="00722F53">
        <w:t>Which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these</w:t>
      </w:r>
      <w:r w:rsidR="008C15A7" w:rsidRPr="00722F53">
        <w:t xml:space="preserve"> </w:t>
      </w:r>
      <w:r w:rsidR="00E949E9" w:rsidRPr="00722F53">
        <w:t>young</w:t>
      </w:r>
      <w:r w:rsidR="008C15A7" w:rsidRPr="00722F53">
        <w:t xml:space="preserve"> </w:t>
      </w:r>
      <w:r w:rsidR="00E949E9" w:rsidRPr="00722F53">
        <w:t>men</w:t>
      </w:r>
      <w:r w:rsidR="008C15A7" w:rsidRPr="00722F53">
        <w:t xml:space="preserve"> </w:t>
      </w:r>
      <w:r w:rsidR="00E949E9" w:rsidRPr="00722F53">
        <w:t>would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want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meet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talk</w:t>
      </w:r>
      <w:r w:rsidR="008C15A7" w:rsidRPr="00722F53">
        <w:t xml:space="preserve"> </w:t>
      </w:r>
      <w:r w:rsidR="00E949E9" w:rsidRPr="00722F53">
        <w:t>to?</w:t>
      </w:r>
      <w:r>
        <w:t>”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asked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audience.</w:t>
      </w:r>
    </w:p>
    <w:p w14:paraId="3B9938A8" w14:textId="77777777" w:rsidR="00017929" w:rsidRDefault="00610349" w:rsidP="008F1C01">
      <w:pPr>
        <w:pStyle w:val="Body-TextTx"/>
      </w:pPr>
      <w:r>
        <w:t>“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first</w:t>
      </w:r>
      <w:r w:rsidR="008C15A7" w:rsidRPr="00722F53">
        <w:t xml:space="preserve"> </w:t>
      </w:r>
      <w:r w:rsidR="00E949E9" w:rsidRPr="00722F53">
        <w:t>one,</w:t>
      </w:r>
      <w:r>
        <w:t>”</w:t>
      </w:r>
      <w:r w:rsidR="008C15A7" w:rsidRPr="00722F53">
        <w:t xml:space="preserve"> </w:t>
      </w:r>
      <w:r w:rsidR="00E949E9" w:rsidRPr="00722F53">
        <w:t>everyone</w:t>
      </w:r>
      <w:r w:rsidR="008C15A7" w:rsidRPr="00722F53">
        <w:t xml:space="preserve"> </w:t>
      </w:r>
      <w:r w:rsidR="00E949E9" w:rsidRPr="00722F53">
        <w:t>called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at</w:t>
      </w:r>
      <w:r w:rsidR="008C15A7" w:rsidRPr="00722F53">
        <w:t xml:space="preserve"> </w:t>
      </w:r>
      <w:r w:rsidR="00E949E9" w:rsidRPr="00722F53">
        <w:t>once.</w:t>
      </w:r>
    </w:p>
    <w:p w14:paraId="001F5E6D" w14:textId="77777777" w:rsidR="00017929" w:rsidRDefault="00610349" w:rsidP="008F1C01">
      <w:pPr>
        <w:pStyle w:val="Body-TextTx"/>
      </w:pPr>
      <w:r>
        <w:t>“</w:t>
      </w:r>
      <w:r w:rsidR="00E949E9" w:rsidRPr="00722F53">
        <w:t>We</w:t>
      </w:r>
      <w:r w:rsidR="008C15A7" w:rsidRPr="00722F53">
        <w:t xml:space="preserve"> </w:t>
      </w:r>
      <w:r w:rsidR="00E949E9" w:rsidRPr="00722F53">
        <w:t>wouldn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want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interrupt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second</w:t>
      </w:r>
      <w:r w:rsidR="008C15A7" w:rsidRPr="00722F53">
        <w:t xml:space="preserve"> </w:t>
      </w:r>
      <w:r w:rsidR="00E949E9" w:rsidRPr="00722F53">
        <w:t>guy</w:t>
      </w:r>
      <w:r>
        <w:t>’</w:t>
      </w:r>
      <w:r w:rsidR="00E949E9" w:rsidRPr="00722F53">
        <w:t>s</w:t>
      </w:r>
      <w:r w:rsidR="008C15A7" w:rsidRPr="00722F53">
        <w:t xml:space="preserve"> </w:t>
      </w:r>
      <w:r w:rsidR="00E949E9" w:rsidRPr="00722F53">
        <w:t>pity</w:t>
      </w:r>
      <w:r w:rsidR="008C15A7" w:rsidRPr="00722F53">
        <w:t xml:space="preserve"> </w:t>
      </w:r>
      <w:r w:rsidR="00E949E9" w:rsidRPr="00722F53">
        <w:t>party!</w:t>
      </w:r>
      <w:r>
        <w:t>”</w:t>
      </w:r>
      <w:r w:rsidR="008C15A7" w:rsidRPr="00722F53">
        <w:t xml:space="preserve"> </w:t>
      </w:r>
      <w:r w:rsidR="00E949E9" w:rsidRPr="00722F53">
        <w:t>someone</w:t>
      </w:r>
      <w:r w:rsidR="008C15A7" w:rsidRPr="00722F53">
        <w:t xml:space="preserve"> </w:t>
      </w:r>
      <w:r w:rsidR="00E949E9" w:rsidRPr="00722F53">
        <w:t>shouted.</w:t>
      </w:r>
    </w:p>
    <w:p w14:paraId="4E762375" w14:textId="77777777" w:rsidR="00017929" w:rsidRDefault="00610349" w:rsidP="008F1C01">
      <w:pPr>
        <w:pStyle w:val="Body-TextTx"/>
      </w:pPr>
      <w:r>
        <w:t>“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first</w:t>
      </w:r>
      <w:r w:rsidR="008C15A7" w:rsidRPr="00722F53">
        <w:t xml:space="preserve"> </w:t>
      </w:r>
      <w:r w:rsidR="00E949E9" w:rsidRPr="00722F53">
        <w:t>guy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super</w:t>
      </w:r>
      <w:r w:rsidR="008C15A7" w:rsidRPr="00722F53">
        <w:t xml:space="preserve"> </w:t>
      </w:r>
      <w:r w:rsidR="00E949E9" w:rsidRPr="00722F53">
        <w:t>friendly!</w:t>
      </w:r>
      <w:r>
        <w:t>”</w:t>
      </w:r>
      <w:r w:rsidR="008C15A7">
        <w:t xml:space="preserve"> </w:t>
      </w:r>
      <w:r w:rsidR="00E949E9">
        <w:t>added</w:t>
      </w:r>
      <w:r w:rsidR="008C15A7">
        <w:t xml:space="preserve"> </w:t>
      </w:r>
      <w:r w:rsidR="00E949E9">
        <w:t>someone</w:t>
      </w:r>
      <w:r w:rsidR="008C15A7">
        <w:t xml:space="preserve"> </w:t>
      </w:r>
      <w:r w:rsidR="00E949E9">
        <w:t>else.</w:t>
      </w:r>
    </w:p>
    <w:p w14:paraId="253B31A0" w14:textId="77777777" w:rsidR="00017929" w:rsidRDefault="00610349" w:rsidP="008F1C01">
      <w:pPr>
        <w:pStyle w:val="Body-TextTx"/>
      </w:pPr>
      <w:r>
        <w:t>“</w:t>
      </w:r>
      <w:r w:rsidR="00E949E9" w:rsidRPr="00722F53">
        <w:t>Which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these</w:t>
      </w:r>
      <w:r w:rsidR="008C15A7" w:rsidRPr="00722F53">
        <w:t xml:space="preserve"> </w:t>
      </w:r>
      <w:r w:rsidR="00E949E9" w:rsidRPr="00722F53">
        <w:t>young</w:t>
      </w:r>
      <w:r w:rsidR="008C15A7" w:rsidRPr="00722F53">
        <w:t xml:space="preserve"> </w:t>
      </w:r>
      <w:r w:rsidR="00E949E9" w:rsidRPr="00722F53">
        <w:t>men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acting</w:t>
      </w:r>
      <w:r w:rsidR="008C15A7" w:rsidRPr="00722F53">
        <w:t xml:space="preserve"> </w:t>
      </w:r>
      <w:r w:rsidR="00E949E9" w:rsidRPr="00722F53">
        <w:t>with</w:t>
      </w:r>
      <w:r w:rsidR="008C15A7" w:rsidRPr="00722F53">
        <w:t xml:space="preserve"> </w:t>
      </w:r>
      <w:r w:rsidR="00E949E9" w:rsidRPr="00722F53">
        <w:t>his</w:t>
      </w:r>
      <w:r w:rsidR="008C15A7" w:rsidRPr="00722F53">
        <w:t xml:space="preserve"> </w:t>
      </w:r>
      <w:r w:rsidR="00E949E9" w:rsidRPr="00722F53">
        <w:t>true</w:t>
      </w:r>
      <w:r w:rsidR="008C15A7" w:rsidRPr="00722F53">
        <w:t xml:space="preserve"> </w:t>
      </w:r>
      <w:r w:rsidR="00E949E9" w:rsidRPr="00722F53">
        <w:t>personality?</w:t>
      </w:r>
      <w:r>
        <w:t>”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asked.</w:t>
      </w:r>
    </w:p>
    <w:p w14:paraId="6AEB7B1F" w14:textId="77777777" w:rsidR="00017929" w:rsidRDefault="00E949E9" w:rsidP="008F1C01">
      <w:pPr>
        <w:pStyle w:val="Body-TextTx"/>
      </w:pPr>
      <w:r w:rsidRPr="00722F53">
        <w:t>The</w:t>
      </w:r>
      <w:r w:rsidR="008C15A7" w:rsidRPr="00722F53">
        <w:t xml:space="preserve"> </w:t>
      </w:r>
      <w:r w:rsidRPr="00722F53">
        <w:t>audience</w:t>
      </w:r>
      <w:r w:rsidR="008C15A7" w:rsidRPr="00722F53">
        <w:t xml:space="preserve"> </w:t>
      </w:r>
      <w:r w:rsidRPr="00722F53">
        <w:t>members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confidently</w:t>
      </w:r>
      <w:r w:rsidR="008C15A7" w:rsidRPr="00722F53">
        <w:t xml:space="preserve"> </w:t>
      </w:r>
      <w:r w:rsidRPr="00722F53">
        <w:t>yelled</w:t>
      </w:r>
      <w:r w:rsidR="008C15A7" w:rsidRPr="00722F53">
        <w:t xml:space="preserve"> </w:t>
      </w:r>
      <w:r w:rsidRPr="00722F53">
        <w:t>out</w:t>
      </w:r>
      <w:r w:rsidR="008C15A7" w:rsidRPr="00722F53">
        <w:t xml:space="preserve"> </w:t>
      </w:r>
      <w:r w:rsidRPr="00722F53">
        <w:t>answers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his</w:t>
      </w:r>
      <w:r w:rsidR="008C15A7" w:rsidRPr="00722F53">
        <w:t xml:space="preserve"> </w:t>
      </w:r>
      <w:r w:rsidRPr="00722F53">
        <w:t>first</w:t>
      </w:r>
      <w:r w:rsidR="008C15A7" w:rsidRPr="00722F53">
        <w:t xml:space="preserve"> </w:t>
      </w:r>
      <w:r w:rsidRPr="00722F53">
        <w:t>question</w:t>
      </w:r>
      <w:r w:rsidR="008C15A7" w:rsidRPr="00722F53">
        <w:t xml:space="preserve"> </w:t>
      </w:r>
      <w:r w:rsidRPr="00722F53">
        <w:t>seemed</w:t>
      </w:r>
      <w:r w:rsidR="008C15A7" w:rsidRPr="00722F53">
        <w:t xml:space="preserve"> </w:t>
      </w:r>
      <w:r w:rsidRPr="00722F53">
        <w:t>stumped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they</w:t>
      </w:r>
      <w:r w:rsidR="008C15A7" w:rsidRPr="00722F53">
        <w:t xml:space="preserve"> </w:t>
      </w:r>
      <w:r w:rsidRPr="00722F53">
        <w:t>sat</w:t>
      </w:r>
      <w:r w:rsidR="008C15A7" w:rsidRPr="00722F53">
        <w:t xml:space="preserve"> </w:t>
      </w:r>
      <w:r w:rsidRPr="00722F53">
        <w:t>thinking,</w:t>
      </w:r>
      <w:r w:rsidR="008C15A7" w:rsidRPr="00722F53">
        <w:t xml:space="preserve"> </w:t>
      </w:r>
      <w:r w:rsidRPr="00BC4DEA">
        <w:rPr>
          <w:rStyle w:val="itali"/>
        </w:rPr>
        <w:t>How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could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know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answer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that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question?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They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both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total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strangers.</w:t>
      </w:r>
    </w:p>
    <w:p w14:paraId="66DF56B6" w14:textId="77777777" w:rsidR="00017929" w:rsidRDefault="00610349" w:rsidP="008F1C01">
      <w:pPr>
        <w:pStyle w:val="Body-TextTx"/>
      </w:pPr>
      <w:r>
        <w:t>“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had</w:t>
      </w:r>
      <w:r w:rsidR="008C15A7" w:rsidRPr="00722F53">
        <w:t xml:space="preserve"> </w:t>
      </w:r>
      <w:r w:rsidR="00E949E9" w:rsidRPr="00722F53">
        <w:t>no</w:t>
      </w:r>
      <w:r w:rsidR="008C15A7" w:rsidRPr="00722F53">
        <w:t xml:space="preserve"> </w:t>
      </w:r>
      <w:r w:rsidR="00E949E9" w:rsidRPr="00722F53">
        <w:t>clue</w:t>
      </w:r>
      <w:r w:rsidR="008C15A7" w:rsidRPr="00722F53">
        <w:t xml:space="preserve"> </w:t>
      </w:r>
      <w:r w:rsidR="00E949E9" w:rsidRPr="00722F53">
        <w:t>who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truly</w:t>
      </w:r>
      <w:r w:rsidR="008C15A7" w:rsidRPr="00722F53">
        <w:t xml:space="preserve"> </w:t>
      </w:r>
      <w:r w:rsidR="00E949E9" w:rsidRPr="00722F53">
        <w:t>friendly</w:t>
      </w:r>
      <w:r w:rsidR="008C15A7" w:rsidRPr="00722F53">
        <w:t xml:space="preserve"> </w:t>
      </w:r>
      <w:r w:rsidR="00E949E9" w:rsidRPr="00722F53">
        <w:t>or</w:t>
      </w:r>
      <w:r w:rsidR="008C15A7" w:rsidRPr="00722F53">
        <w:t xml:space="preserve"> </w:t>
      </w:r>
      <w:r w:rsidR="00E949E9" w:rsidRPr="00722F53">
        <w:t>truly</w:t>
      </w:r>
      <w:r w:rsidR="008C15A7" w:rsidRPr="00722F53">
        <w:t xml:space="preserve"> </w:t>
      </w:r>
      <w:r w:rsidR="00E949E9" w:rsidRPr="00722F53">
        <w:t>shy.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were</w:t>
      </w:r>
      <w:r w:rsidR="008C15A7" w:rsidRPr="00722F53">
        <w:t xml:space="preserve"> </w:t>
      </w:r>
      <w:r w:rsidR="00E949E9" w:rsidRPr="00722F53">
        <w:t>just</w:t>
      </w:r>
      <w:r w:rsidR="008C15A7" w:rsidRPr="00722F53">
        <w:t xml:space="preserve"> </w:t>
      </w:r>
      <w:r w:rsidR="00E949E9" w:rsidRPr="00722F53">
        <w:t>responding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how</w:t>
      </w:r>
      <w:r w:rsidR="008C15A7" w:rsidRPr="00722F53">
        <w:t xml:space="preserve"> </w:t>
      </w:r>
      <w:r w:rsidR="00E949E9" w:rsidRPr="00722F53">
        <w:t>they</w:t>
      </w:r>
      <w:r w:rsidR="008C15A7" w:rsidRPr="00722F53">
        <w:t xml:space="preserve"> </w:t>
      </w:r>
      <w:r w:rsidR="00E949E9" w:rsidRPr="00722F53">
        <w:t>acted,</w:t>
      </w:r>
      <w:r>
        <w:t>”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professor</w:t>
      </w:r>
      <w:r w:rsidR="008C15A7" w:rsidRPr="00722F53">
        <w:t xml:space="preserve"> </w:t>
      </w:r>
      <w:r w:rsidR="00E949E9" w:rsidRPr="00722F53">
        <w:t>explained.</w:t>
      </w:r>
      <w:r w:rsidR="008C15A7" w:rsidRPr="00722F53">
        <w:t xml:space="preserve"> </w:t>
      </w:r>
      <w:r>
        <w:t>“</w:t>
      </w:r>
      <w:r w:rsidR="00E949E9" w:rsidRPr="00722F53">
        <w:t>This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called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>
        <w:t>‘</w:t>
      </w:r>
      <w:r w:rsidR="00E949E9" w:rsidRPr="00722F53">
        <w:t>Act</w:t>
      </w:r>
      <w:r w:rsidR="008C15A7" w:rsidRPr="00722F53">
        <w:t xml:space="preserve"> </w:t>
      </w:r>
      <w:r w:rsidR="00E949E9" w:rsidRPr="00722F53">
        <w:t>As</w:t>
      </w:r>
      <w:r w:rsidR="008C15A7" w:rsidRPr="00722F53">
        <w:t xml:space="preserve"> </w:t>
      </w:r>
      <w:r w:rsidR="00E949E9" w:rsidRPr="00722F53">
        <w:t>If</w:t>
      </w:r>
      <w:r>
        <w:t>’</w:t>
      </w:r>
      <w:r w:rsidR="008C15A7" w:rsidRPr="00722F53">
        <w:t xml:space="preserve"> </w:t>
      </w:r>
      <w:r w:rsidR="00E949E9" w:rsidRPr="00722F53">
        <w:t>principle.</w:t>
      </w:r>
      <w:r w:rsidR="008C15A7" w:rsidRPr="00722F53">
        <w:t xml:space="preserve"> </w:t>
      </w:r>
      <w:r w:rsidR="00E949E9" w:rsidRPr="00722F53">
        <w:t>If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act</w:t>
      </w:r>
      <w:r w:rsidR="008C15A7" w:rsidRPr="00722F53">
        <w:t xml:space="preserve"> </w:t>
      </w:r>
      <w:r w:rsidR="00E949E9" w:rsidRPr="00722F53">
        <w:t>a</w:t>
      </w:r>
      <w:r w:rsidR="008C15A7" w:rsidRPr="00722F53">
        <w:t xml:space="preserve"> </w:t>
      </w:r>
      <w:r w:rsidR="00E949E9" w:rsidRPr="00722F53">
        <w:t>certain</w:t>
      </w:r>
      <w:r w:rsidR="008C15A7" w:rsidRPr="00722F53">
        <w:t xml:space="preserve"> </w:t>
      </w:r>
      <w:r w:rsidR="00E949E9" w:rsidRPr="00722F53">
        <w:t>way,</w:t>
      </w:r>
      <w:r w:rsidR="008C15A7" w:rsidRPr="00722F53">
        <w:t xml:space="preserve"> </w:t>
      </w:r>
      <w:r w:rsidR="00E949E9" w:rsidRPr="00722F53">
        <w:t>people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interact</w:t>
      </w:r>
      <w:r w:rsidR="008C15A7" w:rsidRPr="00722F53">
        <w:t xml:space="preserve"> </w:t>
      </w:r>
      <w:r w:rsidR="00E949E9" w:rsidRPr="00722F53">
        <w:t>with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as</w:t>
      </w:r>
      <w:r w:rsidR="008C15A7" w:rsidRPr="00722F53">
        <w:t xml:space="preserve"> </w:t>
      </w:r>
      <w:r w:rsidR="00E949E9" w:rsidRPr="00722F53">
        <w:t>if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who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really</w:t>
      </w:r>
      <w:r w:rsidR="008C15A7" w:rsidRPr="00722F53">
        <w:t xml:space="preserve"> </w:t>
      </w:r>
      <w:r w:rsidR="00E949E9" w:rsidRPr="00722F53">
        <w:t>are.</w:t>
      </w:r>
      <w:r w:rsidR="008C15A7" w:rsidRPr="00722F53">
        <w:t xml:space="preserve"> </w:t>
      </w:r>
      <w:r w:rsidR="00E949E9" w:rsidRPr="00722F53">
        <w:t>Eventually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way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being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become</w:t>
      </w:r>
      <w:r w:rsidR="008C15A7" w:rsidRPr="00722F53">
        <w:t xml:space="preserve"> </w:t>
      </w:r>
      <w:r w:rsidR="00E949E9" w:rsidRPr="00722F53">
        <w:t>more</w:t>
      </w:r>
      <w:r w:rsidR="008C15A7" w:rsidRPr="00722F53">
        <w:t xml:space="preserve"> </w:t>
      </w:r>
      <w:r w:rsidR="00E949E9" w:rsidRPr="00722F53">
        <w:t>comfortable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shape</w:t>
      </w:r>
      <w:r w:rsidR="008C15A7" w:rsidRPr="00722F53">
        <w:t xml:space="preserve"> </w:t>
      </w:r>
      <w:r w:rsidR="00E949E9" w:rsidRPr="00722F53">
        <w:t>who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become.</w:t>
      </w:r>
      <w:r>
        <w:t>”</w:t>
      </w:r>
    </w:p>
    <w:p w14:paraId="210E671A" w14:textId="77777777" w:rsidR="00722F53" w:rsidRDefault="00E949E9" w:rsidP="008F1C01">
      <w:pPr>
        <w:pStyle w:val="Body-TextTx"/>
      </w:pPr>
      <w:r w:rsidRPr="00722F53">
        <w:t>Merilee</w:t>
      </w:r>
      <w:r w:rsidR="008C15A7" w:rsidRPr="00722F53">
        <w:t xml:space="preserve"> </w:t>
      </w:r>
      <w:r w:rsidRPr="00722F53">
        <w:t>sat</w:t>
      </w:r>
      <w:r w:rsidR="008C15A7" w:rsidRPr="00722F53">
        <w:t xml:space="preserve"> </w:t>
      </w:r>
      <w:r w:rsidRPr="00722F53">
        <w:t>there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amazement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learned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life-changing</w:t>
      </w:r>
      <w:r w:rsidR="008C15A7" w:rsidRPr="00722F53">
        <w:t xml:space="preserve"> </w:t>
      </w:r>
      <w:r w:rsidRPr="00722F53">
        <w:t>lesson.</w:t>
      </w:r>
      <w:r w:rsidR="008C15A7" w:rsidRPr="00722F53">
        <w:t xml:space="preserve"> </w:t>
      </w:r>
      <w:r w:rsidR="00610349">
        <w:t>“</w:t>
      </w:r>
      <w:r w:rsidRPr="00722F53">
        <w:t>That</w:t>
      </w:r>
      <w:r w:rsidR="008C15A7" w:rsidRPr="00722F53">
        <w:t xml:space="preserve"> </w:t>
      </w:r>
      <w:r w:rsidRPr="00722F53">
        <w:t>day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felt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light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Heaven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shining</w:t>
      </w:r>
      <w:r w:rsidR="008C15A7" w:rsidRPr="00722F53">
        <w:t xml:space="preserve"> </w:t>
      </w:r>
      <w:r w:rsidRPr="00722F53">
        <w:t>down!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understood,</w:t>
      </w:r>
      <w:r w:rsidR="008C15A7" w:rsidRPr="00722F53">
        <w:t xml:space="preserve"> </w:t>
      </w:r>
      <w:r w:rsidRPr="00722F53">
        <w:t>finally,</w:t>
      </w:r>
      <w:r w:rsidR="008C15A7" w:rsidRPr="00722F53">
        <w:t xml:space="preserve"> </w:t>
      </w:r>
      <w:r w:rsidRPr="00722F53">
        <w:t>how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change.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walked</w:t>
      </w:r>
      <w:r w:rsidR="008C15A7" w:rsidRPr="00722F53">
        <w:t xml:space="preserve"> </w:t>
      </w:r>
      <w:r w:rsidRPr="00722F53">
        <w:t>out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class</w:t>
      </w:r>
      <w:r w:rsidR="008C15A7" w:rsidRPr="00722F53">
        <w:t xml:space="preserve"> </w:t>
      </w:r>
      <w:r w:rsidRPr="00722F53">
        <w:t>smiling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waving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people</w:t>
      </w:r>
      <w:r w:rsidR="008C15A7" w:rsidRPr="00722F53">
        <w:t xml:space="preserve"> </w:t>
      </w:r>
      <w:r w:rsidRPr="00722F53">
        <w:t>across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campus—pretending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outgoing,</w:t>
      </w:r>
      <w:r w:rsidR="008C15A7" w:rsidRPr="00722F53">
        <w:t xml:space="preserve"> </w:t>
      </w:r>
      <w:r w:rsidRPr="00722F53">
        <w:t>confident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woman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though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anything</w:t>
      </w:r>
      <w:r w:rsidR="008C15A7" w:rsidRPr="00722F53">
        <w:t xml:space="preserve"> </w:t>
      </w:r>
      <w:r w:rsidRPr="00722F53">
        <w:t>but</w:t>
      </w:r>
      <w:r w:rsidR="008C15A7" w:rsidRPr="00722F53">
        <w:t xml:space="preserve"> </w:t>
      </w:r>
      <w:r w:rsidRPr="00722F53">
        <w:t>that,</w:t>
      </w:r>
      <w:r w:rsidR="00610349">
        <w:t>”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explains.</w:t>
      </w:r>
      <w:r w:rsidR="008C15A7" w:rsidRPr="00722F53">
        <w:t xml:space="preserve"> </w:t>
      </w:r>
      <w:r w:rsidR="00610349">
        <w:t>“</w:t>
      </w:r>
      <w:r w:rsidRPr="00722F53">
        <w:t>Everyone</w:t>
      </w:r>
      <w:r w:rsidR="008C15A7" w:rsidRPr="00722F53">
        <w:t xml:space="preserve"> </w:t>
      </w:r>
      <w:r w:rsidRPr="00722F53">
        <w:t>waved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smiled</w:t>
      </w:r>
      <w:r w:rsidR="008C15A7" w:rsidRPr="00722F53">
        <w:t xml:space="preserve"> </w:t>
      </w:r>
      <w:r w:rsidRPr="00722F53">
        <w:t>back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me.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three</w:t>
      </w:r>
      <w:r w:rsidR="008C15A7" w:rsidRPr="00722F53">
        <w:t xml:space="preserve"> </w:t>
      </w:r>
      <w:r w:rsidRPr="00722F53">
        <w:t>days,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kid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not,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marriage</w:t>
      </w:r>
      <w:r w:rsidR="008C15A7" w:rsidRPr="00722F53">
        <w:t xml:space="preserve"> </w:t>
      </w:r>
      <w:r w:rsidRPr="00722F53">
        <w:t>proposal.</w:t>
      </w:r>
      <w:r w:rsidR="008C15A7" w:rsidRPr="00722F53">
        <w:t xml:space="preserve"> </w:t>
      </w:r>
      <w:r w:rsidRPr="00722F53">
        <w:t>No,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obviously</w:t>
      </w:r>
      <w:r w:rsidR="008C15A7" w:rsidRPr="00722F53">
        <w:t xml:space="preserve"> </w:t>
      </w:r>
      <w:r w:rsidRPr="00722F53">
        <w:t>didn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marry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guy,</w:t>
      </w:r>
      <w:r w:rsidR="008C15A7" w:rsidRPr="00722F53">
        <w:t xml:space="preserve"> </w:t>
      </w:r>
      <w:r w:rsidRPr="00722F53">
        <w:t>but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experience</w:t>
      </w:r>
      <w:r w:rsidR="008C15A7" w:rsidRPr="00722F53">
        <w:t xml:space="preserve"> </w:t>
      </w:r>
      <w:r w:rsidRPr="00722F53">
        <w:t>reinforced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power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Acting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If.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minutes,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taught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principle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changed</w:t>
      </w:r>
      <w:r w:rsidR="008C15A7" w:rsidRPr="00722F53">
        <w:t xml:space="preserve"> </w:t>
      </w:r>
      <w:r w:rsidRPr="00722F53">
        <w:t>everything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me,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simple</w:t>
      </w:r>
      <w:r w:rsidR="008C15A7" w:rsidRPr="00722F53">
        <w:t xml:space="preserve"> </w:t>
      </w:r>
      <w:r w:rsidRPr="00722F53">
        <w:t>lesson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has</w:t>
      </w:r>
      <w:r w:rsidR="008C15A7" w:rsidRPr="00722F53">
        <w:t xml:space="preserve"> </w:t>
      </w:r>
      <w:r w:rsidRPr="00722F53">
        <w:t>profoundly</w:t>
      </w:r>
      <w:r w:rsidR="008C15A7" w:rsidRPr="00722F53">
        <w:t xml:space="preserve"> </w:t>
      </w:r>
      <w:r w:rsidRPr="00722F53">
        <w:t>impacted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single</w:t>
      </w:r>
      <w:r w:rsidR="008C15A7" w:rsidRPr="00722F53">
        <w:t xml:space="preserve"> </w:t>
      </w:r>
      <w:r w:rsidRPr="00722F53">
        <w:t>aspect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life.</w:t>
      </w:r>
      <w:r w:rsidR="008C15A7" w:rsidRPr="00722F53">
        <w:t xml:space="preserve"> </w:t>
      </w:r>
      <w:r w:rsidRPr="00722F53">
        <w:t>Decades</w:t>
      </w:r>
      <w:r w:rsidR="008C15A7" w:rsidRPr="00722F53">
        <w:t xml:space="preserve"> </w:t>
      </w:r>
      <w:r w:rsidRPr="00722F53">
        <w:t>later,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use</w:t>
      </w:r>
      <w:r w:rsidR="008C15A7" w:rsidRPr="00722F53">
        <w:t xml:space="preserve"> </w:t>
      </w:r>
      <w:r w:rsidRPr="00722F53">
        <w:t>it.</w:t>
      </w:r>
      <w:r w:rsidR="00610349">
        <w:t>”</w:t>
      </w:r>
    </w:p>
    <w:p w14:paraId="409601E6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55D3A9E6" w14:textId="77777777" w:rsidR="00722F53" w:rsidRPr="00BC4DEA" w:rsidRDefault="00E949E9" w:rsidP="008F1C01">
      <w:pPr>
        <w:pStyle w:val="Body-TextTx"/>
      </w:pPr>
      <w:r w:rsidRPr="00722F53">
        <w:t>Merilee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story</w:t>
      </w:r>
      <w:r w:rsidR="008C15A7" w:rsidRPr="00722F53">
        <w:t xml:space="preserve"> </w:t>
      </w:r>
      <w:r w:rsidRPr="00722F53">
        <w:t>resonates</w:t>
      </w:r>
      <w:r w:rsidR="008C15A7" w:rsidRPr="00722F53">
        <w:t xml:space="preserve"> </w:t>
      </w:r>
      <w:r w:rsidRPr="00722F53">
        <w:t>because</w:t>
      </w:r>
      <w:r w:rsidR="008C15A7" w:rsidRPr="00722F53">
        <w:t xml:space="preserve"> </w:t>
      </w:r>
      <w:r w:rsidRPr="00722F53">
        <w:t>there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been</w:t>
      </w:r>
      <w:r w:rsidR="008C15A7" w:rsidRPr="00722F53">
        <w:t xml:space="preserve"> </w:t>
      </w:r>
      <w:r w:rsidRPr="00722F53">
        <w:t>moments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our</w:t>
      </w:r>
      <w:r w:rsidR="008C15A7" w:rsidRPr="00722F53">
        <w:t xml:space="preserve"> </w:t>
      </w:r>
      <w:r w:rsidRPr="00722F53">
        <w:t>lives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felt</w:t>
      </w:r>
      <w:r w:rsidR="008C15A7" w:rsidRPr="00722F53">
        <w:t xml:space="preserve"> </w:t>
      </w:r>
      <w:r w:rsidRPr="00722F53">
        <w:t>weak,</w:t>
      </w:r>
      <w:r w:rsidR="008C15A7" w:rsidRPr="00722F53">
        <w:t xml:space="preserve"> </w:t>
      </w:r>
      <w:r w:rsidRPr="00722F53">
        <w:t>anxious,</w:t>
      </w:r>
      <w:r w:rsidR="008C15A7" w:rsidRPr="00722F53">
        <w:t xml:space="preserve"> </w:t>
      </w:r>
      <w:r w:rsidRPr="00722F53">
        <w:t>unprepared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capable.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story</w:t>
      </w:r>
      <w:r w:rsidR="008C15A7" w:rsidRPr="00722F53">
        <w:t xml:space="preserve"> </w:t>
      </w:r>
      <w:r w:rsidRPr="00722F53">
        <w:t>also</w:t>
      </w:r>
      <w:r w:rsidR="008C15A7" w:rsidRPr="00722F53">
        <w:t xml:space="preserve"> </w:t>
      </w:r>
      <w:r w:rsidRPr="00722F53">
        <w:t>incorporates</w:t>
      </w:r>
      <w:r w:rsidR="008C15A7" w:rsidRPr="00722F53">
        <w:t xml:space="preserve"> </w:t>
      </w:r>
      <w:r w:rsidRPr="00722F53">
        <w:t>listening,</w:t>
      </w:r>
      <w:r w:rsidR="008C15A7" w:rsidRPr="00722F53">
        <w:t xml:space="preserve"> </w:t>
      </w:r>
      <w:r w:rsidRPr="00722F53">
        <w:t>learning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willingness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adapt.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case,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adjusting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lens.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lens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see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important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found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dials</w:t>
      </w:r>
      <w:r w:rsidR="008C15A7" w:rsidRPr="00722F53">
        <w:t xml:space="preserve"> </w:t>
      </w:r>
      <w:r w:rsidRPr="00722F53">
        <w:t>fully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control.</w:t>
      </w:r>
      <w:r w:rsidR="008C15A7" w:rsidRPr="00722F53">
        <w:t xml:space="preserve"> </w:t>
      </w:r>
      <w:r w:rsidRPr="00BC4DEA">
        <w:rPr>
          <w:rStyle w:val="boldb"/>
        </w:rPr>
        <w:t>Assuming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positive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conscious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decision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Merilee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="00610349">
        <w:t>“</w:t>
      </w:r>
      <w:r w:rsidRPr="00722F53">
        <w:t>act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if</w:t>
      </w:r>
      <w:r w:rsidR="00610349">
        <w:t>”</w:t>
      </w:r>
      <w:r w:rsidR="008C15A7" w:rsidRPr="00722F53"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changing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that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lens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positively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impact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sphere.</w:t>
      </w:r>
    </w:p>
    <w:p w14:paraId="3429B220" w14:textId="77777777" w:rsidR="00017929" w:rsidRPr="00CB40F9" w:rsidRDefault="00E949E9" w:rsidP="00F96744">
      <w:pPr>
        <w:pStyle w:val="B-HeadBhead"/>
      </w:pPr>
      <w:r w:rsidRPr="00CB40F9">
        <w:t>Gratitude</w:t>
      </w:r>
    </w:p>
    <w:p w14:paraId="3EA339BC" w14:textId="77777777" w:rsidR="00722F53" w:rsidRDefault="00E949E9" w:rsidP="008F1C01">
      <w:pPr>
        <w:pStyle w:val="Body-TextTx"/>
      </w:pPr>
      <w:r>
        <w:t>Something</w:t>
      </w:r>
      <w:r w:rsidR="008C15A7">
        <w:t xml:space="preserve"> </w:t>
      </w:r>
      <w:r>
        <w:t>else</w:t>
      </w:r>
      <w:r w:rsidR="008C15A7">
        <w:t xml:space="preserve"> </w:t>
      </w:r>
      <w:r>
        <w:t>that</w:t>
      </w:r>
      <w:r w:rsidR="008C15A7">
        <w:t xml:space="preserve"> </w:t>
      </w:r>
      <w:r>
        <w:t>helps</w:t>
      </w:r>
      <w:r w:rsidR="008C15A7">
        <w:t xml:space="preserve"> </w:t>
      </w:r>
      <w:r>
        <w:t>me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is</w:t>
      </w:r>
      <w:r w:rsidR="008C15A7">
        <w:t xml:space="preserve"> </w:t>
      </w:r>
      <w:r>
        <w:t>practicing</w:t>
      </w:r>
      <w:r w:rsidR="008C15A7">
        <w:t xml:space="preserve"> </w:t>
      </w:r>
      <w:r>
        <w:t>gratitude.</w:t>
      </w:r>
      <w:r w:rsidR="008C15A7">
        <w:t xml:space="preserve"> </w:t>
      </w:r>
      <w:r>
        <w:t>Gratitude</w:t>
      </w:r>
      <w:r w:rsidR="008C15A7">
        <w:t xml:space="preserve"> </w:t>
      </w:r>
      <w:r>
        <w:t>helps</w:t>
      </w:r>
      <w:r w:rsidR="008C15A7">
        <w:t xml:space="preserve"> </w:t>
      </w:r>
      <w:r>
        <w:t>you</w:t>
      </w:r>
      <w:r w:rsidR="008C15A7">
        <w:t xml:space="preserve"> </w:t>
      </w:r>
      <w:r>
        <w:t>shift</w:t>
      </w:r>
      <w:r w:rsidR="008C15A7">
        <w:t xml:space="preserve"> </w:t>
      </w:r>
      <w:r>
        <w:t>your</w:t>
      </w:r>
      <w:r w:rsidR="008C15A7">
        <w:t xml:space="preserve"> </w:t>
      </w:r>
      <w:r>
        <w:t>perspective</w:t>
      </w:r>
      <w:r w:rsidR="008C15A7">
        <w:t xml:space="preserve"> </w:t>
      </w:r>
      <w:r>
        <w:t>and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right</w:t>
      </w:r>
      <w:r w:rsidR="008C15A7">
        <w:t xml:space="preserve"> </w:t>
      </w:r>
      <w:r>
        <w:t>NOW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moment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on</w:t>
      </w:r>
      <w:r w:rsidR="008C15A7">
        <w:t xml:space="preserve"> </w:t>
      </w:r>
      <w:r>
        <w:t>what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really</w:t>
      </w:r>
      <w:r w:rsidR="008C15A7">
        <w:t xml:space="preserve"> </w:t>
      </w:r>
      <w:r>
        <w:t>matter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scheme</w:t>
      </w:r>
      <w:r w:rsidR="008C15A7">
        <w:t xml:space="preserve"> </w:t>
      </w:r>
      <w:r>
        <w:t>of</w:t>
      </w:r>
      <w:r w:rsidR="008C15A7">
        <w:t xml:space="preserve"> </w:t>
      </w:r>
      <w:r>
        <w:t>life.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feel</w:t>
      </w:r>
      <w:r w:rsidR="008C15A7">
        <w:t xml:space="preserve"> </w:t>
      </w:r>
      <w:r>
        <w:t>grateful</w:t>
      </w:r>
      <w:r w:rsidR="008C15A7">
        <w:t xml:space="preserve"> </w:t>
      </w:r>
      <w:r>
        <w:t>and</w:t>
      </w:r>
      <w:r w:rsidR="008C15A7">
        <w:t xml:space="preserve"> </w:t>
      </w:r>
      <w:r>
        <w:t>express</w:t>
      </w:r>
      <w:r w:rsidR="008C15A7">
        <w:t xml:space="preserve"> </w:t>
      </w:r>
      <w:r>
        <w:t>appreciation</w:t>
      </w:r>
      <w:r w:rsidR="008C15A7">
        <w:t xml:space="preserve"> </w:t>
      </w:r>
      <w:r>
        <w:t>are</w:t>
      </w:r>
      <w:r w:rsidR="008C15A7">
        <w:t xml:space="preserve"> </w:t>
      </w:r>
      <w:r>
        <w:t>happier.</w:t>
      </w:r>
      <w:r w:rsidR="008C15A7">
        <w:t xml:space="preserve"> </w:t>
      </w:r>
      <w:r>
        <w:t>At</w:t>
      </w:r>
      <w:r w:rsidR="008C15A7">
        <w:t xml:space="preserve"> </w:t>
      </w:r>
      <w:r>
        <w:t>home,</w:t>
      </w:r>
      <w:r w:rsidR="008C15A7">
        <w:t xml:space="preserve"> </w:t>
      </w:r>
      <w:r>
        <w:t>our</w:t>
      </w:r>
      <w:r w:rsidR="008C15A7">
        <w:t xml:space="preserve"> </w:t>
      </w:r>
      <w:r>
        <w:t>daughters</w:t>
      </w:r>
      <w:r w:rsidR="008C15A7">
        <w:t xml:space="preserve"> </w:t>
      </w:r>
      <w:r>
        <w:t>keep</w:t>
      </w:r>
      <w:r w:rsidR="008C15A7">
        <w:t xml:space="preserve"> </w:t>
      </w:r>
      <w:r>
        <w:t>gratitude</w:t>
      </w:r>
      <w:r w:rsidR="008C15A7">
        <w:t xml:space="preserve"> </w:t>
      </w:r>
      <w:r>
        <w:t>journals.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book</w:t>
      </w:r>
      <w:r w:rsidR="008C15A7">
        <w:t xml:space="preserve"> </w:t>
      </w:r>
      <w:r>
        <w:t>(or</w:t>
      </w:r>
      <w:r w:rsidR="008C15A7">
        <w:t xml:space="preserve"> </w:t>
      </w:r>
      <w:r>
        <w:t>notes</w:t>
      </w:r>
      <w:r w:rsidR="008C15A7">
        <w:t xml:space="preserve"> </w:t>
      </w:r>
      <w:r>
        <w:t>on</w:t>
      </w:r>
      <w:r w:rsidR="008C15A7">
        <w:t xml:space="preserve"> </w:t>
      </w:r>
      <w:r>
        <w:t>your</w:t>
      </w:r>
      <w:r w:rsidR="008C15A7">
        <w:t xml:space="preserve"> </w:t>
      </w:r>
      <w:r>
        <w:t>phone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gratitude</w:t>
      </w:r>
      <w:r w:rsidR="008C15A7">
        <w:t xml:space="preserve"> </w:t>
      </w:r>
      <w:r>
        <w:t>app)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record</w:t>
      </w:r>
      <w:r w:rsidR="008C15A7">
        <w:t xml:space="preserve"> </w:t>
      </w:r>
      <w:r>
        <w:t>things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grateful</w:t>
      </w:r>
      <w:r w:rsidR="008C15A7">
        <w:t xml:space="preserve"> </w:t>
      </w:r>
      <w:r>
        <w:t>for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My</w:t>
      </w:r>
      <w:r w:rsidR="008C15A7">
        <w:t xml:space="preserve"> </w:t>
      </w:r>
      <w:r>
        <w:t>most</w:t>
      </w:r>
      <w:r w:rsidR="008C15A7">
        <w:t xml:space="preserve"> </w:t>
      </w:r>
      <w:r>
        <w:t>disciplined</w:t>
      </w:r>
      <w:r w:rsidR="008C15A7">
        <w:t xml:space="preserve"> </w:t>
      </w:r>
      <w:r>
        <w:t>gratitude</w:t>
      </w:r>
      <w:r w:rsidR="008C15A7">
        <w:t xml:space="preserve"> </w:t>
      </w:r>
      <w:r>
        <w:t>zealot</w:t>
      </w:r>
      <w:r w:rsidR="008C15A7">
        <w:t xml:space="preserve"> </w:t>
      </w:r>
      <w:r>
        <w:t>is</w:t>
      </w:r>
      <w:r w:rsidR="008C15A7">
        <w:t xml:space="preserve"> </w:t>
      </w:r>
      <w:r>
        <w:t>our</w:t>
      </w:r>
      <w:r w:rsidR="008C15A7">
        <w:t xml:space="preserve"> </w:t>
      </w:r>
      <w:r>
        <w:t>youngest,</w:t>
      </w:r>
      <w:r w:rsidR="008C15A7">
        <w:t xml:space="preserve"> </w:t>
      </w:r>
      <w:r>
        <w:t>Eliza,</w:t>
      </w:r>
      <w:r w:rsidR="008C15A7">
        <w:t xml:space="preserve"> </w:t>
      </w:r>
      <w:r>
        <w:t>who</w:t>
      </w:r>
      <w:r w:rsidR="008C15A7">
        <w:t xml:space="preserve"> </w:t>
      </w:r>
      <w:r>
        <w:t>writes</w:t>
      </w:r>
      <w:r w:rsidR="008C15A7">
        <w:t xml:space="preserve"> </w:t>
      </w:r>
      <w:r>
        <w:t>down</w:t>
      </w:r>
      <w:r w:rsidR="008C15A7">
        <w:t xml:space="preserve"> </w:t>
      </w:r>
      <w:r>
        <w:t>12</w:t>
      </w:r>
      <w:r w:rsidR="008C15A7">
        <w:t xml:space="preserve"> </w:t>
      </w:r>
      <w:r>
        <w:t>things</w:t>
      </w:r>
      <w:r w:rsidR="008C15A7">
        <w:t xml:space="preserve"> </w:t>
      </w:r>
      <w:r>
        <w:t>she</w:t>
      </w:r>
      <w:r w:rsidR="008C15A7">
        <w:t xml:space="preserve"> </w:t>
      </w:r>
      <w:r>
        <w:t>is</w:t>
      </w:r>
      <w:r w:rsidR="008C15A7">
        <w:t xml:space="preserve"> </w:t>
      </w:r>
      <w:r>
        <w:t>thankful</w:t>
      </w:r>
      <w:r w:rsidR="008C15A7">
        <w:t xml:space="preserve"> </w:t>
      </w:r>
      <w:r>
        <w:t>for</w:t>
      </w:r>
      <w:r w:rsidR="008C15A7">
        <w:t xml:space="preserve"> </w:t>
      </w:r>
      <w:r>
        <w:t>each</w:t>
      </w:r>
      <w:r w:rsidR="008C15A7">
        <w:t xml:space="preserve"> </w:t>
      </w:r>
      <w:r>
        <w:t>night</w:t>
      </w:r>
      <w:r w:rsidR="008C15A7">
        <w:t xml:space="preserve"> </w:t>
      </w:r>
      <w:r>
        <w:t>before</w:t>
      </w:r>
      <w:r w:rsidR="008C15A7">
        <w:t xml:space="preserve"> </w:t>
      </w:r>
      <w:r>
        <w:t>she</w:t>
      </w:r>
      <w:r w:rsidR="008C15A7">
        <w:t xml:space="preserve"> </w:t>
      </w:r>
      <w:r>
        <w:t>goes</w:t>
      </w:r>
      <w:r w:rsidR="008C15A7">
        <w:t xml:space="preserve"> </w:t>
      </w:r>
      <w:r>
        <w:t>to</w:t>
      </w:r>
      <w:r w:rsidR="008C15A7">
        <w:t xml:space="preserve"> </w:t>
      </w:r>
      <w:r>
        <w:t>bed.</w:t>
      </w:r>
      <w:r w:rsidR="008C15A7">
        <w:rPr>
          <w:color w:val="FF0000"/>
        </w:rPr>
        <w:t xml:space="preserve"> </w:t>
      </w:r>
      <w:r>
        <w:t>This</w:t>
      </w:r>
      <w:r w:rsidR="008C15A7">
        <w:t xml:space="preserve"> </w:t>
      </w:r>
      <w:r>
        <w:t>routine,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started</w:t>
      </w:r>
      <w:r w:rsidR="008C15A7">
        <w:t xml:space="preserve"> </w:t>
      </w:r>
      <w:r>
        <w:t>upon</w:t>
      </w:r>
      <w:r w:rsidR="008C15A7">
        <w:t xml:space="preserve"> </w:t>
      </w:r>
      <w:r>
        <w:t>the</w:t>
      </w:r>
      <w:r w:rsidR="008C15A7">
        <w:t xml:space="preserve"> </w:t>
      </w:r>
      <w:r>
        <w:t>suggestion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Sunday</w:t>
      </w:r>
      <w:r w:rsidR="008C15A7">
        <w:t xml:space="preserve"> </w:t>
      </w:r>
      <w:r>
        <w:t>school</w:t>
      </w:r>
      <w:r w:rsidR="008C15A7">
        <w:t xml:space="preserve"> </w:t>
      </w:r>
      <w:r>
        <w:t>teacher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going</w:t>
      </w:r>
      <w:r w:rsidR="008C15A7">
        <w:t xml:space="preserve"> </w:t>
      </w:r>
      <w:r>
        <w:t>on</w:t>
      </w:r>
      <w:r w:rsidR="008C15A7">
        <w:t xml:space="preserve"> </w:t>
      </w:r>
      <w:r>
        <w:t>for</w:t>
      </w:r>
      <w:r w:rsidR="008C15A7">
        <w:t xml:space="preserve"> </w:t>
      </w:r>
      <w:r>
        <w:t>well</w:t>
      </w:r>
      <w:r w:rsidR="008C15A7">
        <w:t xml:space="preserve"> </w:t>
      </w:r>
      <w:r>
        <w:t>over</w:t>
      </w:r>
      <w:r w:rsidR="008C15A7">
        <w:t xml:space="preserve"> </w:t>
      </w: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counting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has</w:t>
      </w:r>
      <w:r w:rsidR="008C15A7">
        <w:t xml:space="preserve"> </w:t>
      </w:r>
      <w:r>
        <w:t>yet</w:t>
      </w:r>
      <w:r w:rsidR="008C15A7">
        <w:t xml:space="preserve"> </w:t>
      </w:r>
      <w:r>
        <w:t>to</w:t>
      </w:r>
      <w:r w:rsidR="008C15A7">
        <w:t xml:space="preserve"> </w:t>
      </w:r>
      <w:r>
        <w:t>repeat</w:t>
      </w:r>
      <w:r w:rsidR="008C15A7">
        <w:t xml:space="preserve"> </w:t>
      </w:r>
      <w:r>
        <w:t>an</w:t>
      </w:r>
      <w:r w:rsidR="008C15A7">
        <w:t xml:space="preserve"> </w:t>
      </w:r>
      <w:r>
        <w:t>entry.</w:t>
      </w:r>
      <w:r w:rsidR="008C15A7">
        <w:t xml:space="preserve"> </w:t>
      </w:r>
      <w:r>
        <w:t>She</w:t>
      </w:r>
      <w:r w:rsidR="008C15A7">
        <w:t xml:space="preserve"> </w:t>
      </w:r>
      <w:r>
        <w:t>ends</w:t>
      </w:r>
      <w:r w:rsidR="008C15A7">
        <w:t xml:space="preserve"> </w:t>
      </w:r>
      <w:r>
        <w:t>her</w:t>
      </w:r>
      <w:r w:rsidR="008C15A7">
        <w:t xml:space="preserve"> </w:t>
      </w:r>
      <w:r>
        <w:t>bedtime</w:t>
      </w:r>
      <w:r w:rsidR="008C15A7">
        <w:t xml:space="preserve"> </w:t>
      </w:r>
      <w:r>
        <w:t>routine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positive</w:t>
      </w:r>
      <w:r w:rsidR="008C15A7">
        <w:t xml:space="preserve"> </w:t>
      </w:r>
      <w:r>
        <w:t>thoughts</w:t>
      </w:r>
      <w:r w:rsidR="008C15A7">
        <w:t xml:space="preserve"> </w:t>
      </w:r>
      <w:r>
        <w:t>clicker,</w:t>
      </w:r>
      <w:r w:rsidR="008C15A7">
        <w:t xml:space="preserve"> </w:t>
      </w:r>
      <w:r>
        <w:t>a</w:t>
      </w:r>
      <w:r w:rsidR="008C15A7">
        <w:t xml:space="preserve"> </w:t>
      </w:r>
      <w:r>
        <w:t>click</w:t>
      </w:r>
      <w:r w:rsidR="008C15A7">
        <w:t xml:space="preserve"> </w:t>
      </w:r>
      <w:r>
        <w:t>for</w:t>
      </w:r>
      <w:r w:rsidR="008C15A7">
        <w:t xml:space="preserve"> </w:t>
      </w:r>
      <w:r>
        <w:t>every</w:t>
      </w:r>
      <w:r w:rsidR="008C15A7">
        <w:t xml:space="preserve"> </w:t>
      </w:r>
      <w:r>
        <w:t>positive</w:t>
      </w:r>
      <w:r w:rsidR="008C15A7">
        <w:t xml:space="preserve"> </w:t>
      </w:r>
      <w:r>
        <w:t>thought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head.</w:t>
      </w:r>
      <w:r w:rsidR="008C15A7">
        <w:t xml:space="preserve"> </w:t>
      </w:r>
      <w:r>
        <w:t>(It</w:t>
      </w:r>
      <w:r w:rsidR="008C15A7">
        <w:t xml:space="preserve"> </w:t>
      </w:r>
      <w:r>
        <w:t>sounds</w:t>
      </w:r>
      <w:r w:rsidR="008C15A7">
        <w:t xml:space="preserve"> </w:t>
      </w:r>
      <w:r>
        <w:t>crazy,</w:t>
      </w:r>
      <w:r w:rsidR="008C15A7">
        <w:t xml:space="preserve"> </w:t>
      </w:r>
      <w:r>
        <w:t>but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walk</w:t>
      </w:r>
      <w:r w:rsidR="008C15A7">
        <w:t xml:space="preserve"> </w:t>
      </w:r>
      <w:r>
        <w:t>past</w:t>
      </w:r>
      <w:r w:rsidR="008C15A7">
        <w:t xml:space="preserve"> </w:t>
      </w:r>
      <w:r>
        <w:t>her</w:t>
      </w:r>
      <w:r w:rsidR="008C15A7">
        <w:t xml:space="preserve"> </w:t>
      </w:r>
      <w:r>
        <w:t>bedroom</w:t>
      </w:r>
      <w:r w:rsidR="008C15A7">
        <w:t xml:space="preserve"> </w:t>
      </w:r>
      <w:r>
        <w:t>at</w:t>
      </w:r>
      <w:r w:rsidR="008C15A7">
        <w:t xml:space="preserve"> </w:t>
      </w:r>
      <w:r>
        <w:t>night</w:t>
      </w:r>
      <w:r w:rsidR="008C15A7">
        <w:t xml:space="preserve"> </w:t>
      </w:r>
      <w:r>
        <w:t>you</w:t>
      </w:r>
      <w:r w:rsidR="008C15A7">
        <w:t xml:space="preserve"> </w:t>
      </w:r>
      <w:r>
        <w:t>hear</w:t>
      </w:r>
      <w:r w:rsidR="008C15A7">
        <w:t xml:space="preserve"> </w:t>
      </w:r>
      <w:r>
        <w:t>click,</w:t>
      </w:r>
      <w:r w:rsidR="008C15A7">
        <w:t xml:space="preserve"> </w:t>
      </w:r>
      <w:r>
        <w:t>click,</w:t>
      </w:r>
      <w:r w:rsidR="008C15A7">
        <w:t xml:space="preserve"> </w:t>
      </w:r>
      <w:r>
        <w:t>click,</w:t>
      </w:r>
      <w:r w:rsidR="008C15A7">
        <w:t xml:space="preserve"> </w:t>
      </w:r>
      <w:r>
        <w:t>click,</w:t>
      </w:r>
      <w:r w:rsidR="008C15A7">
        <w:t xml:space="preserve"> </w:t>
      </w:r>
      <w:r>
        <w:t>click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makes</w:t>
      </w:r>
      <w:r w:rsidR="008C15A7">
        <w:t xml:space="preserve"> </w:t>
      </w:r>
      <w:r>
        <w:t>me</w:t>
      </w:r>
      <w:r w:rsidR="008C15A7">
        <w:t xml:space="preserve"> </w:t>
      </w:r>
      <w:r>
        <w:t>smile.).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we</w:t>
      </w:r>
      <w:r w:rsidR="008C15A7">
        <w:t xml:space="preserve"> </w:t>
      </w:r>
      <w:r>
        <w:t>begin</w:t>
      </w:r>
      <w:r w:rsidR="008C15A7">
        <w:t xml:space="preserve"> </w:t>
      </w:r>
      <w:r>
        <w:t>our</w:t>
      </w:r>
      <w:r w:rsidR="008C15A7">
        <w:t xml:space="preserve"> </w:t>
      </w:r>
      <w:r>
        <w:t>executive</w:t>
      </w:r>
      <w:r w:rsidR="008C15A7">
        <w:t xml:space="preserve"> </w:t>
      </w:r>
      <w:r>
        <w:t>weekly</w:t>
      </w:r>
      <w:r w:rsidR="008C15A7">
        <w:t xml:space="preserve"> </w:t>
      </w:r>
      <w:r>
        <w:t>meetings</w:t>
      </w:r>
      <w:r w:rsidR="008C15A7">
        <w:t xml:space="preserve"> </w:t>
      </w:r>
      <w:r>
        <w:t>with</w:t>
      </w:r>
      <w:r w:rsidR="008C15A7">
        <w:t xml:space="preserve"> </w:t>
      </w:r>
      <w:r>
        <w:t>handwritten</w:t>
      </w:r>
      <w:r w:rsidR="008C15A7">
        <w:t xml:space="preserve"> </w:t>
      </w:r>
      <w:r>
        <w:t>notes</w:t>
      </w:r>
      <w:r w:rsidR="008C15A7">
        <w:t xml:space="preserve"> </w:t>
      </w:r>
      <w:r>
        <w:t>to</w:t>
      </w:r>
      <w:r w:rsidR="008C15A7">
        <w:t xml:space="preserve"> </w:t>
      </w:r>
      <w:r>
        <w:t>someone</w:t>
      </w:r>
      <w:r w:rsidR="008C15A7">
        <w:t xml:space="preserve"> </w:t>
      </w:r>
      <w:r>
        <w:t>in</w:t>
      </w:r>
      <w:r w:rsidR="008C15A7">
        <w:t xml:space="preserve"> </w:t>
      </w:r>
      <w:r>
        <w:t>our</w:t>
      </w:r>
      <w:r w:rsidR="008C15A7">
        <w:t xml:space="preserve"> </w:t>
      </w:r>
      <w:r>
        <w:t>lives</w:t>
      </w:r>
      <w:r w:rsidR="008C15A7">
        <w:t xml:space="preserve"> </w:t>
      </w:r>
      <w:r>
        <w:t>we</w:t>
      </w:r>
      <w:r w:rsidR="008C15A7">
        <w:t xml:space="preserve"> </w:t>
      </w:r>
      <w:r>
        <w:t>appreciate.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group</w:t>
      </w:r>
      <w:r w:rsidR="008C15A7">
        <w:t xml:space="preserve"> </w:t>
      </w:r>
      <w:r>
        <w:t>of</w:t>
      </w:r>
      <w:r w:rsidR="008C15A7">
        <w:t xml:space="preserve"> </w:t>
      </w:r>
      <w:r>
        <w:t>teenage</w:t>
      </w:r>
      <w:r w:rsidR="008C15A7">
        <w:t xml:space="preserve"> </w:t>
      </w:r>
      <w:r>
        <w:t>young</w:t>
      </w:r>
      <w:r w:rsidR="008C15A7">
        <w:t xml:space="preserve"> </w:t>
      </w:r>
      <w:r>
        <w:t>men</w:t>
      </w:r>
      <w:r w:rsidR="008C15A7">
        <w:t xml:space="preserve"> </w:t>
      </w:r>
      <w:r>
        <w:t>I</w:t>
      </w:r>
      <w:r w:rsidR="008C15A7">
        <w:t xml:space="preserve"> </w:t>
      </w:r>
      <w:r>
        <w:t>mentor</w:t>
      </w:r>
      <w:r w:rsidR="008C15A7">
        <w:t xml:space="preserve"> </w:t>
      </w:r>
      <w:r>
        <w:t>at</w:t>
      </w:r>
      <w:r w:rsidR="008C15A7">
        <w:t xml:space="preserve"> </w:t>
      </w:r>
      <w:r>
        <w:t>Church,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them</w:t>
      </w:r>
      <w:r w:rsidR="008C15A7">
        <w:t xml:space="preserve"> </w:t>
      </w:r>
      <w:r>
        <w:t>start</w:t>
      </w:r>
      <w:r w:rsidR="008C15A7">
        <w:t xml:space="preserve"> </w:t>
      </w:r>
      <w:r>
        <w:t>each</w:t>
      </w:r>
      <w:r w:rsidR="008C15A7">
        <w:t xml:space="preserve"> </w:t>
      </w:r>
      <w:r>
        <w:t>session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text</w:t>
      </w:r>
      <w:r w:rsidR="008C15A7">
        <w:t xml:space="preserve"> </w:t>
      </w:r>
      <w:r>
        <w:t>to</w:t>
      </w:r>
      <w:r w:rsidR="008C15A7">
        <w:t xml:space="preserve"> </w:t>
      </w:r>
      <w:r>
        <w:t>mom</w:t>
      </w:r>
      <w:r w:rsidR="008C15A7">
        <w:t xml:space="preserve"> </w:t>
      </w:r>
      <w:r>
        <w:t>telling</w:t>
      </w:r>
      <w:r w:rsidR="008C15A7">
        <w:t xml:space="preserve"> </w:t>
      </w:r>
      <w:r>
        <w:t>her</w:t>
      </w:r>
      <w:r w:rsidR="008C15A7">
        <w:t xml:space="preserve"> </w:t>
      </w:r>
      <w:r>
        <w:t>how</w:t>
      </w:r>
      <w:r w:rsidR="008C15A7">
        <w:t xml:space="preserve"> </w:t>
      </w:r>
      <w:r>
        <w:t>much</w:t>
      </w:r>
      <w:r w:rsidR="008C15A7">
        <w:t xml:space="preserve"> </w:t>
      </w:r>
      <w:r>
        <w:t>she</w:t>
      </w:r>
      <w:r w:rsidR="008C15A7">
        <w:t xml:space="preserve"> </w:t>
      </w:r>
      <w:r>
        <w:t>is</w:t>
      </w:r>
      <w:r w:rsidR="008C15A7">
        <w:t xml:space="preserve"> </w:t>
      </w:r>
      <w:r>
        <w:t>loved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thing</w:t>
      </w:r>
      <w:r w:rsidR="008C15A7">
        <w:t xml:space="preserve"> </w:t>
      </w:r>
      <w:r>
        <w:t>she</w:t>
      </w:r>
      <w:r w:rsidR="008C15A7">
        <w:t xml:space="preserve"> </w:t>
      </w:r>
      <w:r>
        <w:t>does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really</w:t>
      </w:r>
      <w:r w:rsidR="008C15A7">
        <w:t xml:space="preserve"> </w:t>
      </w:r>
      <w:r>
        <w:t>appreciated.</w:t>
      </w:r>
    </w:p>
    <w:p w14:paraId="16EABF69" w14:textId="77777777" w:rsidR="00017929" w:rsidRDefault="00E949E9" w:rsidP="008F1C01">
      <w:pPr>
        <w:pStyle w:val="Body-TextTx"/>
      </w:pPr>
      <w:r>
        <w:t>To</w:t>
      </w:r>
      <w:r w:rsidR="008C15A7">
        <w:t xml:space="preserve"> </w:t>
      </w:r>
      <w:r>
        <w:t>practice</w:t>
      </w:r>
      <w:r w:rsidR="008C15A7">
        <w:t xml:space="preserve"> </w:t>
      </w:r>
      <w:r>
        <w:t>gratitude</w:t>
      </w:r>
      <w:r w:rsidR="008C15A7">
        <w:t xml:space="preserve"> </w:t>
      </w:r>
      <w:r>
        <w:t>myself,</w:t>
      </w:r>
      <w:r w:rsidR="008C15A7">
        <w:t xml:space="preserve"> </w:t>
      </w:r>
      <w:r>
        <w:t>I</w:t>
      </w:r>
      <w:r w:rsidR="008C15A7">
        <w:t xml:space="preserve"> </w:t>
      </w:r>
      <w:r>
        <w:t>keep</w:t>
      </w:r>
      <w:r w:rsidR="008C15A7">
        <w:t xml:space="preserve"> </w:t>
      </w:r>
      <w:r>
        <w:t>a</w:t>
      </w:r>
      <w:r w:rsidR="008C15A7">
        <w:t xml:space="preserve"> </w:t>
      </w:r>
      <w:r>
        <w:t>journal</w:t>
      </w:r>
      <w:r w:rsidR="008C15A7">
        <w:t xml:space="preserve"> </w:t>
      </w:r>
      <w:r>
        <w:t>and</w:t>
      </w:r>
      <w:r w:rsidR="008C15A7">
        <w:t xml:space="preserve"> </w:t>
      </w:r>
      <w:r>
        <w:t>meditate.</w:t>
      </w:r>
      <w:r w:rsidR="008C15A7">
        <w:t xml:space="preserve"> </w:t>
      </w: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ago,</w:t>
      </w:r>
      <w:r w:rsidR="008C15A7">
        <w:t xml:space="preserve"> </w:t>
      </w:r>
      <w:r>
        <w:t>writer</w:t>
      </w:r>
      <w:r w:rsidR="008C15A7">
        <w:t xml:space="preserve"> </w:t>
      </w:r>
      <w:r>
        <w:t>and</w:t>
      </w:r>
      <w:r w:rsidR="008C15A7">
        <w:t xml:space="preserve"> </w:t>
      </w:r>
      <w:r>
        <w:t>speaker</w:t>
      </w:r>
      <w:r w:rsidR="008C15A7">
        <w:t xml:space="preserve"> </w:t>
      </w:r>
      <w:r>
        <w:t>Randal</w:t>
      </w:r>
      <w:r w:rsidR="008C15A7">
        <w:t xml:space="preserve"> </w:t>
      </w:r>
      <w:r>
        <w:t>Wright,</w:t>
      </w:r>
      <w:r w:rsidR="008C15A7">
        <w:t xml:space="preserve"> </w:t>
      </w:r>
      <w:r>
        <w:t>a</w:t>
      </w:r>
      <w:r w:rsidR="008C15A7">
        <w:t xml:space="preserve"> </w:t>
      </w:r>
      <w:r>
        <w:t>friend</w:t>
      </w:r>
      <w:r w:rsidR="008C15A7">
        <w:t xml:space="preserve"> </w:t>
      </w:r>
      <w:r>
        <w:t>and</w:t>
      </w:r>
      <w:r w:rsidR="008C15A7">
        <w:t xml:space="preserve"> </w:t>
      </w:r>
      <w:r>
        <w:t>mentor,</w:t>
      </w:r>
      <w:r w:rsidR="008C15A7">
        <w:t xml:space="preserve"> </w:t>
      </w:r>
      <w:r>
        <w:t>challenged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rise</w:t>
      </w:r>
      <w:r w:rsidR="008C15A7">
        <w:t xml:space="preserve"> </w:t>
      </w:r>
      <w:r>
        <w:t>and</w:t>
      </w:r>
      <w:r w:rsidR="008C15A7">
        <w:t xml:space="preserve"> </w:t>
      </w:r>
      <w:r>
        <w:t>meditate</w:t>
      </w:r>
      <w:r w:rsidR="008C15A7">
        <w:t xml:space="preserve"> </w:t>
      </w:r>
      <w:r>
        <w:t>every</w:t>
      </w:r>
      <w:r w:rsidR="008C15A7">
        <w:t xml:space="preserve"> </w:t>
      </w:r>
      <w:r>
        <w:t>morning</w:t>
      </w:r>
      <w:r w:rsidR="008C15A7">
        <w:t xml:space="preserve"> </w:t>
      </w:r>
      <w:r>
        <w:t>at</w:t>
      </w:r>
      <w:r w:rsidR="008C15A7">
        <w:t xml:space="preserve"> </w:t>
      </w:r>
      <w:r>
        <w:t>5:30</w:t>
      </w:r>
      <w:r w:rsidR="008C15A7">
        <w:t xml:space="preserve"> </w:t>
      </w:r>
      <w:r>
        <w:t>a.m.</w:t>
      </w:r>
      <w:r w:rsidR="008C15A7">
        <w:t xml:space="preserve"> </w:t>
      </w:r>
      <w:r>
        <w:t>for</w:t>
      </w:r>
      <w:r w:rsidR="008C15A7">
        <w:t xml:space="preserve"> </w:t>
      </w:r>
      <w:r>
        <w:t>two</w:t>
      </w:r>
      <w:r w:rsidR="008C15A7">
        <w:t xml:space="preserve"> </w:t>
      </w:r>
      <w:r>
        <w:t>weeks</w:t>
      </w:r>
      <w:r w:rsidR="008C15A7">
        <w:t xml:space="preserve"> </w:t>
      </w:r>
      <w:r>
        <w:t>followed</w:t>
      </w:r>
      <w:r w:rsidR="008C15A7">
        <w:t xml:space="preserve"> </w:t>
      </w:r>
      <w:r>
        <w:t>by</w:t>
      </w:r>
      <w:r w:rsidR="008C15A7">
        <w:t xml:space="preserve"> </w:t>
      </w:r>
      <w:r>
        <w:t>an</w:t>
      </w:r>
      <w:r w:rsidR="008C15A7">
        <w:t xml:space="preserve"> </w:t>
      </w:r>
      <w:r>
        <w:t>entry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gratitude</w:t>
      </w:r>
      <w:r w:rsidR="008C15A7">
        <w:t xml:space="preserve"> </w:t>
      </w:r>
      <w:r>
        <w:t>journal.</w:t>
      </w:r>
      <w:r w:rsidR="008C15A7">
        <w:t xml:space="preserve"> </w:t>
      </w:r>
      <w:r>
        <w:t>Randal</w:t>
      </w:r>
      <w:r w:rsidR="008C15A7">
        <w:t xml:space="preserve"> </w:t>
      </w:r>
      <w:r>
        <w:t>believes</w:t>
      </w:r>
      <w:r w:rsidR="008C15A7">
        <w:t xml:space="preserve"> </w:t>
      </w:r>
      <w:r>
        <w:t>that</w:t>
      </w:r>
      <w:r w:rsidR="008C15A7">
        <w:t xml:space="preserve"> </w:t>
      </w:r>
      <w:r>
        <w:t>early</w:t>
      </w:r>
      <w:r w:rsidR="008C15A7">
        <w:t xml:space="preserve"> </w:t>
      </w:r>
      <w:r>
        <w:t>morning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time</w:t>
      </w:r>
      <w:r w:rsidR="008C15A7">
        <w:t xml:space="preserve"> </w:t>
      </w:r>
      <w:r>
        <w:t>of</w:t>
      </w:r>
      <w:r w:rsidR="008C15A7">
        <w:t xml:space="preserve"> </w:t>
      </w:r>
      <w:r>
        <w:t>day</w:t>
      </w:r>
      <w:r w:rsidR="008C15A7">
        <w:t xml:space="preserve"> </w:t>
      </w:r>
      <w:r>
        <w:t>to</w:t>
      </w:r>
      <w:r w:rsidR="008C15A7">
        <w:t xml:space="preserve"> </w:t>
      </w:r>
      <w:r>
        <w:t>set</w:t>
      </w:r>
      <w:r w:rsidR="008C15A7">
        <w:t xml:space="preserve"> </w:t>
      </w:r>
      <w:r>
        <w:t>yourself</w:t>
      </w:r>
      <w:r w:rsidR="008C15A7">
        <w:t xml:space="preserve"> </w:t>
      </w:r>
      <w:r>
        <w:t>on</w:t>
      </w:r>
      <w:r w:rsidR="008C15A7">
        <w:t xml:space="preserve"> </w:t>
      </w:r>
      <w:r>
        <w:t>course.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entirely</w:t>
      </w:r>
      <w:r w:rsidR="008C15A7">
        <w:t xml:space="preserve"> </w:t>
      </w:r>
      <w:r>
        <w:t>where</w:t>
      </w:r>
      <w:r w:rsidR="008C15A7">
        <w:t xml:space="preserve"> </w:t>
      </w:r>
      <w:r>
        <w:t>your</w:t>
      </w:r>
      <w:r w:rsidR="008C15A7">
        <w:t xml:space="preserve"> </w:t>
      </w:r>
      <w:r>
        <w:t>feet</w:t>
      </w:r>
      <w:r w:rsidR="008C15A7">
        <w:t xml:space="preserve"> </w:t>
      </w:r>
      <w:r>
        <w:t>are</w:t>
      </w:r>
      <w:r w:rsidR="008C15A7">
        <w:t xml:space="preserve"> </w:t>
      </w:r>
      <w:r>
        <w:t>with</w:t>
      </w:r>
      <w:r w:rsidR="008C15A7">
        <w:t xml:space="preserve"> </w:t>
      </w:r>
      <w:r>
        <w:t>very</w:t>
      </w:r>
      <w:r w:rsidR="008C15A7">
        <w:t xml:space="preserve"> </w:t>
      </w:r>
      <w:r>
        <w:t>few</w:t>
      </w:r>
      <w:r w:rsidR="008C15A7">
        <w:t xml:space="preserve"> </w:t>
      </w:r>
      <w:r>
        <w:t>distractions</w:t>
      </w:r>
      <w:r w:rsidR="008C15A7">
        <w:t xml:space="preserve"> </w:t>
      </w:r>
      <w:r>
        <w:t>and</w:t>
      </w:r>
      <w:r w:rsidR="008C15A7">
        <w:t xml:space="preserve"> </w:t>
      </w:r>
      <w:r>
        <w:t>establish</w:t>
      </w:r>
      <w:r w:rsidR="008C15A7">
        <w:t xml:space="preserve"> </w:t>
      </w:r>
      <w:r>
        <w:t>a</w:t>
      </w:r>
      <w:r w:rsidR="008C15A7">
        <w:t xml:space="preserve"> </w:t>
      </w:r>
      <w:r>
        <w:t>routine</w:t>
      </w:r>
      <w:r w:rsidR="008C15A7">
        <w:t xml:space="preserve"> </w:t>
      </w:r>
      <w:r>
        <w:t>that</w:t>
      </w:r>
      <w:r w:rsidR="008C15A7">
        <w:t xml:space="preserve"> </w:t>
      </w:r>
      <w:r>
        <w:t>will</w:t>
      </w:r>
      <w:r w:rsidR="008C15A7">
        <w:t xml:space="preserve"> </w:t>
      </w:r>
      <w:r>
        <w:t>bring</w:t>
      </w:r>
      <w:r w:rsidR="008C15A7">
        <w:t xml:space="preserve"> </w:t>
      </w:r>
      <w:r>
        <w:t>you</w:t>
      </w:r>
      <w:r w:rsidR="008C15A7">
        <w:t xml:space="preserve"> </w:t>
      </w:r>
      <w:r>
        <w:t>a</w:t>
      </w:r>
      <w:r w:rsidR="008C15A7">
        <w:t xml:space="preserve"> </w:t>
      </w:r>
      <w:r>
        <w:t>grounding</w:t>
      </w:r>
      <w:r w:rsidR="008C15A7">
        <w:t xml:space="preserve"> </w:t>
      </w:r>
      <w:r>
        <w:t>peace</w:t>
      </w:r>
      <w:r w:rsidR="008C15A7">
        <w:t xml:space="preserve"> </w:t>
      </w:r>
      <w:r>
        <w:t>that</w:t>
      </w:r>
      <w:r w:rsidR="008C15A7">
        <w:t xml:space="preserve"> </w:t>
      </w:r>
      <w:r>
        <w:t>will</w:t>
      </w:r>
      <w:r w:rsidR="008C15A7">
        <w:t xml:space="preserve"> </w:t>
      </w:r>
      <w:r>
        <w:t>carry</w:t>
      </w:r>
      <w:r w:rsidR="008C15A7">
        <w:t xml:space="preserve"> </w:t>
      </w:r>
      <w:r>
        <w:t>forward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Every</w:t>
      </w:r>
      <w:r w:rsidR="008C15A7">
        <w:t xml:space="preserve"> </w:t>
      </w:r>
      <w:r>
        <w:t>morning.</w:t>
      </w:r>
      <w:r w:rsidR="008C15A7">
        <w:t xml:space="preserve"> </w:t>
      </w:r>
      <w:r>
        <w:t>No</w:t>
      </w:r>
      <w:r w:rsidR="008C15A7">
        <w:t xml:space="preserve"> </w:t>
      </w:r>
      <w:r>
        <w:t>excuses.</w:t>
      </w:r>
    </w:p>
    <w:p w14:paraId="46BDD804" w14:textId="77777777" w:rsidR="00017929" w:rsidRDefault="00610349" w:rsidP="008F1C01">
      <w:pPr>
        <w:pStyle w:val="Body-TextTx"/>
      </w:pPr>
      <w:r>
        <w:t>“</w:t>
      </w:r>
      <w:r w:rsidR="00E949E9">
        <w:t>Even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mornings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arrive</w:t>
      </w:r>
      <w:r w:rsidR="008C15A7">
        <w:t xml:space="preserve"> </w:t>
      </w:r>
      <w:r w:rsidR="00E949E9">
        <w:t>home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event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1</w:t>
      </w:r>
      <w:r w:rsidR="008C15A7">
        <w:t xml:space="preserve"> </w:t>
      </w:r>
      <w:r w:rsidR="00E949E9">
        <w:t>a.m.?</w:t>
      </w:r>
      <w:r>
        <w:t>”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asked.</w:t>
      </w:r>
    </w:p>
    <w:p w14:paraId="7C14E61E" w14:textId="77777777" w:rsidR="00017929" w:rsidRDefault="00610349" w:rsidP="008F1C01">
      <w:pPr>
        <w:pStyle w:val="Body-TextTx"/>
      </w:pPr>
      <w:r>
        <w:t>“</w:t>
      </w:r>
      <w:r w:rsidR="00E949E9">
        <w:t>Yes,</w:t>
      </w:r>
      <w:r w:rsidR="008C15A7">
        <w:t xml:space="preserve"> </w:t>
      </w:r>
      <w:r w:rsidR="00E949E9">
        <w:t>especially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days,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responded.</w:t>
      </w:r>
      <w:r w:rsidR="008C15A7">
        <w:t xml:space="preserve"> </w:t>
      </w:r>
      <w:r w:rsidR="00E949E9">
        <w:t>(Ha!)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week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exercise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Draft,</w:t>
      </w:r>
      <w:r w:rsidR="008C15A7">
        <w:t xml:space="preserve"> </w:t>
      </w:r>
      <w:r w:rsidR="00E949E9">
        <w:t>NHL</w:t>
      </w:r>
      <w:r w:rsidR="008C15A7">
        <w:t xml:space="preserve"> </w:t>
      </w:r>
      <w:r w:rsidR="00E949E9">
        <w:t>Draft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Awards</w:t>
      </w:r>
      <w:r w:rsidR="008C15A7">
        <w:t xml:space="preserve"> </w:t>
      </w:r>
      <w:r w:rsidR="00E949E9">
        <w:t>Show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York</w:t>
      </w:r>
      <w:r w:rsidR="008C15A7">
        <w:t xml:space="preserve"> </w:t>
      </w:r>
      <w:r w:rsidR="00E949E9">
        <w:t>City.</w:t>
      </w:r>
      <w:r w:rsidR="008C15A7">
        <w:t xml:space="preserve"> </w:t>
      </w:r>
      <w:r w:rsidR="00E949E9">
        <w:t>Oh</w:t>
      </w:r>
      <w:r w:rsidR="008C15A7">
        <w:t xml:space="preserve"> </w:t>
      </w:r>
      <w:r w:rsidR="00E949E9">
        <w:t>boy,</w:t>
      </w:r>
      <w:r w:rsidR="008C15A7">
        <w:t xml:space="preserve"> </w:t>
      </w:r>
      <w:r w:rsidR="00E949E9">
        <w:t>really</w:t>
      </w:r>
      <w:r w:rsidR="008C15A7">
        <w:t xml:space="preserve"> </w:t>
      </w:r>
      <w:r w:rsidR="00E949E9">
        <w:t>late</w:t>
      </w:r>
      <w:r w:rsidR="008C15A7">
        <w:t xml:space="preserve"> </w:t>
      </w:r>
      <w:r w:rsidR="00E949E9">
        <w:t>nights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early</w:t>
      </w:r>
      <w:r w:rsidR="008C15A7">
        <w:t xml:space="preserve"> </w:t>
      </w:r>
      <w:r w:rsidR="00E949E9">
        <w:t>rise-with-the-sun</w:t>
      </w:r>
      <w:r w:rsidR="008C15A7">
        <w:t xml:space="preserve"> </w:t>
      </w:r>
      <w:r w:rsidR="00E949E9">
        <w:t>mornings.</w:t>
      </w:r>
    </w:p>
    <w:p w14:paraId="48CD16D7" w14:textId="77777777" w:rsidR="00722F53" w:rsidRDefault="00E949E9" w:rsidP="008F1C01">
      <w:pPr>
        <w:pStyle w:val="Body-TextTx"/>
      </w:pPr>
      <w:r>
        <w:t>Initially,</w:t>
      </w:r>
      <w:r w:rsidR="008C15A7">
        <w:t xml:space="preserve"> </w:t>
      </w:r>
      <w:r>
        <w:t>I</w:t>
      </w:r>
      <w:r w:rsidR="008C15A7">
        <w:t xml:space="preserve"> </w:t>
      </w:r>
      <w:r>
        <w:t>struggled</w:t>
      </w:r>
      <w:r w:rsidR="008C15A7">
        <w:t xml:space="preserve"> </w:t>
      </w:r>
      <w:r>
        <w:t>mightily,</w:t>
      </w:r>
      <w:r w:rsidR="008C15A7">
        <w:t xml:space="preserve"> </w:t>
      </w:r>
      <w:r>
        <w:t>even</w:t>
      </w:r>
      <w:r w:rsidR="008C15A7">
        <w:t xml:space="preserve"> </w:t>
      </w:r>
      <w:r>
        <w:t>sending</w:t>
      </w:r>
      <w:r w:rsidR="008C15A7">
        <w:t xml:space="preserve"> </w:t>
      </w:r>
      <w:r>
        <w:t>a</w:t>
      </w:r>
      <w:r w:rsidR="008C15A7">
        <w:t xml:space="preserve"> </w:t>
      </w:r>
      <w:r>
        <w:t>note</w:t>
      </w:r>
      <w:r w:rsidR="008C15A7">
        <w:t xml:space="preserve"> </w:t>
      </w:r>
      <w:r>
        <w:t>to</w:t>
      </w:r>
      <w:r w:rsidR="008C15A7">
        <w:t xml:space="preserve"> </w:t>
      </w:r>
      <w:r>
        <w:t>Randal</w:t>
      </w:r>
      <w:r w:rsidR="008C15A7">
        <w:t xml:space="preserve"> </w:t>
      </w:r>
      <w:r>
        <w:t>on</w:t>
      </w:r>
      <w:r w:rsidR="008C15A7">
        <w:t xml:space="preserve"> </w:t>
      </w:r>
      <w:r>
        <w:t>day</w:t>
      </w:r>
      <w:r w:rsidR="008C15A7">
        <w:t xml:space="preserve"> </w:t>
      </w:r>
      <w:r>
        <w:t>two</w:t>
      </w:r>
      <w:r w:rsidR="008C15A7">
        <w:t xml:space="preserve"> </w:t>
      </w:r>
      <w:r>
        <w:t>that</w:t>
      </w:r>
      <w:r w:rsidR="008C15A7">
        <w:t xml:space="preserve"> </w:t>
      </w:r>
      <w:r>
        <w:t>opened,</w:t>
      </w:r>
      <w:r w:rsidR="008C15A7">
        <w:t xml:space="preserve"> </w:t>
      </w:r>
      <w:r w:rsidR="00610349">
        <w:t>“</w:t>
      </w:r>
      <w:r>
        <w:t>Early</w:t>
      </w:r>
      <w:r w:rsidR="008C15A7">
        <w:t xml:space="preserve"> </w:t>
      </w:r>
      <w:r>
        <w:t>to</w:t>
      </w:r>
      <w:r w:rsidR="008C15A7">
        <w:t xml:space="preserve"> </w:t>
      </w:r>
      <w:r>
        <w:t>bed,</w:t>
      </w:r>
      <w:r w:rsidR="008C15A7">
        <w:t xml:space="preserve"> </w:t>
      </w:r>
      <w:r>
        <w:t>early</w:t>
      </w:r>
      <w:r w:rsidR="008C15A7">
        <w:t xml:space="preserve"> </w:t>
      </w:r>
      <w:r>
        <w:t>to</w:t>
      </w:r>
      <w:r w:rsidR="008C15A7">
        <w:t xml:space="preserve"> </w:t>
      </w:r>
      <w:r>
        <w:t>rise,</w:t>
      </w:r>
      <w:r w:rsidR="008C15A7">
        <w:t xml:space="preserve"> </w:t>
      </w:r>
      <w:r>
        <w:t>makes</w:t>
      </w:r>
      <w:r w:rsidR="008C15A7">
        <w:t xml:space="preserve"> </w:t>
      </w:r>
      <w:r>
        <w:t>a</w:t>
      </w:r>
      <w:r w:rsidR="008C15A7">
        <w:t xml:space="preserve"> </w:t>
      </w:r>
      <w:r>
        <w:t>man</w:t>
      </w:r>
      <w:r w:rsidR="008C15A7">
        <w:t xml:space="preserve"> </w:t>
      </w:r>
      <w:r>
        <w:t>exhausted,</w:t>
      </w:r>
      <w:r w:rsidR="008C15A7">
        <w:t xml:space="preserve"> </w:t>
      </w:r>
      <w:r>
        <w:t>miserable</w:t>
      </w:r>
      <w:r w:rsidR="008C15A7">
        <w:t xml:space="preserve"> </w:t>
      </w:r>
      <w:r>
        <w:t>and</w:t>
      </w:r>
      <w:r w:rsidR="008C15A7">
        <w:t xml:space="preserve"> </w:t>
      </w:r>
      <w:r>
        <w:t>short</w:t>
      </w:r>
      <w:r w:rsidR="008C15A7">
        <w:t xml:space="preserve"> </w:t>
      </w:r>
      <w:r>
        <w:t>on</w:t>
      </w:r>
      <w:r w:rsidR="008C15A7">
        <w:t xml:space="preserve"> </w:t>
      </w:r>
      <w:r>
        <w:t>patience,</w:t>
      </w:r>
      <w:r w:rsidR="00610349">
        <w:t>”</w:t>
      </w:r>
      <w:r w:rsidR="008C15A7">
        <w:t xml:space="preserve"> </w:t>
      </w:r>
      <w:r>
        <w:t>editing</w:t>
      </w:r>
      <w:r w:rsidR="008C15A7">
        <w:t xml:space="preserve"> </w:t>
      </w:r>
      <w:r>
        <w:t>Ben</w:t>
      </w:r>
      <w:r w:rsidR="008C15A7">
        <w:t xml:space="preserve"> </w:t>
      </w:r>
      <w:r>
        <w:t>Franklin</w:t>
      </w:r>
      <w:r w:rsidR="00610349">
        <w:t>’</w:t>
      </w:r>
      <w:r>
        <w:t>s</w:t>
      </w:r>
      <w:r w:rsidR="008C15A7">
        <w:t xml:space="preserve"> </w:t>
      </w:r>
      <w:r>
        <w:t>words</w:t>
      </w:r>
      <w:r w:rsidR="008C15A7">
        <w:t xml:space="preserve"> </w:t>
      </w:r>
      <w:r>
        <w:t>slightly.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just</w:t>
      </w:r>
      <w:r w:rsidR="008C15A7">
        <w:t xml:space="preserve"> </w:t>
      </w:r>
      <w:r>
        <w:t>the</w:t>
      </w:r>
      <w:r w:rsidR="008C15A7">
        <w:t xml:space="preserve"> </w:t>
      </w:r>
      <w:r>
        <w:t>early</w:t>
      </w:r>
      <w:r w:rsidR="008C15A7">
        <w:t xml:space="preserve"> </w:t>
      </w:r>
      <w:r>
        <w:t>to</w:t>
      </w:r>
      <w:r w:rsidR="008C15A7">
        <w:t xml:space="preserve"> </w:t>
      </w:r>
      <w:r>
        <w:t>bed</w:t>
      </w:r>
      <w:r w:rsidR="008C15A7">
        <w:t xml:space="preserve"> </w:t>
      </w:r>
      <w:r>
        <w:t>part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missing?</w:t>
      </w:r>
      <w:r w:rsidR="008C15A7">
        <w:t xml:space="preserve"> </w:t>
      </w:r>
      <w:r>
        <w:t>I</w:t>
      </w:r>
      <w:r w:rsidR="00610349">
        <w:t>’</w:t>
      </w:r>
      <w:r>
        <w:t>ll</w:t>
      </w:r>
      <w:r w:rsidR="008C15A7">
        <w:t xml:space="preserve"> </w:t>
      </w:r>
      <w:r>
        <w:t>admit</w:t>
      </w:r>
      <w:r w:rsidR="00722F53">
        <w:t>—</w:t>
      </w:r>
      <w:r>
        <w:t>my</w:t>
      </w:r>
      <w:r w:rsidR="008C15A7">
        <w:t xml:space="preserve"> </w:t>
      </w:r>
      <w:r>
        <w:t>initial</w:t>
      </w:r>
      <w:r w:rsidR="008C15A7">
        <w:t xml:space="preserve"> </w:t>
      </w:r>
      <w:r>
        <w:t>journal</w:t>
      </w:r>
      <w:r w:rsidR="008C15A7">
        <w:t xml:space="preserve"> </w:t>
      </w:r>
      <w:r>
        <w:t>entries</w:t>
      </w:r>
      <w:r w:rsidR="008C15A7">
        <w:t xml:space="preserve"> </w:t>
      </w:r>
      <w:r>
        <w:t>following</w:t>
      </w:r>
      <w:r w:rsidR="008C15A7">
        <w:t xml:space="preserve"> </w:t>
      </w:r>
      <w:r>
        <w:t>the</w:t>
      </w:r>
      <w:r w:rsidR="008C15A7">
        <w:t xml:space="preserve"> </w:t>
      </w:r>
      <w:r>
        <w:t>exercise</w:t>
      </w:r>
      <w:r w:rsidR="008C15A7">
        <w:t xml:space="preserve"> </w:t>
      </w:r>
      <w:r>
        <w:t>were</w:t>
      </w:r>
      <w:r w:rsidR="008C15A7">
        <w:t xml:space="preserve"> </w:t>
      </w:r>
      <w:r>
        <w:t>less</w:t>
      </w:r>
      <w:r w:rsidR="008C15A7">
        <w:t xml:space="preserve"> </w:t>
      </w:r>
      <w:r>
        <w:t>than</w:t>
      </w:r>
      <w:r w:rsidR="008C15A7">
        <w:t xml:space="preserve"> </w:t>
      </w:r>
      <w:r>
        <w:t>poetic</w:t>
      </w:r>
      <w:r w:rsidR="008C15A7">
        <w:t xml:space="preserve"> </w:t>
      </w:r>
      <w:r>
        <w:t>and</w:t>
      </w:r>
      <w:r w:rsidR="008C15A7">
        <w:t xml:space="preserve"> </w:t>
      </w:r>
      <w:r>
        <w:t>complimentary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good</w:t>
      </w:r>
      <w:r w:rsidR="008C15A7">
        <w:t xml:space="preserve"> </w:t>
      </w:r>
      <w:r>
        <w:t>friend.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gratitude</w:t>
      </w:r>
      <w:r w:rsidR="008C15A7">
        <w:t xml:space="preserve"> </w:t>
      </w:r>
      <w:r>
        <w:t>entry</w:t>
      </w:r>
      <w:r w:rsidR="008C15A7">
        <w:t xml:space="preserve"> </w:t>
      </w:r>
      <w:r>
        <w:t>read</w:t>
      </w:r>
      <w:r w:rsidR="008C15A7">
        <w:t xml:space="preserve"> </w:t>
      </w:r>
      <w:r>
        <w:t>like</w:t>
      </w:r>
      <w:r w:rsidR="008C15A7">
        <w:t xml:space="preserve"> </w:t>
      </w:r>
      <w:r>
        <w:t>a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tardy</w:t>
      </w:r>
      <w:r w:rsidR="008C15A7">
        <w:t xml:space="preserve"> </w:t>
      </w:r>
      <w:r w:rsidR="00610349">
        <w:t>“</w:t>
      </w:r>
      <w:r>
        <w:t>Thank</w:t>
      </w:r>
      <w:r w:rsidR="008C15A7">
        <w:t xml:space="preserve"> </w:t>
      </w:r>
      <w:r>
        <w:t>You</w:t>
      </w:r>
      <w:r w:rsidR="00610349">
        <w:t>”</w:t>
      </w:r>
      <w:r w:rsidR="008C15A7">
        <w:t xml:space="preserve"> </w:t>
      </w:r>
      <w:r>
        <w:t>notes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family</w:t>
      </w:r>
      <w:r w:rsidR="008C15A7">
        <w:t xml:space="preserve"> </w:t>
      </w:r>
      <w:r>
        <w:t>members:</w:t>
      </w:r>
      <w:r w:rsidR="008C15A7">
        <w:t xml:space="preserve"> </w:t>
      </w:r>
      <w:r w:rsidR="00610349">
        <w:t>“</w:t>
      </w:r>
      <w:r>
        <w:t>Lisa,</w:t>
      </w:r>
      <w:r w:rsidR="008C15A7">
        <w:t xml:space="preserve"> </w:t>
      </w:r>
      <w:r>
        <w:t>Alexa,</w:t>
      </w:r>
      <w:r w:rsidR="008C15A7">
        <w:t xml:space="preserve"> </w:t>
      </w:r>
      <w:r>
        <w:t>Kira,</w:t>
      </w:r>
      <w:r w:rsidR="008C15A7">
        <w:t xml:space="preserve"> </w:t>
      </w:r>
      <w:r>
        <w:t>Eliza,</w:t>
      </w:r>
      <w:r w:rsidR="008C15A7">
        <w:t xml:space="preserve"> </w:t>
      </w:r>
      <w:r>
        <w:t>Mom,</w:t>
      </w:r>
      <w:r w:rsidR="008C15A7">
        <w:t xml:space="preserve"> </w:t>
      </w:r>
      <w:r>
        <w:t>Dad,</w:t>
      </w:r>
      <w:r w:rsidR="008C15A7">
        <w:t xml:space="preserve"> </w:t>
      </w:r>
      <w:r>
        <w:t>Sean,</w:t>
      </w:r>
      <w:r w:rsidR="008C15A7">
        <w:t xml:space="preserve"> </w:t>
      </w:r>
      <w:r>
        <w:t>Michael,</w:t>
      </w:r>
      <w:r w:rsidR="008C15A7">
        <w:t xml:space="preserve"> </w:t>
      </w:r>
      <w:r>
        <w:t>Wendy,</w:t>
      </w:r>
      <w:r w:rsidR="008C15A7">
        <w:t xml:space="preserve"> </w:t>
      </w:r>
      <w:r>
        <w:t>Matt,</w:t>
      </w:r>
      <w:r w:rsidR="008C15A7">
        <w:t xml:space="preserve"> </w:t>
      </w:r>
      <w:r>
        <w:t>Stacy,</w:t>
      </w:r>
      <w:r w:rsidR="008C15A7">
        <w:t xml:space="preserve"> </w:t>
      </w:r>
      <w:r>
        <w:t>Shannon,</w:t>
      </w:r>
      <w:r w:rsidR="008C15A7">
        <w:t xml:space="preserve"> </w:t>
      </w:r>
      <w:r>
        <w:t>Jason,</w:t>
      </w:r>
      <w:r w:rsidR="008C15A7">
        <w:t xml:space="preserve"> </w:t>
      </w:r>
      <w:r>
        <w:t>Stephanie,</w:t>
      </w:r>
      <w:r w:rsidR="008C15A7">
        <w:t xml:space="preserve"> </w:t>
      </w:r>
      <w:r>
        <w:t>Kim,</w:t>
      </w:r>
      <w:r w:rsidR="008C15A7">
        <w:t xml:space="preserve"> </w:t>
      </w:r>
      <w:r>
        <w:t>Steve,</w:t>
      </w:r>
      <w:r w:rsidR="008C15A7">
        <w:t xml:space="preserve"> </w:t>
      </w:r>
      <w:r>
        <w:t>Ashley,</w:t>
      </w:r>
      <w:r w:rsidR="008C15A7">
        <w:t xml:space="preserve"> </w:t>
      </w:r>
      <w:proofErr w:type="spellStart"/>
      <w:r>
        <w:t>Teag</w:t>
      </w:r>
      <w:proofErr w:type="spellEnd"/>
      <w:r>
        <w:t>,</w:t>
      </w:r>
      <w:r w:rsidR="008C15A7">
        <w:t xml:space="preserve"> </w:t>
      </w:r>
      <w:r>
        <w:t>Jake,</w:t>
      </w:r>
      <w:r w:rsidR="008C15A7">
        <w:t xml:space="preserve"> </w:t>
      </w:r>
      <w:r>
        <w:t>Emily</w:t>
      </w:r>
      <w:r w:rsidR="00610349">
        <w:t> . . .”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two</w:t>
      </w:r>
      <w:r w:rsidR="008C15A7">
        <w:t xml:space="preserve"> </w:t>
      </w:r>
      <w:r>
        <w:t>days</w:t>
      </w:r>
      <w:r w:rsidR="008C15A7">
        <w:t xml:space="preserve"> </w:t>
      </w:r>
      <w:r>
        <w:t>were</w:t>
      </w:r>
      <w:r w:rsidR="008C15A7">
        <w:t xml:space="preserve"> </w:t>
      </w:r>
      <w:r>
        <w:t>a</w:t>
      </w:r>
      <w:r w:rsidR="008C15A7">
        <w:t xml:space="preserve"> </w:t>
      </w:r>
      <w:r>
        <w:t>slightly</w:t>
      </w:r>
      <w:r w:rsidR="008C15A7">
        <w:t xml:space="preserve"> </w:t>
      </w:r>
      <w:r>
        <w:t>varied</w:t>
      </w:r>
      <w:r w:rsidR="008C15A7">
        <w:t xml:space="preserve"> </w:t>
      </w:r>
      <w:r>
        <w:t>repetition</w:t>
      </w:r>
      <w:r w:rsidR="008C15A7">
        <w:t xml:space="preserve"> </w:t>
      </w:r>
      <w:r>
        <w:t>of</w:t>
      </w:r>
      <w:r w:rsidR="008C15A7">
        <w:t xml:space="preserve"> </w:t>
      </w:r>
      <w:r>
        <w:t>nephews,</w:t>
      </w:r>
      <w:r w:rsidR="008C15A7">
        <w:t xml:space="preserve"> </w:t>
      </w:r>
      <w:r>
        <w:t>nieces,</w:t>
      </w:r>
      <w:r w:rsidR="008C15A7">
        <w:t xml:space="preserve"> </w:t>
      </w:r>
      <w:r>
        <w:t>cousins,</w:t>
      </w:r>
      <w:r w:rsidR="008C15A7">
        <w:t xml:space="preserve"> </w:t>
      </w:r>
      <w:r>
        <w:t>friends</w:t>
      </w:r>
      <w:r w:rsidR="008C15A7">
        <w:t xml:space="preserve"> </w:t>
      </w:r>
      <w:r>
        <w:t>from</w:t>
      </w:r>
      <w:r w:rsidR="008C15A7">
        <w:t xml:space="preserve"> </w:t>
      </w:r>
      <w:r>
        <w:t>work,</w:t>
      </w:r>
      <w:r w:rsidR="008C15A7">
        <w:t xml:space="preserve"> </w:t>
      </w:r>
      <w:r>
        <w:t>etc.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fourth</w:t>
      </w:r>
      <w:r w:rsidR="008C15A7">
        <w:t xml:space="preserve"> </w:t>
      </w:r>
      <w:r>
        <w:t>and</w:t>
      </w:r>
      <w:r w:rsidR="008C15A7">
        <w:t xml:space="preserve"> </w:t>
      </w:r>
      <w:r>
        <w:t>fifth</w:t>
      </w:r>
      <w:r w:rsidR="008C15A7">
        <w:t xml:space="preserve"> </w:t>
      </w:r>
      <w:r>
        <w:t>day,</w:t>
      </w:r>
      <w:r w:rsidR="008C15A7">
        <w:t xml:space="preserve"> </w:t>
      </w:r>
      <w:r>
        <w:t>I</w:t>
      </w:r>
      <w:r w:rsidR="008C15A7">
        <w:t xml:space="preserve"> </w:t>
      </w:r>
      <w:r>
        <w:t>mused</w:t>
      </w:r>
      <w:r w:rsidR="008C15A7">
        <w:t xml:space="preserve"> </w:t>
      </w:r>
      <w:r>
        <w:t>over</w:t>
      </w:r>
      <w:r w:rsidR="008C15A7">
        <w:t xml:space="preserve"> </w:t>
      </w:r>
      <w:r>
        <w:t>coaching</w:t>
      </w:r>
      <w:r w:rsidR="008C15A7">
        <w:t xml:space="preserve"> </w:t>
      </w:r>
      <w:r>
        <w:t>basketball</w:t>
      </w:r>
      <w:r w:rsidR="008C15A7">
        <w:t xml:space="preserve"> </w:t>
      </w:r>
      <w:r>
        <w:t>and</w:t>
      </w:r>
      <w:r w:rsidR="008C15A7">
        <w:t xml:space="preserve"> </w:t>
      </w:r>
      <w:r>
        <w:t>mentors</w:t>
      </w:r>
      <w:r w:rsidR="008C15A7">
        <w:t xml:space="preserve"> </w:t>
      </w:r>
      <w:r>
        <w:t>who</w:t>
      </w:r>
      <w:r w:rsidR="008C15A7">
        <w:t xml:space="preserve"> </w:t>
      </w:r>
      <w:r>
        <w:t>have</w:t>
      </w:r>
      <w:r w:rsidR="008C15A7">
        <w:t xml:space="preserve"> </w:t>
      </w:r>
      <w:r>
        <w:t>helped</w:t>
      </w:r>
      <w:r w:rsidR="008C15A7">
        <w:t xml:space="preserve"> </w:t>
      </w:r>
      <w:r>
        <w:t>me</w:t>
      </w:r>
      <w:r w:rsidR="008C15A7">
        <w:t xml:space="preserve"> </w:t>
      </w:r>
      <w:r>
        <w:t>on</w:t>
      </w:r>
      <w:r w:rsidR="008C15A7">
        <w:t xml:space="preserve"> </w:t>
      </w:r>
      <w:r>
        <w:t>my</w:t>
      </w:r>
      <w:r w:rsidR="008C15A7">
        <w:t xml:space="preserve"> </w:t>
      </w:r>
      <w:r>
        <w:t>journey.</w:t>
      </w:r>
      <w:r w:rsidR="008C15A7">
        <w:t xml:space="preserve"> </w:t>
      </w:r>
      <w:r>
        <w:t>I</w:t>
      </w:r>
      <w:r w:rsidR="008C15A7">
        <w:t xml:space="preserve"> </w:t>
      </w:r>
      <w:r>
        <w:t>finally</w:t>
      </w:r>
      <w:r w:rsidR="008C15A7">
        <w:t xml:space="preserve"> </w:t>
      </w:r>
      <w:r>
        <w:t>had</w:t>
      </w:r>
      <w:r w:rsidR="008C15A7">
        <w:t xml:space="preserve"> </w:t>
      </w:r>
      <w:r>
        <w:t>begun</w:t>
      </w:r>
      <w:r w:rsidR="008C15A7">
        <w:t xml:space="preserve"> </w:t>
      </w:r>
      <w:r>
        <w:t>to</w:t>
      </w:r>
      <w:r w:rsidR="008C15A7">
        <w:t xml:space="preserve"> </w:t>
      </w:r>
      <w:r>
        <w:t>explore</w:t>
      </w:r>
      <w:r w:rsidR="008C15A7">
        <w:t xml:space="preserve"> </w:t>
      </w:r>
      <w:r>
        <w:t>the</w:t>
      </w:r>
      <w:r w:rsidR="008C15A7">
        <w:t xml:space="preserve"> </w:t>
      </w:r>
      <w:r>
        <w:t>gratitude</w:t>
      </w:r>
      <w:r w:rsidR="008C15A7">
        <w:t xml:space="preserve"> </w:t>
      </w:r>
      <w:r>
        <w:t>space.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later</w:t>
      </w:r>
      <w:r w:rsidR="008C15A7">
        <w:t xml:space="preserve"> </w:t>
      </w:r>
      <w:r>
        <w:t>things</w:t>
      </w:r>
      <w:r w:rsidR="008C15A7">
        <w:t xml:space="preserve"> </w:t>
      </w:r>
      <w:r>
        <w:t>like</w:t>
      </w:r>
      <w:r w:rsidR="008C15A7">
        <w:t xml:space="preserve"> </w:t>
      </w:r>
      <w:r w:rsidR="00610349">
        <w:t>“</w:t>
      </w:r>
      <w:r>
        <w:t>clean</w:t>
      </w:r>
      <w:r w:rsidR="008C15A7">
        <w:t xml:space="preserve"> </w:t>
      </w:r>
      <w:r>
        <w:t>water,</w:t>
      </w:r>
      <w:r w:rsidR="00610349">
        <w:t>”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peace</w:t>
      </w:r>
      <w:r w:rsidR="008C15A7">
        <w:t xml:space="preserve"> </w:t>
      </w:r>
      <w:r>
        <w:t>and</w:t>
      </w:r>
      <w:r w:rsidR="008C15A7">
        <w:t xml:space="preserve"> </w:t>
      </w:r>
      <w:r>
        <w:t>quiet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early</w:t>
      </w:r>
      <w:r w:rsidR="008C15A7">
        <w:t xml:space="preserve"> </w:t>
      </w:r>
      <w:r>
        <w:t>morning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r>
        <w:t>hearing</w:t>
      </w:r>
      <w:r w:rsidR="008C15A7">
        <w:t xml:space="preserve"> </w:t>
      </w:r>
      <w:r>
        <w:t>the</w:t>
      </w:r>
      <w:r w:rsidR="008C15A7">
        <w:t xml:space="preserve"> </w:t>
      </w:r>
      <w:r>
        <w:t>birds</w:t>
      </w:r>
      <w:r w:rsidR="008C15A7">
        <w:t xml:space="preserve"> </w:t>
      </w:r>
      <w:r>
        <w:t>chirp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sun</w:t>
      </w:r>
      <w:r w:rsidR="008C15A7">
        <w:t xml:space="preserve"> </w:t>
      </w:r>
      <w:r>
        <w:t>rises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hills</w:t>
      </w:r>
      <w:r w:rsidR="00610349">
        <w:t>”</w:t>
      </w:r>
      <w:r w:rsidR="008C15A7">
        <w:t xml:space="preserve"> </w:t>
      </w:r>
      <w:r>
        <w:t>filled</w:t>
      </w:r>
      <w:r w:rsidR="008C15A7">
        <w:t xml:space="preserve"> </w:t>
      </w:r>
      <w:r>
        <w:t>the</w:t>
      </w:r>
      <w:r w:rsidR="008C15A7">
        <w:t xml:space="preserve"> </w:t>
      </w:r>
      <w:r>
        <w:t>pages.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tenth</w:t>
      </w:r>
      <w:r w:rsidR="008C15A7">
        <w:t xml:space="preserve"> </w:t>
      </w:r>
      <w:r>
        <w:t>day,</w:t>
      </w:r>
      <w:r w:rsidR="008C15A7">
        <w:t xml:space="preserve"> </w:t>
      </w:r>
      <w:r>
        <w:t>my</w:t>
      </w:r>
      <w:r w:rsidR="008C15A7">
        <w:t xml:space="preserve"> </w:t>
      </w:r>
      <w:r>
        <w:t>skepticism</w:t>
      </w:r>
      <w:r w:rsidR="008C15A7">
        <w:t xml:space="preserve"> </w:t>
      </w:r>
      <w:r>
        <w:t>was</w:t>
      </w:r>
      <w:r w:rsidR="008C15A7">
        <w:t xml:space="preserve"> </w:t>
      </w:r>
      <w:r>
        <w:t>replaced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calm,</w:t>
      </w:r>
      <w:r w:rsidR="008C15A7">
        <w:t xml:space="preserve"> </w:t>
      </w:r>
      <w:r>
        <w:t>methodic</w:t>
      </w:r>
      <w:r w:rsidR="008C15A7">
        <w:t xml:space="preserve"> </w:t>
      </w:r>
      <w:r>
        <w:t>stillness,</w:t>
      </w:r>
      <w:r w:rsidR="008C15A7">
        <w:t xml:space="preserve"> </w:t>
      </w:r>
      <w:r>
        <w:t>somewhere</w:t>
      </w:r>
      <w:r w:rsidR="008C15A7">
        <w:t xml:space="preserve"> </w:t>
      </w:r>
      <w:r>
        <w:t>between</w:t>
      </w:r>
      <w:r w:rsidR="008C15A7">
        <w:t xml:space="preserve"> </w:t>
      </w:r>
      <w:r>
        <w:t>peaceful</w:t>
      </w:r>
      <w:r w:rsidR="008C15A7">
        <w:t xml:space="preserve"> </w:t>
      </w:r>
      <w:r>
        <w:t>sleep</w:t>
      </w:r>
      <w:r w:rsidR="008C15A7">
        <w:t xml:space="preserve"> </w:t>
      </w:r>
      <w:r>
        <w:t>and</w:t>
      </w:r>
      <w:r w:rsidR="008C15A7">
        <w:t xml:space="preserve"> </w:t>
      </w:r>
      <w:r>
        <w:t>what</w:t>
      </w:r>
      <w:r w:rsidR="008C15A7">
        <w:t xml:space="preserve"> </w:t>
      </w:r>
      <w:r>
        <w:t>is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>
        <w:t>athlete</w:t>
      </w:r>
      <w:r w:rsidR="00610349">
        <w:t>’</w:t>
      </w:r>
      <w:r>
        <w:t>s</w:t>
      </w:r>
      <w:r w:rsidR="008C15A7">
        <w:t xml:space="preserve"> </w:t>
      </w:r>
      <w:r w:rsidR="00610349">
        <w:t>“</w:t>
      </w:r>
      <w:r>
        <w:t>endorphin</w:t>
      </w:r>
      <w:r w:rsidR="008C15A7">
        <w:t xml:space="preserve"> </w:t>
      </w:r>
      <w:r>
        <w:t>high.</w:t>
      </w:r>
      <w:r w:rsidR="00610349">
        <w:t>”</w:t>
      </w:r>
    </w:p>
    <w:p w14:paraId="7EF21F60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9AAADF2" w14:textId="77777777" w:rsidR="00722F53" w:rsidRDefault="00E949E9" w:rsidP="008F1C01">
      <w:pPr>
        <w:pStyle w:val="Body-TextTx"/>
      </w:pPr>
      <w:r>
        <w:t>Eventually,</w:t>
      </w:r>
      <w:r w:rsidR="008C15A7">
        <w:t xml:space="preserve"> </w:t>
      </w:r>
      <w:r>
        <w:t>what</w:t>
      </w:r>
      <w:r w:rsidR="008C15A7">
        <w:t xml:space="preserve"> </w:t>
      </w:r>
      <w:r>
        <w:t>began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guilt-ridden</w:t>
      </w:r>
      <w:r w:rsidR="008C15A7">
        <w:t xml:space="preserve"> </w:t>
      </w:r>
      <w:r>
        <w:t>chore</w:t>
      </w:r>
      <w:r w:rsidR="008C15A7">
        <w:t xml:space="preserve"> </w:t>
      </w:r>
      <w:r>
        <w:t>became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precious</w:t>
      </w:r>
      <w:r w:rsidR="008C15A7">
        <w:t xml:space="preserve"> </w:t>
      </w:r>
      <w:r>
        <w:t>and</w:t>
      </w:r>
      <w:r w:rsidR="008C15A7">
        <w:t xml:space="preserve"> </w:t>
      </w:r>
      <w:r>
        <w:t>anticipated</w:t>
      </w:r>
      <w:r w:rsidR="008C15A7">
        <w:t xml:space="preserve"> </w:t>
      </w:r>
      <w:r>
        <w:t>ten</w:t>
      </w:r>
      <w:r w:rsidR="008C15A7">
        <w:t xml:space="preserve"> </w:t>
      </w:r>
      <w:r>
        <w:t>minutes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day.</w:t>
      </w:r>
      <w:r w:rsidR="008C15A7">
        <w:t xml:space="preserve"> </w:t>
      </w:r>
      <w:r>
        <w:t>I</w:t>
      </w:r>
      <w:r w:rsidR="008C15A7">
        <w:t xml:space="preserve"> </w:t>
      </w:r>
      <w:r>
        <w:t>longed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tranquility</w:t>
      </w:r>
      <w:r w:rsidR="008C15A7">
        <w:t xml:space="preserve"> </w:t>
      </w:r>
      <w:r>
        <w:t>and</w:t>
      </w:r>
      <w:r w:rsidR="008C15A7">
        <w:t xml:space="preserve"> </w:t>
      </w:r>
      <w:r>
        <w:t>reward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quiet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otherwise</w:t>
      </w:r>
      <w:r w:rsidR="008C15A7">
        <w:t xml:space="preserve"> </w:t>
      </w:r>
      <w:r>
        <w:t>absent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typical</w:t>
      </w:r>
      <w:r w:rsidR="008C15A7">
        <w:t xml:space="preserve"> </w:t>
      </w:r>
      <w:r>
        <w:t>routine.</w:t>
      </w:r>
      <w:r w:rsidR="008C15A7">
        <w:t xml:space="preserve"> </w:t>
      </w:r>
      <w:r>
        <w:t>I</w:t>
      </w:r>
      <w:r w:rsidR="008C15A7">
        <w:t xml:space="preserve"> </w:t>
      </w:r>
      <w:r>
        <w:t>started</w:t>
      </w:r>
      <w:r w:rsidR="008C15A7">
        <w:t xml:space="preserve"> </w:t>
      </w:r>
      <w:r>
        <w:t>every</w:t>
      </w:r>
      <w:r w:rsidR="008C15A7">
        <w:t xml:space="preserve"> </w:t>
      </w:r>
      <w:r>
        <w:t>morning</w:t>
      </w:r>
      <w:r w:rsidR="008C15A7">
        <w:t xml:space="preserve"> </w:t>
      </w:r>
      <w:r>
        <w:t>with</w:t>
      </w:r>
      <w:r w:rsidR="008C15A7">
        <w:t xml:space="preserve"> </w:t>
      </w:r>
      <w:r>
        <w:t>clarity,</w:t>
      </w:r>
      <w:r w:rsidR="008C15A7">
        <w:t xml:space="preserve"> </w:t>
      </w:r>
      <w:r>
        <w:t>optimism</w:t>
      </w:r>
      <w:r w:rsidR="008C15A7">
        <w:t xml:space="preserve"> </w:t>
      </w:r>
      <w:r>
        <w:t>and</w:t>
      </w:r>
      <w:r w:rsidR="008C15A7">
        <w:t xml:space="preserve"> </w:t>
      </w:r>
      <w:r>
        <w:t>quiet</w:t>
      </w:r>
      <w:r w:rsidR="008C15A7">
        <w:t xml:space="preserve"> </w:t>
      </w:r>
      <w:r>
        <w:t>strength.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tackle</w:t>
      </w:r>
      <w:r w:rsidR="008C15A7">
        <w:t xml:space="preserve"> </w:t>
      </w:r>
      <w:r>
        <w:t>the</w:t>
      </w:r>
      <w:r w:rsidR="008C15A7">
        <w:t xml:space="preserve"> </w:t>
      </w:r>
      <w:r>
        <w:t>hormonal</w:t>
      </w:r>
      <w:r w:rsidR="008C15A7">
        <w:t xml:space="preserve"> </w:t>
      </w:r>
      <w:r>
        <w:t>tornado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living</w:t>
      </w:r>
      <w:r w:rsidR="008C15A7">
        <w:t xml:space="preserve"> </w:t>
      </w:r>
      <w:r>
        <w:t>with</w:t>
      </w:r>
      <w:r w:rsidR="008C15A7">
        <w:t xml:space="preserve"> </w:t>
      </w:r>
      <w:r>
        <w:t>teenage</w:t>
      </w:r>
      <w:r w:rsidR="008C15A7">
        <w:t xml:space="preserve"> </w:t>
      </w:r>
      <w:r>
        <w:t>girls.</w:t>
      </w:r>
      <w:r w:rsidR="008C15A7">
        <w:t xml:space="preserve"> </w:t>
      </w:r>
      <w:r>
        <w:t>(That</w:t>
      </w:r>
      <w:r w:rsidR="008C15A7">
        <w:t xml:space="preserve"> </w:t>
      </w:r>
      <w:r>
        <w:t>alone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reason</w:t>
      </w:r>
      <w:r w:rsidR="008C15A7">
        <w:t xml:space="preserve"> </w:t>
      </w:r>
      <w:r>
        <w:t>to</w:t>
      </w:r>
      <w:r w:rsidR="008C15A7">
        <w:t xml:space="preserve"> </w:t>
      </w:r>
      <w:r>
        <w:t>meditate!)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tackle</w:t>
      </w:r>
      <w:r w:rsidR="008C15A7">
        <w:t xml:space="preserve"> </w:t>
      </w:r>
      <w:r>
        <w:t>my</w:t>
      </w:r>
      <w:r w:rsidR="008C15A7">
        <w:t xml:space="preserve"> </w:t>
      </w:r>
      <w:r>
        <w:t>over-scheduled</w:t>
      </w:r>
      <w:r w:rsidR="008C15A7">
        <w:t xml:space="preserve"> </w:t>
      </w:r>
      <w:r>
        <w:t>calendar</w:t>
      </w:r>
      <w:r w:rsidR="008C15A7">
        <w:t xml:space="preserve"> </w:t>
      </w:r>
      <w:r>
        <w:t>and</w:t>
      </w:r>
      <w:r w:rsidR="008C15A7">
        <w:t xml:space="preserve"> </w:t>
      </w:r>
      <w:r>
        <w:t>minute-to-minute</w:t>
      </w:r>
      <w:r w:rsidR="008C15A7">
        <w:t xml:space="preserve"> </w:t>
      </w:r>
      <w:r>
        <w:t>calls</w:t>
      </w:r>
      <w:r w:rsidR="008C15A7">
        <w:t xml:space="preserve"> </w:t>
      </w:r>
      <w:r>
        <w:t>and</w:t>
      </w:r>
      <w:r w:rsidR="008C15A7">
        <w:t xml:space="preserve"> </w:t>
      </w:r>
      <w:r>
        <w:t>meetings,</w:t>
      </w:r>
      <w:r w:rsidR="008C15A7">
        <w:t xml:space="preserve"> </w:t>
      </w:r>
      <w:r>
        <w:t>providing</w:t>
      </w:r>
      <w:r w:rsidR="008C15A7">
        <w:t xml:space="preserve"> </w:t>
      </w:r>
      <w:r>
        <w:t>more</w:t>
      </w:r>
      <w:r w:rsidR="008C15A7">
        <w:t xml:space="preserve"> </w:t>
      </w:r>
      <w:r>
        <w:t>precise</w:t>
      </w:r>
      <w:r w:rsidR="008C15A7">
        <w:t xml:space="preserve"> </w:t>
      </w:r>
      <w:r>
        <w:t>direction</w:t>
      </w:r>
      <w:r w:rsidR="008C15A7">
        <w:t xml:space="preserve"> </w:t>
      </w:r>
      <w:r>
        <w:t>to</w:t>
      </w:r>
      <w:r w:rsidR="008C15A7">
        <w:t xml:space="preserve"> </w:t>
      </w:r>
      <w:r>
        <w:t>my</w:t>
      </w:r>
      <w:r w:rsidR="008C15A7">
        <w:t xml:space="preserve"> </w:t>
      </w:r>
      <w:r>
        <w:t>executives.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tackle</w:t>
      </w:r>
      <w:r w:rsidR="008C15A7">
        <w:t xml:space="preserve"> </w:t>
      </w:r>
      <w:r>
        <w:t>the</w:t>
      </w:r>
      <w:r w:rsidR="008C15A7">
        <w:t xml:space="preserve"> </w:t>
      </w:r>
      <w:r>
        <w:t>late</w:t>
      </w:r>
      <w:r w:rsidR="008C15A7">
        <w:t xml:space="preserve"> </w:t>
      </w:r>
      <w:r>
        <w:t>night</w:t>
      </w:r>
      <w:r w:rsidR="008C15A7">
        <w:t xml:space="preserve"> </w:t>
      </w:r>
      <w:r>
        <w:t>West</w:t>
      </w:r>
      <w:r w:rsidR="008C15A7">
        <w:t xml:space="preserve"> </w:t>
      </w:r>
      <w:r>
        <w:t>Coast</w:t>
      </w:r>
      <w:r w:rsidR="008C15A7">
        <w:t xml:space="preserve"> </w:t>
      </w:r>
      <w:r>
        <w:t>conference</w:t>
      </w:r>
      <w:r w:rsidR="008C15A7">
        <w:t xml:space="preserve"> </w:t>
      </w:r>
      <w:r>
        <w:t>calls</w:t>
      </w:r>
      <w:r w:rsidR="008C15A7">
        <w:t xml:space="preserve"> </w:t>
      </w:r>
      <w:r>
        <w:t>because</w:t>
      </w:r>
      <w:r w:rsidR="008C15A7">
        <w:t xml:space="preserve"> </w:t>
      </w:r>
      <w:r>
        <w:t>in</w:t>
      </w:r>
      <w:r w:rsidR="008C15A7">
        <w:t xml:space="preserve"> </w:t>
      </w:r>
      <w:r>
        <w:t>seven</w:t>
      </w:r>
      <w:r w:rsidR="008C15A7">
        <w:t xml:space="preserve"> </w:t>
      </w:r>
      <w:r>
        <w:t>hours,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ten</w:t>
      </w:r>
      <w:r w:rsidR="008C15A7">
        <w:t xml:space="preserve"> </w:t>
      </w:r>
      <w:r>
        <w:t>minutes</w:t>
      </w:r>
      <w:r w:rsidR="008C15A7">
        <w:t xml:space="preserve"> </w:t>
      </w:r>
      <w:r>
        <w:t>waiting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entirely</w:t>
      </w:r>
      <w:r w:rsidR="008C15A7">
        <w:t xml:space="preserve"> </w:t>
      </w:r>
      <w:r>
        <w:t>mine.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boldb"/>
        </w:rPr>
        <w:t>those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minutes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would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make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better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father,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leader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follower</w:t>
      </w:r>
      <w:r>
        <w:t>.</w:t>
      </w:r>
      <w:r w:rsidR="008C15A7">
        <w:t xml:space="preserve"> </w:t>
      </w:r>
      <w:r>
        <w:t>Mine</w:t>
      </w:r>
      <w:r w:rsidR="008C15A7">
        <w:t xml:space="preserve"> </w:t>
      </w:r>
      <w:r>
        <w:t>has</w:t>
      </w:r>
      <w:r w:rsidR="008C15A7">
        <w:t xml:space="preserve"> </w:t>
      </w:r>
      <w:r>
        <w:t>always</w:t>
      </w:r>
      <w:r w:rsidR="008C15A7">
        <w:t xml:space="preserve"> </w:t>
      </w:r>
      <w:r>
        <w:t>been</w:t>
      </w:r>
      <w:r w:rsidR="008C15A7">
        <w:t xml:space="preserve"> </w:t>
      </w:r>
      <w:r>
        <w:t>a</w:t>
      </w:r>
      <w:r w:rsidR="008C15A7">
        <w:t xml:space="preserve"> </w:t>
      </w:r>
      <w:r>
        <w:t>life</w:t>
      </w:r>
      <w:r w:rsidR="008C15A7">
        <w:t xml:space="preserve"> </w:t>
      </w:r>
      <w:r>
        <w:t>of</w:t>
      </w:r>
      <w:r w:rsidR="008C15A7">
        <w:t xml:space="preserve"> </w:t>
      </w:r>
      <w:r>
        <w:t>action,</w:t>
      </w:r>
      <w:r w:rsidR="008C15A7">
        <w:t xml:space="preserve"> </w:t>
      </w:r>
      <w:r>
        <w:t>energy,</w:t>
      </w:r>
      <w:r w:rsidR="008C15A7">
        <w:t xml:space="preserve"> </w:t>
      </w:r>
      <w:r>
        <w:t>chaos</w:t>
      </w:r>
      <w:r w:rsidR="008C15A7">
        <w:t xml:space="preserve"> </w:t>
      </w:r>
      <w:r>
        <w:t>and</w:t>
      </w:r>
      <w:r w:rsidR="008C15A7">
        <w:t xml:space="preserve"> </w:t>
      </w:r>
      <w:r>
        <w:t>love,</w:t>
      </w:r>
      <w:r w:rsidR="008C15A7">
        <w:t xml:space="preserve"> </w:t>
      </w:r>
      <w:r>
        <w:t>and</w:t>
      </w:r>
      <w:r w:rsidR="008C15A7">
        <w:t xml:space="preserve"> </w:t>
      </w:r>
      <w:r>
        <w:t>now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calm</w:t>
      </w:r>
      <w:r w:rsidR="008C15A7">
        <w:t xml:space="preserve"> </w:t>
      </w:r>
      <w:r>
        <w:t>and</w:t>
      </w:r>
      <w:r w:rsidR="008C15A7">
        <w:t xml:space="preserve"> </w:t>
      </w:r>
      <w:r>
        <w:t>appreciation</w:t>
      </w:r>
      <w:r w:rsidR="008C15A7">
        <w:t xml:space="preserve"> </w:t>
      </w:r>
      <w:r>
        <w:t>I</w:t>
      </w:r>
      <w:r w:rsidR="008C15A7">
        <w:t xml:space="preserve"> </w:t>
      </w:r>
      <w:r>
        <w:t>never</w:t>
      </w:r>
      <w:r w:rsidR="008C15A7">
        <w:t xml:space="preserve"> </w:t>
      </w:r>
      <w:r>
        <w:t>thought</w:t>
      </w:r>
      <w:r w:rsidR="008C15A7">
        <w:t xml:space="preserve"> </w:t>
      </w:r>
      <w:r>
        <w:t>possible.</w:t>
      </w:r>
    </w:p>
    <w:p w14:paraId="13DFF15C" w14:textId="77777777" w:rsidR="00017929" w:rsidRPr="00CB40F9" w:rsidRDefault="00E949E9" w:rsidP="00F96744">
      <w:pPr>
        <w:pStyle w:val="B-HeadBhead"/>
      </w:pPr>
      <w:r w:rsidRPr="00CB40F9">
        <w:t>Can</w:t>
      </w:r>
      <w:r w:rsidR="008C15A7" w:rsidRPr="00CB40F9">
        <w:t xml:space="preserve"> </w:t>
      </w:r>
      <w:r w:rsidRPr="00CB40F9">
        <w:t>Law</w:t>
      </w:r>
      <w:r w:rsidR="008C15A7" w:rsidRPr="00CB40F9">
        <w:t xml:space="preserve"> </w:t>
      </w:r>
      <w:r w:rsidRPr="00CB40F9">
        <w:t>Enforcement</w:t>
      </w:r>
      <w:r w:rsidR="008C15A7" w:rsidRPr="00CB40F9">
        <w:t xml:space="preserve"> </w:t>
      </w:r>
      <w:r w:rsidRPr="00CB40F9">
        <w:t>and</w:t>
      </w:r>
      <w:r w:rsidR="008C15A7" w:rsidRPr="00CB40F9">
        <w:t xml:space="preserve"> </w:t>
      </w:r>
      <w:r w:rsidRPr="00CB40F9">
        <w:t>API</w:t>
      </w:r>
      <w:r w:rsidR="008C15A7" w:rsidRPr="00CB40F9">
        <w:t xml:space="preserve"> </w:t>
      </w:r>
      <w:r w:rsidRPr="00CB40F9">
        <w:t>Co-Exist?</w:t>
      </w:r>
    </w:p>
    <w:p w14:paraId="113B251A" w14:textId="77777777" w:rsidR="00017929" w:rsidRDefault="00E949E9" w:rsidP="008F1C01">
      <w:pPr>
        <w:pStyle w:val="Body-TextTx"/>
      </w:pPr>
      <w:r>
        <w:t>Camden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proud,</w:t>
      </w:r>
      <w:r w:rsidR="008C15A7">
        <w:t xml:space="preserve"> </w:t>
      </w:r>
      <w:r>
        <w:t>old</w:t>
      </w:r>
      <w:r w:rsidR="008C15A7">
        <w:t xml:space="preserve"> </w:t>
      </w:r>
      <w:r>
        <w:t>American</w:t>
      </w:r>
      <w:r w:rsidR="008C15A7">
        <w:t xml:space="preserve"> </w:t>
      </w:r>
      <w:r>
        <w:t>city</w:t>
      </w:r>
      <w:r w:rsidR="008C15A7">
        <w:t xml:space="preserve"> </w:t>
      </w:r>
      <w:r>
        <w:t>in</w:t>
      </w:r>
      <w:r w:rsidR="008C15A7">
        <w:t xml:space="preserve"> </w:t>
      </w:r>
      <w:r>
        <w:t>New</w:t>
      </w:r>
      <w:r w:rsidR="008C15A7">
        <w:t xml:space="preserve"> </w:t>
      </w:r>
      <w:r>
        <w:t>Jersey,</w:t>
      </w:r>
      <w:r w:rsidR="008C15A7">
        <w:t xml:space="preserve"> </w:t>
      </w:r>
      <w:r>
        <w:t>but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start</w:t>
      </w:r>
      <w:r w:rsidR="008C15A7">
        <w:t xml:space="preserve"> </w:t>
      </w:r>
      <w:r>
        <w:t>of</w:t>
      </w:r>
      <w:r w:rsidR="008C15A7">
        <w:t xml:space="preserve"> </w:t>
      </w:r>
      <w:r>
        <w:t>21</w:t>
      </w:r>
      <w:r w:rsidRPr="00BC4DEA">
        <w:rPr>
          <w:rStyle w:val="supersup"/>
        </w:rPr>
        <w:t>st</w:t>
      </w:r>
      <w:r w:rsidR="008C15A7">
        <w:t xml:space="preserve"> </w:t>
      </w:r>
      <w:r>
        <w:t>century,</w:t>
      </w:r>
      <w:r w:rsidR="008C15A7">
        <w:t xml:space="preserve"> </w:t>
      </w:r>
      <w:r>
        <w:t>it</w:t>
      </w:r>
      <w:r w:rsidR="008C15A7">
        <w:t xml:space="preserve"> </w:t>
      </w:r>
      <w:r>
        <w:t>had</w:t>
      </w:r>
      <w:r w:rsidR="008C15A7">
        <w:t xml:space="preserve"> </w:t>
      </w:r>
      <w:r>
        <w:t>become</w:t>
      </w:r>
      <w:r w:rsidR="008C15A7">
        <w:t xml:space="preserve"> </w:t>
      </w:r>
      <w:r>
        <w:t>a</w:t>
      </w:r>
      <w:r w:rsidR="008C15A7">
        <w:t xml:space="preserve"> </w:t>
      </w:r>
      <w:r>
        <w:t>grim</w:t>
      </w:r>
      <w:r w:rsidR="008C15A7">
        <w:t xml:space="preserve"> </w:t>
      </w:r>
      <w:r>
        <w:t>place</w:t>
      </w:r>
      <w:r w:rsidR="008C15A7">
        <w:t xml:space="preserve"> </w:t>
      </w:r>
      <w:r>
        <w:t>to</w:t>
      </w:r>
      <w:r w:rsidR="008C15A7">
        <w:t xml:space="preserve"> </w:t>
      </w:r>
      <w:r>
        <w:t>live</w:t>
      </w:r>
      <w:r w:rsidR="008C15A7">
        <w:t xml:space="preserve"> </w:t>
      </w:r>
      <w:r>
        <w:t>for</w:t>
      </w:r>
      <w:r w:rsidR="008C15A7">
        <w:t xml:space="preserve"> </w:t>
      </w:r>
      <w:r>
        <w:t>many</w:t>
      </w:r>
      <w:r w:rsidR="008C15A7">
        <w:t xml:space="preserve"> </w:t>
      </w:r>
      <w:r>
        <w:t>people:</w:t>
      </w:r>
      <w:r w:rsidR="008C15A7">
        <w:t xml:space="preserve"> </w:t>
      </w:r>
      <w:r>
        <w:t>the</w:t>
      </w:r>
      <w:r w:rsidR="008C15A7">
        <w:t xml:space="preserve"> </w:t>
      </w:r>
      <w:r>
        <w:t>poorest</w:t>
      </w:r>
      <w:r w:rsidR="008C15A7">
        <w:t xml:space="preserve"> </w:t>
      </w:r>
      <w:r>
        <w:t>city</w:t>
      </w:r>
      <w:r w:rsidR="008C15A7">
        <w:t xml:space="preserve"> </w:t>
      </w:r>
      <w:r>
        <w:t>in</w:t>
      </w:r>
      <w:r w:rsidR="008C15A7">
        <w:t xml:space="preserve"> </w:t>
      </w:r>
      <w:r>
        <w:t>America,</w:t>
      </w:r>
      <w:r w:rsidR="008C15A7">
        <w:t xml:space="preserve"> </w:t>
      </w:r>
      <w:r>
        <w:t>home</w:t>
      </w:r>
      <w:r w:rsidR="008C15A7">
        <w:t xml:space="preserve"> </w:t>
      </w:r>
      <w:r>
        <w:t>to</w:t>
      </w:r>
      <w:r w:rsidR="008C15A7">
        <w:t xml:space="preserve"> </w:t>
      </w:r>
      <w:r>
        <w:t>almost</w:t>
      </w:r>
      <w:r w:rsidR="008C15A7">
        <w:t xml:space="preserve"> </w:t>
      </w:r>
      <w:r>
        <w:t>200</w:t>
      </w:r>
      <w:r w:rsidR="008C15A7">
        <w:t xml:space="preserve"> </w:t>
      </w:r>
      <w:r>
        <w:t>open-air</w:t>
      </w:r>
      <w:r w:rsidR="008C15A7">
        <w:t xml:space="preserve"> </w:t>
      </w:r>
      <w:r>
        <w:t>drug</w:t>
      </w:r>
      <w:r w:rsidR="008C15A7">
        <w:t xml:space="preserve"> </w:t>
      </w:r>
      <w:r>
        <w:t>markets,</w:t>
      </w:r>
      <w:r w:rsidR="008C15A7">
        <w:t xml:space="preserve"> </w:t>
      </w:r>
      <w:r>
        <w:t>operated</w:t>
      </w:r>
      <w:r w:rsidR="008C15A7">
        <w:t xml:space="preserve"> </w:t>
      </w:r>
      <w:r>
        <w:t>with</w:t>
      </w:r>
      <w:r w:rsidR="008C15A7">
        <w:t xml:space="preserve"> </w:t>
      </w:r>
      <w:r>
        <w:t>impunity</w:t>
      </w:r>
      <w:r w:rsidR="008C15A7">
        <w:t xml:space="preserve"> </w:t>
      </w:r>
      <w:r>
        <w:t>24/7,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murder</w:t>
      </w:r>
      <w:r w:rsidR="008C15A7">
        <w:t xml:space="preserve"> </w:t>
      </w:r>
      <w:r>
        <w:t>rate</w:t>
      </w:r>
      <w:r w:rsidR="008C15A7">
        <w:t xml:space="preserve"> </w:t>
      </w:r>
      <w:r>
        <w:t>higher</w:t>
      </w:r>
      <w:r w:rsidR="008C15A7">
        <w:t xml:space="preserve"> </w:t>
      </w:r>
      <w:r>
        <w:t>than</w:t>
      </w:r>
      <w:r w:rsidR="008C15A7">
        <w:t xml:space="preserve"> </w:t>
      </w:r>
      <w:r>
        <w:t>many</w:t>
      </w:r>
      <w:r w:rsidR="008C15A7">
        <w:t xml:space="preserve"> </w:t>
      </w:r>
      <w:r>
        <w:t>third-world</w:t>
      </w:r>
      <w:r w:rsidR="008C15A7">
        <w:t xml:space="preserve"> </w:t>
      </w:r>
      <w:r>
        <w:t>nations.</w:t>
      </w:r>
      <w:r w:rsidR="008C15A7">
        <w:t xml:space="preserve"> </w:t>
      </w:r>
      <w:r>
        <w:t>Sadly,</w:t>
      </w:r>
      <w:r w:rsidR="008C15A7">
        <w:t xml:space="preserve"> </w:t>
      </w:r>
      <w:r>
        <w:t>Camden</w:t>
      </w:r>
      <w:r w:rsidR="008C15A7">
        <w:t xml:space="preserve"> </w:t>
      </w:r>
      <w:r>
        <w:t>had</w:t>
      </w:r>
      <w:r w:rsidR="008C15A7">
        <w:t xml:space="preserve"> </w:t>
      </w:r>
      <w:r>
        <w:t>truly</w:t>
      </w:r>
      <w:r w:rsidR="008C15A7">
        <w:t xml:space="preserve"> </w:t>
      </w:r>
      <w:r>
        <w:t>earned</w:t>
      </w:r>
      <w:r w:rsidR="008C15A7">
        <w:t xml:space="preserve"> </w:t>
      </w:r>
      <w:r>
        <w:t>its</w:t>
      </w:r>
      <w:r w:rsidR="008C15A7">
        <w:t xml:space="preserve"> </w:t>
      </w:r>
      <w:r>
        <w:t>distinction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Dangerous</w:t>
      </w:r>
      <w:r w:rsidR="008C15A7">
        <w:t xml:space="preserve"> </w:t>
      </w:r>
      <w:r>
        <w:t>City</w:t>
      </w:r>
      <w:r w:rsidR="008C15A7">
        <w:t xml:space="preserve"> </w:t>
      </w:r>
      <w:r>
        <w:t>in</w:t>
      </w:r>
      <w:r w:rsidR="008C15A7">
        <w:t xml:space="preserve"> </w:t>
      </w:r>
      <w:r>
        <w:t>America.</w:t>
      </w:r>
    </w:p>
    <w:p w14:paraId="250AFF49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quite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about</w:t>
      </w:r>
      <w:r w:rsidR="008C15A7">
        <w:t xml:space="preserve"> </w:t>
      </w:r>
      <w:r>
        <w:t>Camden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go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most</w:t>
      </w:r>
      <w:r w:rsidR="008C15A7">
        <w:t xml:space="preserve"> </w:t>
      </w:r>
      <w:r>
        <w:t>days.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aggressive</w:t>
      </w:r>
      <w:r w:rsidR="008C15A7">
        <w:t xml:space="preserve"> </w:t>
      </w:r>
      <w:r>
        <w:t>tax</w:t>
      </w:r>
      <w:r w:rsidR="008C15A7">
        <w:t xml:space="preserve"> </w:t>
      </w:r>
      <w:r>
        <w:t>credit</w:t>
      </w:r>
      <w:r w:rsidR="008C15A7">
        <w:t xml:space="preserve"> </w:t>
      </w:r>
      <w:r>
        <w:t>incentive</w:t>
      </w:r>
      <w:r w:rsidR="008C15A7">
        <w:t xml:space="preserve"> </w:t>
      </w:r>
      <w:r>
        <w:t>program,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built</w:t>
      </w:r>
      <w:r w:rsidR="008C15A7">
        <w:t xml:space="preserve"> </w:t>
      </w:r>
      <w:r>
        <w:t>our</w:t>
      </w:r>
      <w:r w:rsidR="008C15A7">
        <w:t xml:space="preserve"> </w:t>
      </w:r>
      <w:r>
        <w:t>training</w:t>
      </w:r>
      <w:r w:rsidR="008C15A7">
        <w:t xml:space="preserve"> </w:t>
      </w:r>
      <w:r>
        <w:t>complex</w:t>
      </w:r>
      <w:r w:rsidR="008C15A7">
        <w:t xml:space="preserve"> </w:t>
      </w:r>
      <w:r>
        <w:t>there</w:t>
      </w:r>
      <w:r w:rsidR="008C15A7">
        <w:t xml:space="preserve"> </w:t>
      </w:r>
      <w:r>
        <w:t>just</w:t>
      </w:r>
      <w:r w:rsidR="008C15A7">
        <w:t xml:space="preserve"> </w:t>
      </w:r>
      <w:r>
        <w:t>across</w:t>
      </w:r>
      <w:r w:rsidR="008C15A7">
        <w:t xml:space="preserve"> </w:t>
      </w:r>
      <w:r>
        <w:t>the</w:t>
      </w:r>
      <w:r w:rsidR="008C15A7">
        <w:t xml:space="preserve"> </w:t>
      </w:r>
      <w:r>
        <w:t>river</w:t>
      </w:r>
      <w:r w:rsidR="008C15A7">
        <w:t xml:space="preserve"> </w:t>
      </w:r>
      <w:r>
        <w:t>from</w:t>
      </w:r>
      <w:r w:rsidR="008C15A7">
        <w:t xml:space="preserve"> </w:t>
      </w:r>
      <w:r>
        <w:t>Philadelphia.</w:t>
      </w:r>
      <w:r w:rsidR="008C15A7">
        <w:t xml:space="preserve"> </w:t>
      </w:r>
      <w:r>
        <w:t>This</w:t>
      </w:r>
      <w:r w:rsidR="008C15A7">
        <w:t xml:space="preserve"> </w:t>
      </w:r>
      <w:r>
        <w:t>incredible</w:t>
      </w:r>
      <w:r w:rsidR="008C15A7">
        <w:t xml:space="preserve"> </w:t>
      </w:r>
      <w:r>
        <w:t>place</w:t>
      </w:r>
      <w:r w:rsidR="008C15A7">
        <w:t xml:space="preserve"> </w:t>
      </w:r>
      <w:r>
        <w:t>houses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state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art</w:t>
      </w:r>
      <w:r w:rsidR="008C15A7">
        <w:t xml:space="preserve"> </w:t>
      </w:r>
      <w:r>
        <w:t>basketball</w:t>
      </w:r>
      <w:r w:rsidR="008C15A7">
        <w:t xml:space="preserve"> </w:t>
      </w:r>
      <w:r>
        <w:t>practice</w:t>
      </w:r>
      <w:r w:rsidR="008C15A7">
        <w:t xml:space="preserve"> </w:t>
      </w:r>
      <w:r>
        <w:t>facility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As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exploring</w:t>
      </w:r>
      <w:r w:rsidR="008C15A7">
        <w:t xml:space="preserve"> </w:t>
      </w:r>
      <w:r>
        <w:t>sites,</w:t>
      </w:r>
      <w:r w:rsidR="008C15A7">
        <w:t xml:space="preserve"> </w:t>
      </w:r>
      <w:r>
        <w:t>I</w:t>
      </w:r>
      <w:r w:rsidR="008C15A7">
        <w:t xml:space="preserve"> </w:t>
      </w:r>
      <w:r>
        <w:t>toured</w:t>
      </w:r>
      <w:r w:rsidR="008C15A7">
        <w:t xml:space="preserve"> </w:t>
      </w:r>
      <w:r>
        <w:t>them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locally</w:t>
      </w:r>
      <w:r w:rsidR="008C15A7">
        <w:t xml:space="preserve"> </w:t>
      </w:r>
      <w:r>
        <w:t>revered</w:t>
      </w:r>
      <w:r w:rsidR="008C15A7">
        <w:t xml:space="preserve"> </w:t>
      </w:r>
      <w:r>
        <w:t>Police</w:t>
      </w:r>
      <w:r w:rsidR="008C15A7">
        <w:t xml:space="preserve"> </w:t>
      </w:r>
      <w:r>
        <w:t>Chief,</w:t>
      </w:r>
      <w:r w:rsidR="008C15A7">
        <w:t xml:space="preserve"> </w:t>
      </w:r>
      <w:r>
        <w:t>Scott</w:t>
      </w:r>
      <w:r w:rsidR="008C15A7">
        <w:t xml:space="preserve"> </w:t>
      </w:r>
      <w:r>
        <w:t>Thomson,</w:t>
      </w:r>
      <w:r w:rsidR="008C15A7">
        <w:t xml:space="preserve"> </w:t>
      </w:r>
      <w:r>
        <w:t>who</w:t>
      </w:r>
      <w:r w:rsidR="008C15A7">
        <w:t xml:space="preserve"> </w:t>
      </w:r>
      <w:r>
        <w:t>served</w:t>
      </w:r>
      <w:r w:rsidR="008C15A7">
        <w:t xml:space="preserve"> </w:t>
      </w:r>
      <w:r>
        <w:t>Camden</w:t>
      </w:r>
      <w:r w:rsidR="008C15A7">
        <w:t xml:space="preserve"> </w:t>
      </w:r>
      <w:r>
        <w:t>for</w:t>
      </w:r>
      <w:r w:rsidR="008C15A7">
        <w:t xml:space="preserve"> </w:t>
      </w:r>
      <w:r>
        <w:t>25</w:t>
      </w:r>
      <w:r w:rsidR="008C15A7">
        <w:t xml:space="preserve"> </w:t>
      </w:r>
      <w:r>
        <w:t>years.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outset,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clear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leader,</w:t>
      </w:r>
      <w:r w:rsidR="008C15A7">
        <w:t xml:space="preserve"> </w:t>
      </w:r>
      <w:r>
        <w:t>well</w:t>
      </w:r>
      <w:r w:rsidR="008C15A7">
        <w:t xml:space="preserve"> </w:t>
      </w:r>
      <w:r>
        <w:t>respected</w:t>
      </w:r>
      <w:r w:rsidR="008C15A7">
        <w:t xml:space="preserve"> </w:t>
      </w:r>
      <w:r>
        <w:t>and</w:t>
      </w:r>
      <w:r w:rsidR="008C15A7">
        <w:t xml:space="preserve"> </w:t>
      </w:r>
      <w:r>
        <w:t>loved</w:t>
      </w:r>
      <w:r w:rsidR="008C15A7">
        <w:t xml:space="preserve"> </w:t>
      </w:r>
      <w:r>
        <w:t>both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but</w:t>
      </w:r>
      <w:r w:rsidR="008C15A7">
        <w:t xml:space="preserve"> </w:t>
      </w:r>
      <w:r>
        <w:t>also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community.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credited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turnaround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city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did</w:t>
      </w:r>
      <w:r w:rsidR="008C15A7">
        <w:t xml:space="preserve"> </w:t>
      </w:r>
      <w:r>
        <w:t>it</w:t>
      </w:r>
      <w:r w:rsidR="008C15A7">
        <w:t xml:space="preserve"> </w:t>
      </w:r>
      <w:r>
        <w:t>by</w:t>
      </w:r>
      <w:r w:rsidR="008C15A7">
        <w:t xml:space="preserve"> </w:t>
      </w:r>
      <w:r>
        <w:t>assuming</w:t>
      </w:r>
      <w:r w:rsidR="008C15A7">
        <w:t xml:space="preserve"> </w:t>
      </w:r>
      <w:r>
        <w:t>positive</w:t>
      </w:r>
      <w:r w:rsidR="008C15A7">
        <w:t xml:space="preserve"> </w:t>
      </w:r>
      <w:r>
        <w:t>intent,</w:t>
      </w:r>
      <w:r w:rsidR="008C15A7">
        <w:t xml:space="preserve"> </w:t>
      </w:r>
      <w:r>
        <w:t>a</w:t>
      </w:r>
      <w:r w:rsidR="008C15A7">
        <w:t xml:space="preserve"> </w:t>
      </w:r>
      <w:r>
        <w:t>unique</w:t>
      </w:r>
      <w:r w:rsidR="008C15A7">
        <w:t xml:space="preserve"> </w:t>
      </w:r>
      <w:r>
        <w:t>approach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discussed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protests</w:t>
      </w:r>
      <w:r w:rsidR="008C15A7">
        <w:t xml:space="preserve"> </w:t>
      </w:r>
      <w:r>
        <w:t>of</w:t>
      </w:r>
      <w:r w:rsidR="008C15A7">
        <w:t xml:space="preserve"> </w:t>
      </w:r>
      <w:r>
        <w:t>May</w:t>
      </w:r>
      <w:r w:rsidR="008C15A7">
        <w:t xml:space="preserve"> </w:t>
      </w:r>
      <w:r>
        <w:t>2020.</w:t>
      </w:r>
      <w:r w:rsidR="008C15A7">
        <w:t xml:space="preserve"> </w:t>
      </w:r>
      <w:r>
        <w:t>But,</w:t>
      </w:r>
      <w:r w:rsidR="008C15A7">
        <w:t xml:space="preserve"> </w:t>
      </w:r>
      <w:r>
        <w:t>everything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always</w:t>
      </w:r>
      <w:r w:rsidR="008C15A7">
        <w:t xml:space="preserve"> </w:t>
      </w:r>
      <w:r>
        <w:t>this</w:t>
      </w:r>
      <w:r w:rsidR="008C15A7">
        <w:t xml:space="preserve"> </w:t>
      </w:r>
      <w:r>
        <w:t>good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Chief.</w:t>
      </w:r>
    </w:p>
    <w:p w14:paraId="31F046C6" w14:textId="77777777" w:rsidR="00722F53" w:rsidRDefault="00E949E9" w:rsidP="008F1C01">
      <w:pPr>
        <w:pStyle w:val="Body-TextTx"/>
      </w:pPr>
      <w:r>
        <w:t>On</w:t>
      </w:r>
      <w:r w:rsidR="008C15A7">
        <w:t xml:space="preserve"> </w:t>
      </w:r>
      <w:r>
        <w:t>May</w:t>
      </w:r>
      <w:r w:rsidR="008C15A7">
        <w:t xml:space="preserve"> </w:t>
      </w:r>
      <w:r>
        <w:t>1,</w:t>
      </w:r>
      <w:r w:rsidR="008C15A7">
        <w:t xml:space="preserve"> </w:t>
      </w:r>
      <w:r>
        <w:t>2013,</w:t>
      </w:r>
      <w:r w:rsidR="008C15A7">
        <w:t xml:space="preserve"> </w:t>
      </w:r>
      <w:r>
        <w:t>Camden</w:t>
      </w:r>
      <w:r w:rsidR="008C15A7">
        <w:t xml:space="preserve"> </w:t>
      </w:r>
      <w:r>
        <w:t>authorities</w:t>
      </w:r>
      <w:r w:rsidR="008C15A7">
        <w:t xml:space="preserve"> </w:t>
      </w:r>
      <w:r>
        <w:t>officially</w:t>
      </w:r>
      <w:r w:rsidR="008C15A7">
        <w:t xml:space="preserve"> </w:t>
      </w:r>
      <w:r>
        <w:t>declared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had</w:t>
      </w:r>
      <w:r w:rsidR="008C15A7">
        <w:t xml:space="preserve"> </w:t>
      </w:r>
      <w:r>
        <w:t>enough</w:t>
      </w:r>
      <w:r w:rsidR="008C15A7">
        <w:t xml:space="preserve"> </w:t>
      </w:r>
      <w:r>
        <w:t>failure.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the</w:t>
      </w:r>
      <w:r w:rsidR="008C15A7">
        <w:t xml:space="preserve"> </w:t>
      </w:r>
      <w:r>
        <w:t>day</w:t>
      </w:r>
      <w:r w:rsidR="008C15A7">
        <w:t xml:space="preserve"> </w:t>
      </w:r>
      <w:r>
        <w:t>they</w:t>
      </w:r>
      <w:r w:rsidR="008C15A7">
        <w:t xml:space="preserve"> </w:t>
      </w:r>
      <w:r>
        <w:t>abolished</w:t>
      </w:r>
      <w:r w:rsidR="008C15A7">
        <w:t xml:space="preserve"> </w:t>
      </w:r>
      <w:r>
        <w:t>their</w:t>
      </w:r>
      <w:r w:rsidR="008C15A7">
        <w:t xml:space="preserve"> </w:t>
      </w:r>
      <w:r>
        <w:t>city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and</w:t>
      </w:r>
      <w:r w:rsidR="008C15A7">
        <w:t xml:space="preserve"> </w:t>
      </w:r>
      <w:r>
        <w:t>created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organization,</w:t>
      </w:r>
      <w:r w:rsidR="008C15A7">
        <w:t xml:space="preserve"> </w:t>
      </w:r>
      <w:r>
        <w:t>a</w:t>
      </w:r>
      <w:r w:rsidR="008C15A7">
        <w:t xml:space="preserve"> </w:t>
      </w:r>
      <w:r>
        <w:t>county</w:t>
      </w:r>
      <w:r w:rsidR="008C15A7">
        <w:t xml:space="preserve"> </w:t>
      </w:r>
      <w:r>
        <w:t>police</w:t>
      </w:r>
      <w:r w:rsidR="008C15A7">
        <w:t xml:space="preserve"> </w:t>
      </w:r>
      <w:r>
        <w:t>force</w:t>
      </w:r>
      <w:r w:rsidR="008C15A7">
        <w:t xml:space="preserve"> </w:t>
      </w:r>
      <w:r>
        <w:t>dedicated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“</w:t>
      </w:r>
      <w:r>
        <w:t>Service</w:t>
      </w:r>
      <w:r w:rsidR="008C15A7">
        <w:t xml:space="preserve"> </w:t>
      </w:r>
      <w:r>
        <w:t>Before</w:t>
      </w:r>
      <w:r w:rsidR="008C15A7">
        <w:t xml:space="preserve"> </w:t>
      </w:r>
      <w:r>
        <w:t>Self,</w:t>
      </w:r>
      <w:r w:rsidR="00610349">
        <w:t>”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vision</w:t>
      </w:r>
      <w:r w:rsidR="008C15A7">
        <w:t xml:space="preserve"> </w:t>
      </w:r>
      <w:r>
        <w:t>rooted</w:t>
      </w:r>
      <w:r w:rsidR="008C15A7">
        <w:t xml:space="preserve"> </w:t>
      </w:r>
      <w:r>
        <w:t>in</w:t>
      </w:r>
      <w:r w:rsidR="008C15A7">
        <w:t xml:space="preserve"> </w:t>
      </w:r>
      <w:r>
        <w:t>community</w:t>
      </w:r>
      <w:r w:rsidR="008C15A7">
        <w:t xml:space="preserve"> </w:t>
      </w:r>
      <w:r>
        <w:t>policing</w:t>
      </w:r>
      <w:r w:rsidR="008C15A7">
        <w:t xml:space="preserve"> </w:t>
      </w:r>
      <w:r>
        <w:t>and</w:t>
      </w:r>
      <w:r w:rsidR="008C15A7">
        <w:t xml:space="preserve"> </w:t>
      </w:r>
      <w:r>
        <w:t>putting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new</w:t>
      </w:r>
      <w:r w:rsidR="008C15A7">
        <w:t xml:space="preserve"> </w:t>
      </w:r>
      <w:r>
        <w:t>age</w:t>
      </w:r>
      <w:r w:rsidR="008C15A7">
        <w:t xml:space="preserve"> </w:t>
      </w:r>
      <w:r>
        <w:t>philosophy</w:t>
      </w:r>
      <w:r w:rsidR="008C15A7">
        <w:t xml:space="preserve"> </w:t>
      </w:r>
      <w:r>
        <w:t>in</w:t>
      </w:r>
      <w:r w:rsidR="008C15A7">
        <w:t xml:space="preserve"> </w:t>
      </w:r>
      <w:r>
        <w:t>place.</w:t>
      </w:r>
      <w:r w:rsidR="008C15A7">
        <w:t xml:space="preserve"> </w:t>
      </w:r>
      <w:r>
        <w:t>The</w:t>
      </w:r>
      <w:r w:rsidR="008C15A7">
        <w:t xml:space="preserve"> </w:t>
      </w:r>
      <w:r>
        <w:t>strategy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tackle</w:t>
      </w:r>
      <w:r w:rsidR="008C15A7">
        <w:t xml:space="preserve"> </w:t>
      </w:r>
      <w:r>
        <w:t>40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intractable</w:t>
      </w:r>
      <w:r w:rsidR="008C15A7">
        <w:t xml:space="preserve"> </w:t>
      </w:r>
      <w:r>
        <w:t>societal</w:t>
      </w:r>
      <w:r w:rsidR="008C15A7">
        <w:t xml:space="preserve"> </w:t>
      </w:r>
      <w:r>
        <w:t>ills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different</w:t>
      </w:r>
      <w:r w:rsidR="008C15A7">
        <w:t xml:space="preserve"> </w:t>
      </w:r>
      <w:r>
        <w:t>approach.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warriors</w:t>
      </w:r>
      <w:r w:rsidR="008C15A7">
        <w:t xml:space="preserve"> </w:t>
      </w:r>
      <w:r>
        <w:t>who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relying</w:t>
      </w:r>
      <w:r w:rsidR="00722F53">
        <w:t>—</w:t>
      </w:r>
      <w:r>
        <w:t>mostly</w:t>
      </w:r>
      <w:r w:rsidR="008C15A7">
        <w:t xml:space="preserve"> </w:t>
      </w:r>
      <w:r>
        <w:t>unsuccessfully</w:t>
      </w:r>
      <w:r w:rsidR="00722F53">
        <w:t>—</w:t>
      </w:r>
      <w:r>
        <w:t>on</w:t>
      </w:r>
      <w:r w:rsidR="008C15A7">
        <w:t xml:space="preserve"> </w:t>
      </w:r>
      <w:r>
        <w:t>force</w:t>
      </w:r>
      <w:r w:rsidR="008C15A7">
        <w:t xml:space="preserve"> </w:t>
      </w:r>
      <w:r>
        <w:t>and</w:t>
      </w:r>
      <w:r w:rsidR="008C15A7">
        <w:t xml:space="preserve"> </w:t>
      </w:r>
      <w:r>
        <w:t>arrests</w:t>
      </w:r>
      <w:r w:rsidR="008C15A7">
        <w:t xml:space="preserve"> </w:t>
      </w:r>
      <w:r>
        <w:t>to</w:t>
      </w:r>
      <w:r w:rsidR="008C15A7">
        <w:t xml:space="preserve"> </w:t>
      </w:r>
      <w:r>
        <w:t>combat</w:t>
      </w:r>
      <w:r w:rsidR="008C15A7">
        <w:t xml:space="preserve"> </w:t>
      </w:r>
      <w:r>
        <w:t>crime,</w:t>
      </w:r>
      <w:r w:rsidR="008C15A7">
        <w:t xml:space="preserve"> </w:t>
      </w:r>
      <w:r>
        <w:t>county</w:t>
      </w:r>
      <w:r w:rsidR="008C15A7">
        <w:t xml:space="preserve"> </w:t>
      </w:r>
      <w:r>
        <w:t>police</w:t>
      </w:r>
      <w:r w:rsidR="008C15A7">
        <w:t xml:space="preserve"> </w:t>
      </w:r>
      <w:r>
        <w:t>officers</w:t>
      </w:r>
      <w:r w:rsidR="008C15A7">
        <w:t xml:space="preserve"> </w:t>
      </w:r>
      <w:r>
        <w:t>would</w:t>
      </w:r>
      <w:r w:rsidR="008C15A7">
        <w:t xml:space="preserve"> </w:t>
      </w:r>
      <w:r>
        <w:t>henceforth</w:t>
      </w:r>
      <w:r w:rsidR="008C15A7">
        <w:t xml:space="preserve"> </w:t>
      </w:r>
      <w:r>
        <w:t>become</w:t>
      </w:r>
      <w:r w:rsidR="008C15A7">
        <w:t xml:space="preserve"> </w:t>
      </w:r>
      <w:r w:rsidR="00610349">
        <w:t>“</w:t>
      </w:r>
      <w:r>
        <w:t>guardians</w:t>
      </w:r>
      <w:r w:rsidR="00610349">
        <w:t>”</w:t>
      </w:r>
      <w:r w:rsidR="008C15A7">
        <w:t xml:space="preserve"> </w:t>
      </w:r>
      <w:r>
        <w:t>who</w:t>
      </w:r>
      <w:r w:rsidR="008C15A7">
        <w:t xml:space="preserve"> </w:t>
      </w:r>
      <w:r>
        <w:t>would</w:t>
      </w:r>
      <w:r w:rsidR="008C15A7">
        <w:t xml:space="preserve"> </w:t>
      </w:r>
      <w:r>
        <w:t>build</w:t>
      </w:r>
      <w:r w:rsidR="008C15A7">
        <w:t xml:space="preserve"> </w:t>
      </w:r>
      <w:r>
        <w:t>relationships</w:t>
      </w:r>
      <w:r w:rsidR="008C15A7">
        <w:t xml:space="preserve"> </w:t>
      </w:r>
      <w:r>
        <w:t>and</w:t>
      </w:r>
      <w:r w:rsidR="008C15A7">
        <w:t xml:space="preserve"> </w:t>
      </w:r>
      <w:r>
        <w:t>facilitate,</w:t>
      </w:r>
      <w:r w:rsidR="008C15A7">
        <w:t xml:space="preserve"> </w:t>
      </w:r>
      <w:r>
        <w:t>convene</w:t>
      </w:r>
      <w:r w:rsidR="008C15A7">
        <w:t xml:space="preserve"> </w:t>
      </w:r>
      <w:r>
        <w:t>and</w:t>
      </w:r>
      <w:r w:rsidR="008C15A7">
        <w:t xml:space="preserve"> </w:t>
      </w:r>
      <w:r>
        <w:t>empower</w:t>
      </w:r>
      <w:r w:rsidR="008C15A7">
        <w:t xml:space="preserve"> </w:t>
      </w:r>
      <w:r>
        <w:t>Camden</w:t>
      </w:r>
      <w:r w:rsidR="00610349">
        <w:t>’</w:t>
      </w:r>
      <w:r>
        <w:t>s</w:t>
      </w:r>
      <w:r w:rsidR="008C15A7">
        <w:t xml:space="preserve"> </w:t>
      </w:r>
      <w:r>
        <w:t>citizenry</w:t>
      </w:r>
      <w:r w:rsidR="008C15A7">
        <w:t xml:space="preserve"> </w:t>
      </w:r>
      <w:r>
        <w:t>to</w:t>
      </w:r>
      <w:r w:rsidR="008C15A7">
        <w:t xml:space="preserve"> </w:t>
      </w:r>
      <w:r>
        <w:t>reclaim</w:t>
      </w:r>
      <w:r w:rsidR="008C15A7">
        <w:t xml:space="preserve"> </w:t>
      </w:r>
      <w:r>
        <w:t>their</w:t>
      </w:r>
      <w:r w:rsidR="008C15A7">
        <w:t xml:space="preserve"> </w:t>
      </w:r>
      <w:r>
        <w:t>own</w:t>
      </w:r>
      <w:r w:rsidR="008C15A7">
        <w:t xml:space="preserve"> </w:t>
      </w:r>
      <w:r>
        <w:t>neighborhoods.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patrolling</w:t>
      </w:r>
      <w:r w:rsidR="008C15A7">
        <w:t xml:space="preserve"> </w:t>
      </w:r>
      <w:r>
        <w:t>in</w:t>
      </w:r>
      <w:r w:rsidR="008C15A7">
        <w:t xml:space="preserve"> </w:t>
      </w:r>
      <w:r>
        <w:t>cars</w:t>
      </w:r>
      <w:r w:rsidR="008C15A7">
        <w:t xml:space="preserve"> </w:t>
      </w:r>
      <w:r>
        <w:t>with</w:t>
      </w:r>
      <w:r w:rsidR="008C15A7">
        <w:t xml:space="preserve"> </w:t>
      </w:r>
      <w:r>
        <w:t>windows</w:t>
      </w:r>
      <w:r w:rsidR="008C15A7">
        <w:t xml:space="preserve"> </w:t>
      </w:r>
      <w:r>
        <w:t>rolled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interacting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public</w:t>
      </w:r>
      <w:r w:rsidR="008C15A7">
        <w:t xml:space="preserve"> </w:t>
      </w:r>
      <w:r>
        <w:t>only</w:t>
      </w:r>
      <w:r w:rsidR="008C15A7">
        <w:t xml:space="preserve"> </w:t>
      </w:r>
      <w:r>
        <w:t>during</w:t>
      </w:r>
      <w:r w:rsidR="008C15A7">
        <w:t xml:space="preserve"> </w:t>
      </w:r>
      <w:r>
        <w:t>moments</w:t>
      </w:r>
      <w:r w:rsidR="008C15A7">
        <w:t xml:space="preserve"> </w:t>
      </w:r>
      <w:r>
        <w:t>of</w:t>
      </w:r>
      <w:r w:rsidR="008C15A7">
        <w:t xml:space="preserve"> </w:t>
      </w:r>
      <w:r>
        <w:t>enforcement</w:t>
      </w:r>
      <w:r w:rsidR="008C15A7">
        <w:t xml:space="preserve"> </w:t>
      </w:r>
      <w:r>
        <w:t>or</w:t>
      </w:r>
      <w:r w:rsidR="008C15A7">
        <w:t xml:space="preserve"> </w:t>
      </w:r>
      <w:r>
        <w:t>crisis,</w:t>
      </w:r>
      <w:r w:rsidR="008C15A7">
        <w:t xml:space="preserve"> </w:t>
      </w:r>
      <w:r>
        <w:t>cops</w:t>
      </w:r>
      <w:r w:rsidR="008C15A7">
        <w:t xml:space="preserve"> </w:t>
      </w:r>
      <w:r>
        <w:t>would</w:t>
      </w:r>
      <w:r w:rsidR="008C15A7">
        <w:t xml:space="preserve"> </w:t>
      </w:r>
      <w:r>
        <w:t>walk</w:t>
      </w:r>
      <w:r w:rsidR="008C15A7">
        <w:t xml:space="preserve"> </w:t>
      </w:r>
      <w:r>
        <w:t>the</w:t>
      </w:r>
      <w:r w:rsidR="008C15A7">
        <w:t xml:space="preserve"> </w:t>
      </w:r>
      <w:r>
        <w:t>beat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meaningful</w:t>
      </w:r>
      <w:r w:rsidR="008C15A7">
        <w:t xml:space="preserve"> </w:t>
      </w:r>
      <w:r>
        <w:t>human</w:t>
      </w:r>
      <w:r w:rsidR="008C15A7">
        <w:t xml:space="preserve"> </w:t>
      </w:r>
      <w:r>
        <w:t>contact</w:t>
      </w:r>
      <w:r w:rsidR="008C15A7">
        <w:t xml:space="preserve"> </w:t>
      </w:r>
      <w:r>
        <w:t>to</w:t>
      </w:r>
      <w:r w:rsidR="008C15A7">
        <w:t xml:space="preserve"> </w:t>
      </w:r>
      <w:r>
        <w:t>build</w:t>
      </w:r>
      <w:r w:rsidR="008C15A7">
        <w:t xml:space="preserve"> </w:t>
      </w:r>
      <w:r>
        <w:t>trust.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</w:p>
    <w:p w14:paraId="69D7D6B2" w14:textId="4C262382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initial</w:t>
      </w:r>
      <w:r w:rsidR="008C15A7">
        <w:t xml:space="preserve"> </w:t>
      </w:r>
      <w:r>
        <w:t>departmental</w:t>
      </w:r>
      <w:r w:rsidR="008C15A7">
        <w:t xml:space="preserve"> </w:t>
      </w:r>
      <w:r>
        <w:t>response</w:t>
      </w:r>
      <w:r w:rsidR="008C15A7">
        <w:t xml:space="preserve"> </w:t>
      </w:r>
      <w:r>
        <w:t>could</w:t>
      </w:r>
      <w:r w:rsidR="008C15A7">
        <w:t xml:space="preserve"> </w:t>
      </w:r>
      <w:r>
        <w:t>best</w:t>
      </w:r>
      <w:r w:rsidR="008C15A7">
        <w:t xml:space="preserve"> </w:t>
      </w:r>
      <w:r>
        <w:t>be</w:t>
      </w:r>
      <w:r w:rsidR="008C15A7">
        <w:t xml:space="preserve"> </w:t>
      </w:r>
      <w:r>
        <w:t>described</w:t>
      </w:r>
      <w:r w:rsidR="008C15A7">
        <w:t xml:space="preserve"> </w:t>
      </w:r>
      <w:r>
        <w:t>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skepticism.</w:t>
      </w:r>
      <w:r w:rsidR="008C15A7">
        <w:t xml:space="preserve"> </w:t>
      </w:r>
      <w:r>
        <w:t>Most</w:t>
      </w:r>
      <w:r w:rsidR="008C15A7">
        <w:t xml:space="preserve"> </w:t>
      </w:r>
      <w:r>
        <w:t>cops</w:t>
      </w:r>
      <w:r w:rsidR="008C15A7">
        <w:t xml:space="preserve"> </w:t>
      </w:r>
      <w:r>
        <w:t>viewed</w:t>
      </w:r>
      <w:r w:rsidR="008C15A7">
        <w:t xml:space="preserve"> </w:t>
      </w:r>
      <w:r>
        <w:t>this</w:t>
      </w:r>
      <w:r w:rsidR="008C15A7">
        <w:t xml:space="preserve"> </w:t>
      </w:r>
      <w:r>
        <w:t>identity</w:t>
      </w:r>
      <w:r w:rsidR="008C15A7">
        <w:t xml:space="preserve"> </w:t>
      </w:r>
      <w:r>
        <w:t>shift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>
        <w:t>invalidation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dedicated</w:t>
      </w:r>
      <w:r w:rsidR="008C15A7">
        <w:t xml:space="preserve"> </w:t>
      </w:r>
      <w:r>
        <w:t>service.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paradox</w:t>
      </w:r>
      <w:r w:rsidR="008C15A7">
        <w:t xml:space="preserve"> </w:t>
      </w:r>
      <w:r>
        <w:t>that</w:t>
      </w:r>
      <w:r w:rsidR="008C15A7">
        <w:t xml:space="preserve"> </w:t>
      </w:r>
      <w:r>
        <w:t>exists</w:t>
      </w:r>
      <w:r w:rsidR="008C15A7">
        <w:t xml:space="preserve"> </w:t>
      </w:r>
      <w:r>
        <w:t>in</w:t>
      </w:r>
      <w:r w:rsidR="008C15A7">
        <w:t xml:space="preserve"> </w:t>
      </w:r>
      <w:r>
        <w:t>many</w:t>
      </w:r>
      <w:r w:rsidR="008C15A7">
        <w:t xml:space="preserve"> </w:t>
      </w:r>
      <w:r>
        <w:t>organizations:</w:t>
      </w:r>
      <w:r w:rsidR="008C15A7">
        <w:t xml:space="preserve"> </w:t>
      </w:r>
      <w:r>
        <w:t>people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like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things</w:t>
      </w:r>
      <w:r w:rsidR="008C15A7">
        <w:t xml:space="preserve"> </w:t>
      </w:r>
      <w:r>
        <w:t>are,</w:t>
      </w:r>
      <w:r w:rsidR="008C15A7">
        <w:t xml:space="preserve"> </w:t>
      </w:r>
      <w:r>
        <w:t>but</w:t>
      </w:r>
      <w:r w:rsidR="008C15A7">
        <w:t xml:space="preserve"> </w:t>
      </w:r>
      <w:r>
        <w:t>detest</w:t>
      </w:r>
      <w:r w:rsidR="008C15A7">
        <w:t xml:space="preserve"> </w:t>
      </w:r>
      <w:r>
        <w:t>change.</w:t>
      </w:r>
      <w:r w:rsidR="008C15A7">
        <w:t xml:space="preserve"> </w:t>
      </w:r>
      <w:r>
        <w:t>However,</w:t>
      </w:r>
      <w:r w:rsidR="008C15A7">
        <w:t xml:space="preserve"> </w:t>
      </w:r>
      <w:r>
        <w:t>momentum</w:t>
      </w:r>
      <w:r w:rsidR="008C15A7">
        <w:t xml:space="preserve"> </w:t>
      </w:r>
      <w:r>
        <w:t>was</w:t>
      </w:r>
      <w:r w:rsidR="008C15A7">
        <w:t xml:space="preserve"> </w:t>
      </w:r>
      <w:r>
        <w:t>created,</w:t>
      </w:r>
      <w:r w:rsidR="008C15A7">
        <w:t xml:space="preserve"> </w:t>
      </w:r>
      <w:r>
        <w:t>as</w:t>
      </w:r>
      <w:r w:rsidR="008C15A7">
        <w:t xml:space="preserve"> </w:t>
      </w:r>
      <w:r>
        <w:t>residents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reclaim</w:t>
      </w:r>
      <w:r w:rsidR="008C15A7">
        <w:t xml:space="preserve"> </w:t>
      </w:r>
      <w:r>
        <w:t>public</w:t>
      </w:r>
      <w:r w:rsidR="008C15A7">
        <w:t xml:space="preserve"> </w:t>
      </w:r>
      <w:r>
        <w:t>spaces,</w:t>
      </w:r>
      <w:r w:rsidR="008C15A7">
        <w:t xml:space="preserve"> </w:t>
      </w:r>
      <w:r>
        <w:t>sitting</w:t>
      </w:r>
      <w:r w:rsidR="008C15A7">
        <w:t xml:space="preserve"> </w:t>
      </w:r>
      <w:r>
        <w:t>on</w:t>
      </w:r>
      <w:r w:rsidR="008C15A7">
        <w:t xml:space="preserve"> </w:t>
      </w:r>
      <w:r>
        <w:t>their</w:t>
      </w:r>
      <w:r w:rsidR="008C15A7">
        <w:t xml:space="preserve"> </w:t>
      </w:r>
      <w:r>
        <w:t>front</w:t>
      </w:r>
      <w:r w:rsidR="008C15A7">
        <w:t xml:space="preserve"> </w:t>
      </w:r>
      <w:r>
        <w:t>steps</w:t>
      </w:r>
      <w:r w:rsidR="008C15A7">
        <w:t xml:space="preserve"> </w:t>
      </w:r>
      <w:r>
        <w:t>chatting</w:t>
      </w:r>
      <w:r w:rsidR="008C15A7">
        <w:t xml:space="preserve"> </w:t>
      </w:r>
      <w:r>
        <w:t>with</w:t>
      </w:r>
      <w:r w:rsidR="008C15A7">
        <w:t xml:space="preserve"> </w:t>
      </w:r>
      <w:r>
        <w:t>their</w:t>
      </w:r>
      <w:r w:rsidR="008C15A7">
        <w:t xml:space="preserve"> </w:t>
      </w:r>
      <w:r>
        <w:t>neighbors</w:t>
      </w:r>
      <w:r w:rsidR="008C15A7">
        <w:t xml:space="preserve"> </w:t>
      </w:r>
      <w:r>
        <w:t>and</w:t>
      </w:r>
      <w:r w:rsidR="008C15A7">
        <w:t xml:space="preserve"> </w:t>
      </w:r>
      <w:r>
        <w:t>once</w:t>
      </w:r>
      <w:r w:rsidR="008C15A7">
        <w:t xml:space="preserve"> </w:t>
      </w:r>
      <w:r>
        <w:t>again</w:t>
      </w:r>
      <w:r w:rsidR="008C15A7">
        <w:t xml:space="preserve"> </w:t>
      </w:r>
      <w:r>
        <w:t>allowing</w:t>
      </w:r>
      <w:r w:rsidR="008C15A7">
        <w:t xml:space="preserve"> </w:t>
      </w:r>
      <w:r>
        <w:t>their</w:t>
      </w:r>
      <w:r w:rsidR="008C15A7">
        <w:t xml:space="preserve"> </w:t>
      </w:r>
      <w:r>
        <w:t>children</w:t>
      </w:r>
      <w:r w:rsidR="008C15A7">
        <w:t xml:space="preserve"> </w:t>
      </w:r>
      <w:r>
        <w:t>to</w:t>
      </w:r>
      <w:r w:rsidR="008C15A7">
        <w:t xml:space="preserve"> </w:t>
      </w:r>
      <w:r>
        <w:t>play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homes</w:t>
      </w:r>
      <w:r w:rsidR="008C15A7">
        <w:t xml:space="preserve"> </w:t>
      </w:r>
      <w:r>
        <w:t>and</w:t>
      </w:r>
      <w:r w:rsidR="008C15A7">
        <w:t xml:space="preserve"> </w:t>
      </w:r>
      <w:r>
        <w:t>ride</w:t>
      </w:r>
      <w:r w:rsidR="008C15A7">
        <w:t xml:space="preserve"> </w:t>
      </w:r>
      <w:r>
        <w:t>their</w:t>
      </w:r>
      <w:r w:rsidR="008C15A7">
        <w:t xml:space="preserve"> </w:t>
      </w:r>
      <w:r>
        <w:t>bikes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block</w:t>
      </w:r>
      <w:r w:rsidR="00C33184">
        <w:t>—</w:t>
      </w:r>
      <w:r>
        <w:t>even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challenged</w:t>
      </w:r>
      <w:r w:rsidR="008C15A7">
        <w:t xml:space="preserve"> </w:t>
      </w:r>
      <w:r>
        <w:t>of</w:t>
      </w:r>
      <w:r w:rsidR="008C15A7">
        <w:t xml:space="preserve"> </w:t>
      </w:r>
      <w:r>
        <w:t>neighborhoods.</w:t>
      </w:r>
      <w:r w:rsidR="008C15A7">
        <w:t xml:space="preserve"> </w:t>
      </w:r>
      <w:r>
        <w:t>Slowly</w:t>
      </w:r>
      <w:r w:rsidR="008C15A7">
        <w:t xml:space="preserve"> </w:t>
      </w:r>
      <w:r>
        <w:t>over</w:t>
      </w:r>
      <w:r w:rsidR="008C15A7">
        <w:t xml:space="preserve"> </w:t>
      </w:r>
      <w:r>
        <w:t>time,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skeptical</w:t>
      </w:r>
      <w:r w:rsidR="008C15A7">
        <w:t xml:space="preserve"> </w:t>
      </w:r>
      <w:r>
        <w:t>cops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understand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610349">
        <w:t>’</w:t>
      </w:r>
      <w:r>
        <w:t>s</w:t>
      </w:r>
      <w:r w:rsidR="008C15A7">
        <w:t xml:space="preserve"> </w:t>
      </w:r>
      <w:r>
        <w:t>notion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could</w:t>
      </w:r>
      <w:r w:rsidR="008C15A7">
        <w:t xml:space="preserve"> </w:t>
      </w:r>
      <w:r>
        <w:t>never</w:t>
      </w:r>
      <w:r w:rsidR="008C15A7">
        <w:t xml:space="preserve"> </w:t>
      </w:r>
      <w:r>
        <w:t>arrest</w:t>
      </w:r>
      <w:r w:rsidR="008C15A7">
        <w:t xml:space="preserve"> </w:t>
      </w:r>
      <w:r>
        <w:t>their</w:t>
      </w:r>
      <w:r w:rsidR="008C15A7">
        <w:t xml:space="preserve"> </w:t>
      </w:r>
      <w:r>
        <w:t>way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problems</w:t>
      </w:r>
      <w:r w:rsidR="008C15A7">
        <w:t xml:space="preserve"> </w:t>
      </w:r>
      <w:r>
        <w:t>facing</w:t>
      </w:r>
      <w:r w:rsidR="008C15A7">
        <w:t xml:space="preserve"> </w:t>
      </w:r>
      <w:r>
        <w:t>their</w:t>
      </w:r>
      <w:r w:rsidR="008C15A7">
        <w:t xml:space="preserve"> </w:t>
      </w:r>
      <w:r>
        <w:t>city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this</w:t>
      </w:r>
      <w:r w:rsidR="008C15A7">
        <w:t xml:space="preserve"> </w:t>
      </w:r>
      <w:r>
        <w:t>different</w:t>
      </w:r>
      <w:r w:rsidR="008C15A7">
        <w:t xml:space="preserve"> </w:t>
      </w:r>
      <w:r>
        <w:t>approach</w:t>
      </w:r>
      <w:r w:rsidR="008C15A7">
        <w:t xml:space="preserve"> </w:t>
      </w:r>
      <w:r>
        <w:t>might</w:t>
      </w:r>
      <w:r w:rsidR="008C15A7">
        <w:t xml:space="preserve"> </w:t>
      </w:r>
      <w:r>
        <w:t>just</w:t>
      </w:r>
      <w:r w:rsidR="008C15A7">
        <w:t xml:space="preserve"> </w:t>
      </w:r>
      <w:r>
        <w:t>work.</w:t>
      </w:r>
      <w:r w:rsidR="008C15A7">
        <w:t xml:space="preserve"> </w:t>
      </w: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assumed</w:t>
      </w:r>
      <w:r w:rsidR="008C15A7">
        <w:t xml:space="preserve"> </w:t>
      </w:r>
      <w:r>
        <w:t>positive</w:t>
      </w:r>
      <w:r w:rsidR="008C15A7">
        <w:t xml:space="preserve"> </w:t>
      </w:r>
      <w:r>
        <w:t>intent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neighborhoods</w:t>
      </w:r>
      <w:r w:rsidR="008C15A7">
        <w:t xml:space="preserve"> </w:t>
      </w:r>
      <w:r>
        <w:t>they</w:t>
      </w:r>
      <w:r w:rsidR="008C15A7">
        <w:t xml:space="preserve"> </w:t>
      </w:r>
      <w:r>
        <w:t>patrolled,</w:t>
      </w:r>
      <w:r w:rsidR="008C15A7">
        <w:t xml:space="preserve"> </w:t>
      </w:r>
      <w:r>
        <w:t>they</w:t>
      </w:r>
      <w:r w:rsidR="008C15A7">
        <w:t xml:space="preserve"> </w:t>
      </w:r>
      <w:r>
        <w:t>found</w:t>
      </w:r>
      <w:r w:rsidR="008C15A7">
        <w:t xml:space="preserve"> </w:t>
      </w:r>
      <w:r>
        <w:t>their</w:t>
      </w:r>
      <w:r w:rsidR="008C15A7">
        <w:t xml:space="preserve"> </w:t>
      </w:r>
      <w:r>
        <w:t>jobs</w:t>
      </w:r>
      <w:r w:rsidR="008C15A7">
        <w:t xml:space="preserve"> </w:t>
      </w:r>
      <w:r>
        <w:t>became</w:t>
      </w:r>
      <w:r w:rsidR="008C15A7">
        <w:t xml:space="preserve"> </w:t>
      </w:r>
      <w:r>
        <w:t>much</w:t>
      </w:r>
      <w:r w:rsidR="008C15A7">
        <w:t xml:space="preserve"> </w:t>
      </w:r>
      <w:r>
        <w:t>easier</w:t>
      </w:r>
      <w:r w:rsidR="008C15A7">
        <w:t xml:space="preserve"> </w:t>
      </w:r>
      <w:r>
        <w:t>and</w:t>
      </w:r>
      <w:r w:rsidR="008C15A7">
        <w:t xml:space="preserve"> </w:t>
      </w:r>
      <w:r>
        <w:t>more</w:t>
      </w:r>
      <w:r w:rsidR="008C15A7">
        <w:t xml:space="preserve"> </w:t>
      </w:r>
      <w:r>
        <w:t>enjoyable.</w:t>
      </w:r>
      <w:r w:rsidR="008C15A7">
        <w:t xml:space="preserve"> </w:t>
      </w:r>
      <w:r>
        <w:t>In</w:t>
      </w:r>
      <w:r w:rsidR="008C15A7">
        <w:t xml:space="preserve"> </w:t>
      </w:r>
      <w:r>
        <w:t>fact,</w:t>
      </w:r>
      <w:r w:rsidR="008C15A7">
        <w:t xml:space="preserve"> </w:t>
      </w:r>
      <w:r>
        <w:t>API</w:t>
      </w:r>
      <w:r w:rsidR="008C15A7">
        <w:t xml:space="preserve"> </w:t>
      </w:r>
      <w:r>
        <w:t>begat</w:t>
      </w:r>
      <w:r w:rsidR="008C15A7">
        <w:t xml:space="preserve"> </w:t>
      </w:r>
      <w:r>
        <w:t>API.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residents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police</w:t>
      </w:r>
      <w:r w:rsidR="008C15A7">
        <w:t xml:space="preserve"> </w:t>
      </w:r>
      <w:r>
        <w:t>and</w:t>
      </w:r>
      <w:r w:rsidR="008C15A7">
        <w:t xml:space="preserve"> </w:t>
      </w:r>
      <w:r>
        <w:t>assumed</w:t>
      </w:r>
      <w:r w:rsidR="008C15A7">
        <w:t xml:space="preserve"> </w:t>
      </w:r>
      <w:r>
        <w:t>positive</w:t>
      </w:r>
      <w:r w:rsidR="008C15A7">
        <w:t xml:space="preserve"> </w:t>
      </w:r>
      <w:r>
        <w:t>intent,</w:t>
      </w:r>
      <w:r w:rsidR="008C15A7">
        <w:t xml:space="preserve"> </w:t>
      </w:r>
      <w:r>
        <w:t>they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feel</w:t>
      </w:r>
      <w:r w:rsidR="008C15A7">
        <w:t xml:space="preserve"> </w:t>
      </w:r>
      <w:r>
        <w:t>comfortable</w:t>
      </w:r>
      <w:r w:rsidR="008C15A7">
        <w:t xml:space="preserve"> </w:t>
      </w:r>
      <w:r>
        <w:t>sharing</w:t>
      </w:r>
      <w:r w:rsidR="008C15A7">
        <w:t xml:space="preserve"> </w:t>
      </w:r>
      <w:r>
        <w:t>information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police.</w:t>
      </w:r>
      <w:r w:rsidR="008C15A7">
        <w:t xml:space="preserve"> </w:t>
      </w:r>
      <w:r w:rsidR="00610349">
        <w:t>“</w:t>
      </w:r>
      <w:r>
        <w:t>They</w:t>
      </w:r>
      <w:r w:rsidR="008C15A7">
        <w:t xml:space="preserve"> </w:t>
      </w:r>
      <w:r>
        <w:t>started</w:t>
      </w:r>
      <w:r w:rsidR="008C15A7">
        <w:t xml:space="preserve"> </w:t>
      </w:r>
      <w:r>
        <w:t>telling</w:t>
      </w:r>
      <w:r w:rsidR="008C15A7">
        <w:t xml:space="preserve"> </w:t>
      </w:r>
      <w:r>
        <w:t>us</w:t>
      </w:r>
      <w:r w:rsidR="008C15A7">
        <w:t xml:space="preserve"> </w:t>
      </w:r>
      <w:r>
        <w:t>who</w:t>
      </w:r>
      <w:r w:rsidR="008C15A7">
        <w:t xml:space="preserve"> </w:t>
      </w:r>
      <w:r>
        <w:t>the</w:t>
      </w:r>
      <w:r w:rsidR="008C15A7">
        <w:t xml:space="preserve"> </w:t>
      </w:r>
      <w:r>
        <w:t>really</w:t>
      </w:r>
      <w:r w:rsidR="008C15A7">
        <w:t xml:space="preserve"> </w:t>
      </w:r>
      <w:r>
        <w:t>bad</w:t>
      </w:r>
      <w:r w:rsidR="008C15A7">
        <w:t xml:space="preserve"> </w:t>
      </w:r>
      <w:r>
        <w:t>people</w:t>
      </w:r>
      <w:r w:rsidR="008C15A7">
        <w:t xml:space="preserve"> </w:t>
      </w:r>
      <w:r>
        <w:t>were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communities,</w:t>
      </w:r>
      <w:r w:rsidR="008C15A7">
        <w:t xml:space="preserve"> </w:t>
      </w:r>
      <w:r>
        <w:t>what</w:t>
      </w:r>
      <w:r w:rsidR="008C15A7">
        <w:t xml:space="preserve"> </w:t>
      </w:r>
      <w:r>
        <w:t>cars</w:t>
      </w:r>
      <w:r w:rsidR="008C15A7">
        <w:t xml:space="preserve"> </w:t>
      </w:r>
      <w:r>
        <w:t>they</w:t>
      </w:r>
      <w:r w:rsidR="008C15A7">
        <w:t xml:space="preserve"> </w:t>
      </w:r>
      <w:r>
        <w:t>drove,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where</w:t>
      </w:r>
      <w:r w:rsidR="008C15A7">
        <w:t xml:space="preserve"> </w:t>
      </w:r>
      <w:r>
        <w:t>they</w:t>
      </w:r>
      <w:r w:rsidR="008C15A7">
        <w:t xml:space="preserve"> </w:t>
      </w:r>
      <w:r>
        <w:t>hid</w:t>
      </w:r>
      <w:r w:rsidR="008C15A7">
        <w:t xml:space="preserve"> </w:t>
      </w:r>
      <w:r>
        <w:t>their</w:t>
      </w:r>
      <w:r w:rsidR="008C15A7">
        <w:t xml:space="preserve"> </w:t>
      </w:r>
      <w:r>
        <w:t>guns,</w:t>
      </w:r>
      <w:r w:rsidR="00610349">
        <w:t>”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information</w:t>
      </w:r>
      <w:r w:rsidR="008C15A7">
        <w:t xml:space="preserve"> </w:t>
      </w:r>
      <w:r>
        <w:t>and</w:t>
      </w:r>
      <w:r w:rsidR="008C15A7">
        <w:t xml:space="preserve"> </w:t>
      </w:r>
      <w:r>
        <w:t>support,</w:t>
      </w:r>
      <w:r w:rsidR="008C15A7">
        <w:t xml:space="preserve"> </w:t>
      </w:r>
      <w:r>
        <w:t>the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suddenly</w:t>
      </w:r>
      <w:r w:rsidR="008C15A7">
        <w:t xml:space="preserve"> </w:t>
      </w:r>
      <w:r>
        <w:t>had</w:t>
      </w:r>
      <w:r w:rsidR="008C15A7">
        <w:t xml:space="preserve"> </w:t>
      </w:r>
      <w:r>
        <w:t>thousands</w:t>
      </w:r>
      <w:r w:rsidR="008C15A7">
        <w:t xml:space="preserve"> </w:t>
      </w:r>
      <w:r>
        <w:t>of</w:t>
      </w:r>
      <w:r w:rsidR="008C15A7">
        <w:t xml:space="preserve"> </w:t>
      </w:r>
      <w:r>
        <w:t>additional</w:t>
      </w:r>
      <w:r w:rsidR="008C15A7">
        <w:t xml:space="preserve"> </w:t>
      </w:r>
      <w:r>
        <w:t>eyes</w:t>
      </w:r>
      <w:r w:rsidR="008C15A7">
        <w:t xml:space="preserve"> </w:t>
      </w:r>
      <w:r>
        <w:t>and</w:t>
      </w:r>
      <w:r w:rsidR="008C15A7">
        <w:t xml:space="preserve"> </w:t>
      </w:r>
      <w:r>
        <w:t>ears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community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clock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us</w:t>
      </w:r>
      <w:r w:rsidR="008C15A7">
        <w:t xml:space="preserve"> </w:t>
      </w:r>
      <w:r>
        <w:t>achieve</w:t>
      </w:r>
      <w:r w:rsidR="008C15A7">
        <w:t xml:space="preserve"> </w:t>
      </w:r>
      <w:r>
        <w:t>our</w:t>
      </w:r>
      <w:r w:rsidR="008C15A7">
        <w:t xml:space="preserve"> </w:t>
      </w:r>
      <w:r>
        <w:t>mission.</w:t>
      </w:r>
      <w:r w:rsidR="008C15A7">
        <w:t xml:space="preserve"> </w:t>
      </w:r>
      <w:r>
        <w:t>But</w:t>
      </w:r>
      <w:r w:rsidR="008C15A7">
        <w:t xml:space="preserve"> </w:t>
      </w:r>
      <w:r>
        <w:t>without</w:t>
      </w:r>
      <w:r w:rsidR="008C15A7">
        <w:t xml:space="preserve"> </w:t>
      </w:r>
      <w:r>
        <w:t>constant</w:t>
      </w:r>
      <w:r w:rsidR="008C15A7">
        <w:t xml:space="preserve"> </w:t>
      </w:r>
      <w:r>
        <w:t>positive</w:t>
      </w:r>
      <w:r w:rsidR="008C15A7">
        <w:t xml:space="preserve"> </w:t>
      </w:r>
      <w:r>
        <w:t>human</w:t>
      </w:r>
      <w:r w:rsidR="008C15A7">
        <w:t xml:space="preserve"> </w:t>
      </w:r>
      <w:r>
        <w:t>contact,</w:t>
      </w:r>
      <w:r w:rsidR="008C15A7">
        <w:t xml:space="preserve"> </w:t>
      </w:r>
      <w:r>
        <w:t>this</w:t>
      </w:r>
      <w:r w:rsidR="008C15A7">
        <w:t xml:space="preserve"> </w:t>
      </w:r>
      <w:r>
        <w:t>never</w:t>
      </w:r>
      <w:r w:rsidR="008C15A7">
        <w:t xml:space="preserve"> </w:t>
      </w:r>
      <w:r>
        <w:t>would</w:t>
      </w:r>
      <w:r w:rsidR="008C15A7">
        <w:t xml:space="preserve"> </w:t>
      </w:r>
      <w:r>
        <w:t>have</w:t>
      </w:r>
      <w:r w:rsidR="008C15A7">
        <w:t xml:space="preserve"> </w:t>
      </w:r>
      <w:r>
        <w:t>occurred.</w:t>
      </w:r>
      <w:r w:rsidR="00610349">
        <w:t>”</w:t>
      </w:r>
    </w:p>
    <w:p w14:paraId="1854506B" w14:textId="77777777" w:rsidR="00722F53" w:rsidRDefault="00E949E9" w:rsidP="008F1C01">
      <w:pPr>
        <w:pStyle w:val="Body-TextTx"/>
      </w:pPr>
      <w:r>
        <w:t>Several</w:t>
      </w:r>
      <w:r w:rsidR="008C15A7">
        <w:t xml:space="preserve"> </w:t>
      </w:r>
      <w:r>
        <w:t>months</w:t>
      </w:r>
      <w:r w:rsidR="008C15A7">
        <w:t xml:space="preserve"> </w:t>
      </w:r>
      <w:r>
        <w:t>into</w:t>
      </w:r>
      <w:r w:rsidR="008C15A7">
        <w:t xml:space="preserve"> </w:t>
      </w:r>
      <w:r>
        <w:t>this</w:t>
      </w:r>
      <w:r w:rsidR="008C15A7">
        <w:t xml:space="preserve"> </w:t>
      </w:r>
      <w:r>
        <w:t>transformation,</w:t>
      </w:r>
      <w:r w:rsidR="008C15A7">
        <w:t xml:space="preserve"> </w:t>
      </w:r>
      <w:r>
        <w:t>this</w:t>
      </w:r>
      <w:r w:rsidR="008C15A7">
        <w:t xml:space="preserve"> </w:t>
      </w:r>
      <w:r>
        <w:t>new</w:t>
      </w:r>
      <w:r w:rsidR="008C15A7">
        <w:t xml:space="preserve"> </w:t>
      </w:r>
      <w:r>
        <w:t>vision</w:t>
      </w:r>
      <w:r w:rsidR="008C15A7">
        <w:t xml:space="preserve"> </w:t>
      </w:r>
      <w:r>
        <w:t>and</w:t>
      </w:r>
      <w:r w:rsidR="008C15A7">
        <w:t xml:space="preserve"> </w:t>
      </w:r>
      <w:r>
        <w:t>ability</w:t>
      </w:r>
      <w:r w:rsidR="008C15A7">
        <w:t xml:space="preserve"> </w:t>
      </w:r>
      <w:r>
        <w:t>to</w:t>
      </w:r>
      <w:r w:rsidR="008C15A7">
        <w:t xml:space="preserve"> </w:t>
      </w:r>
      <w:r>
        <w:t>API</w:t>
      </w:r>
      <w:r w:rsidR="008C15A7">
        <w:t xml:space="preserve"> </w:t>
      </w:r>
      <w:r>
        <w:t>got</w:t>
      </w:r>
      <w:r w:rsidR="008C15A7">
        <w:t xml:space="preserve"> </w:t>
      </w:r>
      <w:r>
        <w:t>tested</w:t>
      </w:r>
      <w:r w:rsidR="008C15A7">
        <w:t xml:space="preserve"> </w:t>
      </w:r>
      <w:r>
        <w:t>to</w:t>
      </w:r>
      <w:r w:rsidR="008C15A7">
        <w:t xml:space="preserve"> </w:t>
      </w:r>
      <w:r>
        <w:t>its</w:t>
      </w:r>
      <w:r w:rsidR="008C15A7">
        <w:t xml:space="preserve"> </w:t>
      </w:r>
      <w:r>
        <w:t>core.</w:t>
      </w:r>
      <w:r w:rsidR="008C15A7">
        <w:t xml:space="preserve"> </w:t>
      </w:r>
      <w:r>
        <w:t>During</w:t>
      </w:r>
      <w:r w:rsidR="008C15A7">
        <w:t xml:space="preserve"> </w:t>
      </w:r>
      <w:r>
        <w:t>one</w:t>
      </w:r>
      <w:r w:rsidR="008C15A7">
        <w:t xml:space="preserve"> </w:t>
      </w:r>
      <w:r>
        <w:t>summer</w:t>
      </w:r>
      <w:r w:rsidR="008C15A7">
        <w:t xml:space="preserve"> </w:t>
      </w:r>
      <w:r>
        <w:t>weekend,</w:t>
      </w:r>
      <w:r w:rsidR="008C15A7">
        <w:t xml:space="preserve"> </w:t>
      </w:r>
      <w:r>
        <w:t>a</w:t>
      </w:r>
      <w:r w:rsidR="008C15A7">
        <w:t xml:space="preserve"> </w:t>
      </w:r>
      <w:r>
        <w:t>drug</w:t>
      </w:r>
      <w:r w:rsidR="008C15A7">
        <w:t xml:space="preserve"> </w:t>
      </w:r>
      <w:r>
        <w:t>gang</w:t>
      </w:r>
      <w:r w:rsidR="008C15A7">
        <w:t xml:space="preserve"> </w:t>
      </w:r>
      <w:r>
        <w:t>conducted</w:t>
      </w:r>
      <w:r w:rsidR="008C15A7">
        <w:t xml:space="preserve"> </w:t>
      </w:r>
      <w:r>
        <w:t>three</w:t>
      </w:r>
      <w:r w:rsidR="008C15A7">
        <w:t xml:space="preserve"> </w:t>
      </w:r>
      <w:r>
        <w:t>consecutive</w:t>
      </w:r>
      <w:r w:rsidR="008C15A7">
        <w:t xml:space="preserve"> </w:t>
      </w:r>
      <w:r>
        <w:t>shootings,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re-establish</w:t>
      </w:r>
      <w:r w:rsidR="008C15A7">
        <w:t xml:space="preserve"> </w:t>
      </w:r>
      <w:r>
        <w:t>their</w:t>
      </w:r>
      <w:r w:rsidR="008C15A7">
        <w:t xml:space="preserve"> </w:t>
      </w:r>
      <w:r>
        <w:t>vice-grip</w:t>
      </w:r>
      <w:r w:rsidR="008C15A7">
        <w:t xml:space="preserve"> </w:t>
      </w:r>
      <w:r>
        <w:t>on</w:t>
      </w:r>
      <w:r w:rsidR="008C15A7">
        <w:t xml:space="preserve"> </w:t>
      </w:r>
      <w:r>
        <w:t>one</w:t>
      </w:r>
      <w:r w:rsidR="008C15A7">
        <w:t xml:space="preserve"> </w:t>
      </w:r>
      <w:r>
        <w:t>neighborhood.</w:t>
      </w:r>
      <w:r w:rsidR="008C15A7">
        <w:t xml:space="preserve"> </w:t>
      </w:r>
      <w:r>
        <w:t>The</w:t>
      </w:r>
      <w:r w:rsidR="008C15A7">
        <w:t xml:space="preserve"> </w:t>
      </w:r>
      <w:r>
        <w:t>residents</w:t>
      </w:r>
      <w:r w:rsidR="008C15A7">
        <w:t xml:space="preserve"> </w:t>
      </w:r>
      <w:r>
        <w:t>fearfully</w:t>
      </w:r>
      <w:r w:rsidR="008C15A7">
        <w:t xml:space="preserve"> </w:t>
      </w:r>
      <w:r>
        <w:t>retreated</w:t>
      </w:r>
      <w:r w:rsidR="008C15A7">
        <w:t xml:space="preserve"> </w:t>
      </w:r>
      <w:r>
        <w:t>back</w:t>
      </w:r>
      <w:r w:rsidR="008C15A7">
        <w:t xml:space="preserve"> </w:t>
      </w:r>
      <w:r>
        <w:t>into</w:t>
      </w:r>
      <w:r w:rsidR="008C15A7">
        <w:t xml:space="preserve"> </w:t>
      </w:r>
      <w:r>
        <w:t>their</w:t>
      </w:r>
      <w:r w:rsidR="008C15A7">
        <w:t xml:space="preserve"> </w:t>
      </w:r>
      <w:r>
        <w:t>homes,</w:t>
      </w:r>
      <w:r w:rsidR="008C15A7">
        <w:t xml:space="preserve"> </w:t>
      </w:r>
      <w:r>
        <w:t>abandoning</w:t>
      </w:r>
      <w:r w:rsidR="008C15A7">
        <w:t xml:space="preserve"> </w:t>
      </w:r>
      <w:r>
        <w:t>public</w:t>
      </w:r>
      <w:r w:rsidR="008C15A7">
        <w:t xml:space="preserve"> </w:t>
      </w:r>
      <w:r>
        <w:t>spaces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only</w:t>
      </w:r>
      <w:r w:rsidR="008C15A7">
        <w:t xml:space="preserve"> </w:t>
      </w:r>
      <w:r>
        <w:t>recently</w:t>
      </w:r>
      <w:r w:rsidR="008C15A7">
        <w:t xml:space="preserve"> </w:t>
      </w:r>
      <w:r>
        <w:t>begun</w:t>
      </w:r>
      <w:r w:rsidR="008C15A7">
        <w:t xml:space="preserve"> </w:t>
      </w:r>
      <w:r>
        <w:t>to</w:t>
      </w:r>
      <w:r w:rsidR="008C15A7">
        <w:t xml:space="preserve"> </w:t>
      </w:r>
      <w:r>
        <w:t>repopulate.</w:t>
      </w:r>
      <w:r w:rsidR="008C15A7">
        <w:t xml:space="preserve"> </w:t>
      </w:r>
      <w:r>
        <w:t>Streets</w:t>
      </w:r>
      <w:r w:rsidR="008C15A7">
        <w:t xml:space="preserve"> </w:t>
      </w:r>
      <w:r>
        <w:t>that</w:t>
      </w:r>
      <w:r w:rsidR="008C15A7">
        <w:t xml:space="preserve"> </w:t>
      </w:r>
      <w:r>
        <w:t>were</w:t>
      </w:r>
      <w:r w:rsidR="008C15A7">
        <w:t xml:space="preserve"> </w:t>
      </w:r>
      <w:r>
        <w:t>starting</w:t>
      </w:r>
      <w:r w:rsidR="008C15A7">
        <w:t xml:space="preserve"> </w:t>
      </w:r>
      <w:r>
        <w:t>to</w:t>
      </w:r>
      <w:r w:rsidR="008C15A7">
        <w:t xml:space="preserve"> </w:t>
      </w:r>
      <w:r>
        <w:t>hear</w:t>
      </w:r>
      <w:r w:rsidR="008C15A7">
        <w:t xml:space="preserve"> </w:t>
      </w:r>
      <w:r>
        <w:t>the</w:t>
      </w:r>
      <w:r w:rsidR="008C15A7">
        <w:t xml:space="preserve"> </w:t>
      </w:r>
      <w:r>
        <w:t>laughter</w:t>
      </w:r>
      <w:r w:rsidR="008C15A7">
        <w:t xml:space="preserve"> </w:t>
      </w:r>
      <w:r>
        <w:t>of</w:t>
      </w:r>
      <w:r w:rsidR="008C15A7">
        <w:t xml:space="preserve"> </w:t>
      </w:r>
      <w:r>
        <w:t>playing</w:t>
      </w:r>
      <w:r w:rsidR="008C15A7">
        <w:t xml:space="preserve"> </w:t>
      </w:r>
      <w:r>
        <w:t>children</w:t>
      </w:r>
      <w:r w:rsidR="008C15A7">
        <w:t xml:space="preserve"> </w:t>
      </w:r>
      <w:r>
        <w:t>once</w:t>
      </w:r>
      <w:r w:rsidR="008C15A7">
        <w:t xml:space="preserve"> </w:t>
      </w:r>
      <w:r>
        <w:t>again</w:t>
      </w:r>
      <w:r w:rsidR="008C15A7">
        <w:t xml:space="preserve"> </w:t>
      </w:r>
      <w:r>
        <w:t>went</w:t>
      </w:r>
      <w:r w:rsidR="008C15A7">
        <w:t xml:space="preserve"> </w:t>
      </w:r>
      <w:r>
        <w:t>eerily</w:t>
      </w:r>
      <w:r w:rsidR="008C15A7">
        <w:t xml:space="preserve"> </w:t>
      </w:r>
      <w:r>
        <w:t>quiet.</w:t>
      </w:r>
      <w:r w:rsidR="008C15A7">
        <w:t xml:space="preserve"> </w:t>
      </w:r>
      <w:r>
        <w:t>The</w:t>
      </w:r>
      <w:r w:rsidR="008C15A7">
        <w:t xml:space="preserve"> </w:t>
      </w:r>
      <w:r>
        <w:t>negative</w:t>
      </w:r>
      <w:r w:rsidR="008C15A7">
        <w:t xml:space="preserve"> </w:t>
      </w:r>
      <w:r>
        <w:t>element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lurk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alleyways,</w:t>
      </w:r>
      <w:r w:rsidR="008C15A7">
        <w:t xml:space="preserve"> </w:t>
      </w:r>
      <w:r>
        <w:t>creeping</w:t>
      </w:r>
      <w:r w:rsidR="008C15A7">
        <w:t xml:space="preserve"> </w:t>
      </w:r>
      <w:r>
        <w:t>back</w:t>
      </w:r>
      <w:r w:rsidR="008C15A7">
        <w:t xml:space="preserve"> </w:t>
      </w:r>
      <w:r>
        <w:t>out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neighborhood.</w:t>
      </w:r>
    </w:p>
    <w:p w14:paraId="759DE5F8" w14:textId="77777777" w:rsidR="00722F53" w:rsidRDefault="00610349" w:rsidP="008F1C01">
      <w:pPr>
        <w:pStyle w:val="Body-TextTx"/>
      </w:pPr>
      <w:r>
        <w:t>“</w:t>
      </w:r>
      <w:r w:rsidR="00E949E9">
        <w:t>Just</w:t>
      </w:r>
      <w:r w:rsidR="008C15A7">
        <w:t xml:space="preserve"> </w:t>
      </w:r>
      <w:r w:rsidR="00E949E9">
        <w:t>weeks</w:t>
      </w:r>
      <w:r w:rsidR="008C15A7">
        <w:t xml:space="preserve"> </w:t>
      </w:r>
      <w:r w:rsidR="00E949E9">
        <w:t>before,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celebrating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progress</w:t>
      </w:r>
      <w:r w:rsidR="008C15A7">
        <w:t xml:space="preserve"> </w:t>
      </w:r>
      <w:r w:rsidR="00E949E9">
        <w:t>made</w:t>
      </w:r>
      <w:r w:rsidR="008C15A7">
        <w:t xml:space="preserve"> </w:t>
      </w:r>
      <w:r w:rsidR="00E949E9">
        <w:t>towards</w:t>
      </w:r>
      <w:r w:rsidR="008C15A7">
        <w:t xml:space="preserve"> </w:t>
      </w:r>
      <w:r w:rsidR="00E949E9">
        <w:t>building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safer</w:t>
      </w:r>
      <w:r w:rsidR="008C15A7">
        <w:t xml:space="preserve"> </w:t>
      </w:r>
      <w:r w:rsidR="00E949E9">
        <w:t>community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enjoying</w:t>
      </w:r>
      <w:r w:rsidR="008C15A7">
        <w:t xml:space="preserve"> </w:t>
      </w:r>
      <w:r w:rsidR="00E949E9">
        <w:t>burgeoning</w:t>
      </w:r>
      <w:r w:rsidR="008C15A7">
        <w:t xml:space="preserve"> </w:t>
      </w:r>
      <w:r w:rsidR="00E949E9">
        <w:t>relationships.</w:t>
      </w:r>
      <w:r w:rsidR="008C15A7">
        <w:t xml:space="preserve"> </w:t>
      </w:r>
      <w:r w:rsidR="00E949E9">
        <w:t>Now,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feared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ground</w:t>
      </w:r>
      <w:r w:rsidR="008C15A7">
        <w:t xml:space="preserve"> </w:t>
      </w:r>
      <w:r w:rsidR="00E949E9">
        <w:t>gained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quickly</w:t>
      </w:r>
      <w:r w:rsidR="008C15A7">
        <w:t xml:space="preserve"> </w:t>
      </w:r>
      <w:r w:rsidR="00E949E9">
        <w:t>slipping</w:t>
      </w:r>
      <w:r w:rsidR="008C15A7">
        <w:t xml:space="preserve"> </w:t>
      </w:r>
      <w:r w:rsidR="00E949E9">
        <w:t>away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urgently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develop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tactic,</w:t>
      </w:r>
      <w:r>
        <w:t>”</w:t>
      </w:r>
      <w:r w:rsidR="008C15A7">
        <w:t xml:space="preserve"> </w:t>
      </w:r>
      <w:r w:rsidR="00E949E9">
        <w:t>says</w:t>
      </w:r>
      <w:r w:rsidR="008C15A7">
        <w:t xml:space="preserve"> </w:t>
      </w:r>
      <w:r w:rsidR="00E949E9">
        <w:t>Chief</w:t>
      </w:r>
      <w:r w:rsidR="008C15A7">
        <w:t xml:space="preserve"> </w:t>
      </w:r>
      <w:r w:rsidR="00E949E9">
        <w:t>Thomson,</w:t>
      </w:r>
      <w:r w:rsidR="008C15A7">
        <w:t xml:space="preserve"> </w:t>
      </w:r>
      <w:r w:rsidR="00E949E9">
        <w:t>who</w:t>
      </w:r>
      <w:r w:rsidR="008C15A7">
        <w:t xml:space="preserve"> </w:t>
      </w:r>
      <w:r w:rsidR="00E949E9">
        <w:t>summoned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emergency</w:t>
      </w:r>
      <w:r w:rsidR="008C15A7">
        <w:t xml:space="preserve"> </w:t>
      </w:r>
      <w:r w:rsidR="00E949E9">
        <w:t>meeting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executive</w:t>
      </w:r>
      <w:r w:rsidR="008C15A7">
        <w:t xml:space="preserve"> </w:t>
      </w:r>
      <w:r w:rsidR="00E949E9">
        <w:t>team</w:t>
      </w:r>
      <w:r w:rsidR="008C15A7">
        <w:t xml:space="preserve"> </w:t>
      </w:r>
      <w:r w:rsidR="00E949E9">
        <w:t>early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Sunday</w:t>
      </w:r>
      <w:r w:rsidR="008C15A7">
        <w:t xml:space="preserve"> </w:t>
      </w:r>
      <w:r w:rsidR="00E949E9">
        <w:t>morning.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goal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walk</w:t>
      </w:r>
      <w:r w:rsidR="008C15A7">
        <w:t xml:space="preserve"> </w:t>
      </w:r>
      <w:r w:rsidR="00E949E9">
        <w:t>through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vision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Camden,</w:t>
      </w:r>
      <w:r w:rsidR="008C15A7">
        <w:t xml:space="preserve"> </w:t>
      </w:r>
      <w:r w:rsidR="00E949E9">
        <w:t>review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occurred,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formulate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immediate</w:t>
      </w:r>
      <w:r w:rsidR="008C15A7">
        <w:t xml:space="preserve"> </w:t>
      </w:r>
      <w:r w:rsidR="00E949E9">
        <w:t>response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quell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spate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violence.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combined</w:t>
      </w:r>
      <w:r w:rsidR="008C15A7">
        <w:t xml:space="preserve"> </w:t>
      </w:r>
      <w:r w:rsidR="00E949E9">
        <w:t>experience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100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policing,</w:t>
      </w:r>
      <w:r w:rsidR="008C15A7">
        <w:t xml:space="preserve"> </w:t>
      </w:r>
      <w:r w:rsidR="00E949E9">
        <w:t>they</w:t>
      </w:r>
      <w:r w:rsidR="008C15A7">
        <w:t xml:space="preserve"> </w:t>
      </w:r>
      <w:r w:rsidR="00E949E9">
        <w:t>began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formulate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familiar</w:t>
      </w:r>
      <w:r w:rsidR="008C15A7">
        <w:t xml:space="preserve"> </w:t>
      </w:r>
      <w:r w:rsidR="00E949E9">
        <w:t>battle</w:t>
      </w:r>
      <w:r w:rsidR="008C15A7">
        <w:t xml:space="preserve"> </w:t>
      </w:r>
      <w:r w:rsidR="00E949E9">
        <w:t>plan:</w:t>
      </w:r>
      <w:r w:rsidR="008C15A7">
        <w:t xml:space="preserve"> </w:t>
      </w:r>
      <w:r w:rsidR="00E949E9">
        <w:t>deploy</w:t>
      </w:r>
      <w:r w:rsidR="008C15A7">
        <w:t xml:space="preserve"> </w:t>
      </w:r>
      <w:r w:rsidR="00E949E9">
        <w:t>specialized</w:t>
      </w:r>
      <w:r w:rsidR="008C15A7">
        <w:t xml:space="preserve"> </w:t>
      </w:r>
      <w:r w:rsidR="00E949E9">
        <w:t>units,</w:t>
      </w:r>
      <w:r w:rsidR="008C15A7">
        <w:t xml:space="preserve"> </w:t>
      </w:r>
      <w:r w:rsidR="00E949E9">
        <w:t>set</w:t>
      </w:r>
      <w:r w:rsidR="008C15A7">
        <w:t xml:space="preserve"> </w:t>
      </w:r>
      <w:r w:rsidR="00E949E9">
        <w:t>up</w:t>
      </w:r>
      <w:r w:rsidR="008C15A7">
        <w:t xml:space="preserve"> </w:t>
      </w:r>
      <w:r w:rsidR="00E949E9">
        <w:t>checkpoints,</w:t>
      </w:r>
      <w:r w:rsidR="008C15A7">
        <w:t xml:space="preserve"> </w:t>
      </w:r>
      <w:r w:rsidR="00E949E9">
        <w:t>flood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neighborhood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officers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make</w:t>
      </w:r>
      <w:r w:rsidR="008C15A7">
        <w:t xml:space="preserve"> </w:t>
      </w:r>
      <w:r w:rsidR="00E949E9">
        <w:t>arrests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issue</w:t>
      </w:r>
      <w:r w:rsidR="008C15A7">
        <w:t xml:space="preserve"> </w:t>
      </w:r>
      <w:r w:rsidR="00E949E9">
        <w:t>tickets</w:t>
      </w:r>
      <w:r w:rsidR="008C15A7">
        <w:t xml:space="preserve"> </w:t>
      </w:r>
      <w:r w:rsidR="00E949E9">
        <w:t>until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temperature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streets</w:t>
      </w:r>
      <w:r w:rsidR="008C15A7">
        <w:t xml:space="preserve"> </w:t>
      </w:r>
      <w:r w:rsidR="00E949E9">
        <w:t>cooled.</w:t>
      </w:r>
    </w:p>
    <w:p w14:paraId="458C57C6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trouble</w:t>
      </w:r>
      <w:r w:rsidR="008C15A7">
        <w:t xml:space="preserve"> </w:t>
      </w:r>
      <w:r>
        <w:t>was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knew</w:t>
      </w:r>
      <w:r w:rsidR="008C15A7">
        <w:t xml:space="preserve"> </w:t>
      </w:r>
      <w:r>
        <w:t>this</w:t>
      </w:r>
      <w:r w:rsidR="008C15A7">
        <w:t xml:space="preserve"> </w:t>
      </w:r>
      <w:r>
        <w:t>traditional</w:t>
      </w:r>
      <w:r w:rsidR="008C15A7">
        <w:t xml:space="preserve"> </w:t>
      </w:r>
      <w:r>
        <w:t>approach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curb</w:t>
      </w:r>
      <w:r w:rsidR="008C15A7">
        <w:t xml:space="preserve"> </w:t>
      </w:r>
      <w:r>
        <w:t>the</w:t>
      </w:r>
      <w:r w:rsidR="008C15A7">
        <w:t xml:space="preserve"> </w:t>
      </w:r>
      <w:r>
        <w:t>violence</w:t>
      </w:r>
      <w:r w:rsidR="008C15A7">
        <w:t xml:space="preserve"> </w:t>
      </w:r>
      <w:r>
        <w:t>and</w:t>
      </w:r>
      <w:r w:rsidR="008C15A7">
        <w:t xml:space="preserve"> </w:t>
      </w:r>
      <w:r>
        <w:t>sustain</w:t>
      </w:r>
      <w:r w:rsidR="008C15A7">
        <w:t xml:space="preserve"> </w:t>
      </w:r>
      <w:r>
        <w:t>any</w:t>
      </w:r>
      <w:r w:rsidR="008C15A7">
        <w:t xml:space="preserve"> </w:t>
      </w:r>
      <w:r>
        <w:t>gains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long-term.</w:t>
      </w:r>
      <w:r w:rsidR="008C15A7">
        <w:t xml:space="preserve"> </w:t>
      </w:r>
      <w:r>
        <w:t>If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work</w:t>
      </w:r>
      <w:r w:rsidR="008C15A7">
        <w:t xml:space="preserve"> </w:t>
      </w:r>
      <w:r>
        <w:t>before,</w:t>
      </w:r>
      <w:r w:rsidR="008C15A7">
        <w:t xml:space="preserve"> </w:t>
      </w:r>
      <w:r>
        <w:t>why</w:t>
      </w:r>
      <w:r w:rsidR="008C15A7">
        <w:t xml:space="preserve"> </w:t>
      </w:r>
      <w:r>
        <w:t>would</w:t>
      </w:r>
      <w:r w:rsidR="008C15A7">
        <w:t xml:space="preserve"> </w:t>
      </w:r>
      <w:r>
        <w:t>it</w:t>
      </w:r>
      <w:r w:rsidR="008C15A7">
        <w:t xml:space="preserve"> </w:t>
      </w:r>
      <w:r>
        <w:t>suddenly</w:t>
      </w:r>
      <w:r w:rsidR="008C15A7">
        <w:t xml:space="preserve"> </w:t>
      </w:r>
      <w:r>
        <w:t>work</w:t>
      </w:r>
      <w:r w:rsidR="008C15A7">
        <w:t xml:space="preserve"> </w:t>
      </w:r>
      <w:r>
        <w:t>now?</w:t>
      </w:r>
      <w:r w:rsidR="008C15A7">
        <w:t xml:space="preserve"> </w:t>
      </w:r>
      <w:r w:rsidR="00610349">
        <w:t>“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point,</w:t>
      </w:r>
      <w:r w:rsidR="008C15A7">
        <w:t xml:space="preserve"> </w:t>
      </w:r>
      <w:r>
        <w:t>I</w:t>
      </w:r>
      <w:r w:rsidR="008C15A7">
        <w:t xml:space="preserve"> </w:t>
      </w:r>
      <w:r>
        <w:t>challenged</w:t>
      </w:r>
      <w:r w:rsidR="008C15A7">
        <w:t xml:space="preserve"> </w:t>
      </w:r>
      <w:r>
        <w:t>conventional</w:t>
      </w:r>
      <w:r w:rsidR="008C15A7">
        <w:t xml:space="preserve"> </w:t>
      </w:r>
      <w:r>
        <w:t>wisdom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inquiries</w:t>
      </w:r>
      <w:r w:rsidR="008C15A7">
        <w:t xml:space="preserve"> </w:t>
      </w:r>
      <w:r>
        <w:t>and</w:t>
      </w:r>
      <w:r w:rsidR="008C15A7">
        <w:t xml:space="preserve"> </w:t>
      </w:r>
      <w:r>
        <w:t>propositions</w:t>
      </w:r>
      <w:r w:rsidR="008C15A7">
        <w:t xml:space="preserve"> </w:t>
      </w:r>
      <w:r>
        <w:t>juxtaposing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knew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years</w:t>
      </w:r>
      <w:r w:rsidR="008C15A7">
        <w:t xml:space="preserve"> </w:t>
      </w:r>
      <w:r>
        <w:t>as</w:t>
      </w:r>
      <w:r w:rsidR="008C15A7">
        <w:t xml:space="preserve"> </w:t>
      </w:r>
      <w:r>
        <w:t>law</w:t>
      </w:r>
      <w:r w:rsidR="008C15A7">
        <w:t xml:space="preserve"> </w:t>
      </w:r>
      <w:r>
        <w:t>enforcement</w:t>
      </w:r>
      <w:r w:rsidR="008C15A7">
        <w:t xml:space="preserve"> </w:t>
      </w:r>
      <w:r>
        <w:t>officers</w:t>
      </w:r>
      <w:r w:rsidR="008C15A7">
        <w:t xml:space="preserve"> </w:t>
      </w:r>
      <w:r>
        <w:t>with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experienced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several</w:t>
      </w:r>
      <w:r w:rsidR="008C15A7">
        <w:t xml:space="preserve"> </w:t>
      </w:r>
      <w:r>
        <w:t>months,</w:t>
      </w:r>
      <w:r w:rsidR="00610349">
        <w:t>”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With</w:t>
      </w:r>
      <w:r w:rsidR="008C15A7">
        <w:t xml:space="preserve"> </w:t>
      </w:r>
      <w:r>
        <w:t>that</w:t>
      </w:r>
      <w:r w:rsidR="008C15A7">
        <w:t xml:space="preserve"> </w:t>
      </w:r>
      <w:r>
        <w:t>realization</w:t>
      </w:r>
      <w:r w:rsidR="008C15A7">
        <w:t xml:space="preserve"> </w:t>
      </w:r>
      <w:r>
        <w:t>in</w:t>
      </w:r>
      <w:r w:rsidR="008C15A7">
        <w:t xml:space="preserve"> </w:t>
      </w:r>
      <w:r>
        <w:t>hand,</w:t>
      </w:r>
      <w:r w:rsidR="008C15A7">
        <w:t xml:space="preserve"> </w:t>
      </w:r>
      <w:r>
        <w:t>we</w:t>
      </w:r>
      <w:r w:rsidR="008C15A7">
        <w:t xml:space="preserve"> </w:t>
      </w:r>
      <w:r>
        <w:t>immediately</w:t>
      </w:r>
      <w:r w:rsidR="008C15A7">
        <w:t xml:space="preserve"> </w:t>
      </w:r>
      <w:r>
        <w:t>slammed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brakes</w:t>
      </w:r>
      <w:r w:rsidR="008C15A7">
        <w:t xml:space="preserve"> </w:t>
      </w:r>
      <w:r>
        <w:t>and</w:t>
      </w:r>
      <w:r w:rsidR="008C15A7">
        <w:t xml:space="preserve"> </w:t>
      </w:r>
      <w:r>
        <w:t>reversed</w:t>
      </w:r>
      <w:r w:rsidR="008C15A7">
        <w:t xml:space="preserve"> </w:t>
      </w:r>
      <w:r>
        <w:t>course.</w:t>
      </w:r>
      <w:r w:rsidR="008C15A7">
        <w:t xml:space="preserve"> </w:t>
      </w:r>
      <w:r>
        <w:t>Orders</w:t>
      </w:r>
      <w:r w:rsidR="008C15A7">
        <w:t xml:space="preserve"> </w:t>
      </w:r>
      <w:r>
        <w:t>were</w:t>
      </w:r>
      <w:r w:rsidR="008C15A7">
        <w:t xml:space="preserve"> </w:t>
      </w:r>
      <w:r>
        <w:t>given:</w:t>
      </w:r>
      <w:r w:rsidR="008C15A7">
        <w:t xml:space="preserve"> </w:t>
      </w:r>
      <w:r>
        <w:t>Cancel</w:t>
      </w:r>
      <w:r w:rsidR="008C15A7">
        <w:t xml:space="preserve"> </w:t>
      </w:r>
      <w:r>
        <w:t>the</w:t>
      </w:r>
      <w:r w:rsidR="008C15A7">
        <w:t xml:space="preserve"> </w:t>
      </w:r>
      <w:r>
        <w:t>heavily</w:t>
      </w:r>
      <w:r w:rsidR="008C15A7">
        <w:t xml:space="preserve"> </w:t>
      </w:r>
      <w:r>
        <w:t>armed</w:t>
      </w:r>
      <w:r w:rsidR="008C15A7">
        <w:t xml:space="preserve"> </w:t>
      </w:r>
      <w:r>
        <w:t>Tactical</w:t>
      </w:r>
      <w:r w:rsidR="008C15A7">
        <w:t xml:space="preserve"> </w:t>
      </w:r>
      <w:r>
        <w:t>Teams!</w:t>
      </w:r>
      <w:r w:rsidR="008C15A7">
        <w:t xml:space="preserve"> </w:t>
      </w:r>
      <w:r>
        <w:t>Call</w:t>
      </w:r>
      <w:r w:rsidR="008C15A7">
        <w:t xml:space="preserve"> </w:t>
      </w:r>
      <w:r>
        <w:t>off</w:t>
      </w:r>
      <w:r w:rsidR="008C15A7">
        <w:t xml:space="preserve"> </w:t>
      </w:r>
      <w:r>
        <w:t>the</w:t>
      </w:r>
      <w:r w:rsidR="008C15A7">
        <w:t xml:space="preserve"> </w:t>
      </w:r>
      <w:r>
        <w:t>narcotics</w:t>
      </w:r>
      <w:r w:rsidR="008C15A7">
        <w:t xml:space="preserve"> </w:t>
      </w:r>
      <w:r>
        <w:t>sweep</w:t>
      </w:r>
      <w:r w:rsidR="008C15A7">
        <w:t xml:space="preserve"> </w:t>
      </w:r>
      <w:r>
        <w:t>squads!</w:t>
      </w:r>
      <w:r w:rsidR="008C15A7">
        <w:t xml:space="preserve"> </w:t>
      </w:r>
      <w:r>
        <w:t>Place</w:t>
      </w:r>
      <w:r w:rsidR="008C15A7">
        <w:t xml:space="preserve"> </w:t>
      </w:r>
      <w:r>
        <w:t>the</w:t>
      </w:r>
      <w:r w:rsidR="008C15A7">
        <w:t xml:space="preserve"> </w:t>
      </w:r>
      <w:r>
        <w:t>recalled</w:t>
      </w:r>
      <w:r w:rsidR="008C15A7">
        <w:t xml:space="preserve"> </w:t>
      </w:r>
      <w:r>
        <w:t>overtime</w:t>
      </w:r>
      <w:r w:rsidR="008C15A7">
        <w:t xml:space="preserve"> </w:t>
      </w:r>
      <w:r>
        <w:t>officers</w:t>
      </w:r>
      <w:r w:rsidR="008C15A7">
        <w:t xml:space="preserve"> </w:t>
      </w:r>
      <w:r>
        <w:t>on</w:t>
      </w:r>
      <w:r w:rsidR="008C15A7">
        <w:t xml:space="preserve"> </w:t>
      </w:r>
      <w:r>
        <w:t>standby!</w:t>
      </w:r>
      <w:r w:rsidR="008C15A7">
        <w:t xml:space="preserve"> </w:t>
      </w:r>
      <w:r>
        <w:t>We</w:t>
      </w:r>
      <w:r w:rsidR="008C15A7">
        <w:t xml:space="preserve"> </w:t>
      </w:r>
      <w:r>
        <w:t>decided</w:t>
      </w:r>
      <w:r w:rsidR="008C15A7">
        <w:t xml:space="preserve"> </w:t>
      </w:r>
      <w:r>
        <w:t>to</w:t>
      </w:r>
      <w:r w:rsidR="008C15A7">
        <w:t xml:space="preserve"> </w:t>
      </w:r>
      <w:r>
        <w:t>try</w:t>
      </w:r>
      <w:r w:rsidR="008C15A7">
        <w:t xml:space="preserve"> </w:t>
      </w:r>
      <w:r>
        <w:t>something</w:t>
      </w:r>
      <w:r w:rsidR="008C15A7">
        <w:t xml:space="preserve"> </w:t>
      </w:r>
      <w:r>
        <w:t>different,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would</w:t>
      </w:r>
      <w:r w:rsidR="008C15A7">
        <w:t xml:space="preserve"> </w:t>
      </w:r>
      <w:r>
        <w:t>encourage</w:t>
      </w:r>
      <w:r w:rsidR="008C15A7">
        <w:t xml:space="preserve"> </w:t>
      </w:r>
      <w:r>
        <w:t>community</w:t>
      </w:r>
      <w:r w:rsidR="008C15A7">
        <w:t xml:space="preserve"> </w:t>
      </w:r>
      <w:r>
        <w:t>members</w:t>
      </w:r>
      <w:r w:rsidR="008C15A7">
        <w:t xml:space="preserve"> </w:t>
      </w:r>
      <w:r>
        <w:t>to</w:t>
      </w:r>
      <w:r w:rsidR="008C15A7">
        <w:t xml:space="preserve"> </w:t>
      </w:r>
      <w:r>
        <w:t>leave</w:t>
      </w:r>
      <w:r w:rsidR="008C15A7">
        <w:t xml:space="preserve"> </w:t>
      </w:r>
      <w:r>
        <w:t>the</w:t>
      </w:r>
      <w:r w:rsidR="008C15A7">
        <w:t xml:space="preserve"> </w:t>
      </w:r>
      <w:r>
        <w:t>safety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homes</w:t>
      </w:r>
      <w:r w:rsidR="008C15A7">
        <w:t xml:space="preserve"> </w:t>
      </w:r>
      <w:r>
        <w:t>and</w:t>
      </w:r>
      <w:r w:rsidR="008C15A7">
        <w:t xml:space="preserve"> </w:t>
      </w:r>
      <w:r>
        <w:t>join</w:t>
      </w:r>
      <w:r w:rsidR="008C15A7">
        <w:t xml:space="preserve"> </w:t>
      </w:r>
      <w:r>
        <w:t>us</w:t>
      </w:r>
      <w:r w:rsidR="008C15A7">
        <w:t xml:space="preserve"> </w:t>
      </w:r>
      <w:r>
        <w:t>in</w:t>
      </w:r>
      <w:r w:rsidR="008C15A7">
        <w:t xml:space="preserve"> </w:t>
      </w:r>
      <w:r>
        <w:t>taking</w:t>
      </w:r>
      <w:r w:rsidR="008C15A7">
        <w:t xml:space="preserve"> </w:t>
      </w:r>
      <w:r>
        <w:t>back</w:t>
      </w:r>
      <w:r w:rsidR="008C15A7">
        <w:t xml:space="preserve"> </w:t>
      </w:r>
      <w:r>
        <w:t>their</w:t>
      </w:r>
      <w:r w:rsidR="008C15A7">
        <w:t xml:space="preserve"> </w:t>
      </w:r>
      <w:r>
        <w:t>streets,</w:t>
      </w:r>
      <w:r w:rsidR="008C15A7">
        <w:t xml:space="preserve"> </w:t>
      </w:r>
      <w:r>
        <w:t>something</w:t>
      </w:r>
      <w:r w:rsidR="008C15A7">
        <w:t xml:space="preserve"> </w:t>
      </w:r>
      <w:r>
        <w:t>never</w:t>
      </w:r>
      <w:r w:rsidR="008C15A7">
        <w:t xml:space="preserve"> </w:t>
      </w:r>
      <w:r>
        <w:t>tried</w:t>
      </w:r>
      <w:r w:rsidR="008C15A7">
        <w:t xml:space="preserve"> </w:t>
      </w:r>
      <w:r>
        <w:t>before</w:t>
      </w:r>
      <w:r w:rsidR="008C15A7">
        <w:t xml:space="preserve"> </w:t>
      </w:r>
      <w:r>
        <w:t>in</w:t>
      </w:r>
      <w:r w:rsidR="008C15A7">
        <w:t xml:space="preserve"> </w:t>
      </w:r>
      <w:r>
        <w:t>policing.</w:t>
      </w:r>
      <w:r w:rsidR="00610349">
        <w:t>”</w:t>
      </w:r>
    </w:p>
    <w:p w14:paraId="34102A5C" w14:textId="77777777" w:rsidR="00722F53" w:rsidRDefault="00E949E9" w:rsidP="008F1C01">
      <w:pPr>
        <w:pStyle w:val="Body-TextTx"/>
      </w:pP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summer</w:t>
      </w:r>
      <w:r w:rsidR="008C15A7">
        <w:t xml:space="preserve"> </w:t>
      </w:r>
      <w:r>
        <w:t>and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their</w:t>
      </w:r>
      <w:r w:rsidR="008C15A7">
        <w:t xml:space="preserve"> </w:t>
      </w:r>
      <w:r>
        <w:t>families</w:t>
      </w:r>
      <w:r w:rsidR="008C15A7">
        <w:t xml:space="preserve"> </w:t>
      </w:r>
      <w:r>
        <w:t>had</w:t>
      </w:r>
      <w:r w:rsidR="008C15A7">
        <w:t xml:space="preserve"> </w:t>
      </w:r>
      <w:r>
        <w:t>been</w:t>
      </w:r>
      <w:r w:rsidR="008C15A7">
        <w:t xml:space="preserve"> </w:t>
      </w:r>
      <w:r>
        <w:t>cooped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houses</w:t>
      </w:r>
      <w:r w:rsidR="008C15A7">
        <w:t xml:space="preserve"> </w:t>
      </w:r>
      <w:r>
        <w:t>for</w:t>
      </w:r>
      <w:r w:rsidR="008C15A7">
        <w:t xml:space="preserve"> </w:t>
      </w:r>
      <w:r>
        <w:t>days,</w:t>
      </w:r>
      <w:r w:rsidR="008C15A7">
        <w:t xml:space="preserve"> </w:t>
      </w:r>
      <w:r>
        <w:t>fearful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violence.</w:t>
      </w:r>
      <w:r w:rsidR="008C15A7">
        <w:t xml:space="preserve"> </w:t>
      </w:r>
      <w:r>
        <w:t>With</w:t>
      </w:r>
      <w:r w:rsidR="008C15A7">
        <w:t xml:space="preserve"> </w:t>
      </w:r>
      <w:r>
        <w:t>outside</w:t>
      </w:r>
      <w:r w:rsidR="008C15A7">
        <w:t xml:space="preserve"> </w:t>
      </w:r>
      <w:r>
        <w:t>temperatures</w:t>
      </w:r>
      <w:r w:rsidR="008C15A7">
        <w:t xml:space="preserve"> </w:t>
      </w:r>
      <w:r>
        <w:t>of</w:t>
      </w:r>
      <w:r w:rsidR="008C15A7">
        <w:t xml:space="preserve"> </w:t>
      </w:r>
      <w:r>
        <w:t>90+</w:t>
      </w:r>
      <w:r w:rsidR="008C15A7">
        <w:t xml:space="preserve"> </w:t>
      </w:r>
      <w:r>
        <w:t>degrees</w:t>
      </w:r>
      <w:r w:rsidR="008C15A7">
        <w:t xml:space="preserve"> </w:t>
      </w:r>
      <w:r>
        <w:t>Fahrenheit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lack</w:t>
      </w:r>
      <w:r w:rsidR="008C15A7">
        <w:t xml:space="preserve"> </w:t>
      </w:r>
      <w:r>
        <w:t>of</w:t>
      </w:r>
      <w:r w:rsidR="008C15A7">
        <w:t xml:space="preserve"> </w:t>
      </w:r>
      <w:r>
        <w:t>air</w:t>
      </w:r>
      <w:r w:rsidR="008C15A7">
        <w:t xml:space="preserve"> </w:t>
      </w:r>
      <w:r>
        <w:t>conditioning</w:t>
      </w:r>
      <w:r w:rsidR="008C15A7">
        <w:t xml:space="preserve"> </w:t>
      </w:r>
      <w:r>
        <w:t>in</w:t>
      </w:r>
      <w:r w:rsidR="008C15A7">
        <w:t xml:space="preserve"> </w:t>
      </w:r>
      <w:r>
        <w:t>most</w:t>
      </w:r>
      <w:r w:rsidR="008C15A7">
        <w:t xml:space="preserve"> </w:t>
      </w:r>
      <w:r>
        <w:t>residences,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team</w:t>
      </w:r>
      <w:r w:rsidR="008C15A7">
        <w:t xml:space="preserve"> </w:t>
      </w:r>
      <w:r>
        <w:t>thought</w:t>
      </w:r>
      <w:r w:rsidR="008C15A7">
        <w:t xml:space="preserve"> </w:t>
      </w:r>
      <w:r>
        <w:t>about</w:t>
      </w:r>
      <w:r w:rsidR="008C15A7">
        <w:t xml:space="preserve"> </w:t>
      </w:r>
      <w:r>
        <w:t>what</w:t>
      </w:r>
      <w:r w:rsidR="008C15A7">
        <w:t xml:space="preserve"> </w:t>
      </w:r>
      <w:r>
        <w:t>makes</w:t>
      </w:r>
      <w:r w:rsidR="008C15A7">
        <w:t xml:space="preserve"> </w:t>
      </w:r>
      <w:r>
        <w:t>kids</w:t>
      </w:r>
      <w:r w:rsidR="008C15A7">
        <w:t xml:space="preserve"> </w:t>
      </w:r>
      <w:r>
        <w:t>beg</w:t>
      </w:r>
      <w:r w:rsidR="008C15A7">
        <w:t xml:space="preserve"> </w:t>
      </w:r>
      <w:r>
        <w:t>their</w:t>
      </w:r>
      <w:r w:rsidR="008C15A7">
        <w:t xml:space="preserve"> </w:t>
      </w:r>
      <w:r>
        <w:t>parents</w:t>
      </w:r>
      <w:r w:rsidR="008C15A7">
        <w:t xml:space="preserve"> </w:t>
      </w:r>
      <w:r>
        <w:t>to</w:t>
      </w:r>
      <w:r w:rsidR="008C15A7">
        <w:t xml:space="preserve"> </w:t>
      </w:r>
      <w:r>
        <w:t>venture</w:t>
      </w:r>
      <w:r w:rsidR="008C15A7">
        <w:t xml:space="preserve"> </w:t>
      </w:r>
      <w:r>
        <w:t>outdoors:</w:t>
      </w:r>
      <w:r w:rsidR="008C15A7">
        <w:t xml:space="preserve"> </w:t>
      </w:r>
      <w:r>
        <w:t>ICE</w:t>
      </w:r>
      <w:r w:rsidR="008C15A7">
        <w:t xml:space="preserve"> </w:t>
      </w:r>
      <w:r>
        <w:t>CREAM!</w:t>
      </w:r>
      <w:r w:rsidR="008C15A7">
        <w:t xml:space="preserve"> </w:t>
      </w:r>
      <w:r>
        <w:t>The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withdrew</w:t>
      </w:r>
      <w:r w:rsidR="008C15A7">
        <w:t xml:space="preserve"> </w:t>
      </w:r>
      <w:r>
        <w:t>$5,000</w:t>
      </w:r>
      <w:r w:rsidR="008C15A7">
        <w:t xml:space="preserve"> </w:t>
      </w:r>
      <w:r>
        <w:t>from</w:t>
      </w:r>
      <w:r w:rsidR="008C15A7">
        <w:t xml:space="preserve"> </w:t>
      </w:r>
      <w:r>
        <w:t>their</w:t>
      </w:r>
      <w:r w:rsidR="008C15A7">
        <w:t xml:space="preserve"> </w:t>
      </w:r>
      <w:r>
        <w:t>Asset</w:t>
      </w:r>
      <w:r w:rsidR="008C15A7">
        <w:t xml:space="preserve"> </w:t>
      </w:r>
      <w:r>
        <w:t>Forfeiture</w:t>
      </w:r>
      <w:r w:rsidR="008C15A7">
        <w:t xml:space="preserve"> </w:t>
      </w:r>
      <w:r>
        <w:t>account</w:t>
      </w:r>
      <w:r w:rsidR="00722F53">
        <w:t>—</w:t>
      </w:r>
      <w:r>
        <w:t>cash</w:t>
      </w:r>
      <w:r w:rsidR="008C15A7">
        <w:t xml:space="preserve"> </w:t>
      </w:r>
      <w:r>
        <w:t>seized</w:t>
      </w:r>
      <w:r w:rsidR="008C15A7">
        <w:t xml:space="preserve"> </w:t>
      </w:r>
      <w:r>
        <w:t>from</w:t>
      </w:r>
      <w:r w:rsidR="008C15A7">
        <w:t xml:space="preserve"> </w:t>
      </w:r>
      <w:r>
        <w:t>criminals,</w:t>
      </w:r>
      <w:r w:rsidR="008C15A7">
        <w:t xml:space="preserve"> </w:t>
      </w:r>
      <w:r>
        <w:t>mostly</w:t>
      </w:r>
      <w:r w:rsidR="008C15A7">
        <w:t xml:space="preserve"> </w:t>
      </w:r>
      <w:r>
        <w:t>the</w:t>
      </w:r>
      <w:r w:rsidR="008C15A7">
        <w:t xml:space="preserve"> </w:t>
      </w:r>
      <w:r>
        <w:t>drug</w:t>
      </w:r>
      <w:r w:rsidR="008C15A7">
        <w:t xml:space="preserve"> </w:t>
      </w:r>
      <w:r>
        <w:t>gangs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hoping</w:t>
      </w:r>
      <w:r w:rsidR="008C15A7">
        <w:t xml:space="preserve"> </w:t>
      </w:r>
      <w:r>
        <w:t>to</w:t>
      </w:r>
      <w:r w:rsidR="008C15A7">
        <w:t xml:space="preserve"> </w:t>
      </w:r>
      <w:r>
        <w:t>put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business.</w:t>
      </w:r>
      <w:r w:rsidR="008C15A7">
        <w:t xml:space="preserve"> </w:t>
      </w:r>
      <w:r>
        <w:t>They</w:t>
      </w:r>
      <w:r w:rsidR="008C15A7">
        <w:t xml:space="preserve"> </w:t>
      </w:r>
      <w:r>
        <w:t>then</w:t>
      </w:r>
      <w:r w:rsidR="008C15A7">
        <w:t xml:space="preserve"> </w:t>
      </w:r>
      <w:r>
        <w:t>located</w:t>
      </w:r>
      <w:r w:rsidR="008C15A7">
        <w:t xml:space="preserve"> </w:t>
      </w:r>
      <w:r>
        <w:t>two</w:t>
      </w:r>
      <w:r w:rsidR="008C15A7">
        <w:t xml:space="preserve"> </w:t>
      </w:r>
      <w:r>
        <w:t>Mister</w:t>
      </w:r>
      <w:r w:rsidR="008C15A7">
        <w:t xml:space="preserve"> </w:t>
      </w:r>
      <w:proofErr w:type="spellStart"/>
      <w:r>
        <w:t>Softee</w:t>
      </w:r>
      <w:proofErr w:type="spellEnd"/>
      <w:r w:rsidR="008C15A7">
        <w:t xml:space="preserve"> </w:t>
      </w:r>
      <w:r>
        <w:t>Ice</w:t>
      </w:r>
      <w:r w:rsidR="008C15A7">
        <w:t xml:space="preserve"> </w:t>
      </w:r>
      <w:r>
        <w:t>Cream</w:t>
      </w:r>
      <w:r w:rsidR="008C15A7">
        <w:t xml:space="preserve"> </w:t>
      </w:r>
      <w:r>
        <w:t>Trucks</w:t>
      </w:r>
      <w:r w:rsidR="008C15A7">
        <w:t xml:space="preserve"> </w:t>
      </w:r>
      <w:r>
        <w:t>and</w:t>
      </w:r>
      <w:r w:rsidR="008C15A7">
        <w:t xml:space="preserve"> </w:t>
      </w:r>
      <w:r>
        <w:t>stationed</w:t>
      </w:r>
      <w:r w:rsidR="008C15A7">
        <w:t xml:space="preserve"> </w:t>
      </w:r>
      <w:r>
        <w:t>them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corners</w:t>
      </w:r>
      <w:r w:rsidR="008C15A7">
        <w:t xml:space="preserve"> </w:t>
      </w:r>
      <w:r>
        <w:t>of</w:t>
      </w:r>
      <w:r w:rsidR="008C15A7">
        <w:t xml:space="preserve"> </w:t>
      </w:r>
      <w:r>
        <w:t>turf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drug</w:t>
      </w:r>
      <w:r w:rsidR="008C15A7">
        <w:t xml:space="preserve"> </w:t>
      </w:r>
      <w:r>
        <w:t>gangs</w:t>
      </w:r>
      <w:r w:rsidR="008C15A7">
        <w:t xml:space="preserve"> </w:t>
      </w:r>
      <w:r>
        <w:t>were</w:t>
      </w:r>
      <w:r w:rsidR="008C15A7">
        <w:t xml:space="preserve"> </w:t>
      </w:r>
      <w:r>
        <w:t>battling</w:t>
      </w:r>
      <w:r w:rsidR="008C15A7">
        <w:t xml:space="preserve"> </w:t>
      </w:r>
      <w:r>
        <w:t>for.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ice</w:t>
      </w:r>
      <w:r w:rsidR="008C15A7">
        <w:t xml:space="preserve"> </w:t>
      </w:r>
      <w:r>
        <w:t>cream</w:t>
      </w:r>
      <w:r w:rsidR="008C15A7">
        <w:t xml:space="preserve"> </w:t>
      </w:r>
      <w:r>
        <w:t>trucks</w:t>
      </w:r>
      <w:r w:rsidR="008C15A7">
        <w:t xml:space="preserve"> </w:t>
      </w:r>
      <w:r>
        <w:t>distinctive</w:t>
      </w:r>
      <w:r w:rsidR="008C15A7">
        <w:t xml:space="preserve"> </w:t>
      </w:r>
      <w:r>
        <w:t>and</w:t>
      </w:r>
      <w:r w:rsidR="008C15A7">
        <w:t xml:space="preserve"> </w:t>
      </w:r>
      <w:r>
        <w:t>welcoming</w:t>
      </w:r>
      <w:r w:rsidR="008C15A7">
        <w:t xml:space="preserve"> </w:t>
      </w:r>
      <w:r>
        <w:t>music</w:t>
      </w:r>
      <w:r w:rsidR="008C15A7">
        <w:t xml:space="preserve"> </w:t>
      </w:r>
      <w:r>
        <w:t>playing</w:t>
      </w:r>
      <w:r w:rsidR="008C15A7">
        <w:t xml:space="preserve"> </w:t>
      </w:r>
      <w:r>
        <w:t>aloud</w:t>
      </w:r>
      <w:r w:rsidR="008C15A7">
        <w:t xml:space="preserve"> </w:t>
      </w:r>
      <w:r>
        <w:t>non-stop,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parents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peek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windows</w:t>
      </w:r>
      <w:r w:rsidR="008C15A7">
        <w:t xml:space="preserve"> </w:t>
      </w:r>
      <w:r>
        <w:t>with</w:t>
      </w:r>
      <w:r w:rsidR="008C15A7">
        <w:t xml:space="preserve"> </w:t>
      </w:r>
      <w:r>
        <w:t>curiosity.</w:t>
      </w:r>
      <w:r w:rsidR="008C15A7">
        <w:t xml:space="preserve"> </w:t>
      </w:r>
      <w:r>
        <w:t>Once</w:t>
      </w:r>
      <w:r w:rsidR="008C15A7">
        <w:t xml:space="preserve"> </w:t>
      </w:r>
      <w:r>
        <w:t>the</w:t>
      </w:r>
      <w:r w:rsidR="008C15A7">
        <w:t xml:space="preserve"> </w:t>
      </w:r>
      <w:r>
        <w:t>cops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beat</w:t>
      </w:r>
      <w:r w:rsidR="008C15A7">
        <w:t xml:space="preserve"> </w:t>
      </w:r>
      <w:r>
        <w:t>invited</w:t>
      </w:r>
      <w:r w:rsidR="008C15A7">
        <w:t xml:space="preserve"> </w:t>
      </w:r>
      <w:r>
        <w:t>a</w:t>
      </w:r>
      <w:r w:rsidR="008C15A7">
        <w:t xml:space="preserve"> </w:t>
      </w:r>
      <w:r>
        <w:t>couple</w:t>
      </w:r>
      <w:r w:rsidR="008C15A7">
        <w:t xml:space="preserve"> </w:t>
      </w:r>
      <w:r>
        <w:t>of</w:t>
      </w:r>
      <w:r w:rsidR="008C15A7">
        <w:t xml:space="preserve"> </w:t>
      </w:r>
      <w:r>
        <w:t>families</w:t>
      </w:r>
      <w:r w:rsidR="008C15A7">
        <w:t xml:space="preserve"> </w:t>
      </w:r>
      <w:r>
        <w:t>to</w:t>
      </w:r>
      <w:r w:rsidR="008C15A7">
        <w:t xml:space="preserve"> </w:t>
      </w:r>
      <w:r>
        <w:t>join</w:t>
      </w:r>
      <w:r w:rsidR="008C15A7">
        <w:t xml:space="preserve"> </w:t>
      </w:r>
      <w:r>
        <w:t>them</w:t>
      </w:r>
      <w:r w:rsidR="008C15A7">
        <w:t xml:space="preserve"> </w:t>
      </w:r>
      <w:r>
        <w:t>for</w:t>
      </w:r>
      <w:r w:rsidR="008C15A7">
        <w:t xml:space="preserve"> </w:t>
      </w:r>
      <w:r w:rsidR="00610349">
        <w:t>“</w:t>
      </w:r>
      <w:r>
        <w:t>FREE</w:t>
      </w:r>
      <w:r w:rsidR="008C15A7">
        <w:t xml:space="preserve"> </w:t>
      </w:r>
      <w:r>
        <w:t>ICE</w:t>
      </w:r>
      <w:r w:rsidR="008C15A7">
        <w:t xml:space="preserve"> </w:t>
      </w:r>
      <w:r>
        <w:t>CREAM,</w:t>
      </w:r>
      <w:r w:rsidR="00610349">
        <w:t>”</w:t>
      </w:r>
      <w:r w:rsidR="008C15A7">
        <w:t xml:space="preserve"> </w:t>
      </w:r>
      <w:r>
        <w:t>it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take</w:t>
      </w:r>
      <w:r w:rsidR="008C15A7">
        <w:t xml:space="preserve"> </w:t>
      </w:r>
      <w:r>
        <w:t>long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streets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flooded</w:t>
      </w:r>
      <w:r w:rsidR="008C15A7">
        <w:t xml:space="preserve"> </w:t>
      </w:r>
      <w:r>
        <w:t>once</w:t>
      </w:r>
      <w:r w:rsidR="008C15A7">
        <w:t xml:space="preserve"> </w:t>
      </w:r>
      <w:r>
        <w:t>again.</w:t>
      </w:r>
      <w:r w:rsidR="008C15A7">
        <w:t xml:space="preserve"> </w:t>
      </w:r>
      <w:r>
        <w:t>Camden</w:t>
      </w:r>
      <w:r w:rsidR="008C15A7">
        <w:t xml:space="preserve"> </w:t>
      </w:r>
      <w:r>
        <w:t>County</w:t>
      </w:r>
      <w:r w:rsidR="008C15A7">
        <w:t xml:space="preserve"> </w:t>
      </w:r>
      <w:r>
        <w:t>officers</w:t>
      </w:r>
      <w:r w:rsidR="008C15A7">
        <w:t xml:space="preserve"> </w:t>
      </w:r>
      <w:r>
        <w:t>were</w:t>
      </w:r>
      <w:r w:rsidR="008C15A7">
        <w:t xml:space="preserve"> </w:t>
      </w:r>
      <w:r>
        <w:t>taking</w:t>
      </w:r>
      <w:r w:rsidR="008C15A7">
        <w:t xml:space="preserve"> </w:t>
      </w:r>
      <w:r>
        <w:t>dessert</w:t>
      </w:r>
      <w:r w:rsidR="008C15A7">
        <w:t xml:space="preserve"> </w:t>
      </w:r>
      <w:r>
        <w:t>orders</w:t>
      </w:r>
      <w:r w:rsidR="008C15A7">
        <w:t xml:space="preserve"> </w:t>
      </w:r>
      <w:r>
        <w:t>and</w:t>
      </w:r>
      <w:r w:rsidR="008C15A7">
        <w:t xml:space="preserve"> </w:t>
      </w:r>
      <w:r>
        <w:t>handing</w:t>
      </w:r>
      <w:r w:rsidR="008C15A7">
        <w:t xml:space="preserve"> </w:t>
      </w:r>
      <w:r>
        <w:t>out</w:t>
      </w:r>
      <w:r w:rsidR="008C15A7">
        <w:t xml:space="preserve"> </w:t>
      </w:r>
      <w:r>
        <w:t>soft</w:t>
      </w:r>
      <w:r w:rsidR="008C15A7">
        <w:t xml:space="preserve"> </w:t>
      </w:r>
      <w:r>
        <w:t>serve</w:t>
      </w:r>
      <w:r w:rsidR="008C15A7">
        <w:t xml:space="preserve"> </w:t>
      </w:r>
      <w:r>
        <w:t>ice</w:t>
      </w:r>
      <w:r w:rsidR="008C15A7">
        <w:t xml:space="preserve"> </w:t>
      </w:r>
      <w:r>
        <w:t>cream</w:t>
      </w:r>
      <w:r w:rsidR="008C15A7">
        <w:t xml:space="preserve"> </w:t>
      </w:r>
      <w:r>
        <w:t>cones,</w:t>
      </w:r>
      <w:r w:rsidR="008C15A7">
        <w:t xml:space="preserve"> </w:t>
      </w:r>
      <w:r>
        <w:t>connecting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kids</w:t>
      </w:r>
      <w:r w:rsidR="008C15A7">
        <w:t xml:space="preserve"> </w:t>
      </w:r>
      <w:r>
        <w:t>and</w:t>
      </w:r>
      <w:r w:rsidR="008C15A7">
        <w:t xml:space="preserve"> </w:t>
      </w:r>
      <w:r>
        <w:t>people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neighborhood</w:t>
      </w:r>
      <w:r w:rsidR="008C15A7">
        <w:t xml:space="preserve"> </w:t>
      </w:r>
      <w:r>
        <w:t>unlike</w:t>
      </w:r>
      <w:r w:rsidR="008C15A7">
        <w:t xml:space="preserve"> </w:t>
      </w:r>
      <w:r>
        <w:t>ever</w:t>
      </w:r>
      <w:r w:rsidR="008C15A7">
        <w:t xml:space="preserve"> </w:t>
      </w:r>
      <w:r>
        <w:t>before.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result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immediate</w:t>
      </w:r>
      <w:r w:rsidR="008C15A7">
        <w:t xml:space="preserve"> </w:t>
      </w:r>
      <w:r>
        <w:t>return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streets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good</w:t>
      </w:r>
      <w:r w:rsidR="008C15A7">
        <w:t xml:space="preserve"> </w:t>
      </w:r>
      <w:r>
        <w:t>people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community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desirable</w:t>
      </w:r>
      <w:r w:rsidR="008C15A7">
        <w:t xml:space="preserve"> </w:t>
      </w:r>
      <w:r w:rsidR="00610349">
        <w:t>‘</w:t>
      </w:r>
      <w:r>
        <w:t>Tipping</w:t>
      </w:r>
      <w:r w:rsidR="008C15A7">
        <w:t xml:space="preserve"> </w:t>
      </w:r>
      <w:r>
        <w:t>Point</w:t>
      </w:r>
      <w:r w:rsidR="00610349">
        <w:t>’</w:t>
      </w:r>
      <w:r w:rsidR="008C15A7">
        <w:t xml:space="preserve"> </w:t>
      </w:r>
      <w:r>
        <w:t>wherein</w:t>
      </w:r>
      <w:r w:rsidR="008C15A7">
        <w:t xml:space="preserve"> </w:t>
      </w:r>
      <w:r>
        <w:t>crime</w:t>
      </w:r>
      <w:r w:rsidR="008C15A7">
        <w:t xml:space="preserve"> </w:t>
      </w:r>
      <w:r>
        <w:t>was</w:t>
      </w:r>
      <w:r w:rsidR="008C15A7">
        <w:t xml:space="preserve"> </w:t>
      </w:r>
      <w:r>
        <w:t>better</w:t>
      </w:r>
      <w:r w:rsidR="008C15A7">
        <w:t xml:space="preserve"> </w:t>
      </w:r>
      <w:r>
        <w:t>suppressed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were</w:t>
      </w:r>
      <w:r w:rsidR="008C15A7">
        <w:t xml:space="preserve"> </w:t>
      </w:r>
      <w:r>
        <w:t>more</w:t>
      </w:r>
      <w:r w:rsidR="008C15A7">
        <w:t xml:space="preserve"> </w:t>
      </w:r>
      <w:r>
        <w:t>good</w:t>
      </w:r>
      <w:r w:rsidR="008C15A7">
        <w:t xml:space="preserve"> </w:t>
      </w:r>
      <w:r>
        <w:t>than</w:t>
      </w:r>
      <w:r w:rsidR="008C15A7">
        <w:t xml:space="preserve"> </w:t>
      </w:r>
      <w:r>
        <w:t>bad</w:t>
      </w:r>
      <w:r w:rsidR="008C15A7">
        <w:t xml:space="preserve"> </w:t>
      </w:r>
      <w:r>
        <w:t>people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streets,</w:t>
      </w:r>
      <w:r w:rsidR="00610349">
        <w:t>”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That</w:t>
      </w:r>
      <w:r w:rsidR="008C15A7">
        <w:t xml:space="preserve"> </w:t>
      </w:r>
      <w:r>
        <w:t>summer</w:t>
      </w:r>
      <w:r w:rsidR="008C15A7">
        <w:t xml:space="preserve"> </w:t>
      </w:r>
      <w:r>
        <w:t>was</w:t>
      </w:r>
      <w:r w:rsidR="008C15A7">
        <w:t xml:space="preserve"> </w:t>
      </w:r>
      <w:r>
        <w:t>our</w:t>
      </w:r>
      <w:r w:rsidR="008C15A7">
        <w:t xml:space="preserve"> </w:t>
      </w:r>
      <w:r>
        <w:t>Eureka</w:t>
      </w:r>
      <w:r w:rsidR="008C15A7">
        <w:t xml:space="preserve"> </w:t>
      </w:r>
      <w:r>
        <w:t>moment</w:t>
      </w:r>
      <w:r w:rsidR="008C15A7">
        <w:t xml:space="preserve"> </w:t>
      </w:r>
      <w:r>
        <w:t>and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years</w:t>
      </w:r>
      <w:r w:rsidR="008C15A7">
        <w:t xml:space="preserve"> </w:t>
      </w:r>
      <w:r>
        <w:t>later</w:t>
      </w:r>
      <w:r w:rsidR="008C15A7">
        <w:t xml:space="preserve"> </w:t>
      </w:r>
      <w:r>
        <w:t>still</w:t>
      </w:r>
      <w:r w:rsidR="008C15A7">
        <w:t xml:space="preserve"> </w:t>
      </w:r>
      <w:r>
        <w:t>served</w:t>
      </w:r>
      <w:r w:rsidR="008C15A7">
        <w:t xml:space="preserve"> </w:t>
      </w:r>
      <w:r>
        <w:t>as</w:t>
      </w:r>
      <w:r w:rsidR="008C15A7">
        <w:t xml:space="preserve"> </w:t>
      </w:r>
      <w:r>
        <w:t>our</w:t>
      </w:r>
      <w:r w:rsidR="008C15A7">
        <w:t xml:space="preserve"> </w:t>
      </w:r>
      <w:r>
        <w:t>touchstone</w:t>
      </w:r>
      <w:r w:rsidR="008C15A7">
        <w:t xml:space="preserve"> </w:t>
      </w:r>
      <w:r>
        <w:t>for</w:t>
      </w:r>
      <w:r w:rsidR="008C15A7">
        <w:t xml:space="preserve"> </w:t>
      </w:r>
      <w:r>
        <w:t>how</w:t>
      </w:r>
      <w:r w:rsidR="008C15A7">
        <w:t xml:space="preserve"> </w:t>
      </w:r>
      <w:r>
        <w:t>the</w:t>
      </w:r>
      <w:r w:rsidR="008C15A7">
        <w:t xml:space="preserve"> </w:t>
      </w:r>
      <w:r>
        <w:t>Camden</w:t>
      </w:r>
      <w:r w:rsidR="008C15A7">
        <w:t xml:space="preserve"> </w:t>
      </w:r>
      <w:r>
        <w:t>County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innovates</w:t>
      </w:r>
      <w:r w:rsidR="008C15A7">
        <w:t xml:space="preserve"> </w:t>
      </w:r>
      <w:r>
        <w:t>and</w:t>
      </w:r>
      <w:r w:rsidR="008C15A7">
        <w:t xml:space="preserve"> </w:t>
      </w:r>
      <w:r>
        <w:t>solves</w:t>
      </w:r>
      <w:r w:rsidR="008C15A7">
        <w:t xml:space="preserve"> </w:t>
      </w:r>
      <w:r>
        <w:t>problems.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officers</w:t>
      </w:r>
      <w:r w:rsidR="008C15A7">
        <w:t xml:space="preserve"> </w:t>
      </w:r>
      <w:r>
        <w:t>continued</w:t>
      </w:r>
      <w:r w:rsidR="008C15A7">
        <w:t xml:space="preserve"> </w:t>
      </w:r>
      <w:r>
        <w:t>to</w:t>
      </w:r>
      <w:r w:rsidR="008C15A7">
        <w:t xml:space="preserve"> </w:t>
      </w:r>
      <w:r>
        <w:t>develop</w:t>
      </w:r>
      <w:r w:rsidR="008C15A7">
        <w:t xml:space="preserve"> </w:t>
      </w:r>
      <w:r>
        <w:t>relationships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community</w:t>
      </w:r>
      <w:r w:rsidR="008C15A7">
        <w:t xml:space="preserve"> </w:t>
      </w:r>
      <w:r>
        <w:t>and</w:t>
      </w:r>
      <w:r w:rsidR="008C15A7">
        <w:t xml:space="preserve"> </w:t>
      </w:r>
      <w:r>
        <w:t>transformed</w:t>
      </w:r>
      <w:r w:rsidR="008C15A7">
        <w:t xml:space="preserve"> </w:t>
      </w:r>
      <w:r>
        <w:t>the</w:t>
      </w:r>
      <w:r w:rsidR="008C15A7">
        <w:t xml:space="preserve"> </w:t>
      </w:r>
      <w:r>
        <w:t>old</w:t>
      </w:r>
      <w:r w:rsidR="008C15A7">
        <w:t xml:space="preserve"> </w:t>
      </w:r>
      <w:r w:rsidR="00610349">
        <w:t>“</w:t>
      </w:r>
      <w:r>
        <w:t>us</w:t>
      </w:r>
      <w:r w:rsidR="008C15A7">
        <w:t xml:space="preserve"> </w:t>
      </w:r>
      <w:r>
        <w:t>against</w:t>
      </w:r>
      <w:r w:rsidR="008C15A7">
        <w:t xml:space="preserve"> </w:t>
      </w:r>
      <w:r>
        <w:t>them</w:t>
      </w:r>
      <w:r w:rsidR="00610349">
        <w:t>”</w:t>
      </w:r>
      <w:r w:rsidR="008C15A7">
        <w:t xml:space="preserve"> </w:t>
      </w:r>
      <w:r>
        <w:t>mentality</w:t>
      </w:r>
      <w:r w:rsidR="008C15A7">
        <w:t xml:space="preserve"> </w:t>
      </w:r>
      <w:r>
        <w:t>with</w:t>
      </w:r>
      <w:r w:rsidR="008C15A7">
        <w:t xml:space="preserve"> </w:t>
      </w:r>
      <w:r>
        <w:t>other</w:t>
      </w:r>
      <w:r w:rsidR="008C15A7">
        <w:t xml:space="preserve"> </w:t>
      </w:r>
      <w:r>
        <w:t>events</w:t>
      </w:r>
      <w:r w:rsidR="008C15A7">
        <w:t xml:space="preserve"> </w:t>
      </w:r>
      <w:r>
        <w:t>such</w:t>
      </w:r>
      <w:r w:rsidR="008C15A7">
        <w:t xml:space="preserve"> </w:t>
      </w:r>
      <w:r>
        <w:t>as</w:t>
      </w:r>
      <w:r w:rsidR="008C15A7">
        <w:t xml:space="preserve"> </w:t>
      </w:r>
      <w:r>
        <w:t>hosting</w:t>
      </w:r>
      <w:r w:rsidR="008C15A7">
        <w:t xml:space="preserve"> </w:t>
      </w:r>
      <w:r>
        <w:t>movie</w:t>
      </w:r>
      <w:r w:rsidR="008C15A7">
        <w:t xml:space="preserve"> </w:t>
      </w:r>
      <w:r>
        <w:t>nights</w:t>
      </w:r>
      <w:r w:rsidR="008C15A7">
        <w:t xml:space="preserve"> </w:t>
      </w:r>
      <w:r>
        <w:t>and</w:t>
      </w:r>
      <w:r w:rsidR="008C15A7">
        <w:t xml:space="preserve"> </w:t>
      </w:r>
      <w:r>
        <w:t>basketball</w:t>
      </w:r>
      <w:r w:rsidR="008C15A7">
        <w:t xml:space="preserve"> </w:t>
      </w:r>
      <w:r>
        <w:t>games.</w:t>
      </w:r>
    </w:p>
    <w:p w14:paraId="6B35E6AF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0DDFAA8F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heading</w:t>
      </w:r>
      <w:r w:rsidR="008C15A7">
        <w:t xml:space="preserve"> </w:t>
      </w:r>
      <w:r>
        <w:t>for</w:t>
      </w:r>
      <w:r w:rsidR="008C15A7">
        <w:t xml:space="preserve"> </w:t>
      </w:r>
      <w:r>
        <w:t>this</w:t>
      </w:r>
      <w:r w:rsidR="008C15A7">
        <w:t xml:space="preserve"> </w:t>
      </w:r>
      <w:r>
        <w:t>section</w:t>
      </w:r>
      <w:r w:rsidR="008C15A7">
        <w:t xml:space="preserve"> </w:t>
      </w:r>
      <w:r>
        <w:t>is</w:t>
      </w:r>
      <w:r w:rsidR="008C15A7">
        <w:t xml:space="preserve"> </w:t>
      </w:r>
      <w:r w:rsidR="00610349">
        <w:t>“</w:t>
      </w:r>
      <w:r>
        <w:t>Can</w:t>
      </w:r>
      <w:r w:rsidR="008C15A7">
        <w:t xml:space="preserve"> </w:t>
      </w:r>
      <w:r>
        <w:t>Law</w:t>
      </w:r>
      <w:r w:rsidR="008C15A7">
        <w:t xml:space="preserve"> </w:t>
      </w:r>
      <w:r>
        <w:t>Enforcement</w:t>
      </w:r>
      <w:r w:rsidR="008C15A7">
        <w:t xml:space="preserve"> </w:t>
      </w:r>
      <w:r>
        <w:t>and</w:t>
      </w:r>
      <w:r w:rsidR="008C15A7">
        <w:t xml:space="preserve"> </w:t>
      </w:r>
      <w:r>
        <w:t>API</w:t>
      </w:r>
      <w:r w:rsidR="008C15A7">
        <w:t xml:space="preserve"> </w:t>
      </w:r>
      <w:r>
        <w:t>Co-Exist?</w:t>
      </w:r>
      <w:r w:rsidR="00610349">
        <w:t>”</w:t>
      </w:r>
      <w:r w:rsidR="008C15A7">
        <w:t xml:space="preserve"> </w:t>
      </w:r>
      <w:r>
        <w:t>But</w:t>
      </w:r>
      <w:r w:rsidR="008C15A7">
        <w:t xml:space="preserve"> </w:t>
      </w:r>
      <w:r>
        <w:t>as</w:t>
      </w:r>
      <w:r w:rsidR="008C15A7">
        <w:t xml:space="preserve"> </w:t>
      </w:r>
      <w:r>
        <w:t>Chief</w:t>
      </w:r>
      <w:r w:rsidR="008C15A7">
        <w:t xml:space="preserve"> </w:t>
      </w:r>
      <w:r>
        <w:t>Thomson</w:t>
      </w:r>
      <w:r w:rsidR="008C15A7">
        <w:t xml:space="preserve"> </w:t>
      </w:r>
      <w:r>
        <w:t>discovered</w:t>
      </w:r>
      <w:r w:rsidR="008C15A7">
        <w:t xml:space="preserve"> </w:t>
      </w:r>
      <w:r>
        <w:t>API</w:t>
      </w:r>
      <w:r w:rsidR="008C15A7">
        <w:t xml:space="preserve"> </w:t>
      </w:r>
      <w:r>
        <w:t>combined</w:t>
      </w:r>
      <w:r w:rsidR="008C15A7">
        <w:t xml:space="preserve"> </w:t>
      </w:r>
      <w:r>
        <w:t>with</w:t>
      </w:r>
      <w:r w:rsidR="008C15A7">
        <w:t xml:space="preserve"> </w:t>
      </w:r>
      <w:r>
        <w:t>law</w:t>
      </w:r>
      <w:r w:rsidR="008C15A7">
        <w:t xml:space="preserve"> </w:t>
      </w:r>
      <w:r>
        <w:t>enforcement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MUST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keep</w:t>
      </w:r>
      <w:r w:rsidR="008C15A7">
        <w:t xml:space="preserve"> </w:t>
      </w:r>
      <w:r>
        <w:t>people</w:t>
      </w:r>
      <w:r w:rsidR="008C15A7">
        <w:t xml:space="preserve"> </w:t>
      </w:r>
      <w:r>
        <w:t>safe</w:t>
      </w:r>
      <w:r w:rsidR="008C15A7">
        <w:t xml:space="preserve"> </w:t>
      </w:r>
      <w:r>
        <w:t>and</w:t>
      </w:r>
      <w:r w:rsidR="008C15A7">
        <w:t xml:space="preserve"> </w:t>
      </w:r>
      <w:r>
        <w:t>improve</w:t>
      </w:r>
      <w:r w:rsidR="008C15A7">
        <w:t xml:space="preserve"> </w:t>
      </w:r>
      <w:r>
        <w:t>their</w:t>
      </w:r>
      <w:r w:rsidR="008C15A7">
        <w:t xml:space="preserve"> </w:t>
      </w:r>
      <w:r>
        <w:t>well-being.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fix</w:t>
      </w:r>
      <w:r w:rsidR="008C15A7">
        <w:t xml:space="preserve"> </w:t>
      </w:r>
      <w:r>
        <w:t>communities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them</w:t>
      </w:r>
      <w:r w:rsidR="008C15A7">
        <w:t xml:space="preserve"> </w:t>
      </w:r>
      <w:r>
        <w:t>be</w:t>
      </w:r>
      <w:r w:rsidR="008C15A7">
        <w:t xml:space="preserve"> </w:t>
      </w:r>
      <w:r>
        <w:t>afraid</w:t>
      </w:r>
      <w:r w:rsidR="008C15A7">
        <w:t xml:space="preserve"> </w:t>
      </w:r>
      <w:r>
        <w:t>of</w:t>
      </w:r>
      <w:r w:rsidR="008C15A7">
        <w:t xml:space="preserve"> </w:t>
      </w:r>
      <w:r>
        <w:t>you,</w:t>
      </w:r>
      <w:r w:rsidR="008C15A7">
        <w:t xml:space="preserve"> </w:t>
      </w:r>
      <w:r>
        <w:t>but</w:t>
      </w:r>
      <w:r w:rsidR="008C15A7">
        <w:t xml:space="preserve"> </w:t>
      </w:r>
      <w:r>
        <w:t>to</w:t>
      </w:r>
      <w:r w:rsidR="008C15A7">
        <w:t xml:space="preserve"> </w:t>
      </w:r>
      <w:r>
        <w:t>empower</w:t>
      </w:r>
      <w:r w:rsidR="008C15A7">
        <w:t xml:space="preserve"> </w:t>
      </w:r>
      <w:r>
        <w:t>them,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said</w:t>
      </w:r>
      <w:r w:rsidR="008C15A7">
        <w:t xml:space="preserve"> </w:t>
      </w:r>
      <w:r>
        <w:t>recently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ceremony</w:t>
      </w:r>
      <w:r w:rsidR="008C15A7">
        <w:t xml:space="preserve"> </w:t>
      </w:r>
      <w:r>
        <w:t>where</w:t>
      </w:r>
      <w:r w:rsidR="008C15A7">
        <w:t xml:space="preserve"> </w:t>
      </w:r>
      <w:r>
        <w:t>the</w:t>
      </w:r>
      <w:r w:rsidR="008C15A7">
        <w:t xml:space="preserve"> </w:t>
      </w:r>
      <w:r>
        <w:t>Camden</w:t>
      </w:r>
      <w:r w:rsidR="008C15A7">
        <w:t xml:space="preserve"> </w:t>
      </w:r>
      <w:r>
        <w:t>County</w:t>
      </w:r>
      <w:r w:rsidR="008C15A7">
        <w:t xml:space="preserve"> </w:t>
      </w:r>
      <w:r>
        <w:t>Police</w:t>
      </w:r>
      <w:r w:rsidR="008C15A7">
        <w:t xml:space="preserve"> </w:t>
      </w:r>
      <w:r>
        <w:t>Department</w:t>
      </w:r>
      <w:r w:rsidR="008C15A7">
        <w:t xml:space="preserve"> </w:t>
      </w:r>
      <w:r>
        <w:t>named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administrative</w:t>
      </w:r>
      <w:r w:rsidR="008C15A7">
        <w:t xml:space="preserve"> </w:t>
      </w:r>
      <w:r>
        <w:t>buildings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honor.</w:t>
      </w:r>
      <w:r w:rsidR="008C15A7">
        <w:t xml:space="preserve"> </w:t>
      </w:r>
      <w:r>
        <w:t>Years</w:t>
      </w:r>
      <w:r w:rsidR="008C15A7">
        <w:t xml:space="preserve"> </w:t>
      </w:r>
      <w:r>
        <w:t>later,</w:t>
      </w:r>
      <w:r w:rsidR="008C15A7">
        <w:t xml:space="preserve"> </w:t>
      </w:r>
      <w:r>
        <w:t>Camden</w:t>
      </w:r>
      <w:r w:rsidR="008C15A7">
        <w:t xml:space="preserve"> </w:t>
      </w:r>
      <w:r>
        <w:t>is</w:t>
      </w:r>
      <w:r w:rsidR="008C15A7">
        <w:t xml:space="preserve"> </w:t>
      </w:r>
      <w:r>
        <w:t>still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place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decisions</w:t>
      </w:r>
      <w:r w:rsidR="008C15A7">
        <w:t xml:space="preserve"> </w:t>
      </w:r>
      <w:r>
        <w:t>that</w:t>
      </w:r>
      <w:r w:rsidR="008C15A7">
        <w:t xml:space="preserve"> </w:t>
      </w:r>
      <w:r>
        <w:t>Thomson</w:t>
      </w:r>
      <w:r w:rsidR="008C15A7">
        <w:t xml:space="preserve"> </w:t>
      </w:r>
      <w:r>
        <w:t>made.</w:t>
      </w:r>
      <w:r w:rsidR="008C15A7">
        <w:t xml:space="preserve"> </w:t>
      </w:r>
      <w:r>
        <w:t>Crime</w:t>
      </w:r>
      <w:r w:rsidR="008C15A7">
        <w:t xml:space="preserve"> </w:t>
      </w:r>
      <w:r>
        <w:t>remains</w:t>
      </w:r>
      <w:r w:rsidR="008C15A7">
        <w:t xml:space="preserve"> </w:t>
      </w:r>
      <w:r>
        <w:t>down.</w:t>
      </w:r>
      <w:r w:rsidR="008C15A7">
        <w:t xml:space="preserve"> </w:t>
      </w:r>
      <w:r>
        <w:t>Graduation</w:t>
      </w:r>
      <w:r w:rsidR="008C15A7">
        <w:t xml:space="preserve"> </w:t>
      </w:r>
      <w:r>
        <w:t>rates</w:t>
      </w:r>
      <w:r w:rsidR="008C15A7">
        <w:t xml:space="preserve"> </w:t>
      </w:r>
      <w:r>
        <w:t>are</w:t>
      </w:r>
      <w:r w:rsidR="008C15A7">
        <w:t xml:space="preserve"> </w:t>
      </w:r>
      <w:r>
        <w:t>still</w:t>
      </w:r>
      <w:r w:rsidR="008C15A7">
        <w:t xml:space="preserve"> </w:t>
      </w:r>
      <w:r>
        <w:t>climbing.</w:t>
      </w:r>
      <w:r w:rsidR="008C15A7">
        <w:t xml:space="preserve"> </w:t>
      </w:r>
      <w:r>
        <w:t>For</w:t>
      </w:r>
      <w:r w:rsidR="008C15A7">
        <w:t xml:space="preserve"> </w:t>
      </w:r>
      <w:r>
        <w:t>many</w:t>
      </w:r>
      <w:r w:rsidR="008C15A7">
        <w:t xml:space="preserve"> </w:t>
      </w:r>
      <w:r>
        <w:t>Camden</w:t>
      </w:r>
      <w:r w:rsidR="008C15A7">
        <w:t xml:space="preserve"> </w:t>
      </w:r>
      <w:r>
        <w:t>residents,</w:t>
      </w:r>
      <w:r w:rsidR="008C15A7">
        <w:t xml:space="preserve"> </w:t>
      </w:r>
      <w:r>
        <w:t>hope</w:t>
      </w:r>
      <w:r w:rsidR="008C15A7">
        <w:t xml:space="preserve"> </w:t>
      </w:r>
      <w:r>
        <w:t>has</w:t>
      </w:r>
      <w:r w:rsidR="008C15A7">
        <w:t xml:space="preserve"> </w:t>
      </w:r>
      <w:r>
        <w:t>replaced</w:t>
      </w:r>
      <w:r w:rsidR="008C15A7">
        <w:t xml:space="preserve"> </w:t>
      </w:r>
      <w:r>
        <w:t>deep</w:t>
      </w:r>
      <w:r w:rsidR="008C15A7">
        <w:t xml:space="preserve"> </w:t>
      </w:r>
      <w:r>
        <w:t>despair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boldb"/>
        </w:rPr>
        <w:t>assuming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positive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intent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remains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reason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city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continues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rebirth.</w:t>
      </w:r>
      <w:r w:rsidR="008C15A7" w:rsidRPr="00BC4DEA">
        <w:rPr>
          <w:rStyle w:val="boldb"/>
        </w:rPr>
        <w:t xml:space="preserve"> </w:t>
      </w:r>
      <w:r>
        <w:t>After</w:t>
      </w:r>
      <w:r w:rsidR="008C15A7">
        <w:t xml:space="preserve"> </w:t>
      </w:r>
      <w:r>
        <w:t>the</w:t>
      </w:r>
      <w:r w:rsidR="008C15A7">
        <w:t xml:space="preserve"> </w:t>
      </w:r>
      <w:r>
        <w:t>murder</w:t>
      </w:r>
      <w:r w:rsidR="008C15A7">
        <w:t xml:space="preserve"> </w:t>
      </w:r>
      <w:r>
        <w:t>of</w:t>
      </w:r>
      <w:r w:rsidR="008C15A7">
        <w:t xml:space="preserve"> </w:t>
      </w:r>
      <w:r>
        <w:t>George</w:t>
      </w:r>
      <w:r w:rsidR="008C15A7">
        <w:t xml:space="preserve"> </w:t>
      </w:r>
      <w:r>
        <w:t>Floyd</w:t>
      </w:r>
      <w:r w:rsidR="008C15A7">
        <w:t xml:space="preserve"> </w:t>
      </w:r>
      <w:r>
        <w:t>in</w:t>
      </w:r>
      <w:r w:rsidR="008C15A7">
        <w:t xml:space="preserve"> </w:t>
      </w:r>
      <w:r>
        <w:t>May</w:t>
      </w:r>
      <w:r w:rsidR="008C15A7">
        <w:t xml:space="preserve"> </w:t>
      </w:r>
      <w:r>
        <w:t>of</w:t>
      </w:r>
      <w:r w:rsidR="008C15A7">
        <w:t xml:space="preserve"> </w:t>
      </w:r>
      <w:r>
        <w:t>2020,</w:t>
      </w:r>
      <w:r w:rsidR="008C15A7">
        <w:t xml:space="preserve"> </w:t>
      </w:r>
      <w:r>
        <w:t>a</w:t>
      </w:r>
      <w:r w:rsidR="008C15A7">
        <w:t xml:space="preserve"> </w:t>
      </w:r>
      <w:r>
        <w:t>march</w:t>
      </w:r>
      <w:r w:rsidR="008C15A7">
        <w:t xml:space="preserve"> </w:t>
      </w:r>
      <w:r>
        <w:t>was</w:t>
      </w:r>
      <w:r w:rsidR="008C15A7">
        <w:t xml:space="preserve"> </w:t>
      </w:r>
      <w:r>
        <w:t>scheduled</w:t>
      </w:r>
      <w:r w:rsidR="008C15A7">
        <w:t xml:space="preserve"> </w:t>
      </w:r>
      <w:r>
        <w:t>in</w:t>
      </w:r>
      <w:r w:rsidR="008C15A7">
        <w:t xml:space="preserve"> </w:t>
      </w:r>
      <w:r>
        <w:t>Camden</w:t>
      </w:r>
      <w:r w:rsidR="008C15A7">
        <w:t xml:space="preserve"> </w:t>
      </w:r>
      <w:r>
        <w:t>to</w:t>
      </w:r>
      <w:r w:rsidR="008C15A7">
        <w:t xml:space="preserve"> </w:t>
      </w:r>
      <w:r>
        <w:t>remember</w:t>
      </w:r>
      <w:r w:rsidR="008C15A7">
        <w:t xml:space="preserve"> </w:t>
      </w:r>
      <w:r>
        <w:t>and</w:t>
      </w:r>
      <w:r w:rsidR="008C15A7">
        <w:t xml:space="preserve"> </w:t>
      </w:r>
      <w:r>
        <w:t>honor</w:t>
      </w:r>
      <w:r w:rsidR="008C15A7">
        <w:t xml:space="preserve"> </w:t>
      </w:r>
      <w:r>
        <w:t>Floyd</w:t>
      </w:r>
      <w:r w:rsidR="00610349">
        <w:t>’</w:t>
      </w:r>
      <w:r>
        <w:t>s</w:t>
      </w:r>
      <w:r w:rsidR="008C15A7">
        <w:t xml:space="preserve"> </w:t>
      </w:r>
      <w:r>
        <w:t>memory.</w:t>
      </w:r>
      <w:r w:rsidR="008C15A7">
        <w:t xml:space="preserve"> </w:t>
      </w:r>
      <w:r>
        <w:t>Who</w:t>
      </w:r>
      <w:r w:rsidR="008C15A7">
        <w:t xml:space="preserve"> </w:t>
      </w:r>
      <w:r>
        <w:t>showed</w:t>
      </w:r>
      <w:r w:rsidR="008C15A7">
        <w:t xml:space="preserve"> </w:t>
      </w:r>
      <w:r>
        <w:t>up?</w:t>
      </w:r>
      <w:r w:rsidR="008C15A7">
        <w:t xml:space="preserve"> </w:t>
      </w:r>
      <w:r>
        <w:t>The</w:t>
      </w:r>
      <w:r w:rsidR="008C15A7">
        <w:t xml:space="preserve"> </w:t>
      </w:r>
      <w:r>
        <w:t>police,</w:t>
      </w:r>
      <w:r w:rsidR="008C15A7">
        <w:t xml:space="preserve"> </w:t>
      </w:r>
      <w:r>
        <w:t>carrying</w:t>
      </w:r>
      <w:r w:rsidR="008C15A7">
        <w:t xml:space="preserve"> </w:t>
      </w:r>
      <w:r>
        <w:t>their</w:t>
      </w:r>
      <w:r w:rsidR="008C15A7">
        <w:t xml:space="preserve"> </w:t>
      </w:r>
      <w:r>
        <w:t>own</w:t>
      </w:r>
      <w:r w:rsidR="008C15A7">
        <w:t xml:space="preserve"> </w:t>
      </w:r>
      <w:r w:rsidR="00610349">
        <w:t>“</w:t>
      </w:r>
      <w:r>
        <w:t>Standing</w:t>
      </w:r>
      <w:r w:rsidR="008C15A7">
        <w:t xml:space="preserve"> </w:t>
      </w:r>
      <w:r>
        <w:t>in</w:t>
      </w:r>
      <w:r w:rsidR="008C15A7">
        <w:t xml:space="preserve"> </w:t>
      </w:r>
      <w:r>
        <w:t>Solidarity</w:t>
      </w:r>
      <w:r w:rsidR="00610349">
        <w:t>”</w:t>
      </w:r>
      <w:r w:rsidR="008C15A7">
        <w:t xml:space="preserve"> </w:t>
      </w:r>
      <w:r>
        <w:t>banners</w:t>
      </w:r>
      <w:r w:rsidR="008C15A7">
        <w:t xml:space="preserve"> </w:t>
      </w:r>
      <w:r>
        <w:t>and</w:t>
      </w:r>
      <w:r w:rsidR="008C15A7">
        <w:t xml:space="preserve"> </w:t>
      </w:r>
      <w:r>
        <w:t>walking</w:t>
      </w:r>
      <w:r w:rsidR="008C15A7">
        <w:t xml:space="preserve"> </w:t>
      </w:r>
      <w:r>
        <w:t>arm</w:t>
      </w:r>
      <w:r w:rsidR="008C15A7">
        <w:t xml:space="preserve"> </w:t>
      </w:r>
      <w:r>
        <w:t>in</w:t>
      </w:r>
      <w:r w:rsidR="008C15A7">
        <w:t xml:space="preserve"> </w:t>
      </w:r>
      <w:r>
        <w:t>arm</w:t>
      </w:r>
      <w:r w:rsidR="008C15A7">
        <w:t xml:space="preserve"> </w:t>
      </w:r>
      <w:r>
        <w:t>with</w:t>
      </w:r>
      <w:r w:rsidR="008C15A7">
        <w:t xml:space="preserve"> </w:t>
      </w:r>
      <w:r>
        <w:t>members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Camden</w:t>
      </w:r>
      <w:r w:rsidR="008C15A7">
        <w:t xml:space="preserve"> </w:t>
      </w:r>
      <w:r>
        <w:t>community.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under</w:t>
      </w:r>
      <w:r w:rsidR="008C15A7">
        <w:t xml:space="preserve"> </w:t>
      </w:r>
      <w:r>
        <w:t>the</w:t>
      </w:r>
      <w:r w:rsidR="008C15A7">
        <w:t xml:space="preserve"> </w:t>
      </w:r>
      <w:r>
        <w:t>current</w:t>
      </w:r>
      <w:r w:rsidR="008C15A7">
        <w:t xml:space="preserve"> </w:t>
      </w:r>
      <w:r>
        <w:t>police</w:t>
      </w:r>
      <w:r w:rsidR="008C15A7">
        <w:t xml:space="preserve"> </w:t>
      </w:r>
      <w:r>
        <w:t>Chief</w:t>
      </w:r>
      <w:r w:rsidR="008C15A7">
        <w:t xml:space="preserve"> </w:t>
      </w:r>
      <w:r>
        <w:t>Joseph</w:t>
      </w:r>
      <w:r w:rsidR="008C15A7">
        <w:t xml:space="preserve"> </w:t>
      </w:r>
      <w:r>
        <w:t>Wysocki,</w:t>
      </w:r>
      <w:r w:rsidR="008C15A7">
        <w:t xml:space="preserve"> </w:t>
      </w:r>
      <w:r>
        <w:t>showing</w:t>
      </w:r>
      <w:r w:rsidR="008C15A7">
        <w:t xml:space="preserve"> </w:t>
      </w:r>
      <w:r>
        <w:t>that</w:t>
      </w:r>
      <w:r w:rsidR="008C15A7">
        <w:t xml:space="preserve"> </w:t>
      </w:r>
      <w:r>
        <w:t>Thomson</w:t>
      </w:r>
      <w:r w:rsidR="008C15A7">
        <w:t xml:space="preserve"> </w:t>
      </w:r>
      <w:r>
        <w:t>truly</w:t>
      </w:r>
      <w:r w:rsidR="008C15A7">
        <w:t xml:space="preserve"> </w:t>
      </w:r>
      <w:r>
        <w:t>created</w:t>
      </w:r>
      <w:r w:rsidR="008C15A7">
        <w:t xml:space="preserve"> </w:t>
      </w:r>
      <w:r>
        <w:t>a</w:t>
      </w:r>
      <w:r w:rsidR="008C15A7">
        <w:t xml:space="preserve"> </w:t>
      </w:r>
      <w:r>
        <w:t>legacy.</w:t>
      </w:r>
    </w:p>
    <w:p w14:paraId="589EE17A" w14:textId="77777777" w:rsidR="00017929" w:rsidRPr="00CB40F9" w:rsidRDefault="00E949E9" w:rsidP="00F96744">
      <w:pPr>
        <w:pStyle w:val="B-HeadBhead"/>
      </w:pPr>
      <w:r w:rsidRPr="00CB40F9">
        <w:t>Everyone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Having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Tough</w:t>
      </w:r>
      <w:r w:rsidR="008C15A7" w:rsidRPr="00CB40F9">
        <w:t xml:space="preserve"> </w:t>
      </w:r>
      <w:r w:rsidRPr="00CB40F9">
        <w:t>Day</w:t>
      </w:r>
    </w:p>
    <w:p w14:paraId="623CE1A1" w14:textId="77777777" w:rsidR="00722F53" w:rsidRDefault="00E949E9" w:rsidP="008F1C01">
      <w:pPr>
        <w:pStyle w:val="Body-TextTx"/>
      </w:pPr>
      <w:r>
        <w:t>John</w:t>
      </w:r>
      <w:r w:rsidR="008C15A7">
        <w:t xml:space="preserve"> </w:t>
      </w:r>
      <w:r>
        <w:t>Dalton</w:t>
      </w:r>
      <w:r w:rsidR="008C15A7">
        <w:t xml:space="preserve"> </w:t>
      </w:r>
      <w:r>
        <w:t>Elton,</w:t>
      </w:r>
      <w:r w:rsidR="008C15A7">
        <w:t xml:space="preserve"> </w:t>
      </w:r>
      <w:r>
        <w:t>known</w:t>
      </w:r>
      <w:r w:rsidR="008C15A7">
        <w:t xml:space="preserve"> </w:t>
      </w:r>
      <w:r>
        <w:t>as</w:t>
      </w:r>
      <w:r w:rsidR="008C15A7">
        <w:t xml:space="preserve"> </w:t>
      </w:r>
      <w:proofErr w:type="spellStart"/>
      <w:r>
        <w:t>Dalt</w:t>
      </w:r>
      <w:proofErr w:type="spellEnd"/>
      <w:r>
        <w:t>,</w:t>
      </w:r>
      <w:r w:rsidR="008C15A7">
        <w:t xml:space="preserve"> </w:t>
      </w:r>
      <w:r>
        <w:t>was</w:t>
      </w:r>
      <w:r w:rsidR="008C15A7">
        <w:t xml:space="preserve"> </w:t>
      </w:r>
      <w:r>
        <w:t>always</w:t>
      </w:r>
      <w:r w:rsidR="008C15A7">
        <w:t xml:space="preserve"> </w:t>
      </w:r>
      <w:r>
        <w:t>teaching</w:t>
      </w:r>
      <w:r w:rsidR="008C15A7">
        <w:t xml:space="preserve"> </w:t>
      </w:r>
      <w:r>
        <w:t>life</w:t>
      </w:r>
      <w:r w:rsidR="008C15A7">
        <w:t xml:space="preserve"> </w:t>
      </w:r>
      <w:r>
        <w:t>lessons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children.</w:t>
      </w:r>
      <w:r w:rsidR="008C15A7">
        <w:t xml:space="preserve"> </w:t>
      </w:r>
      <w:r>
        <w:t>But</w:t>
      </w:r>
      <w:r w:rsidR="008C15A7">
        <w:t xml:space="preserve"> </w:t>
      </w:r>
      <w:r>
        <w:t>he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talk</w:t>
      </w:r>
      <w:r w:rsidR="008C15A7">
        <w:t xml:space="preserve"> </w:t>
      </w:r>
      <w:r>
        <w:t>the</w:t>
      </w:r>
      <w:r w:rsidR="008C15A7">
        <w:t xml:space="preserve"> </w:t>
      </w:r>
      <w:r>
        <w:t>talk;</w:t>
      </w:r>
      <w:r w:rsidR="008C15A7">
        <w:t xml:space="preserve"> </w:t>
      </w:r>
      <w:r>
        <w:t>he</w:t>
      </w:r>
      <w:r w:rsidR="008C15A7">
        <w:t xml:space="preserve"> </w:t>
      </w:r>
      <w:r>
        <w:t>walked</w:t>
      </w:r>
      <w:r w:rsidR="008C15A7">
        <w:t xml:space="preserve"> </w:t>
      </w:r>
      <w:r>
        <w:t>the</w:t>
      </w:r>
      <w:r w:rsidR="008C15A7">
        <w:t xml:space="preserve"> </w:t>
      </w:r>
      <w:r>
        <w:t>walk</w:t>
      </w:r>
      <w:r w:rsidR="008C15A7">
        <w:t xml:space="preserve"> </w:t>
      </w:r>
      <w:r>
        <w:t>and</w:t>
      </w:r>
      <w:r w:rsidR="008C15A7">
        <w:t xml:space="preserve"> </w:t>
      </w:r>
      <w:r>
        <w:t>practiced</w:t>
      </w:r>
      <w:r w:rsidR="008C15A7">
        <w:t xml:space="preserve"> </w:t>
      </w:r>
      <w:r>
        <w:t>what</w:t>
      </w:r>
      <w:r w:rsidR="008C15A7">
        <w:t xml:space="preserve"> </w:t>
      </w:r>
      <w:r>
        <w:t>he</w:t>
      </w:r>
      <w:r w:rsidR="008C15A7">
        <w:t xml:space="preserve"> </w:t>
      </w:r>
      <w:r>
        <w:t>preached,</w:t>
      </w:r>
      <w:r w:rsidR="008C15A7">
        <w:t xml:space="preserve"> </w:t>
      </w:r>
      <w:r>
        <w:t>making</w:t>
      </w:r>
      <w:r w:rsidR="008C15A7">
        <w:t xml:space="preserve"> </w:t>
      </w:r>
      <w:r>
        <w:t>sure</w:t>
      </w:r>
      <w:r w:rsidR="008C15A7">
        <w:t xml:space="preserve"> </w:t>
      </w:r>
      <w:r>
        <w:t>his</w:t>
      </w:r>
      <w:r w:rsidR="008C15A7">
        <w:t xml:space="preserve"> </w:t>
      </w:r>
      <w:r>
        <w:t>children</w:t>
      </w:r>
      <w:r w:rsidR="008C15A7">
        <w:t xml:space="preserve"> </w:t>
      </w:r>
      <w:r>
        <w:t>learned</w:t>
      </w:r>
      <w:r w:rsidR="008C15A7">
        <w:t xml:space="preserve"> </w:t>
      </w:r>
      <w:r>
        <w:t>by</w:t>
      </w:r>
      <w:r w:rsidR="008C15A7">
        <w:t xml:space="preserve"> </w:t>
      </w:r>
      <w:r>
        <w:t>example.</w:t>
      </w:r>
      <w:r w:rsidR="008C15A7">
        <w:t xml:space="preserve"> </w:t>
      </w:r>
      <w:r>
        <w:t>This</w:t>
      </w:r>
      <w:r w:rsidR="008C15A7">
        <w:t xml:space="preserve"> </w:t>
      </w:r>
      <w:r>
        <w:t>left</w:t>
      </w:r>
      <w:r w:rsidR="008C15A7">
        <w:t xml:space="preserve"> </w:t>
      </w:r>
      <w:r>
        <w:t>a</w:t>
      </w:r>
      <w:r w:rsidR="008C15A7">
        <w:t xml:space="preserve"> </w:t>
      </w:r>
      <w:r>
        <w:t>huge</w:t>
      </w:r>
      <w:r w:rsidR="008C15A7">
        <w:t xml:space="preserve"> </w:t>
      </w:r>
      <w:r>
        <w:t>impression</w:t>
      </w:r>
      <w:r w:rsidR="008C15A7">
        <w:t xml:space="preserve"> </w:t>
      </w:r>
      <w:r>
        <w:t>on</w:t>
      </w:r>
      <w:r w:rsidR="008C15A7">
        <w:t xml:space="preserve"> </w:t>
      </w:r>
      <w:r>
        <w:t>his</w:t>
      </w:r>
      <w:r w:rsidR="008C15A7">
        <w:t xml:space="preserve"> </w:t>
      </w:r>
      <w:r>
        <w:t>son,</w:t>
      </w:r>
      <w:r w:rsidR="008C15A7">
        <w:t xml:space="preserve"> </w:t>
      </w:r>
      <w:r>
        <w:t>Chester</w:t>
      </w:r>
      <w:r w:rsidR="008C15A7">
        <w:t xml:space="preserve"> </w:t>
      </w:r>
      <w:r>
        <w:t>Elton,</w:t>
      </w:r>
      <w:r w:rsidR="008C15A7">
        <w:t xml:space="preserve"> </w:t>
      </w:r>
      <w:r>
        <w:t>who</w:t>
      </w:r>
      <w:r w:rsidR="008C15A7">
        <w:t xml:space="preserve"> </w:t>
      </w:r>
      <w:r>
        <w:t>is</w:t>
      </w:r>
      <w:r w:rsidR="008C15A7">
        <w:t xml:space="preserve"> </w:t>
      </w:r>
      <w:r>
        <w:t>now</w:t>
      </w:r>
      <w:r w:rsidR="008C15A7">
        <w:t xml:space="preserve"> </w:t>
      </w:r>
      <w:r>
        <w:t>a</w:t>
      </w:r>
      <w:r w:rsidR="008C15A7">
        <w:t xml:space="preserve"> </w:t>
      </w:r>
      <w:r>
        <w:t>best-selling</w:t>
      </w:r>
      <w:r w:rsidR="008C15A7">
        <w:t xml:space="preserve"> </w:t>
      </w:r>
      <w:r>
        <w:t>author</w:t>
      </w:r>
      <w:r w:rsidR="008C15A7">
        <w:t xml:space="preserve"> </w:t>
      </w:r>
      <w:r>
        <w:t>and</w:t>
      </w:r>
      <w:r w:rsidR="008C15A7">
        <w:t xml:space="preserve"> </w:t>
      </w:r>
      <w:r>
        <w:t>motivational</w:t>
      </w:r>
      <w:r w:rsidR="008C15A7">
        <w:t xml:space="preserve"> </w:t>
      </w:r>
      <w:r>
        <w:t>speaker.</w:t>
      </w:r>
      <w:r w:rsidR="008C15A7">
        <w:t xml:space="preserve"> </w:t>
      </w:r>
      <w:r w:rsidR="00610349">
        <w:t>“</w:t>
      </w:r>
      <w:r>
        <w:t>To</w:t>
      </w:r>
      <w:r w:rsidR="008C15A7">
        <w:t xml:space="preserve"> </w:t>
      </w:r>
      <w:r>
        <w:t>me,</w:t>
      </w:r>
      <w:r w:rsidR="008C15A7">
        <w:t xml:space="preserve"> 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was</w:t>
      </w:r>
      <w:r w:rsidR="008C15A7">
        <w:t xml:space="preserve"> </w:t>
      </w:r>
      <w:r>
        <w:t>almost</w:t>
      </w:r>
      <w:r w:rsidR="008C15A7">
        <w:t xml:space="preserve"> </w:t>
      </w:r>
      <w:r>
        <w:t>supernatural;</w:t>
      </w:r>
      <w:r w:rsidR="008C15A7">
        <w:t xml:space="preserve"> </w:t>
      </w:r>
      <w:r>
        <w:t>he</w:t>
      </w:r>
      <w:r w:rsidR="008C15A7">
        <w:t xml:space="preserve"> </w:t>
      </w:r>
      <w:r>
        <w:t>seemed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good</w:t>
      </w:r>
      <w:r w:rsidR="008C15A7">
        <w:t xml:space="preserve"> </w:t>
      </w:r>
      <w:r>
        <w:t>at</w:t>
      </w:r>
      <w:r w:rsidR="008C15A7">
        <w:t xml:space="preserve"> </w:t>
      </w:r>
      <w:r>
        <w:t>everything</w:t>
      </w:r>
      <w:r w:rsidR="00722F53">
        <w:t>—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athlete,</w:t>
      </w:r>
      <w:r w:rsidR="008C15A7">
        <w:t xml:space="preserve"> </w:t>
      </w:r>
      <w:r>
        <w:t>a</w:t>
      </w:r>
      <w:r w:rsidR="008C15A7">
        <w:t xml:space="preserve"> </w:t>
      </w:r>
      <w:r>
        <w:t>booming</w:t>
      </w:r>
      <w:r w:rsidR="008C15A7">
        <w:t xml:space="preserve"> </w:t>
      </w:r>
      <w:r>
        <w:t>bass</w:t>
      </w:r>
      <w:r w:rsidR="008C15A7">
        <w:t xml:space="preserve"> </w:t>
      </w:r>
      <w:r>
        <w:t>voice,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gifted</w:t>
      </w:r>
      <w:r w:rsidR="008C15A7">
        <w:t xml:space="preserve"> </w:t>
      </w:r>
      <w:r>
        <w:t>orator</w:t>
      </w:r>
      <w:r w:rsidR="00C33184">
        <w:t>—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always</w:t>
      </w:r>
      <w:r w:rsidR="008C15A7">
        <w:t xml:space="preserve"> </w:t>
      </w:r>
      <w:r>
        <w:t>optimistic</w:t>
      </w:r>
      <w:r w:rsidR="008C15A7">
        <w:t xml:space="preserve"> </w:t>
      </w:r>
      <w:r>
        <w:t>and</w:t>
      </w:r>
      <w:r w:rsidR="008C15A7">
        <w:t xml:space="preserve"> </w:t>
      </w:r>
      <w:r>
        <w:t>cheerful.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loved</w:t>
      </w:r>
      <w:r w:rsidR="008C15A7">
        <w:t xml:space="preserve"> </w:t>
      </w:r>
      <w:r>
        <w:t>by</w:t>
      </w:r>
      <w:r w:rsidR="008C15A7">
        <w:t xml:space="preserve"> </w:t>
      </w:r>
      <w:r>
        <w:t>everyone</w:t>
      </w:r>
      <w:r w:rsidR="008C15A7">
        <w:t xml:space="preserve"> </w:t>
      </w:r>
      <w:r>
        <w:t>and</w:t>
      </w:r>
      <w:r w:rsidR="008C15A7">
        <w:t xml:space="preserve"> </w:t>
      </w:r>
      <w:r>
        <w:t>kind</w:t>
      </w:r>
      <w:r w:rsidR="008C15A7">
        <w:t xml:space="preserve"> </w:t>
      </w:r>
      <w:r>
        <w:t>to</w:t>
      </w:r>
      <w:r w:rsidR="008C15A7">
        <w:t xml:space="preserve"> </w:t>
      </w:r>
      <w:r>
        <w:t>every</w:t>
      </w:r>
      <w:r w:rsidR="008C15A7">
        <w:t xml:space="preserve"> </w:t>
      </w:r>
      <w:r>
        <w:t>person</w:t>
      </w:r>
      <w:r w:rsidR="008C15A7">
        <w:t xml:space="preserve"> </w:t>
      </w:r>
      <w:r>
        <w:t>he</w:t>
      </w:r>
      <w:r w:rsidR="008C15A7">
        <w:t xml:space="preserve"> </w:t>
      </w:r>
      <w:r>
        <w:t>met.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emulate</w:t>
      </w:r>
      <w:r w:rsidR="008C15A7">
        <w:t xml:space="preserve"> </w:t>
      </w:r>
      <w:r>
        <w:t>more</w:t>
      </w:r>
      <w:r w:rsidR="008C15A7">
        <w:t xml:space="preserve"> </w:t>
      </w:r>
      <w:r>
        <w:t>or</w:t>
      </w:r>
      <w:r w:rsidR="008C15A7">
        <w:t xml:space="preserve"> </w:t>
      </w:r>
      <w:r>
        <w:t>whose</w:t>
      </w:r>
      <w:r w:rsidR="008C15A7">
        <w:t xml:space="preserve"> </w:t>
      </w:r>
      <w:r>
        <w:t>approval</w:t>
      </w:r>
      <w:r w:rsidR="008C15A7">
        <w:t xml:space="preserve"> </w:t>
      </w:r>
      <w:r>
        <w:t>I</w:t>
      </w:r>
      <w:r w:rsidR="008C15A7">
        <w:t xml:space="preserve"> </w:t>
      </w:r>
      <w:r>
        <w:t>sought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my</w:t>
      </w:r>
      <w:r w:rsidR="008C15A7">
        <w:t xml:space="preserve"> </w:t>
      </w:r>
      <w:r>
        <w:t>dad,</w:t>
      </w:r>
      <w:r w:rsidR="00610349">
        <w:t>”</w:t>
      </w:r>
      <w:r w:rsidR="008C15A7">
        <w:t xml:space="preserve"> </w:t>
      </w:r>
      <w:r>
        <w:t>Chester</w:t>
      </w:r>
      <w:r w:rsidR="008C15A7">
        <w:t xml:space="preserve"> </w:t>
      </w:r>
      <w:r>
        <w:t>says.</w:t>
      </w:r>
    </w:p>
    <w:p w14:paraId="54A8D54C" w14:textId="77777777" w:rsidR="00722F53" w:rsidRDefault="00E949E9" w:rsidP="008F1C01">
      <w:pPr>
        <w:pStyle w:val="Body-TextTx"/>
      </w:pPr>
      <w:proofErr w:type="spellStart"/>
      <w:r>
        <w:t>Dalt</w:t>
      </w:r>
      <w:proofErr w:type="spellEnd"/>
      <w:r w:rsidR="008C15A7">
        <w:t xml:space="preserve"> </w:t>
      </w:r>
      <w:r>
        <w:t>had</w:t>
      </w:r>
      <w:r w:rsidR="008C15A7">
        <w:t xml:space="preserve"> </w:t>
      </w:r>
      <w:r>
        <w:t>created</w:t>
      </w:r>
      <w:r w:rsidR="008C15A7">
        <w:t xml:space="preserve"> </w:t>
      </w:r>
      <w:r>
        <w:t>many</w:t>
      </w:r>
      <w:r w:rsidR="008C15A7">
        <w:t xml:space="preserve"> </w:t>
      </w:r>
      <w:r>
        <w:t>family</w:t>
      </w:r>
      <w:r w:rsidR="008C15A7">
        <w:t xml:space="preserve"> </w:t>
      </w:r>
      <w:r>
        <w:t>traditions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wife</w:t>
      </w:r>
      <w:r w:rsidR="008C15A7">
        <w:t xml:space="preserve"> </w:t>
      </w:r>
      <w:r>
        <w:t>and</w:t>
      </w:r>
      <w:r w:rsidR="008C15A7">
        <w:t xml:space="preserve"> </w:t>
      </w:r>
      <w:r>
        <w:t>children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shop</w:t>
      </w:r>
      <w:r w:rsidR="008C15A7">
        <w:t xml:space="preserve"> </w:t>
      </w:r>
      <w:r>
        <w:t>for</w:t>
      </w:r>
      <w:r w:rsidR="008C15A7">
        <w:t xml:space="preserve"> </w:t>
      </w:r>
      <w:r>
        <w:t>bargains.</w:t>
      </w:r>
      <w:r w:rsidR="008C15A7">
        <w:t xml:space="preserve"> </w:t>
      </w:r>
      <w:r w:rsidR="00610349">
        <w:t>“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to</w:t>
      </w:r>
      <w:r w:rsidR="008C15A7">
        <w:t xml:space="preserve"> </w:t>
      </w:r>
      <w:r>
        <w:t>pay</w:t>
      </w:r>
      <w:r w:rsidR="008C15A7">
        <w:t xml:space="preserve"> </w:t>
      </w:r>
      <w:r>
        <w:t>retail,</w:t>
      </w:r>
      <w:r w:rsidR="008C15A7">
        <w:t xml:space="preserve"> </w:t>
      </w:r>
      <w:r>
        <w:t>you</w:t>
      </w:r>
      <w:r w:rsidR="008C15A7">
        <w:t xml:space="preserve"> </w:t>
      </w:r>
      <w:r>
        <w:t>just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enough</w:t>
      </w:r>
      <w:r w:rsidR="008C15A7">
        <w:t xml:space="preserve"> </w:t>
      </w:r>
      <w:r>
        <w:t>friends!</w:t>
      </w:r>
      <w:r w:rsidR="00610349">
        <w:t>”</w:t>
      </w:r>
      <w:r w:rsidR="008C15A7">
        <w:t xml:space="preserve"> </w:t>
      </w:r>
      <w:proofErr w:type="spellStart"/>
      <w:r>
        <w:t>Dalt</w:t>
      </w:r>
      <w:proofErr w:type="spellEnd"/>
      <w:r w:rsidR="008C15A7">
        <w:t xml:space="preserve"> </w:t>
      </w:r>
      <w:r>
        <w:t>would</w:t>
      </w:r>
      <w:r w:rsidR="008C15A7">
        <w:t xml:space="preserve"> </w:t>
      </w:r>
      <w:r>
        <w:t>say.</w:t>
      </w:r>
      <w:r w:rsidR="008C15A7">
        <w:t xml:space="preserve"> </w:t>
      </w:r>
      <w:r>
        <w:t>One</w:t>
      </w:r>
      <w:r w:rsidR="008C15A7">
        <w:t xml:space="preserve"> </w:t>
      </w:r>
      <w:r>
        <w:t>beautiful</w:t>
      </w:r>
      <w:r w:rsidR="008C15A7">
        <w:t xml:space="preserve"> </w:t>
      </w:r>
      <w:r>
        <w:t>Saturday</w:t>
      </w:r>
      <w:r w:rsidR="008C15A7">
        <w:t xml:space="preserve"> </w:t>
      </w:r>
      <w:r>
        <w:t>afternoon</w:t>
      </w:r>
      <w:r w:rsidR="008C15A7">
        <w:t xml:space="preserve"> </w:t>
      </w:r>
      <w:r>
        <w:t>when</w:t>
      </w:r>
      <w:r w:rsidR="008C15A7">
        <w:t xml:space="preserve"> </w:t>
      </w:r>
      <w:r>
        <w:t>Chester</w:t>
      </w:r>
      <w:r w:rsidR="008C15A7">
        <w:t xml:space="preserve"> </w:t>
      </w:r>
      <w:r>
        <w:t>was</w:t>
      </w:r>
      <w:r w:rsidR="008C15A7">
        <w:t xml:space="preserve"> </w:t>
      </w:r>
      <w:r>
        <w:t>12-years-old,</w:t>
      </w:r>
      <w:r w:rsidR="008C15A7">
        <w:t xml:space="preserve"> </w:t>
      </w:r>
      <w:r>
        <w:t>he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father</w:t>
      </w:r>
      <w:r w:rsidR="008C15A7">
        <w:t xml:space="preserve"> </w:t>
      </w:r>
      <w:r>
        <w:t>headed</w:t>
      </w:r>
      <w:r w:rsidR="008C15A7">
        <w:t xml:space="preserve"> </w:t>
      </w:r>
      <w:r>
        <w:t>over</w:t>
      </w:r>
      <w:r w:rsidR="008C15A7">
        <w:t xml:space="preserve"> </w:t>
      </w:r>
      <w:r>
        <w:t>to</w:t>
      </w:r>
      <w:r w:rsidR="008C15A7">
        <w:t xml:space="preserve"> </w:t>
      </w:r>
      <w:r>
        <w:t>Gastown,</w:t>
      </w:r>
      <w:r w:rsidR="008C15A7">
        <w:t xml:space="preserve"> </w:t>
      </w:r>
      <w:r>
        <w:t>a</w:t>
      </w:r>
      <w:r w:rsidR="008C15A7">
        <w:t xml:space="preserve"> </w:t>
      </w:r>
      <w:r>
        <w:t>neighborhood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hometown</w:t>
      </w:r>
      <w:r w:rsidR="008C15A7">
        <w:t xml:space="preserve"> </w:t>
      </w:r>
      <w:r>
        <w:t>of</w:t>
      </w:r>
      <w:r w:rsidR="008C15A7">
        <w:t xml:space="preserve"> </w:t>
      </w:r>
      <w:r>
        <w:t>Vancouver,</w:t>
      </w:r>
      <w:r w:rsidR="008C15A7">
        <w:t xml:space="preserve"> </w:t>
      </w:r>
      <w:r>
        <w:t>British</w:t>
      </w:r>
      <w:r w:rsidR="008C15A7">
        <w:t xml:space="preserve"> </w:t>
      </w:r>
      <w:r>
        <w:t>Columbia,</w:t>
      </w:r>
      <w:r w:rsidR="008C15A7">
        <w:t xml:space="preserve"> </w:t>
      </w:r>
      <w:r>
        <w:t>on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bargain</w:t>
      </w:r>
      <w:r w:rsidR="008C15A7">
        <w:t xml:space="preserve"> </w:t>
      </w:r>
      <w:r>
        <w:t>hunts.</w:t>
      </w:r>
      <w:r w:rsidR="008C15A7">
        <w:t xml:space="preserve"> </w:t>
      </w: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passed</w:t>
      </w:r>
      <w:r w:rsidR="008C15A7">
        <w:t xml:space="preserve"> </w:t>
      </w:r>
      <w:r>
        <w:t>Pigeon</w:t>
      </w:r>
      <w:r w:rsidR="008C15A7">
        <w:t xml:space="preserve"> </w:t>
      </w:r>
      <w:r>
        <w:t>Park,</w:t>
      </w:r>
      <w:r w:rsidR="008C15A7">
        <w:t xml:space="preserve"> </w:t>
      </w:r>
      <w:r>
        <w:t>a</w:t>
      </w:r>
      <w:r w:rsidR="008C15A7">
        <w:t xml:space="preserve"> </w:t>
      </w:r>
      <w:r>
        <w:t>place</w:t>
      </w:r>
      <w:r w:rsidR="008C15A7">
        <w:t xml:space="preserve"> </w:t>
      </w:r>
      <w:r>
        <w:t>where</w:t>
      </w:r>
      <w:r w:rsidR="008C15A7">
        <w:t xml:space="preserve"> </w:t>
      </w:r>
      <w:r>
        <w:t>many</w:t>
      </w:r>
      <w:r w:rsidR="008C15A7">
        <w:t xml:space="preserve"> </w:t>
      </w:r>
      <w:r>
        <w:t>homeless</w:t>
      </w:r>
      <w:r w:rsidR="008C15A7">
        <w:t xml:space="preserve"> </w:t>
      </w:r>
      <w:r>
        <w:t>people</w:t>
      </w:r>
      <w:r w:rsidR="008C15A7">
        <w:t xml:space="preserve"> </w:t>
      </w:r>
      <w:r>
        <w:t>hung</w:t>
      </w:r>
      <w:r w:rsidR="008C15A7">
        <w:t xml:space="preserve"> </w:t>
      </w:r>
      <w:r>
        <w:t>out,</w:t>
      </w:r>
      <w:r w:rsidR="008C15A7">
        <w:t xml:space="preserve"> </w:t>
      </w:r>
      <w:r>
        <w:t>they</w:t>
      </w:r>
      <w:r w:rsidR="008C15A7">
        <w:t xml:space="preserve"> </w:t>
      </w:r>
      <w:r>
        <w:t>saw</w:t>
      </w:r>
      <w:r w:rsidR="008C15A7">
        <w:t xml:space="preserve"> </w:t>
      </w:r>
      <w:r>
        <w:t>an</w:t>
      </w:r>
      <w:r w:rsidR="008C15A7">
        <w:t xml:space="preserve"> </w:t>
      </w:r>
      <w:r>
        <w:t>older</w:t>
      </w:r>
      <w:r w:rsidR="008C15A7">
        <w:t xml:space="preserve"> </w:t>
      </w:r>
      <w:r>
        <w:t>homeless</w:t>
      </w:r>
      <w:r w:rsidR="008C15A7">
        <w:t xml:space="preserve"> </w:t>
      </w:r>
      <w:r>
        <w:t>woman</w:t>
      </w:r>
      <w:r w:rsidR="008C15A7">
        <w:t xml:space="preserve"> </w:t>
      </w:r>
      <w:r>
        <w:t>cross</w:t>
      </w:r>
      <w:r w:rsidR="008C15A7">
        <w:t xml:space="preserve"> </w:t>
      </w:r>
      <w:r>
        <w:t>the</w:t>
      </w:r>
      <w:r w:rsidR="008C15A7">
        <w:t xml:space="preserve"> </w:t>
      </w:r>
      <w:r>
        <w:t>street</w:t>
      </w:r>
      <w:r w:rsidR="008C15A7">
        <w:t xml:space="preserve"> </w:t>
      </w:r>
      <w:r>
        <w:t>toward</w:t>
      </w:r>
      <w:r w:rsidR="008C15A7">
        <w:t xml:space="preserve"> </w:t>
      </w:r>
      <w:r>
        <w:t>them.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carrying</w:t>
      </w:r>
      <w:r w:rsidR="008C15A7">
        <w:t xml:space="preserve"> </w:t>
      </w:r>
      <w:r>
        <w:t>a</w:t>
      </w:r>
      <w:r w:rsidR="008C15A7">
        <w:t xml:space="preserve"> </w:t>
      </w:r>
      <w:r>
        <w:t>paper</w:t>
      </w:r>
      <w:r w:rsidR="008C15A7">
        <w:t xml:space="preserve"> </w:t>
      </w:r>
      <w:r>
        <w:t>bag,</w:t>
      </w:r>
      <w:r w:rsidR="008C15A7">
        <w:t xml:space="preserve"> </w:t>
      </w:r>
      <w:r>
        <w:t>stuffed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brim</w:t>
      </w:r>
      <w:r w:rsidR="008C15A7">
        <w:t xml:space="preserve"> </w:t>
      </w:r>
      <w:r>
        <w:t>with</w:t>
      </w:r>
      <w:r w:rsidR="008C15A7">
        <w:t xml:space="preserve"> </w:t>
      </w:r>
      <w:r>
        <w:t>her</w:t>
      </w:r>
      <w:r w:rsidR="008C15A7">
        <w:t xml:space="preserve"> </w:t>
      </w:r>
      <w:r>
        <w:t>belongings</w:t>
      </w:r>
      <w:r w:rsidR="008C15A7">
        <w:t xml:space="preserve"> </w:t>
      </w:r>
      <w:r>
        <w:t>and</w:t>
      </w:r>
      <w:r w:rsidR="008C15A7">
        <w:t xml:space="preserve"> </w:t>
      </w:r>
      <w:r>
        <w:t>as</w:t>
      </w:r>
      <w:r w:rsidR="008C15A7">
        <w:t xml:space="preserve"> </w:t>
      </w:r>
      <w:r>
        <w:t>she</w:t>
      </w:r>
      <w:r w:rsidR="008C15A7">
        <w:t xml:space="preserve"> </w:t>
      </w:r>
      <w:r>
        <w:t>approached</w:t>
      </w:r>
      <w:r w:rsidR="008C15A7">
        <w:t xml:space="preserve"> </w:t>
      </w:r>
      <w:r>
        <w:t>the</w:t>
      </w:r>
      <w:r w:rsidR="008C15A7">
        <w:t xml:space="preserve"> </w:t>
      </w:r>
      <w:r>
        <w:t>corner,</w:t>
      </w:r>
      <w:r w:rsidR="008C15A7">
        <w:t xml:space="preserve"> </w:t>
      </w:r>
      <w:r>
        <w:t>the</w:t>
      </w:r>
      <w:r w:rsidR="008C15A7">
        <w:t xml:space="preserve"> </w:t>
      </w:r>
      <w:r>
        <w:t>paper</w:t>
      </w:r>
      <w:r w:rsidR="008C15A7">
        <w:t xml:space="preserve"> </w:t>
      </w:r>
      <w:r>
        <w:t>bag</w:t>
      </w:r>
      <w:r w:rsidR="008C15A7">
        <w:t xml:space="preserve"> </w:t>
      </w:r>
      <w:r>
        <w:t>split</w:t>
      </w:r>
      <w:r w:rsidR="008C15A7">
        <w:t xml:space="preserve"> </w:t>
      </w:r>
      <w:r>
        <w:t>open,</w:t>
      </w:r>
      <w:r w:rsidR="008C15A7">
        <w:t xml:space="preserve"> </w:t>
      </w:r>
      <w:r>
        <w:t>its</w:t>
      </w:r>
      <w:r w:rsidR="008C15A7">
        <w:t xml:space="preserve"> </w:t>
      </w:r>
      <w:r>
        <w:t>contents</w:t>
      </w:r>
      <w:r w:rsidR="008C15A7">
        <w:t xml:space="preserve"> </w:t>
      </w:r>
      <w:r>
        <w:t>spilling</w:t>
      </w:r>
      <w:r w:rsidR="008C15A7">
        <w:t xml:space="preserve"> </w:t>
      </w:r>
      <w:r>
        <w:t>all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sidewalk.</w:t>
      </w:r>
      <w:r w:rsidR="008C15A7">
        <w:t xml:space="preserve"> </w:t>
      </w:r>
      <w:r>
        <w:t>To</w:t>
      </w:r>
      <w:r w:rsidR="008C15A7">
        <w:t xml:space="preserve"> </w:t>
      </w:r>
      <w:r>
        <w:t>an</w:t>
      </w:r>
      <w:r w:rsidR="008C15A7">
        <w:t xml:space="preserve"> </w:t>
      </w:r>
      <w:r>
        <w:t>onlooker,</w:t>
      </w:r>
      <w:r w:rsidR="008C15A7">
        <w:t xml:space="preserve"> </w:t>
      </w:r>
      <w:r>
        <w:t>the</w:t>
      </w:r>
      <w:r w:rsidR="008C15A7">
        <w:t xml:space="preserve"> </w:t>
      </w:r>
      <w:r>
        <w:t>items</w:t>
      </w:r>
      <w:r w:rsidR="008C15A7">
        <w:t xml:space="preserve"> </w:t>
      </w:r>
      <w:r>
        <w:t>appeared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of</w:t>
      </w:r>
      <w:r w:rsidR="008C15A7">
        <w:t xml:space="preserve"> </w:t>
      </w:r>
      <w:r>
        <w:t>no</w:t>
      </w:r>
      <w:r w:rsidR="008C15A7">
        <w:t xml:space="preserve"> </w:t>
      </w:r>
      <w:r>
        <w:t>value,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likely</w:t>
      </w:r>
      <w:r w:rsidR="008C15A7">
        <w:t xml:space="preserve"> </w:t>
      </w:r>
      <w:r>
        <w:t>everything</w:t>
      </w:r>
      <w:r w:rsidR="008C15A7">
        <w:t xml:space="preserve"> </w:t>
      </w:r>
      <w:r>
        <w:t>the</w:t>
      </w:r>
      <w:r w:rsidR="008C15A7">
        <w:t xml:space="preserve"> </w:t>
      </w:r>
      <w:r>
        <w:t>woman</w:t>
      </w:r>
      <w:r w:rsidR="008C15A7">
        <w:t xml:space="preserve"> </w:t>
      </w:r>
      <w:r>
        <w:t>owned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seemed</w:t>
      </w:r>
      <w:r w:rsidR="008C15A7">
        <w:t xml:space="preserve"> </w:t>
      </w:r>
      <w:r>
        <w:t>frustrated</w:t>
      </w:r>
      <w:r w:rsidR="008C15A7">
        <w:t xml:space="preserve"> </w:t>
      </w:r>
      <w:r>
        <w:t>and</w:t>
      </w:r>
      <w:r w:rsidR="008C15A7">
        <w:t xml:space="preserve"> </w:t>
      </w:r>
      <w:r>
        <w:t>concerned</w:t>
      </w:r>
      <w:r w:rsidR="008C15A7">
        <w:t xml:space="preserve"> </w:t>
      </w:r>
      <w:r>
        <w:t>that</w:t>
      </w:r>
      <w:r w:rsidR="008C15A7">
        <w:t xml:space="preserve"> </w:t>
      </w:r>
      <w:r>
        <w:t>all</w:t>
      </w:r>
      <w:r w:rsidR="008C15A7">
        <w:t xml:space="preserve"> </w:t>
      </w:r>
      <w:r>
        <w:t>her</w:t>
      </w:r>
      <w:r w:rsidR="008C15A7">
        <w:t xml:space="preserve"> </w:t>
      </w:r>
      <w:r>
        <w:t>worldly</w:t>
      </w:r>
      <w:r w:rsidR="008C15A7">
        <w:t xml:space="preserve"> </w:t>
      </w:r>
      <w:r>
        <w:t>belongings</w:t>
      </w:r>
      <w:r w:rsidR="008C15A7">
        <w:t xml:space="preserve"> </w:t>
      </w:r>
      <w:r>
        <w:t>were</w:t>
      </w:r>
      <w:r w:rsidR="008C15A7">
        <w:t xml:space="preserve"> </w:t>
      </w:r>
      <w:r>
        <w:t>strewn</w:t>
      </w:r>
      <w:r w:rsidR="008C15A7">
        <w:t xml:space="preserve"> </w:t>
      </w:r>
      <w:r>
        <w:t>in</w:t>
      </w:r>
      <w:r w:rsidR="008C15A7">
        <w:t xml:space="preserve"> </w:t>
      </w:r>
      <w:r>
        <w:t>all</w:t>
      </w:r>
      <w:r w:rsidR="008C15A7">
        <w:t xml:space="preserve"> </w:t>
      </w:r>
      <w:r>
        <w:t>directions.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gave</w:t>
      </w:r>
      <w:r w:rsidR="008C15A7">
        <w:t xml:space="preserve"> </w:t>
      </w:r>
      <w:r>
        <w:t>the</w:t>
      </w:r>
      <w:r w:rsidR="008C15A7">
        <w:t xml:space="preserve"> </w:t>
      </w:r>
      <w:r>
        <w:t>lady</w:t>
      </w:r>
      <w:r w:rsidR="008C15A7">
        <w:t xml:space="preserve"> </w:t>
      </w:r>
      <w:r>
        <w:t>a</w:t>
      </w:r>
      <w:r w:rsidR="008C15A7">
        <w:t xml:space="preserve"> </w:t>
      </w:r>
      <w:r>
        <w:t>wide</w:t>
      </w:r>
      <w:r w:rsidR="008C15A7">
        <w:t xml:space="preserve"> </w:t>
      </w:r>
      <w:r>
        <w:t>berth,</w:t>
      </w:r>
      <w:r w:rsidR="008C15A7">
        <w:t xml:space="preserve"> </w:t>
      </w:r>
      <w:r>
        <w:t>broke</w:t>
      </w:r>
      <w:r w:rsidR="008C15A7">
        <w:t xml:space="preserve"> </w:t>
      </w:r>
      <w:r>
        <w:t>eye</w:t>
      </w:r>
      <w:r w:rsidR="008C15A7">
        <w:t xml:space="preserve"> </w:t>
      </w:r>
      <w:r>
        <w:t>contact</w:t>
      </w:r>
      <w:r w:rsidR="008C15A7">
        <w:t xml:space="preserve"> </w:t>
      </w:r>
      <w:r>
        <w:t>and</w:t>
      </w:r>
      <w:r w:rsidR="008C15A7">
        <w:t xml:space="preserve"> </w:t>
      </w:r>
      <w:r>
        <w:t>kept</w:t>
      </w:r>
      <w:r w:rsidR="008C15A7">
        <w:t xml:space="preserve"> </w:t>
      </w:r>
      <w:r>
        <w:t>walking</w:t>
      </w:r>
      <w:r w:rsidR="008C15A7">
        <w:t xml:space="preserve"> </w:t>
      </w:r>
      <w:r>
        <w:t>quickly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her</w:t>
      </w:r>
      <w:r w:rsidR="008C15A7">
        <w:t xml:space="preserve"> </w:t>
      </w:r>
      <w:r>
        <w:t>toward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side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street,</w:t>
      </w:r>
      <w:r w:rsidR="00610349">
        <w:t>”</w:t>
      </w:r>
      <w:r w:rsidR="008C15A7">
        <w:t xml:space="preserve"> </w:t>
      </w:r>
      <w:r>
        <w:t>Chester</w:t>
      </w:r>
      <w:r w:rsidR="008C15A7">
        <w:t xml:space="preserve"> </w:t>
      </w:r>
      <w:r>
        <w:t>says.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the</w:t>
      </w:r>
      <w:r w:rsidR="008C15A7">
        <w:t xml:space="preserve"> </w:t>
      </w:r>
      <w:r>
        <w:t>only</w:t>
      </w:r>
      <w:r w:rsidR="008C15A7">
        <w:t xml:space="preserve"> </w:t>
      </w:r>
      <w:r>
        <w:t>one</w:t>
      </w:r>
      <w:r w:rsidR="008C15A7">
        <w:t xml:space="preserve"> </w:t>
      </w:r>
      <w:r>
        <w:t>running</w:t>
      </w:r>
      <w:r w:rsidR="008C15A7">
        <w:t xml:space="preserve"> </w:t>
      </w:r>
      <w:r>
        <w:t>away;</w:t>
      </w:r>
      <w:r w:rsidR="008C15A7">
        <w:t xml:space="preserve"> </w:t>
      </w:r>
      <w:r>
        <w:t>every</w:t>
      </w:r>
      <w:r w:rsidR="008C15A7">
        <w:t xml:space="preserve"> </w:t>
      </w:r>
      <w:r>
        <w:t>other</w:t>
      </w:r>
      <w:r w:rsidR="008C15A7">
        <w:t xml:space="preserve"> </w:t>
      </w:r>
      <w:r>
        <w:t>pedestrian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vicinity</w:t>
      </w:r>
      <w:r w:rsidR="008C15A7">
        <w:t xml:space="preserve"> </w:t>
      </w:r>
      <w:r>
        <w:t>followed</w:t>
      </w:r>
      <w:r w:rsidR="008C15A7">
        <w:t xml:space="preserve"> </w:t>
      </w:r>
      <w:r>
        <w:t>suit.</w:t>
      </w:r>
      <w:r w:rsidR="008C15A7">
        <w:t xml:space="preserve"> </w:t>
      </w:r>
      <w:r>
        <w:t>Everyone,</w:t>
      </w:r>
      <w:r w:rsidR="008C15A7">
        <w:t xml:space="preserve"> </w:t>
      </w:r>
      <w:r>
        <w:t>that</w:t>
      </w:r>
      <w:r w:rsidR="008C15A7">
        <w:t xml:space="preserve"> </w:t>
      </w:r>
      <w:r>
        <w:t>is,</w:t>
      </w:r>
      <w:r w:rsidR="008C15A7">
        <w:t xml:space="preserve"> </w:t>
      </w:r>
      <w:r>
        <w:t>except</w:t>
      </w:r>
      <w:r w:rsidR="008C15A7">
        <w:t xml:space="preserve"> </w:t>
      </w:r>
      <w:proofErr w:type="spellStart"/>
      <w:r>
        <w:t>Dalt</w:t>
      </w:r>
      <w:proofErr w:type="spellEnd"/>
      <w:r>
        <w:t>.</w:t>
      </w:r>
      <w:r w:rsidR="008C15A7">
        <w:t xml:space="preserve"> </w:t>
      </w:r>
      <w:r w:rsidR="00610349">
        <w:t>“</w:t>
      </w:r>
      <w:r>
        <w:t>My</w:t>
      </w:r>
      <w:r w:rsidR="008C15A7">
        <w:t xml:space="preserve"> </w:t>
      </w:r>
      <w:r>
        <w:t>dad</w:t>
      </w:r>
      <w:r w:rsidR="008C15A7">
        <w:t xml:space="preserve"> </w:t>
      </w:r>
      <w:r>
        <w:t>walked</w:t>
      </w:r>
      <w:r w:rsidR="008C15A7">
        <w:t xml:space="preserve"> </w:t>
      </w:r>
      <w:r>
        <w:t>away</w:t>
      </w:r>
      <w:r w:rsidR="008C15A7">
        <w:t xml:space="preserve"> </w:t>
      </w:r>
      <w:r>
        <w:t>from</w:t>
      </w:r>
      <w:r w:rsidR="008C15A7">
        <w:t xml:space="preserve"> </w:t>
      </w:r>
      <w:r>
        <w:t>me,</w:t>
      </w:r>
      <w:r w:rsidR="008C15A7">
        <w:t xml:space="preserve"> </w:t>
      </w:r>
      <w:r>
        <w:t>knelt</w:t>
      </w:r>
      <w:r w:rsidR="008C15A7">
        <w:t xml:space="preserve"> </w:t>
      </w:r>
      <w:r>
        <w:t>down</w:t>
      </w:r>
      <w:r w:rsidR="008C15A7">
        <w:t xml:space="preserve"> </w:t>
      </w:r>
      <w:r>
        <w:t>to</w:t>
      </w:r>
      <w:r w:rsidR="008C15A7">
        <w:t xml:space="preserve"> </w:t>
      </w:r>
      <w:r>
        <w:t>face</w:t>
      </w:r>
      <w:r w:rsidR="008C15A7">
        <w:t xml:space="preserve"> </w:t>
      </w:r>
      <w:r>
        <w:t>the</w:t>
      </w:r>
      <w:r w:rsidR="008C15A7">
        <w:t xml:space="preserve"> </w:t>
      </w:r>
      <w:r>
        <w:t>homeless</w:t>
      </w:r>
      <w:r w:rsidR="008C15A7">
        <w:t xml:space="preserve"> </w:t>
      </w:r>
      <w:r>
        <w:t>woman,</w:t>
      </w:r>
      <w:r w:rsidR="008C15A7">
        <w:t xml:space="preserve"> </w:t>
      </w:r>
      <w:r>
        <w:t>and</w:t>
      </w:r>
      <w:r w:rsidR="008C15A7">
        <w:t xml:space="preserve"> </w:t>
      </w:r>
      <w:r>
        <w:t>proceeded</w:t>
      </w:r>
      <w:r w:rsidR="008C15A7">
        <w:t xml:space="preserve"> </w:t>
      </w:r>
      <w:r>
        <w:t>to</w:t>
      </w:r>
      <w:r w:rsidR="008C15A7">
        <w:t xml:space="preserve"> </w:t>
      </w:r>
      <w:r>
        <w:t>assist</w:t>
      </w:r>
      <w:r w:rsidR="008C15A7">
        <w:t xml:space="preserve"> </w:t>
      </w:r>
      <w:r>
        <w:t>her</w:t>
      </w:r>
      <w:r w:rsidR="008C15A7">
        <w:t xml:space="preserve"> </w:t>
      </w:r>
      <w:r>
        <w:t>in</w:t>
      </w:r>
      <w:r w:rsidR="008C15A7">
        <w:t xml:space="preserve"> </w:t>
      </w:r>
      <w:r>
        <w:t>gathering</w:t>
      </w:r>
      <w:r w:rsidR="008C15A7">
        <w:t xml:space="preserve"> </w:t>
      </w:r>
      <w:r>
        <w:t>her</w:t>
      </w:r>
      <w:r w:rsidR="008C15A7">
        <w:t xml:space="preserve"> </w:t>
      </w:r>
      <w:r>
        <w:t>belongings</w:t>
      </w:r>
      <w:r w:rsidR="008C15A7">
        <w:t xml:space="preserve"> </w:t>
      </w:r>
      <w:r>
        <w:t>one</w:t>
      </w:r>
      <w:r w:rsidR="008C15A7">
        <w:t xml:space="preserve"> </w:t>
      </w:r>
      <w:r>
        <w:t>at</w:t>
      </w:r>
      <w:r w:rsidR="008C15A7">
        <w:t xml:space="preserve"> </w:t>
      </w:r>
      <w:r>
        <w:t>a</w:t>
      </w:r>
      <w:r w:rsidR="008C15A7">
        <w:t xml:space="preserve"> </w:t>
      </w:r>
      <w:r>
        <w:t>time,</w:t>
      </w:r>
      <w:r w:rsidR="00610349">
        <w:t>”</w:t>
      </w:r>
      <w:r w:rsidR="008C15A7">
        <w:t xml:space="preserve"> </w:t>
      </w:r>
      <w:r>
        <w:t>Chester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He</w:t>
      </w:r>
      <w:r w:rsidR="008C15A7">
        <w:t xml:space="preserve"> </w:t>
      </w:r>
      <w:r>
        <w:t>talked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kindly</w:t>
      </w:r>
      <w:r w:rsidR="008C15A7">
        <w:t xml:space="preserve"> </w:t>
      </w:r>
      <w:r>
        <w:t>and</w:t>
      </w:r>
      <w:r w:rsidR="008C15A7">
        <w:t xml:space="preserve"> </w:t>
      </w:r>
      <w:r>
        <w:t>gently.</w:t>
      </w:r>
      <w:r w:rsidR="008C15A7">
        <w:t xml:space="preserve"> </w:t>
      </w:r>
      <w:r>
        <w:t>He</w:t>
      </w:r>
      <w:r w:rsidR="008C15A7">
        <w:t xml:space="preserve"> </w:t>
      </w:r>
      <w:r>
        <w:t>even</w:t>
      </w:r>
      <w:r w:rsidR="008C15A7">
        <w:t xml:space="preserve"> </w:t>
      </w:r>
      <w:r>
        <w:t>said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made</w:t>
      </w:r>
      <w:r w:rsidR="008C15A7">
        <w:t xml:space="preserve"> </w:t>
      </w:r>
      <w:r>
        <w:t>her</w:t>
      </w:r>
      <w:r w:rsidR="008C15A7">
        <w:t xml:space="preserve"> </w:t>
      </w:r>
      <w:r>
        <w:t>laugh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walked</w:t>
      </w:r>
      <w:r w:rsidR="008C15A7">
        <w:t xml:space="preserve"> </w:t>
      </w:r>
      <w:r>
        <w:t>her</w:t>
      </w:r>
      <w:r w:rsidR="008C15A7">
        <w:t xml:space="preserve"> </w:t>
      </w:r>
      <w:r>
        <w:t>safely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park.</w:t>
      </w:r>
      <w:r w:rsidR="00610349">
        <w:t>”</w:t>
      </w:r>
    </w:p>
    <w:p w14:paraId="6C0BAF74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756F618" w14:textId="77777777" w:rsidR="00017929" w:rsidRDefault="00610349" w:rsidP="008F1C01">
      <w:pPr>
        <w:pStyle w:val="Body-TextTx"/>
      </w:pPr>
      <w:r>
        <w:t>“</w:t>
      </w:r>
      <w:r w:rsidR="00E949E9">
        <w:t>Dad,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shouldn</w:t>
      </w:r>
      <w:r>
        <w:t>’</w:t>
      </w:r>
      <w:r w:rsidR="00E949E9">
        <w:t>t</w:t>
      </w:r>
      <w:r w:rsidR="008C15A7">
        <w:t xml:space="preserve"> </w:t>
      </w:r>
      <w:r w:rsidR="00E949E9">
        <w:t>touch</w:t>
      </w:r>
      <w:r w:rsidR="008C15A7">
        <w:t xml:space="preserve"> </w:t>
      </w:r>
      <w:r w:rsidR="00E949E9">
        <w:t>those</w:t>
      </w:r>
      <w:r w:rsidR="008C15A7">
        <w:t xml:space="preserve"> </w:t>
      </w:r>
      <w:r w:rsidR="00E949E9">
        <w:t>people.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isn</w:t>
      </w:r>
      <w:r>
        <w:t>’</w:t>
      </w:r>
      <w:r w:rsidR="00E949E9">
        <w:t>t</w:t>
      </w:r>
      <w:r w:rsidR="008C15A7">
        <w:t xml:space="preserve"> </w:t>
      </w:r>
      <w:r w:rsidR="00E949E9">
        <w:t>safe,</w:t>
      </w:r>
      <w:r>
        <w:t>”</w:t>
      </w:r>
      <w:r w:rsidR="008C15A7">
        <w:t xml:space="preserve"> </w:t>
      </w:r>
      <w:r w:rsidR="00E949E9">
        <w:t>Chester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afterward.</w:t>
      </w:r>
      <w:r w:rsidR="008C15A7">
        <w:t xml:space="preserve"> </w:t>
      </w:r>
      <w:r w:rsidR="00E949E9">
        <w:t>But</w:t>
      </w:r>
      <w:r w:rsidR="008C15A7">
        <w:t xml:space="preserve"> </w:t>
      </w:r>
      <w:proofErr w:type="spellStart"/>
      <w:r w:rsidR="00E949E9">
        <w:t>Dalt</w:t>
      </w:r>
      <w:proofErr w:type="spellEnd"/>
      <w:r w:rsidR="008C15A7">
        <w:t xml:space="preserve"> </w:t>
      </w:r>
      <w:r w:rsidR="00E949E9">
        <w:t>shook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head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disappointment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face.</w:t>
      </w:r>
    </w:p>
    <w:p w14:paraId="7E2BC16B" w14:textId="77777777" w:rsidR="00722F53" w:rsidRDefault="00610349" w:rsidP="008F1C01">
      <w:pPr>
        <w:pStyle w:val="Body-TextTx"/>
      </w:pPr>
      <w:r>
        <w:t>“</w:t>
      </w:r>
      <w:proofErr w:type="spellStart"/>
      <w:r w:rsidR="00E949E9">
        <w:t>Ches</w:t>
      </w:r>
      <w:proofErr w:type="spellEnd"/>
      <w:r w:rsidR="00E949E9">
        <w:t>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good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EVERYONE.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they</w:t>
      </w:r>
      <w:r>
        <w:t>’</w:t>
      </w:r>
      <w:r w:rsidR="00E949E9">
        <w:t>re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through.</w:t>
      </w:r>
      <w:r w:rsidR="008C15A7">
        <w:t xml:space="preserve"> </w:t>
      </w:r>
      <w:r w:rsidR="00E949E9">
        <w:t>Everybody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having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tough</w:t>
      </w:r>
      <w:r w:rsidR="008C15A7">
        <w:t xml:space="preserve"> </w:t>
      </w:r>
      <w:r w:rsidR="00E949E9">
        <w:t>day,</w:t>
      </w:r>
      <w:r>
        <w:t>”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replied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Chester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heat</w:t>
      </w:r>
      <w:r w:rsidR="008C15A7">
        <w:t xml:space="preserve"> </w:t>
      </w:r>
      <w:r w:rsidR="00E949E9">
        <w:t>rising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face.</w:t>
      </w:r>
    </w:p>
    <w:p w14:paraId="6FA829BE" w14:textId="77777777" w:rsidR="00017929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ashamed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embarrassed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reaction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renewed</w:t>
      </w:r>
      <w:r w:rsidR="008C15A7">
        <w:t xml:space="preserve"> </w:t>
      </w:r>
      <w:r w:rsidR="00E949E9">
        <w:t>compassion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homeless</w:t>
      </w:r>
      <w:r w:rsidR="008C15A7">
        <w:t xml:space="preserve"> </w:t>
      </w:r>
      <w:r w:rsidR="00E949E9">
        <w:t>woman,</w:t>
      </w:r>
      <w:r>
        <w:t>”</w:t>
      </w:r>
      <w:r w:rsidR="008C15A7">
        <w:t xml:space="preserve"> </w:t>
      </w:r>
      <w:r w:rsidR="00E949E9">
        <w:t>Chester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also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pride,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respect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learned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lifetime.</w:t>
      </w:r>
      <w:r>
        <w:t>”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Chester</w:t>
      </w:r>
      <w:r w:rsidR="008C15A7">
        <w:t xml:space="preserve"> </w:t>
      </w:r>
      <w:r w:rsidR="00E949E9">
        <w:t>still</w:t>
      </w:r>
      <w:r w:rsidR="008C15A7">
        <w:t xml:space="preserve"> </w:t>
      </w:r>
      <w:r w:rsidR="00E949E9">
        <w:t>recalls,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decades</w:t>
      </w:r>
      <w:r w:rsidR="008C15A7">
        <w:t xml:space="preserve"> </w:t>
      </w:r>
      <w:r w:rsidR="00E949E9">
        <w:t>later.</w:t>
      </w:r>
    </w:p>
    <w:p w14:paraId="2156523D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never</w:t>
      </w:r>
      <w:r w:rsidR="008C15A7">
        <w:t xml:space="preserve"> </w:t>
      </w:r>
      <w:r w:rsidR="00E949E9">
        <w:t>forgotten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changed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people.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secret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dad</w:t>
      </w:r>
      <w:r>
        <w:t>’</w:t>
      </w:r>
      <w:r w:rsidR="00E949E9">
        <w:t>s</w:t>
      </w:r>
      <w:r w:rsidR="008C15A7">
        <w:t xml:space="preserve"> </w:t>
      </w:r>
      <w:r w:rsidR="00E949E9">
        <w:t>wonderful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life.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treated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respect,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parking</w:t>
      </w:r>
      <w:r w:rsidR="008C15A7">
        <w:t xml:space="preserve"> </w:t>
      </w:r>
      <w:r w:rsidR="00E949E9">
        <w:t>attendant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captains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industry.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mattered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dad.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valuable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important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or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way.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kind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all.</w:t>
      </w:r>
      <w:r w:rsidR="008C15A7">
        <w:t xml:space="preserve"> </w:t>
      </w:r>
      <w:r w:rsidR="00E949E9">
        <w:t>If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one</w:t>
      </w:r>
      <w:r w:rsidR="008C15A7">
        <w:t xml:space="preserve"> </w:t>
      </w:r>
      <w:r w:rsidR="00E949E9">
        <w:t>lesson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hope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children</w:t>
      </w:r>
      <w:r w:rsidR="008C15A7">
        <w:t xml:space="preserve"> </w:t>
      </w:r>
      <w:r w:rsidR="00E949E9">
        <w:t>learn</w:t>
      </w:r>
      <w:r w:rsidR="008C15A7">
        <w:t xml:space="preserve"> </w:t>
      </w:r>
      <w:r w:rsidR="00E949E9">
        <w:t>from</w:t>
      </w:r>
      <w:r w:rsidR="008C15A7">
        <w:t xml:space="preserve"> </w:t>
      </w:r>
      <w:r w:rsidR="00E949E9">
        <w:t>me,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would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 w:rsidRPr="00BC4DEA">
        <w:rPr>
          <w:rStyle w:val="boldb"/>
        </w:rPr>
        <w:t>be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kind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everyone—everybody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having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tough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day</w:t>
      </w:r>
      <w:r w:rsidR="00E949E9">
        <w:t>.</w:t>
      </w:r>
      <w:r>
        <w:t>”</w:t>
      </w:r>
    </w:p>
    <w:p w14:paraId="079DBD83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497C0BC7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Exercise</w:t>
      </w:r>
    </w:p>
    <w:p w14:paraId="36DCAC2F" w14:textId="77777777" w:rsidR="00722F53" w:rsidRDefault="00E949E9" w:rsidP="008F1C01">
      <w:pPr>
        <w:pStyle w:val="Body-TextTx"/>
      </w:pPr>
      <w:r>
        <w:t>My</w:t>
      </w:r>
      <w:r w:rsidR="008C15A7">
        <w:t xml:space="preserve"> </w:t>
      </w:r>
      <w:r>
        <w:t>father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navy</w:t>
      </w:r>
      <w:r w:rsidR="008C15A7">
        <w:t xml:space="preserve"> </w:t>
      </w:r>
      <w:r>
        <w:t>blue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that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wear</w:t>
      </w:r>
      <w:r w:rsidR="008C15A7">
        <w:t xml:space="preserve"> </w:t>
      </w:r>
      <w:r>
        <w:t>way</w:t>
      </w:r>
      <w:r w:rsidR="008C15A7">
        <w:t xml:space="preserve"> </w:t>
      </w:r>
      <w:r>
        <w:t>too</w:t>
      </w:r>
      <w:r w:rsidR="008C15A7">
        <w:t xml:space="preserve"> </w:t>
      </w:r>
      <w:r>
        <w:t>often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late</w:t>
      </w:r>
      <w:r w:rsidR="008C15A7">
        <w:t xml:space="preserve"> </w:t>
      </w:r>
      <w:r>
        <w:t>70s</w:t>
      </w:r>
      <w:r w:rsidR="008C15A7">
        <w:t xml:space="preserve"> </w:t>
      </w:r>
      <w:r>
        <w:t>and</w:t>
      </w:r>
      <w:r w:rsidR="008C15A7">
        <w:t xml:space="preserve"> </w:t>
      </w:r>
      <w:r>
        <w:t>early</w:t>
      </w:r>
      <w:r w:rsidR="008C15A7">
        <w:t xml:space="preserve"> </w:t>
      </w:r>
      <w:r>
        <w:t>80s.</w:t>
      </w:r>
      <w:r w:rsidR="008C15A7">
        <w:t xml:space="preserve"> </w:t>
      </w:r>
      <w:r>
        <w:t>In</w:t>
      </w:r>
      <w:r w:rsidR="008C15A7">
        <w:t xml:space="preserve"> </w:t>
      </w:r>
      <w:r>
        <w:t>bold,</w:t>
      </w:r>
      <w:r w:rsidR="008C15A7">
        <w:t xml:space="preserve"> </w:t>
      </w:r>
      <w:r>
        <w:t>yellow</w:t>
      </w:r>
      <w:r w:rsidR="008C15A7">
        <w:t xml:space="preserve"> </w:t>
      </w:r>
      <w:r>
        <w:t>capital</w:t>
      </w:r>
      <w:r w:rsidR="008C15A7">
        <w:t xml:space="preserve"> </w:t>
      </w:r>
      <w:r>
        <w:t>letters</w:t>
      </w:r>
      <w:r w:rsidR="008C15A7">
        <w:t xml:space="preserve"> </w:t>
      </w:r>
      <w:r>
        <w:t>it</w:t>
      </w:r>
      <w:r w:rsidR="008C15A7">
        <w:t xml:space="preserve"> </w:t>
      </w:r>
      <w:r>
        <w:t>said,</w:t>
      </w:r>
      <w:r w:rsidR="008C15A7">
        <w:t xml:space="preserve"> </w:t>
      </w:r>
      <w:r w:rsidR="00610349">
        <w:t>“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OKAY,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OKAY.</w:t>
      </w:r>
      <w:r w:rsidR="00610349">
        <w:t>”</w:t>
      </w:r>
      <w:r w:rsidR="008C15A7">
        <w:t xml:space="preserve"> </w:t>
      </w:r>
      <w:r>
        <w:t>That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holds</w:t>
      </w:r>
      <w:r w:rsidR="008C15A7">
        <w:t xml:space="preserve"> </w:t>
      </w:r>
      <w:r>
        <w:t>the</w:t>
      </w:r>
      <w:r w:rsidR="008C15A7">
        <w:t xml:space="preserve"> </w:t>
      </w:r>
      <w:r>
        <w:t>keys</w:t>
      </w:r>
      <w:r w:rsidR="008C15A7">
        <w:t xml:space="preserve"> </w:t>
      </w:r>
      <w:r>
        <w:t>to</w:t>
      </w:r>
      <w:r w:rsidR="008C15A7">
        <w:t xml:space="preserve"> </w:t>
      </w:r>
      <w:r>
        <w:t>assuming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okay:</w:t>
      </w:r>
      <w:r w:rsidR="008C15A7">
        <w:t xml:space="preserve"> </w:t>
      </w:r>
      <w:r>
        <w:t>I</w:t>
      </w:r>
      <w:r w:rsidR="00610349">
        <w:t>’</w:t>
      </w:r>
      <w:r>
        <w:t>m</w:t>
      </w:r>
      <w:r w:rsidR="008C15A7">
        <w:t xml:space="preserve"> </w:t>
      </w:r>
      <w:r>
        <w:t>okay</w:t>
      </w:r>
      <w:r w:rsidR="008C15A7">
        <w:t xml:space="preserve"> </w:t>
      </w:r>
      <w:r>
        <w:t>with</w:t>
      </w:r>
      <w:r w:rsidR="008C15A7">
        <w:t xml:space="preserve"> </w:t>
      </w:r>
      <w:r>
        <w:t>who</w:t>
      </w:r>
      <w:r w:rsidR="008C15A7">
        <w:t xml:space="preserve"> </w:t>
      </w:r>
      <w:r>
        <w:t>I</w:t>
      </w:r>
      <w:r w:rsidR="008C15A7">
        <w:t xml:space="preserve"> </w:t>
      </w:r>
      <w:r>
        <w:t>am.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confident</w:t>
      </w:r>
      <w:r w:rsidR="008C15A7">
        <w:t xml:space="preserve"> </w:t>
      </w:r>
      <w:r>
        <w:t>and</w:t>
      </w:r>
      <w:r w:rsidR="008C15A7">
        <w:t xml:space="preserve"> </w:t>
      </w:r>
      <w:r>
        <w:t>self-assured.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okay: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meeting</w:t>
      </w:r>
      <w:r w:rsidR="008C15A7">
        <w:t xml:space="preserve"> </w:t>
      </w:r>
      <w:r>
        <w:t>you</w:t>
      </w:r>
      <w:r w:rsidR="008C15A7">
        <w:t xml:space="preserve"> </w:t>
      </w:r>
      <w:r>
        <w:t>as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without</w:t>
      </w:r>
      <w:r w:rsidR="008C15A7">
        <w:t xml:space="preserve"> </w:t>
      </w:r>
      <w:r>
        <w:t>judgement</w:t>
      </w:r>
      <w:r w:rsidR="008C15A7">
        <w:t xml:space="preserve"> </w:t>
      </w:r>
      <w:r>
        <w:t>or</w:t>
      </w:r>
      <w:r w:rsidR="008C15A7">
        <w:t xml:space="preserve"> </w:t>
      </w:r>
      <w:r>
        <w:t>preconditions.</w:t>
      </w:r>
    </w:p>
    <w:p w14:paraId="4AC64736" w14:textId="77777777" w:rsidR="00722F53" w:rsidRDefault="00E949E9" w:rsidP="008F1C01">
      <w:pPr>
        <w:pStyle w:val="Body-TextTx"/>
      </w:pPr>
      <w:r>
        <w:t>Imagine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designing</w:t>
      </w:r>
      <w:r w:rsidR="008C15A7">
        <w:t xml:space="preserve"> </w:t>
      </w:r>
      <w:r>
        <w:t>a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to</w:t>
      </w:r>
      <w:r w:rsidR="008C15A7">
        <w:t xml:space="preserve"> </w:t>
      </w:r>
      <w:r>
        <w:t>remind</w:t>
      </w:r>
      <w:r w:rsidR="008C15A7">
        <w:t xml:space="preserve"> </w:t>
      </w:r>
      <w:r>
        <w:t>yourself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in</w:t>
      </w:r>
      <w:r w:rsidR="008C15A7">
        <w:t xml:space="preserve"> </w:t>
      </w:r>
      <w:r>
        <w:t>your</w:t>
      </w:r>
      <w:r w:rsidR="008C15A7">
        <w:t xml:space="preserve"> </w:t>
      </w:r>
      <w:r>
        <w:t>life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100%</w:t>
      </w:r>
      <w:r w:rsidR="008C15A7">
        <w:t xml:space="preserve"> </w:t>
      </w:r>
      <w:r>
        <w:t>committed</w:t>
      </w:r>
      <w:r w:rsidR="008C15A7">
        <w:t xml:space="preserve"> </w:t>
      </w:r>
      <w:r>
        <w:t>to</w:t>
      </w:r>
      <w:r w:rsidR="008C15A7">
        <w:t xml:space="preserve"> </w:t>
      </w:r>
      <w:r>
        <w:t>Assume</w:t>
      </w:r>
      <w:r w:rsidR="008C15A7">
        <w:t xml:space="preserve"> </w:t>
      </w:r>
      <w:r>
        <w:t>Positive</w:t>
      </w:r>
      <w:r w:rsidR="008C15A7">
        <w:t xml:space="preserve"> </w:t>
      </w:r>
      <w:r>
        <w:t>Intent.</w:t>
      </w:r>
      <w:r w:rsidR="008C15A7">
        <w:t xml:space="preserve"> </w:t>
      </w:r>
      <w:r>
        <w:t>What</w:t>
      </w:r>
      <w:r w:rsidR="008C15A7">
        <w:t xml:space="preserve"> </w:t>
      </w:r>
      <w:r>
        <w:t>would</w:t>
      </w:r>
      <w:r w:rsidR="008C15A7">
        <w:t xml:space="preserve"> </w:t>
      </w:r>
      <w:r>
        <w:t>your</w:t>
      </w:r>
      <w:r w:rsidR="008C15A7">
        <w:t xml:space="preserve"> </w:t>
      </w:r>
      <w:r>
        <w:t>tee</w:t>
      </w:r>
      <w:r w:rsidR="008C15A7">
        <w:t xml:space="preserve"> </w:t>
      </w:r>
      <w:r>
        <w:t>shirt</w:t>
      </w:r>
      <w:r w:rsidR="008C15A7">
        <w:t xml:space="preserve"> </w:t>
      </w:r>
      <w:r>
        <w:t>look</w:t>
      </w:r>
      <w:r w:rsidR="008C15A7">
        <w:t xml:space="preserve"> </w:t>
      </w:r>
      <w:r>
        <w:t>like?</w:t>
      </w:r>
    </w:p>
    <w:p w14:paraId="33A6CF0A" w14:textId="02EA1E98" w:rsidR="00984008" w:rsidRDefault="001559BF" w:rsidP="00A7653B">
      <w:pPr>
        <w:pStyle w:val="Image-PlacementImg"/>
      </w:pPr>
      <w:r>
        <w:rPr>
          <w:noProof/>
        </w:rPr>
        <w:t>Tshirt_image.png</w:t>
      </w:r>
    </w:p>
    <w:p w14:paraId="2161861B" w14:textId="77777777" w:rsidR="007218DC" w:rsidRPr="007218DC" w:rsidRDefault="007218DC" w:rsidP="007218DC">
      <w:pPr>
        <w:pStyle w:val="Section-ChapterSCP"/>
      </w:pPr>
      <w:r w:rsidRPr="007218DC">
        <w:t>Chapter</w:t>
      </w:r>
      <w:r w:rsidR="00023BE3">
        <w:t xml:space="preserve"> 7: </w:t>
      </w:r>
      <w:r w:rsidR="00023BE3" w:rsidRPr="00B773B5">
        <w:t>Trust the Process</w:t>
      </w:r>
    </w:p>
    <w:p w14:paraId="35627A9F" w14:textId="77777777" w:rsidR="00017929" w:rsidRPr="00B773B5" w:rsidRDefault="00E949E9" w:rsidP="00B773B5">
      <w:pPr>
        <w:pStyle w:val="NumberNum"/>
      </w:pPr>
      <w:r w:rsidRPr="00B773B5">
        <w:t>Chapter</w:t>
      </w:r>
      <w:r w:rsidR="008C15A7" w:rsidRPr="00B773B5">
        <w:t xml:space="preserve"> </w:t>
      </w:r>
      <w:r w:rsidR="00610349" w:rsidRPr="00B773B5">
        <w:t>7</w:t>
      </w:r>
    </w:p>
    <w:p w14:paraId="1E07042C" w14:textId="77777777" w:rsidR="00722F53" w:rsidRPr="00B773B5" w:rsidRDefault="00E949E9" w:rsidP="00B773B5">
      <w:pPr>
        <w:pStyle w:val="TitleTtl"/>
      </w:pPr>
      <w:r w:rsidRPr="00B773B5">
        <w:t>Trust</w:t>
      </w:r>
      <w:r w:rsidR="008C15A7" w:rsidRPr="00B773B5">
        <w:t xml:space="preserve"> </w:t>
      </w:r>
      <w:r w:rsidR="00610349" w:rsidRPr="00B773B5">
        <w:t>the Process</w:t>
      </w:r>
    </w:p>
    <w:p w14:paraId="0E37E0BB" w14:textId="77777777" w:rsidR="00722F53" w:rsidRPr="007D4D1D" w:rsidRDefault="00E949E9" w:rsidP="00B773B5">
      <w:pPr>
        <w:pStyle w:val="Epigraph-Non-VerseEpi"/>
      </w:pPr>
      <w:r w:rsidRPr="007D4D1D">
        <w:t>The</w:t>
      </w:r>
      <w:r w:rsidR="008C15A7" w:rsidRPr="007D4D1D">
        <w:t xml:space="preserve"> </w:t>
      </w:r>
      <w:r w:rsidRPr="007D4D1D">
        <w:t>journey</w:t>
      </w:r>
      <w:r w:rsidR="008C15A7" w:rsidRPr="007D4D1D">
        <w:t xml:space="preserve"> </w:t>
      </w:r>
      <w:r w:rsidRPr="007D4D1D">
        <w:t>of</w:t>
      </w:r>
      <w:r w:rsidR="008C15A7" w:rsidRPr="007D4D1D">
        <w:t xml:space="preserve"> </w:t>
      </w:r>
      <w:r w:rsidRPr="007D4D1D">
        <w:t>a</w:t>
      </w:r>
      <w:r w:rsidR="008C15A7" w:rsidRPr="007D4D1D">
        <w:t xml:space="preserve"> </w:t>
      </w:r>
      <w:r w:rsidRPr="007D4D1D">
        <w:t>thousand</w:t>
      </w:r>
      <w:r w:rsidR="008C15A7" w:rsidRPr="007D4D1D">
        <w:t xml:space="preserve"> </w:t>
      </w:r>
      <w:r w:rsidRPr="007D4D1D">
        <w:t>miles</w:t>
      </w:r>
      <w:r w:rsidR="008C15A7" w:rsidRPr="007D4D1D">
        <w:t xml:space="preserve"> </w:t>
      </w:r>
      <w:r w:rsidRPr="007D4D1D">
        <w:t>begins</w:t>
      </w:r>
      <w:r w:rsidR="008C15A7" w:rsidRPr="007D4D1D">
        <w:t xml:space="preserve"> </w:t>
      </w:r>
      <w:r w:rsidRPr="007D4D1D">
        <w:t>with</w:t>
      </w:r>
      <w:r w:rsidR="008C15A7" w:rsidRPr="007D4D1D">
        <w:t xml:space="preserve"> </w:t>
      </w:r>
      <w:r w:rsidRPr="007D4D1D">
        <w:t>a</w:t>
      </w:r>
      <w:r w:rsidR="008C15A7" w:rsidRPr="007D4D1D">
        <w:t xml:space="preserve"> </w:t>
      </w:r>
      <w:r w:rsidRPr="007D4D1D">
        <w:t>single</w:t>
      </w:r>
      <w:r w:rsidR="008C15A7" w:rsidRPr="007D4D1D">
        <w:t xml:space="preserve"> </w:t>
      </w:r>
      <w:r w:rsidRPr="007D4D1D">
        <w:t>step.</w:t>
      </w:r>
    </w:p>
    <w:p w14:paraId="10B52A1F" w14:textId="77777777" w:rsidR="00722F53" w:rsidRDefault="00722F53" w:rsidP="00B773B5">
      <w:pPr>
        <w:pStyle w:val="Epigraph-SourceEpisrc"/>
      </w:pPr>
      <w:r>
        <w:t>-</w:t>
      </w:r>
      <w:r w:rsidR="00E949E9">
        <w:t>Ancient</w:t>
      </w:r>
      <w:r w:rsidR="008C15A7">
        <w:t xml:space="preserve"> </w:t>
      </w:r>
      <w:r w:rsidR="00E949E9">
        <w:t>Chinese</w:t>
      </w:r>
      <w:r w:rsidR="008C15A7">
        <w:t xml:space="preserve"> </w:t>
      </w:r>
      <w:r w:rsidR="00E949E9">
        <w:t>philosopher</w:t>
      </w:r>
      <w:r w:rsidR="008C15A7">
        <w:t xml:space="preserve"> </w:t>
      </w:r>
      <w:r w:rsidR="00E949E9">
        <w:t>Lao</w:t>
      </w:r>
      <w:r w:rsidR="008C15A7">
        <w:t xml:space="preserve"> </w:t>
      </w:r>
      <w:r w:rsidR="00E949E9">
        <w:t>Tzu</w:t>
      </w:r>
    </w:p>
    <w:p w14:paraId="111DA5FB" w14:textId="77777777" w:rsidR="00722F53" w:rsidRDefault="00E949E9" w:rsidP="008F1C01">
      <w:pPr>
        <w:pStyle w:val="Body-TextTx"/>
      </w:pPr>
      <w:r>
        <w:t>On</w:t>
      </w:r>
      <w:r w:rsidR="008C15A7">
        <w:t xml:space="preserve"> </w:t>
      </w:r>
      <w:r>
        <w:t>January</w:t>
      </w:r>
      <w:r w:rsidR="008C15A7">
        <w:t xml:space="preserve"> </w:t>
      </w:r>
      <w:r>
        <w:t>5,</w:t>
      </w:r>
      <w:r w:rsidR="008C15A7">
        <w:t xml:space="preserve"> </w:t>
      </w:r>
      <w:r>
        <w:t>2015,</w:t>
      </w:r>
      <w:r w:rsidR="008C15A7">
        <w:t xml:space="preserve"> </w:t>
      </w:r>
      <w:r>
        <w:t>76ers</w:t>
      </w:r>
      <w:r w:rsidR="008C15A7">
        <w:t xml:space="preserve"> </w:t>
      </w:r>
      <w:r>
        <w:t>point</w:t>
      </w:r>
      <w:r w:rsidR="008C15A7">
        <w:t xml:space="preserve"> </w:t>
      </w:r>
      <w:r>
        <w:t>guard</w:t>
      </w:r>
      <w:r w:rsidR="008C15A7">
        <w:t xml:space="preserve"> </w:t>
      </w:r>
      <w:r>
        <w:t>Tony</w:t>
      </w:r>
      <w:r w:rsidR="008C15A7">
        <w:t xml:space="preserve"> </w:t>
      </w:r>
      <w:r>
        <w:t>Wroten</w:t>
      </w:r>
      <w:r w:rsidR="008C15A7">
        <w:t xml:space="preserve"> </w:t>
      </w:r>
      <w:r>
        <w:t>was</w:t>
      </w:r>
      <w:r w:rsidR="008C15A7">
        <w:t xml:space="preserve"> </w:t>
      </w:r>
      <w:r>
        <w:t>interviewed</w:t>
      </w:r>
      <w:r w:rsidR="008C15A7">
        <w:t xml:space="preserve"> </w:t>
      </w:r>
      <w:r>
        <w:t>by</w:t>
      </w:r>
      <w:r w:rsidR="008C15A7">
        <w:t xml:space="preserve"> </w:t>
      </w:r>
      <w:r>
        <w:t>ESPN</w:t>
      </w:r>
      <w:r w:rsidR="008C15A7">
        <w:t xml:space="preserve"> </w:t>
      </w:r>
      <w:r>
        <w:t>writer</w:t>
      </w:r>
      <w:r w:rsidR="008C15A7">
        <w:t xml:space="preserve"> </w:t>
      </w:r>
      <w:r>
        <w:t>Pablo</w:t>
      </w:r>
      <w:r w:rsidR="008C15A7">
        <w:t xml:space="preserve"> </w:t>
      </w:r>
      <w:r>
        <w:t>Torre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locker</w:t>
      </w:r>
      <w:r w:rsidR="008C15A7">
        <w:t xml:space="preserve"> </w:t>
      </w:r>
      <w:r>
        <w:t>room</w:t>
      </w:r>
      <w:r w:rsidR="008C15A7">
        <w:t xml:space="preserve"> </w:t>
      </w:r>
      <w:r>
        <w:t>prior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game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Cleveland</w:t>
      </w:r>
      <w:r w:rsidR="008C15A7">
        <w:t xml:space="preserve"> </w:t>
      </w:r>
      <w:r>
        <w:t>Cavaliers.</w:t>
      </w:r>
      <w:r w:rsidR="008C15A7">
        <w:t xml:space="preserve"> </w:t>
      </w:r>
      <w:r w:rsidR="00610349">
        <w:t>“</w:t>
      </w:r>
      <w:r>
        <w:t>They</w:t>
      </w:r>
      <w:r w:rsidR="008C15A7">
        <w:t xml:space="preserve"> </w:t>
      </w:r>
      <w:r>
        <w:t>tell</w:t>
      </w:r>
      <w:r w:rsidR="008C15A7">
        <w:t xml:space="preserve"> </w:t>
      </w:r>
      <w:r>
        <w:t>us</w:t>
      </w:r>
      <w:r w:rsidR="008C15A7">
        <w:t xml:space="preserve"> </w:t>
      </w:r>
      <w:r>
        <w:t>every</w:t>
      </w:r>
      <w:r w:rsidR="008C15A7">
        <w:t xml:space="preserve"> </w:t>
      </w:r>
      <w:r>
        <w:t>game,</w:t>
      </w:r>
      <w:r w:rsidR="008C15A7">
        <w:t xml:space="preserve"> </w:t>
      </w:r>
      <w:r>
        <w:t>every</w:t>
      </w:r>
      <w:r w:rsidR="008C15A7">
        <w:t xml:space="preserve"> </w:t>
      </w:r>
      <w:r>
        <w:t>day,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>
        <w:t>Just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build,</w:t>
      </w:r>
      <w:r w:rsidR="00610349">
        <w:t>”</w:t>
      </w:r>
      <w:r w:rsidR="008C15A7">
        <w:t xml:space="preserve"> </w:t>
      </w:r>
      <w:r>
        <w:t>he</w:t>
      </w:r>
      <w:r w:rsidR="008C15A7">
        <w:t xml:space="preserve"> </w:t>
      </w:r>
      <w:r>
        <w:t>said.</w:t>
      </w:r>
    </w:p>
    <w:p w14:paraId="397542EF" w14:textId="77777777" w:rsidR="00017929" w:rsidRDefault="00E949E9" w:rsidP="008F1C01">
      <w:pPr>
        <w:pStyle w:val="Body-TextTx"/>
      </w:pP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</w:p>
    <w:p w14:paraId="62959FDE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three</w:t>
      </w:r>
      <w:r w:rsidR="008C15A7">
        <w:t xml:space="preserve"> </w:t>
      </w:r>
      <w:r>
        <w:t>simple</w:t>
      </w:r>
      <w:r w:rsidR="008C15A7">
        <w:t xml:space="preserve"> </w:t>
      </w:r>
      <w:r>
        <w:t>words,</w:t>
      </w:r>
      <w:r w:rsidR="008C15A7">
        <w:t xml:space="preserve"> </w:t>
      </w:r>
      <w:r>
        <w:t>Tony</w:t>
      </w:r>
      <w:r w:rsidR="008C15A7">
        <w:t xml:space="preserve"> </w:t>
      </w:r>
      <w:r>
        <w:t>delivered</w:t>
      </w:r>
      <w:r w:rsidR="008C15A7">
        <w:t xml:space="preserve"> </w:t>
      </w:r>
      <w:r>
        <w:t>an</w:t>
      </w:r>
      <w:r w:rsidR="008C15A7">
        <w:t xml:space="preserve"> </w:t>
      </w:r>
      <w:r>
        <w:t>anthem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still</w:t>
      </w:r>
      <w:r w:rsidR="008C15A7">
        <w:t xml:space="preserve"> </w:t>
      </w:r>
      <w:r>
        <w:t>chanted</w:t>
      </w:r>
      <w:r w:rsidR="008C15A7">
        <w:t xml:space="preserve"> </w:t>
      </w:r>
      <w:r>
        <w:t>at</w:t>
      </w:r>
      <w:r w:rsidR="008C15A7">
        <w:t xml:space="preserve"> </w:t>
      </w:r>
      <w:r>
        <w:t>games</w:t>
      </w:r>
      <w:r w:rsidR="008C15A7">
        <w:t xml:space="preserve"> </w:t>
      </w:r>
      <w:r>
        <w:t>and</w:t>
      </w:r>
      <w:r w:rsidR="008C15A7">
        <w:t xml:space="preserve"> </w:t>
      </w:r>
      <w:r>
        <w:t>adorned</w:t>
      </w:r>
      <w:r w:rsidR="008C15A7">
        <w:t xml:space="preserve"> </w:t>
      </w:r>
      <w:r>
        <w:t>on</w:t>
      </w:r>
      <w:r w:rsidR="008C15A7">
        <w:t xml:space="preserve"> </w:t>
      </w:r>
      <w:r>
        <w:t>tee</w:t>
      </w:r>
      <w:r w:rsidR="008C15A7">
        <w:t xml:space="preserve"> </w:t>
      </w:r>
      <w:r>
        <w:t>shirts</w:t>
      </w:r>
      <w:r w:rsidR="008C15A7">
        <w:t xml:space="preserve"> </w:t>
      </w:r>
      <w:r>
        <w:t>worn</w:t>
      </w:r>
      <w:r w:rsidR="008C15A7">
        <w:t xml:space="preserve"> </w:t>
      </w:r>
      <w:r>
        <w:t>by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fans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 w:rsidR="00610349">
        <w:t>“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has</w:t>
      </w:r>
      <w:r w:rsidR="008C15A7">
        <w:t xml:space="preserve"> </w:t>
      </w:r>
      <w:r>
        <w:t>even</w:t>
      </w:r>
      <w:r w:rsidR="008C15A7">
        <w:t xml:space="preserve"> </w:t>
      </w:r>
      <w:r>
        <w:t>supplanted</w:t>
      </w:r>
      <w:r w:rsidR="008C15A7">
        <w:t xml:space="preserve"> </w:t>
      </w:r>
      <w:r w:rsidR="00610349">
        <w:t>“</w:t>
      </w:r>
      <w:r>
        <w:t>hello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greeting</w:t>
      </w:r>
      <w:r w:rsidR="008C15A7">
        <w:t xml:space="preserve"> </w:t>
      </w:r>
      <w:r>
        <w:t>when</w:t>
      </w:r>
      <w:r w:rsidR="008C15A7">
        <w:t xml:space="preserve"> </w:t>
      </w:r>
      <w:r>
        <w:t>passing</w:t>
      </w:r>
      <w:r w:rsidR="008C15A7">
        <w:t xml:space="preserve"> </w:t>
      </w:r>
      <w:r>
        <w:t>a</w:t>
      </w:r>
      <w:r w:rsidR="008C15A7">
        <w:t xml:space="preserve"> </w:t>
      </w:r>
      <w:r>
        <w:t>fellow</w:t>
      </w:r>
      <w:r w:rsidR="008C15A7">
        <w:t xml:space="preserve"> </w:t>
      </w:r>
      <w:r>
        <w:t>fan</w:t>
      </w:r>
      <w:r w:rsidR="008C15A7">
        <w:t xml:space="preserve"> </w:t>
      </w:r>
      <w:r>
        <w:t>wearing</w:t>
      </w:r>
      <w:r w:rsidR="008C15A7">
        <w:t xml:space="preserve"> </w:t>
      </w:r>
      <w:r>
        <w:t>the</w:t>
      </w:r>
      <w:r w:rsidR="008C15A7">
        <w:t xml:space="preserve"> </w:t>
      </w:r>
      <w:r>
        <w:t>red,</w:t>
      </w:r>
      <w:r w:rsidR="008C15A7">
        <w:t xml:space="preserve"> </w:t>
      </w:r>
      <w:r>
        <w:t>white</w:t>
      </w:r>
      <w:r w:rsidR="008C15A7">
        <w:t xml:space="preserve"> </w:t>
      </w:r>
      <w:r>
        <w:t>and</w:t>
      </w:r>
      <w:r w:rsidR="008C15A7">
        <w:t xml:space="preserve"> </w:t>
      </w:r>
      <w:r>
        <w:t>blue.</w:t>
      </w:r>
      <w:r w:rsidR="008C15A7">
        <w:t xml:space="preserve"> </w:t>
      </w:r>
      <w:r>
        <w:t>Since</w:t>
      </w:r>
      <w:r w:rsidR="008C15A7">
        <w:t xml:space="preserve"> </w:t>
      </w:r>
      <w:r>
        <w:t>half</w:t>
      </w:r>
      <w:r w:rsidR="008C15A7">
        <w:t xml:space="preserve"> </w:t>
      </w:r>
      <w:r>
        <w:t>my</w:t>
      </w:r>
      <w:r w:rsidR="008C15A7">
        <w:t xml:space="preserve"> </w:t>
      </w:r>
      <w:r>
        <w:t>wardrobe</w:t>
      </w:r>
      <w:r w:rsidR="008C15A7">
        <w:t xml:space="preserve"> </w:t>
      </w:r>
      <w:r>
        <w:t>is</w:t>
      </w:r>
      <w:r w:rsidR="008C15A7">
        <w:t xml:space="preserve"> </w:t>
      </w:r>
      <w:r>
        <w:t>76ers</w:t>
      </w:r>
      <w:r w:rsidR="008C15A7">
        <w:t xml:space="preserve"> </w:t>
      </w:r>
      <w:r>
        <w:t>gear,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has</w:t>
      </w:r>
      <w:r w:rsidR="008C15A7">
        <w:t xml:space="preserve"> </w:t>
      </w:r>
      <w:r>
        <w:t>been</w:t>
      </w:r>
      <w:r w:rsidR="008C15A7">
        <w:t xml:space="preserve"> </w:t>
      </w:r>
      <w:r>
        <w:t>shouted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by</w:t>
      </w:r>
      <w:r w:rsidR="008C15A7">
        <w:t xml:space="preserve"> </w:t>
      </w:r>
      <w:r>
        <w:t>perfect</w:t>
      </w:r>
      <w:r w:rsidR="008C15A7">
        <w:t xml:space="preserve"> </w:t>
      </w:r>
      <w:r>
        <w:t>strangers</w:t>
      </w:r>
      <w:r w:rsidR="008C15A7">
        <w:t xml:space="preserve"> </w:t>
      </w:r>
      <w:r>
        <w:t>everywhere</w:t>
      </w:r>
      <w:r w:rsidR="008C15A7">
        <w:t xml:space="preserve"> </w:t>
      </w:r>
      <w:r>
        <w:t>from</w:t>
      </w:r>
      <w:r w:rsidR="008C15A7">
        <w:t xml:space="preserve"> </w:t>
      </w:r>
      <w:r>
        <w:t>South</w:t>
      </w:r>
      <w:r w:rsidR="008C15A7">
        <w:t xml:space="preserve"> </w:t>
      </w:r>
      <w:r>
        <w:t>Philly</w:t>
      </w:r>
      <w:r w:rsidR="008C15A7">
        <w:t xml:space="preserve"> </w:t>
      </w:r>
      <w:r>
        <w:t>to</w:t>
      </w:r>
      <w:r w:rsidR="008C15A7">
        <w:t xml:space="preserve"> </w:t>
      </w:r>
      <w:r>
        <w:t>London</w:t>
      </w:r>
      <w:r w:rsidR="008C15A7">
        <w:t xml:space="preserve"> </w:t>
      </w:r>
      <w:r>
        <w:t>to</w:t>
      </w:r>
      <w:r w:rsidR="008C15A7">
        <w:t xml:space="preserve"> </w:t>
      </w:r>
      <w:r>
        <w:t>Shanghai.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so</w:t>
      </w:r>
      <w:r w:rsidR="008C15A7">
        <w:t xml:space="preserve"> </w:t>
      </w:r>
      <w:r>
        <w:t>huge</w:t>
      </w:r>
      <w:r w:rsidR="008C15A7">
        <w:t xml:space="preserve"> </w:t>
      </w:r>
      <w:r>
        <w:t>that</w:t>
      </w:r>
      <w:r w:rsidR="008C15A7">
        <w:t xml:space="preserve"> </w:t>
      </w:r>
      <w:r>
        <w:t>our</w:t>
      </w:r>
      <w:r w:rsidR="008C15A7">
        <w:t xml:space="preserve"> </w:t>
      </w:r>
      <w:r>
        <w:t>biggest</w:t>
      </w:r>
      <w:r w:rsidR="008C15A7">
        <w:t xml:space="preserve"> </w:t>
      </w:r>
      <w:r>
        <w:t>star</w:t>
      </w:r>
      <w:r w:rsidR="008C15A7">
        <w:t xml:space="preserve"> </w:t>
      </w:r>
      <w:r>
        <w:t>adopted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as</w:t>
      </w:r>
      <w:r w:rsidR="008C15A7">
        <w:t xml:space="preserve"> </w:t>
      </w:r>
      <w:r>
        <w:t>his</w:t>
      </w:r>
      <w:r w:rsidR="008C15A7">
        <w:t xml:space="preserve"> </w:t>
      </w:r>
      <w:r>
        <w:t>nickname</w:t>
      </w:r>
      <w:r w:rsidR="008C15A7">
        <w:t xml:space="preserve"> </w:t>
      </w:r>
      <w:r>
        <w:t>which</w:t>
      </w:r>
      <w:r w:rsidR="008C15A7">
        <w:t xml:space="preserve"> </w:t>
      </w:r>
      <w:r>
        <w:t>is</w:t>
      </w:r>
      <w:r w:rsidR="008C15A7">
        <w:t xml:space="preserve"> </w:t>
      </w:r>
      <w:r>
        <w:t>announced</w:t>
      </w:r>
      <w:r w:rsidR="008C15A7">
        <w:t xml:space="preserve"> </w:t>
      </w:r>
      <w:r>
        <w:t>before</w:t>
      </w:r>
      <w:r w:rsidR="008C15A7">
        <w:t xml:space="preserve"> </w:t>
      </w:r>
      <w:r>
        <w:t>every</w:t>
      </w:r>
      <w:r w:rsidR="008C15A7">
        <w:t xml:space="preserve"> </w:t>
      </w:r>
      <w:r>
        <w:t>home</w:t>
      </w:r>
      <w:r w:rsidR="008C15A7">
        <w:t xml:space="preserve"> </w:t>
      </w:r>
      <w:r>
        <w:t>game:</w:t>
      </w:r>
      <w:r w:rsidR="008C15A7">
        <w:t xml:space="preserve"> </w:t>
      </w:r>
      <w:r>
        <w:t>Joel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Embiid.</w:t>
      </w:r>
      <w:r w:rsidR="008C15A7">
        <w:t xml:space="preserve"> </w:t>
      </w:r>
      <w:r>
        <w:t>But,</w:t>
      </w:r>
      <w:r w:rsidR="008C15A7">
        <w:t xml:space="preserve"> </w:t>
      </w:r>
      <w:r>
        <w:t>how</w:t>
      </w:r>
      <w:r w:rsidR="008C15A7">
        <w:t xml:space="preserve"> </w:t>
      </w:r>
      <w:r>
        <w:t>did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here?</w:t>
      </w:r>
      <w:r w:rsidR="008C15A7">
        <w:t xml:space="preserve"> </w:t>
      </w:r>
      <w:r>
        <w:t>What</w:t>
      </w:r>
      <w:r w:rsidR="008C15A7">
        <w:t xml:space="preserve"> </w:t>
      </w:r>
      <w:r>
        <w:t>led</w:t>
      </w:r>
      <w:r w:rsidR="008C15A7">
        <w:t xml:space="preserve"> </w:t>
      </w:r>
      <w:r>
        <w:t>to</w:t>
      </w:r>
      <w:r w:rsidR="008C15A7">
        <w:t xml:space="preserve"> </w:t>
      </w:r>
      <w:r>
        <w:t>this</w:t>
      </w:r>
      <w:r w:rsidR="008C15A7">
        <w:t xml:space="preserve"> </w:t>
      </w:r>
      <w:r>
        <w:t>so-called</w:t>
      </w:r>
      <w:r w:rsidR="008C15A7">
        <w:t xml:space="preserve"> </w:t>
      </w:r>
      <w:r>
        <w:t>process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and</w:t>
      </w:r>
      <w:r w:rsidR="008C15A7">
        <w:t xml:space="preserve"> </w:t>
      </w:r>
      <w:r>
        <w:t>why</w:t>
      </w:r>
      <w:r w:rsidR="008C15A7">
        <w:t xml:space="preserve"> </w:t>
      </w:r>
      <w:r>
        <w:t>does</w:t>
      </w:r>
      <w:r w:rsidR="008C15A7">
        <w:t xml:space="preserve"> </w:t>
      </w:r>
      <w:r>
        <w:t>it</w:t>
      </w:r>
      <w:r w:rsidR="008C15A7">
        <w:t xml:space="preserve"> </w:t>
      </w:r>
      <w:r>
        <w:t>matter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journey</w:t>
      </w:r>
      <w:r w:rsidR="008C15A7">
        <w:t xml:space="preserve"> </w:t>
      </w:r>
      <w:r>
        <w:t>of</w:t>
      </w:r>
      <w:r w:rsidR="008C15A7">
        <w:t xml:space="preserve"> </w:t>
      </w:r>
      <w:r>
        <w:t>self-discovery?</w:t>
      </w:r>
    </w:p>
    <w:p w14:paraId="2122E7B5" w14:textId="77777777" w:rsidR="00017929" w:rsidRDefault="00E949E9" w:rsidP="008F1C01">
      <w:pPr>
        <w:pStyle w:val="Body-TextTx"/>
        <w:rPr>
          <w:color w:val="000000"/>
        </w:rPr>
      </w:pP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time,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Philadelphia</w:t>
      </w:r>
      <w:r w:rsidR="008C15A7" w:rsidRPr="00722F53">
        <w:t xml:space="preserve"> </w:t>
      </w:r>
      <w:r w:rsidRPr="00722F53">
        <w:t>76ers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rut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off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court.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once-proud</w:t>
      </w:r>
      <w:r w:rsidR="008C15A7" w:rsidRPr="00722F53">
        <w:t xml:space="preserve"> </w:t>
      </w:r>
      <w:r w:rsidRPr="00722F53">
        <w:t>franchise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only</w:t>
      </w:r>
      <w:r w:rsidR="008C15A7" w:rsidRPr="00722F53">
        <w:t xml:space="preserve"> </w:t>
      </w:r>
      <w:r w:rsidRPr="00722F53">
        <w:t>won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than</w:t>
      </w:r>
      <w:r w:rsidR="008C15A7" w:rsidRPr="00722F53">
        <w:t xml:space="preserve"> </w:t>
      </w:r>
      <w:r w:rsidRPr="00722F53">
        <w:t>50</w:t>
      </w:r>
      <w:r w:rsidR="008C15A7" w:rsidRPr="00722F53">
        <w:t xml:space="preserve"> </w:t>
      </w:r>
      <w:r w:rsidRPr="00722F53">
        <w:t>games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regular</w:t>
      </w:r>
      <w:r w:rsidR="008C15A7" w:rsidRPr="00722F53">
        <w:t xml:space="preserve"> </w:t>
      </w:r>
      <w:r w:rsidRPr="00722F53">
        <w:t>season</w:t>
      </w:r>
      <w:r w:rsidR="008C15A7" w:rsidRPr="00722F53">
        <w:t xml:space="preserve"> </w:t>
      </w:r>
      <w:r w:rsidRPr="00722F53">
        <w:t>twice</w:t>
      </w:r>
      <w:r w:rsidR="008C15A7" w:rsidRPr="00722F53">
        <w:t xml:space="preserve"> </w:t>
      </w:r>
      <w:r w:rsidRPr="00722F53">
        <w:t>since</w:t>
      </w:r>
      <w:r w:rsidR="008C15A7" w:rsidRPr="00722F53">
        <w:t xml:space="preserve"> </w:t>
      </w:r>
      <w:r w:rsidRPr="00722F53">
        <w:t>1990.</w:t>
      </w:r>
      <w:r w:rsidR="008C15A7" w:rsidRPr="00722F53">
        <w:t xml:space="preserve"> </w:t>
      </w:r>
      <w:r w:rsidRPr="00722F53">
        <w:t>Twice.</w:t>
      </w:r>
      <w:r w:rsidR="008C15A7" w:rsidRPr="00722F53">
        <w:t xml:space="preserve"> </w:t>
      </w:r>
      <w:r w:rsidRPr="00722F53">
        <w:t>(A</w:t>
      </w:r>
      <w:r w:rsidR="008C15A7" w:rsidRPr="00722F53">
        <w:t xml:space="preserve"> </w:t>
      </w:r>
      <w:r w:rsidRPr="00722F53">
        <w:t>53</w:t>
      </w:r>
      <w:r w:rsidR="008C15A7" w:rsidRPr="00722F53">
        <w:t xml:space="preserve"> </w:t>
      </w:r>
      <w:r w:rsidRPr="00722F53">
        <w:t>win</w:t>
      </w:r>
      <w:r w:rsidR="008C15A7" w:rsidRPr="00722F53">
        <w:t xml:space="preserve"> </w:t>
      </w:r>
      <w:r w:rsidRPr="00722F53">
        <w:t>season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198</w:t>
      </w:r>
      <w:r w:rsidR="00722F53" w:rsidRPr="00722F53">
        <w:t>9–9</w:t>
      </w:r>
      <w:r w:rsidRPr="00722F53">
        <w:t>0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56</w:t>
      </w:r>
      <w:r w:rsidR="008C15A7" w:rsidRPr="00722F53">
        <w:t xml:space="preserve"> </w:t>
      </w:r>
      <w:r w:rsidRPr="00722F53">
        <w:t>win</w:t>
      </w:r>
      <w:r w:rsidR="008C15A7" w:rsidRPr="00722F53">
        <w:t xml:space="preserve"> </w:t>
      </w:r>
      <w:r w:rsidRPr="00722F53">
        <w:t>season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200</w:t>
      </w:r>
      <w:r w:rsidR="00722F53" w:rsidRPr="00722F53">
        <w:t>0–0</w:t>
      </w:r>
      <w:r w:rsidRPr="00722F53">
        <w:t>1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Allen</w:t>
      </w:r>
      <w:r w:rsidR="008C15A7" w:rsidRPr="00722F53">
        <w:t xml:space="preserve"> </w:t>
      </w:r>
      <w:r w:rsidRPr="00722F53">
        <w:t>Iverson</w:t>
      </w:r>
      <w:r w:rsidR="008C15A7" w:rsidRPr="00722F53">
        <w:t xml:space="preserve"> </w:t>
      </w:r>
      <w:r w:rsidRPr="00722F53">
        <w:t>led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NBA</w:t>
      </w:r>
      <w:r w:rsidR="008C15A7" w:rsidRPr="00722F53">
        <w:t xml:space="preserve"> </w:t>
      </w:r>
      <w:r w:rsidRPr="00722F53">
        <w:t>Finals.)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franchise</w:t>
      </w:r>
      <w:r w:rsidR="008C15A7" w:rsidRPr="00722F53">
        <w:t xml:space="preserve"> </w:t>
      </w:r>
      <w:r w:rsidRPr="00722F53">
        <w:t>needed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reset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got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Managing</w:t>
      </w:r>
      <w:r w:rsidR="008C15A7" w:rsidRPr="00722F53">
        <w:t xml:space="preserve"> </w:t>
      </w:r>
      <w:r w:rsidRPr="00722F53">
        <w:t>Partners</w:t>
      </w:r>
      <w:r w:rsidR="008C15A7" w:rsidRPr="00722F53">
        <w:t xml:space="preserve"> </w:t>
      </w:r>
      <w:r w:rsidRPr="00722F53">
        <w:t>Josh</w:t>
      </w:r>
      <w:r w:rsidR="008C15A7" w:rsidRPr="00722F53">
        <w:t xml:space="preserve"> </w:t>
      </w:r>
      <w:r w:rsidRPr="00722F53">
        <w:t>Harris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David</w:t>
      </w:r>
      <w:r w:rsidR="008C15A7" w:rsidRPr="00722F53">
        <w:t xml:space="preserve"> </w:t>
      </w:r>
      <w:r w:rsidRPr="00722F53">
        <w:t>Blitzer,</w:t>
      </w:r>
      <w:r w:rsidR="008C15A7" w:rsidRPr="00722F53">
        <w:t xml:space="preserve"> </w:t>
      </w:r>
      <w:r w:rsidRPr="00722F53">
        <w:t>acquired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determined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ship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thesis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patience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last</w:t>
      </w:r>
      <w:r w:rsidR="008C15A7" w:rsidRPr="00722F53">
        <w:t xml:space="preserve"> </w:t>
      </w:r>
      <w:r w:rsidRPr="00722F53">
        <w:t>great</w:t>
      </w:r>
      <w:r w:rsidR="008C15A7" w:rsidRPr="00722F53">
        <w:t xml:space="preserve"> </w:t>
      </w:r>
      <w:r w:rsidRPr="00722F53">
        <w:t>arbitrage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sports.</w:t>
      </w:r>
      <w:r w:rsidR="008C15A7" w:rsidRPr="00722F53">
        <w:t xml:space="preserve"> </w:t>
      </w:r>
      <w:r w:rsidRPr="00722F53">
        <w:t>Hailing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private</w:t>
      </w:r>
      <w:r w:rsidR="008C15A7" w:rsidRPr="00722F53">
        <w:t xml:space="preserve"> </w:t>
      </w:r>
      <w:r w:rsidRPr="00722F53">
        <w:t>equity,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global</w:t>
      </w:r>
      <w:r w:rsidR="008C15A7" w:rsidRPr="00722F53">
        <w:t xml:space="preserve"> </w:t>
      </w:r>
      <w:r w:rsidRPr="00722F53">
        <w:t>deal-makers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made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careers</w:t>
      </w:r>
      <w:r w:rsidR="008C15A7" w:rsidRPr="00722F53">
        <w:t xml:space="preserve"> </w:t>
      </w:r>
      <w:r w:rsidRPr="00722F53">
        <w:t>buying</w:t>
      </w:r>
      <w:r w:rsidR="008C15A7" w:rsidRPr="00722F53">
        <w:t xml:space="preserve"> </w:t>
      </w:r>
      <w:r w:rsidRPr="00722F53">
        <w:t>low,</w:t>
      </w:r>
      <w:r w:rsidR="008C15A7" w:rsidRPr="00722F53">
        <w:t xml:space="preserve"> </w:t>
      </w:r>
      <w:r w:rsidRPr="00722F53">
        <w:t>instilling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management,</w:t>
      </w:r>
      <w:r w:rsidR="008C15A7" w:rsidRPr="00722F53">
        <w:t xml:space="preserve"> </w:t>
      </w:r>
      <w:r w:rsidRPr="00722F53">
        <w:t>providing</w:t>
      </w:r>
      <w:r w:rsidR="008C15A7" w:rsidRPr="00722F53">
        <w:t xml:space="preserve"> </w:t>
      </w:r>
      <w:r w:rsidRPr="00722F53">
        <w:t>resources,</w:t>
      </w:r>
      <w:r w:rsidR="008C15A7" w:rsidRPr="00722F53">
        <w:t xml:space="preserve"> </w:t>
      </w:r>
      <w:r w:rsidRPr="00722F53">
        <w:t>focusing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WMI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having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long-term</w:t>
      </w:r>
      <w:r w:rsidR="008C15A7" w:rsidRPr="00722F53">
        <w:t xml:space="preserve"> </w:t>
      </w:r>
      <w:r w:rsidRPr="00722F53">
        <w:t>view.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Philadelphia</w:t>
      </w:r>
      <w:r w:rsidR="008C15A7" w:rsidRPr="00722F53">
        <w:t xml:space="preserve"> </w:t>
      </w:r>
      <w:r w:rsidRPr="00722F53">
        <w:t>76ers</w:t>
      </w:r>
      <w:r w:rsidR="008C15A7" w:rsidRPr="00722F53">
        <w:t xml:space="preserve"> </w:t>
      </w:r>
      <w:r w:rsidRPr="00722F53">
        <w:t>seemed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perfect</w:t>
      </w:r>
      <w:r w:rsidR="008C15A7" w:rsidRPr="00722F53">
        <w:t xml:space="preserve"> </w:t>
      </w:r>
      <w:r w:rsidRPr="00722F53">
        <w:t>jumping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point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sports</w:t>
      </w:r>
      <w:r w:rsidR="008C15A7" w:rsidRPr="00722F53">
        <w:t xml:space="preserve"> </w:t>
      </w:r>
      <w:r w:rsidRPr="00722F53">
        <w:t>world.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elements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turnaround: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large</w:t>
      </w:r>
      <w:r w:rsidR="008C15A7" w:rsidRPr="00722F53">
        <w:t xml:space="preserve"> </w:t>
      </w:r>
      <w:r w:rsidRPr="00722F53">
        <w:t>growing</w:t>
      </w:r>
      <w:r w:rsidR="008C15A7" w:rsidRPr="00722F53">
        <w:t xml:space="preserve"> </w:t>
      </w:r>
      <w:r w:rsidRPr="00722F53">
        <w:t>east</w:t>
      </w:r>
      <w:r w:rsidR="008C15A7" w:rsidRPr="00722F53">
        <w:t xml:space="preserve"> </w:t>
      </w:r>
      <w:r w:rsidRPr="00722F53">
        <w:t>coast</w:t>
      </w:r>
      <w:r w:rsidR="008C15A7" w:rsidRPr="00722F53">
        <w:t xml:space="preserve"> </w:t>
      </w:r>
      <w:r w:rsidRPr="00722F53">
        <w:t>city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passionate</w:t>
      </w:r>
      <w:r w:rsidR="008C15A7" w:rsidRPr="00722F53">
        <w:t xml:space="preserve"> </w:t>
      </w:r>
      <w:r w:rsidRPr="00722F53">
        <w:t>fans,</w:t>
      </w:r>
      <w:r w:rsidR="008C15A7" w:rsidRPr="00722F53">
        <w:t xml:space="preserve"> </w:t>
      </w:r>
      <w:r w:rsidRPr="00722F53">
        <w:t>wonderful</w:t>
      </w:r>
      <w:r w:rsidR="008C15A7" w:rsidRPr="00722F53">
        <w:t xml:space="preserve"> </w:t>
      </w:r>
      <w:r w:rsidRPr="00722F53">
        <w:t>partners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Comcast,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owned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controlled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arena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plays,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league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expanding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driven.</w:t>
      </w:r>
      <w:r w:rsidR="008C15A7" w:rsidRPr="00722F53">
        <w:t xml:space="preserve"> </w:t>
      </w:r>
      <w:r w:rsidRPr="00722F53">
        <w:t>Josh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David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committed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long-term</w:t>
      </w:r>
      <w:r w:rsidR="008C15A7" w:rsidRPr="00722F53">
        <w:t xml:space="preserve"> </w:t>
      </w:r>
      <w:r w:rsidRPr="00722F53">
        <w:t>vision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restoring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franchise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its</w:t>
      </w:r>
      <w:r w:rsidR="008C15A7" w:rsidRPr="00722F53">
        <w:t xml:space="preserve"> </w:t>
      </w:r>
      <w:r w:rsidRPr="00722F53">
        <w:t>illustrious</w:t>
      </w:r>
      <w:r w:rsidR="008C15A7" w:rsidRPr="00722F53">
        <w:t xml:space="preserve"> </w:t>
      </w:r>
      <w:r w:rsidRPr="00722F53">
        <w:t>roots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willing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make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changes</w:t>
      </w:r>
      <w:r w:rsidR="008C15A7" w:rsidRPr="00722F53">
        <w:t xml:space="preserve"> </w:t>
      </w:r>
      <w:r w:rsidRPr="00722F53">
        <w:t>necessary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get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path.</w:t>
      </w:r>
    </w:p>
    <w:p w14:paraId="531FDF59" w14:textId="77777777" w:rsidR="00722F53" w:rsidRDefault="00E949E9" w:rsidP="008F1C01">
      <w:pPr>
        <w:pStyle w:val="Body-TextTx"/>
      </w:pPr>
      <w:r>
        <w:t>Okay,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>
        <w:t>Tony</w:t>
      </w:r>
      <w:r w:rsidR="008C15A7">
        <w:t xml:space="preserve"> </w:t>
      </w:r>
      <w:r>
        <w:t>coined</w:t>
      </w:r>
      <w:r w:rsidR="008C15A7">
        <w:t xml:space="preserve"> </w:t>
      </w:r>
      <w:r>
        <w:t>the</w:t>
      </w:r>
      <w:r w:rsidR="008C15A7">
        <w:t xml:space="preserve"> </w:t>
      </w:r>
      <w:r>
        <w:t>phrase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city</w:t>
      </w:r>
      <w:r w:rsidR="008C15A7">
        <w:t xml:space="preserve"> </w:t>
      </w:r>
      <w:r>
        <w:t>embraced</w:t>
      </w:r>
      <w:r w:rsidR="008C15A7">
        <w:t xml:space="preserve"> </w:t>
      </w:r>
      <w:r>
        <w:t>it: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movement.</w:t>
      </w:r>
      <w:r w:rsidR="008C15A7">
        <w:t xml:space="preserve"> </w:t>
      </w:r>
      <w:r>
        <w:t>When</w:t>
      </w:r>
      <w:r w:rsidR="008C15A7">
        <w:t xml:space="preserve"> </w:t>
      </w:r>
      <w:r>
        <w:t>marketing</w:t>
      </w:r>
      <w:r w:rsidR="008C15A7">
        <w:t xml:space="preserve"> </w:t>
      </w:r>
      <w:r>
        <w:t>becomes</w:t>
      </w:r>
      <w:r w:rsidR="008C15A7">
        <w:t xml:space="preserve"> </w:t>
      </w:r>
      <w:r>
        <w:t>an</w:t>
      </w:r>
      <w:r w:rsidR="008C15A7">
        <w:t xml:space="preserve"> </w:t>
      </w:r>
      <w:r>
        <w:t>organic</w:t>
      </w:r>
      <w:r w:rsidR="008C15A7">
        <w:t xml:space="preserve"> </w:t>
      </w:r>
      <w:r>
        <w:t>movement,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win</w:t>
      </w:r>
      <w:r w:rsidR="008C15A7">
        <w:t xml:space="preserve"> </w:t>
      </w:r>
      <w:r>
        <w:t>and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opportunity</w:t>
      </w:r>
      <w:r w:rsidR="008C15A7">
        <w:t xml:space="preserve"> </w:t>
      </w:r>
      <w:r>
        <w:t>to</w:t>
      </w:r>
      <w:r w:rsidR="008C15A7">
        <w:t xml:space="preserve"> </w:t>
      </w:r>
      <w:r>
        <w:t>build.</w:t>
      </w:r>
      <w:r w:rsidR="008C15A7">
        <w:t xml:space="preserve"> </w:t>
      </w:r>
      <w:r>
        <w:t>When</w:t>
      </w:r>
      <w:r w:rsidR="008C15A7">
        <w:t xml:space="preserve"> </w:t>
      </w:r>
      <w:r>
        <w:t>fans</w:t>
      </w:r>
      <w:r w:rsidR="008C15A7">
        <w:t xml:space="preserve"> </w:t>
      </w:r>
      <w:r>
        <w:t>take</w:t>
      </w:r>
      <w:r w:rsidR="008C15A7">
        <w:t xml:space="preserve"> </w:t>
      </w:r>
      <w:r>
        <w:t>ownership</w:t>
      </w:r>
      <w:r w:rsidR="008C15A7">
        <w:t xml:space="preserve"> </w:t>
      </w:r>
      <w:r>
        <w:t>and</w:t>
      </w:r>
      <w:r w:rsidR="008C15A7">
        <w:t xml:space="preserve"> </w:t>
      </w:r>
      <w:r>
        <w:t>drive</w:t>
      </w:r>
      <w:r w:rsidR="008C15A7">
        <w:t xml:space="preserve"> </w:t>
      </w:r>
      <w:r>
        <w:t>your</w:t>
      </w:r>
      <w:r w:rsidR="008C15A7">
        <w:t xml:space="preserve"> </w:t>
      </w:r>
      <w:r>
        <w:t>brand</w:t>
      </w:r>
      <w:r w:rsidR="00C33184">
        <w:t>—</w:t>
      </w:r>
      <w:r>
        <w:t>even</w:t>
      </w:r>
      <w:r w:rsidR="008C15A7">
        <w:t xml:space="preserve"> </w:t>
      </w:r>
      <w:r>
        <w:t>pirating</w:t>
      </w:r>
      <w:r w:rsidR="008C15A7">
        <w:t xml:space="preserve"> </w:t>
      </w:r>
      <w:r>
        <w:t>tee</w:t>
      </w:r>
      <w:r w:rsidR="008C15A7">
        <w:t xml:space="preserve"> </w:t>
      </w:r>
      <w:r>
        <w:t>shirts</w:t>
      </w:r>
      <w:r w:rsidR="008C15A7">
        <w:t xml:space="preserve"> </w:t>
      </w:r>
      <w:r>
        <w:t>and</w:t>
      </w:r>
      <w:r w:rsidR="008C15A7">
        <w:t xml:space="preserve"> </w:t>
      </w:r>
      <w:r>
        <w:t>selling</w:t>
      </w:r>
      <w:r w:rsidR="008C15A7">
        <w:t xml:space="preserve"> </w:t>
      </w:r>
      <w:r>
        <w:t>them</w:t>
      </w:r>
      <w:r w:rsidR="008C15A7">
        <w:t xml:space="preserve"> </w:t>
      </w:r>
      <w:r>
        <w:t>on</w:t>
      </w:r>
      <w:r w:rsidR="008C15A7">
        <w:t xml:space="preserve"> </w:t>
      </w:r>
      <w:r>
        <w:t>street</w:t>
      </w:r>
      <w:r w:rsidR="008C15A7">
        <w:t xml:space="preserve"> </w:t>
      </w:r>
      <w:r>
        <w:t>corners</w:t>
      </w:r>
      <w:r w:rsidR="008C15A7">
        <w:t xml:space="preserve"> </w:t>
      </w:r>
      <w:r>
        <w:t>and</w:t>
      </w:r>
      <w:r w:rsidR="008C15A7">
        <w:t xml:space="preserve"> </w:t>
      </w:r>
      <w:r>
        <w:t>creating</w:t>
      </w:r>
      <w:r w:rsidR="008C15A7">
        <w:t xml:space="preserve"> </w:t>
      </w:r>
      <w:r>
        <w:t>mugs</w:t>
      </w:r>
      <w:r w:rsidR="008C15A7">
        <w:t xml:space="preserve"> </w:t>
      </w:r>
      <w:r>
        <w:t>to</w:t>
      </w:r>
      <w:r w:rsidR="008C15A7">
        <w:t xml:space="preserve"> </w:t>
      </w:r>
      <w:r>
        <w:t>market</w:t>
      </w:r>
      <w:r w:rsidR="008C15A7">
        <w:t xml:space="preserve"> </w:t>
      </w:r>
      <w:r>
        <w:t>on</w:t>
      </w:r>
      <w:r w:rsidR="008C15A7">
        <w:t xml:space="preserve"> </w:t>
      </w:r>
      <w:r>
        <w:t>Twitter</w:t>
      </w:r>
      <w:r w:rsidR="00C33184">
        <w:t>—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officially</w:t>
      </w:r>
      <w:r w:rsidR="008C15A7">
        <w:t xml:space="preserve"> </w:t>
      </w:r>
      <w:r>
        <w:t>arrived.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past</w:t>
      </w:r>
      <w:r w:rsidR="008C15A7">
        <w:t xml:space="preserve"> </w:t>
      </w:r>
      <w:r>
        <w:t>decade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journey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business,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fortunate</w:t>
      </w:r>
      <w:r w:rsidR="008C15A7">
        <w:t xml:space="preserve"> </w:t>
      </w:r>
      <w:r>
        <w:t>enough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two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influential</w:t>
      </w:r>
      <w:r w:rsidR="008C15A7">
        <w:t xml:space="preserve"> </w:t>
      </w:r>
      <w:r>
        <w:t>movements</w:t>
      </w:r>
      <w:r w:rsidR="008C15A7">
        <w:t xml:space="preserve"> </w:t>
      </w:r>
      <w:r>
        <w:t>in</w:t>
      </w:r>
      <w:r w:rsidR="008C15A7">
        <w:t xml:space="preserve"> </w:t>
      </w:r>
      <w:r>
        <w:t>team</w:t>
      </w:r>
      <w:r w:rsidR="008C15A7">
        <w:t xml:space="preserve"> </w:t>
      </w:r>
      <w:r>
        <w:t>sports</w:t>
      </w:r>
      <w:r w:rsidR="008C15A7">
        <w:t xml:space="preserve"> </w:t>
      </w:r>
      <w:r>
        <w:t>history,</w:t>
      </w:r>
      <w:r w:rsidR="008C15A7">
        <w:t xml:space="preserve"> </w:t>
      </w:r>
      <w:r>
        <w:t>the</w:t>
      </w:r>
      <w:r w:rsidR="008C15A7">
        <w:t xml:space="preserve"> </w:t>
      </w:r>
      <w:r>
        <w:t>aforementioned</w:t>
      </w:r>
      <w:r w:rsidR="008C15A7">
        <w:t xml:space="preserve"> </w:t>
      </w:r>
      <w:r w:rsidR="00610349">
        <w:t>“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 w:rsidR="00610349">
        <w:t>“</w:t>
      </w:r>
      <w:proofErr w:type="spellStart"/>
      <w:r>
        <w:t>Linsanity</w:t>
      </w:r>
      <w:proofErr w:type="spellEnd"/>
      <w:r>
        <w:t>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latter</w:t>
      </w:r>
      <w:r w:rsidR="008C15A7">
        <w:t xml:space="preserve"> </w:t>
      </w:r>
      <w:r>
        <w:t>occurred</w:t>
      </w:r>
      <w:r w:rsidR="008C15A7">
        <w:t xml:space="preserve"> </w:t>
      </w:r>
      <w:r>
        <w:t>in</w:t>
      </w:r>
      <w:r w:rsidR="008C15A7">
        <w:t xml:space="preserve"> </w:t>
      </w:r>
      <w:r>
        <w:t>201</w:t>
      </w:r>
      <w:r w:rsidR="00722F53">
        <w:t>1–1</w:t>
      </w:r>
      <w:r>
        <w:t>2,</w:t>
      </w:r>
      <w:r w:rsidR="008C15A7">
        <w:t xml:space="preserve"> </w:t>
      </w:r>
      <w:r>
        <w:t>which</w:t>
      </w:r>
      <w:r w:rsidR="008C15A7">
        <w:t xml:space="preserve"> </w:t>
      </w:r>
      <w:r>
        <w:t>was</w:t>
      </w:r>
      <w:r w:rsidR="008C15A7">
        <w:t xml:space="preserve"> </w:t>
      </w:r>
      <w:r>
        <w:t>my</w:t>
      </w:r>
      <w:r w:rsidR="008C15A7">
        <w:t xml:space="preserve"> </w:t>
      </w:r>
      <w:r>
        <w:t>last</w:t>
      </w:r>
      <w:r w:rsidR="008C15A7">
        <w:t xml:space="preserve"> </w:t>
      </w:r>
      <w:r>
        <w:t>season</w:t>
      </w:r>
      <w:r w:rsidR="008C15A7">
        <w:t xml:space="preserve"> </w:t>
      </w:r>
      <w:r>
        <w:t>with</w:t>
      </w:r>
      <w:r w:rsidR="008C15A7">
        <w:t xml:space="preserve"> </w:t>
      </w:r>
      <w:r>
        <w:t>Madison</w:t>
      </w:r>
      <w:r w:rsidR="008C15A7">
        <w:t xml:space="preserve"> </w:t>
      </w:r>
      <w:r>
        <w:t>Square</w:t>
      </w:r>
      <w:r w:rsidR="008C15A7">
        <w:t xml:space="preserve"> </w:t>
      </w:r>
      <w:r>
        <w:t>Garden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Knicks.</w:t>
      </w:r>
      <w:r w:rsidR="008C15A7">
        <w:t xml:space="preserve"> </w:t>
      </w:r>
      <w:proofErr w:type="spellStart"/>
      <w:r>
        <w:t>Linsanity</w:t>
      </w:r>
      <w:proofErr w:type="spellEnd"/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rise</w:t>
      </w:r>
      <w:r w:rsidR="008C15A7">
        <w:t xml:space="preserve"> </w:t>
      </w:r>
      <w:r>
        <w:t>of</w:t>
      </w:r>
      <w:r w:rsidR="008C15A7">
        <w:t xml:space="preserve"> </w:t>
      </w:r>
      <w:r>
        <w:t>Jeremy</w:t>
      </w:r>
      <w:r w:rsidR="008C15A7">
        <w:t xml:space="preserve"> </w:t>
      </w:r>
      <w:r>
        <w:t>Lin,</w:t>
      </w:r>
      <w:r w:rsidR="008C15A7">
        <w:t xml:space="preserve"> </w:t>
      </w:r>
      <w:r>
        <w:t>a</w:t>
      </w:r>
      <w:r w:rsidR="008C15A7">
        <w:t xml:space="preserve"> </w:t>
      </w:r>
      <w:r>
        <w:t>previously</w:t>
      </w:r>
      <w:r w:rsidR="008C15A7">
        <w:t xml:space="preserve"> </w:t>
      </w:r>
      <w:r>
        <w:t>unheralded</w:t>
      </w:r>
      <w:r w:rsidR="008C15A7">
        <w:t xml:space="preserve"> </w:t>
      </w:r>
      <w:r>
        <w:t>player</w:t>
      </w:r>
      <w:r w:rsidR="008C15A7">
        <w:t xml:space="preserve"> </w:t>
      </w:r>
      <w:r>
        <w:t>who</w:t>
      </w:r>
      <w:r w:rsidR="008C15A7">
        <w:t xml:space="preserve"> </w:t>
      </w:r>
      <w:r>
        <w:t>was</w:t>
      </w:r>
      <w:r w:rsidR="008C15A7">
        <w:t xml:space="preserve"> </w:t>
      </w:r>
      <w:r>
        <w:t>inserted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starting</w:t>
      </w:r>
      <w:r w:rsidR="008C15A7">
        <w:t xml:space="preserve"> </w:t>
      </w:r>
      <w:r>
        <w:t>line-up.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immediately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an</w:t>
      </w:r>
      <w:r w:rsidR="008C15A7">
        <w:t xml:space="preserve"> </w:t>
      </w:r>
      <w:r>
        <w:t>epic</w:t>
      </w:r>
      <w:r w:rsidR="008C15A7">
        <w:t xml:space="preserve"> </w:t>
      </w:r>
      <w:r>
        <w:t>seven</w:t>
      </w:r>
      <w:r w:rsidR="008C15A7">
        <w:t xml:space="preserve"> </w:t>
      </w:r>
      <w:r>
        <w:t>game</w:t>
      </w:r>
      <w:r w:rsidR="008C15A7">
        <w:t xml:space="preserve"> </w:t>
      </w:r>
      <w:r>
        <w:t>win-streak,</w:t>
      </w:r>
      <w:r w:rsidR="008C15A7">
        <w:t xml:space="preserve"> </w:t>
      </w:r>
      <w:r>
        <w:t>which</w:t>
      </w:r>
      <w:r w:rsidR="008C15A7">
        <w:t xml:space="preserve"> </w:t>
      </w:r>
      <w:r>
        <w:t>helped</w:t>
      </w:r>
      <w:r w:rsidR="008C15A7">
        <w:t xml:space="preserve"> </w:t>
      </w:r>
      <w:r>
        <w:t>propel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York</w:t>
      </w:r>
      <w:r w:rsidR="008C15A7">
        <w:t xml:space="preserve"> </w:t>
      </w:r>
      <w:r>
        <w:t>Knicks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Playoffs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consecutive</w:t>
      </w:r>
      <w:r w:rsidR="008C15A7">
        <w:t xml:space="preserve"> </w:t>
      </w:r>
      <w:r>
        <w:t>season.</w:t>
      </w:r>
      <w:r w:rsidR="008C15A7">
        <w:t xml:space="preserve"> </w:t>
      </w:r>
      <w:r>
        <w:t>Lin</w:t>
      </w:r>
      <w:r w:rsidR="00610349">
        <w:t>’</w:t>
      </w:r>
      <w:r>
        <w:t>s</w:t>
      </w:r>
      <w:r w:rsidR="008C15A7">
        <w:t xml:space="preserve"> </w:t>
      </w:r>
      <w:r>
        <w:t>story</w:t>
      </w:r>
      <w:r w:rsidR="00C33184">
        <w:t>—</w:t>
      </w:r>
      <w:r>
        <w:t>an</w:t>
      </w:r>
      <w:r w:rsidR="008C15A7">
        <w:t xml:space="preserve"> </w:t>
      </w:r>
      <w:r>
        <w:t>undrafted,</w:t>
      </w:r>
      <w:r w:rsidR="008C15A7">
        <w:t xml:space="preserve"> </w:t>
      </w:r>
      <w:r>
        <w:t>American-born</w:t>
      </w:r>
      <w:r w:rsidR="008C15A7">
        <w:t xml:space="preserve"> </w:t>
      </w:r>
      <w:r>
        <w:t>player</w:t>
      </w:r>
      <w:r w:rsidR="008C15A7">
        <w:t xml:space="preserve"> </w:t>
      </w:r>
      <w:r>
        <w:t>of</w:t>
      </w:r>
      <w:r w:rsidR="008C15A7">
        <w:t xml:space="preserve"> </w:t>
      </w:r>
      <w:r>
        <w:t>Chinese</w:t>
      </w:r>
      <w:r w:rsidR="008C15A7">
        <w:t xml:space="preserve"> </w:t>
      </w:r>
      <w:r>
        <w:t>descent</w:t>
      </w:r>
      <w:r w:rsidR="008C15A7">
        <w:t xml:space="preserve"> </w:t>
      </w:r>
      <w:r>
        <w:t>who</w:t>
      </w:r>
      <w:r w:rsidR="008C15A7">
        <w:t xml:space="preserve"> </w:t>
      </w:r>
      <w:r>
        <w:t>graduated</w:t>
      </w:r>
      <w:r w:rsidR="008C15A7">
        <w:t xml:space="preserve"> </w:t>
      </w:r>
      <w:r>
        <w:t>from</w:t>
      </w:r>
      <w:r w:rsidR="008C15A7">
        <w:t xml:space="preserve"> </w:t>
      </w:r>
      <w:r>
        <w:t>Harvard</w:t>
      </w:r>
      <w:r w:rsidR="00C33184">
        <w:t>—</w:t>
      </w:r>
      <w:r>
        <w:t>caught</w:t>
      </w:r>
      <w:r w:rsidR="008C15A7">
        <w:t xml:space="preserve"> </w:t>
      </w:r>
      <w:r>
        <w:t>on</w:t>
      </w:r>
      <w:r w:rsidR="008C15A7">
        <w:t xml:space="preserve"> </w:t>
      </w:r>
      <w:r>
        <w:t>like</w:t>
      </w:r>
      <w:r w:rsidR="008C15A7">
        <w:t xml:space="preserve"> </w:t>
      </w:r>
      <w:r>
        <w:t>wildfire</w:t>
      </w:r>
      <w:r w:rsidR="008C15A7">
        <w:t xml:space="preserve"> </w:t>
      </w:r>
      <w:r>
        <w:t>and</w:t>
      </w:r>
      <w:r w:rsidR="008C15A7">
        <w:t xml:space="preserve"> </w:t>
      </w:r>
      <w:r>
        <w:t>games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were</w:t>
      </w:r>
      <w:r w:rsidR="008C15A7">
        <w:t xml:space="preserve"> </w:t>
      </w:r>
      <w:r>
        <w:t>mobbed</w:t>
      </w:r>
      <w:r w:rsidR="008C15A7">
        <w:t xml:space="preserve"> </w:t>
      </w:r>
      <w:r>
        <w:t>with</w:t>
      </w:r>
      <w:r w:rsidR="008C15A7">
        <w:t xml:space="preserve"> </w:t>
      </w:r>
      <w:r>
        <w:t>fans</w:t>
      </w:r>
      <w:r w:rsidR="008C15A7">
        <w:t xml:space="preserve"> </w:t>
      </w:r>
      <w:r>
        <w:t>wanting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a</w:t>
      </w:r>
      <w:r w:rsidR="008C15A7">
        <w:t xml:space="preserve"> </w:t>
      </w:r>
      <w:r>
        <w:t>glimpse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budding</w:t>
      </w:r>
      <w:r w:rsidR="008C15A7">
        <w:t xml:space="preserve"> </w:t>
      </w:r>
      <w:r>
        <w:t>superstar.</w:t>
      </w:r>
      <w:r w:rsidR="008C15A7">
        <w:t xml:space="preserve"> </w:t>
      </w:r>
      <w:r>
        <w:t>Jeremy</w:t>
      </w:r>
      <w:r w:rsidR="008C15A7">
        <w:t xml:space="preserve"> </w:t>
      </w:r>
      <w:r>
        <w:t>ended</w:t>
      </w:r>
      <w:r w:rsidR="008C15A7">
        <w:t xml:space="preserve"> </w:t>
      </w:r>
      <w:r>
        <w:t>up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covers</w:t>
      </w:r>
      <w:r w:rsidR="008C15A7">
        <w:t xml:space="preserve"> </w:t>
      </w:r>
      <w:r>
        <w:t>of</w:t>
      </w:r>
      <w:r w:rsidR="008C15A7">
        <w:t xml:space="preserve"> </w:t>
      </w:r>
      <w:r w:rsidRPr="00BC4DEA">
        <w:rPr>
          <w:rStyle w:val="itali"/>
        </w:rPr>
        <w:t>Time</w:t>
      </w:r>
      <w:r w:rsidR="008C15A7">
        <w:t xml:space="preserve"> </w:t>
      </w:r>
      <w:r>
        <w:t>and</w:t>
      </w:r>
      <w:r w:rsidR="008C15A7">
        <w:t xml:space="preserve"> </w:t>
      </w:r>
      <w:r w:rsidRPr="00BC4DEA">
        <w:rPr>
          <w:rStyle w:val="itali"/>
        </w:rPr>
        <w:t>Sports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Illustrated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named</w:t>
      </w:r>
      <w:r w:rsidR="008C15A7">
        <w:t xml:space="preserve"> </w:t>
      </w:r>
      <w:r>
        <w:t>ESPNs</w:t>
      </w:r>
      <w:r w:rsidR="008C15A7">
        <w:t xml:space="preserve"> </w:t>
      </w:r>
      <w:r>
        <w:t>Breakthrough</w:t>
      </w:r>
      <w:r w:rsidR="008C15A7">
        <w:t xml:space="preserve"> </w:t>
      </w:r>
      <w:r>
        <w:t>Athlete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Year.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movement.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hysteria.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fun.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proofErr w:type="spellStart"/>
      <w:r>
        <w:t>Linsanity</w:t>
      </w:r>
      <w:proofErr w:type="spellEnd"/>
      <w:r>
        <w:t>.</w:t>
      </w:r>
      <w:r w:rsidR="008C15A7">
        <w:t xml:space="preserve"> </w:t>
      </w:r>
      <w:r>
        <w:t>While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many</w:t>
      </w:r>
      <w:r w:rsidR="008C15A7">
        <w:t xml:space="preserve"> </w:t>
      </w:r>
      <w:r>
        <w:t>similarities</w:t>
      </w:r>
      <w:r w:rsidR="008C15A7">
        <w:t xml:space="preserve"> </w:t>
      </w:r>
      <w:r>
        <w:t>between</w:t>
      </w:r>
      <w:r w:rsidR="008C15A7">
        <w:t xml:space="preserve"> </w:t>
      </w:r>
      <w:r>
        <w:t>the</w:t>
      </w:r>
      <w:r w:rsidR="008C15A7">
        <w:t xml:space="preserve"> </w:t>
      </w:r>
      <w:r>
        <w:t>two</w:t>
      </w:r>
      <w:r w:rsidR="008C15A7">
        <w:t xml:space="preserve"> </w:t>
      </w:r>
      <w:r>
        <w:t>movements,</w:t>
      </w:r>
      <w:r w:rsidR="008C15A7">
        <w:t xml:space="preserve"> </w:t>
      </w:r>
      <w:r>
        <w:t>the</w:t>
      </w:r>
      <w:r w:rsidR="008C15A7">
        <w:t xml:space="preserve"> </w:t>
      </w:r>
      <w:r>
        <w:t>biggest</w:t>
      </w:r>
      <w:r w:rsidR="008C15A7">
        <w:t xml:space="preserve"> </w:t>
      </w:r>
      <w:r>
        <w:t>difference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stickiness</w:t>
      </w:r>
      <w:r w:rsidR="008C15A7">
        <w:t xml:space="preserve"> </w:t>
      </w:r>
      <w:r>
        <w:t>and</w:t>
      </w:r>
      <w:r w:rsidR="008C15A7">
        <w:t xml:space="preserve"> </w:t>
      </w:r>
      <w:r>
        <w:t>length.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Knicks,</w:t>
      </w:r>
      <w:r w:rsidR="008C15A7">
        <w:t xml:space="preserve"> </w:t>
      </w:r>
      <w:r>
        <w:t>we</w:t>
      </w:r>
      <w:r w:rsidR="008C15A7">
        <w:t xml:space="preserve"> </w:t>
      </w:r>
      <w:r>
        <w:t>only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months</w:t>
      </w:r>
      <w:r w:rsidR="008C15A7">
        <w:t xml:space="preserve"> </w:t>
      </w:r>
      <w:r>
        <w:t>to</w:t>
      </w:r>
      <w:r w:rsidR="008C15A7">
        <w:t xml:space="preserve"> </w:t>
      </w:r>
      <w:r>
        <w:t>enjoy</w:t>
      </w:r>
      <w:r w:rsidR="008C15A7">
        <w:t xml:space="preserve"> </w:t>
      </w:r>
      <w:proofErr w:type="spellStart"/>
      <w:r>
        <w:t>Linsanity</w:t>
      </w:r>
      <w:proofErr w:type="spellEnd"/>
      <w:r w:rsidR="008C15A7">
        <w:t xml:space="preserve"> </w:t>
      </w:r>
      <w:r>
        <w:t>because</w:t>
      </w:r>
      <w:r w:rsidR="008C15A7">
        <w:t xml:space="preserve"> </w:t>
      </w:r>
      <w:r>
        <w:t>the</w:t>
      </w:r>
      <w:r w:rsidR="008C15A7">
        <w:t xml:space="preserve"> </w:t>
      </w:r>
      <w:r>
        <w:t>Houston</w:t>
      </w:r>
      <w:r w:rsidR="008C15A7">
        <w:t xml:space="preserve"> </w:t>
      </w:r>
      <w:r>
        <w:t>Rockets</w:t>
      </w:r>
      <w:r w:rsidR="008C15A7">
        <w:t xml:space="preserve"> </w:t>
      </w:r>
      <w:r>
        <w:t>signed</w:t>
      </w:r>
      <w:r w:rsidR="008C15A7">
        <w:t xml:space="preserve"> </w:t>
      </w:r>
      <w:r>
        <w:t>Jeremy</w:t>
      </w:r>
      <w:r w:rsidR="008C15A7">
        <w:t xml:space="preserve"> </w:t>
      </w:r>
      <w:r>
        <w:t>that</w:t>
      </w:r>
      <w:r w:rsidR="008C15A7">
        <w:t xml:space="preserve"> </w:t>
      </w:r>
      <w:r>
        <w:t>summer</w:t>
      </w:r>
      <w:r w:rsidR="008C15A7">
        <w:t xml:space="preserve"> </w:t>
      </w:r>
      <w:r>
        <w:t>in</w:t>
      </w:r>
      <w:r w:rsidR="008C15A7">
        <w:t xml:space="preserve"> </w:t>
      </w:r>
      <w:r>
        <w:t>free</w:t>
      </w:r>
      <w:r w:rsidR="008C15A7">
        <w:t xml:space="preserve"> </w:t>
      </w:r>
      <w:r>
        <w:t>agency</w:t>
      </w:r>
      <w:r w:rsidR="008C15A7">
        <w:t xml:space="preserve"> </w:t>
      </w:r>
      <w:r>
        <w:t>after</w:t>
      </w:r>
      <w:r w:rsidR="008C15A7">
        <w:t xml:space="preserve"> </w:t>
      </w:r>
      <w:r>
        <w:t>he</w:t>
      </w:r>
      <w:r w:rsidR="008C15A7">
        <w:t xml:space="preserve"> </w:t>
      </w:r>
      <w:r>
        <w:t>missed</w:t>
      </w:r>
      <w:r w:rsidR="008C15A7">
        <w:t xml:space="preserve"> </w:t>
      </w:r>
      <w:r>
        <w:t>the</w:t>
      </w:r>
      <w:r w:rsidR="008C15A7">
        <w:t xml:space="preserve"> </w:t>
      </w:r>
      <w:r>
        <w:t>playoffs</w:t>
      </w:r>
      <w:r w:rsidR="008C15A7">
        <w:t xml:space="preserve"> </w:t>
      </w:r>
      <w:r>
        <w:t>with</w:t>
      </w:r>
      <w:r w:rsidR="008C15A7">
        <w:t xml:space="preserve"> </w:t>
      </w:r>
      <w:r>
        <w:t>an</w:t>
      </w:r>
      <w:r w:rsidR="008C15A7">
        <w:t xml:space="preserve"> </w:t>
      </w:r>
      <w:r>
        <w:t>injury.</w:t>
      </w:r>
    </w:p>
    <w:p w14:paraId="08C835F2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thought</w:t>
      </w:r>
      <w:r w:rsidR="008C15A7">
        <w:t xml:space="preserve"> </w:t>
      </w:r>
      <w:r>
        <w:t>process</w:t>
      </w:r>
      <w:r w:rsidR="008C15A7">
        <w:t xml:space="preserve"> </w:t>
      </w:r>
      <w:r>
        <w:t>and</w:t>
      </w:r>
      <w:r w:rsidR="008C15A7">
        <w:t xml:space="preserve"> </w:t>
      </w:r>
      <w:r>
        <w:t>marketing</w:t>
      </w:r>
      <w:r w:rsidR="008C15A7">
        <w:t xml:space="preserve"> </w:t>
      </w:r>
      <w:r>
        <w:t>strategy</w:t>
      </w:r>
      <w:r w:rsidR="008C15A7">
        <w:t xml:space="preserve"> </w:t>
      </w:r>
      <w:r>
        <w:t>were</w:t>
      </w:r>
      <w:r w:rsidR="008C15A7">
        <w:t xml:space="preserve"> </w:t>
      </w:r>
      <w:r>
        <w:t>similar</w:t>
      </w:r>
      <w:r w:rsidR="008C15A7">
        <w:t xml:space="preserve"> </w:t>
      </w:r>
      <w:r>
        <w:t>for</w:t>
      </w:r>
      <w:r w:rsidR="008C15A7">
        <w:t xml:space="preserve"> </w:t>
      </w:r>
      <w:r>
        <w:t>both</w:t>
      </w:r>
      <w:r w:rsidR="008C15A7">
        <w:t xml:space="preserve"> </w:t>
      </w:r>
      <w:r>
        <w:t>situations:</w:t>
      </w:r>
      <w:r w:rsidR="008C15A7">
        <w:t xml:space="preserve"> </w:t>
      </w:r>
      <w:r>
        <w:t>stoke</w:t>
      </w:r>
      <w:r w:rsidR="008C15A7">
        <w:t xml:space="preserve"> </w:t>
      </w:r>
      <w:r>
        <w:t>the</w:t>
      </w:r>
      <w:r w:rsidR="008C15A7">
        <w:t xml:space="preserve"> </w:t>
      </w:r>
      <w:r>
        <w:t>fire,</w:t>
      </w:r>
      <w:r w:rsidR="008C15A7">
        <w:t xml:space="preserve"> </w:t>
      </w:r>
      <w:r>
        <w:t>leverage</w:t>
      </w:r>
      <w:r w:rsidR="008C15A7">
        <w:t xml:space="preserve"> </w:t>
      </w:r>
      <w:r>
        <w:t>the</w:t>
      </w:r>
      <w:r w:rsidR="008C15A7">
        <w:t xml:space="preserve"> </w:t>
      </w:r>
      <w:r>
        <w:t>access</w:t>
      </w:r>
      <w:r w:rsidR="008C15A7">
        <w:t xml:space="preserve"> </w:t>
      </w:r>
      <w:r>
        <w:t>to</w:t>
      </w:r>
      <w:r w:rsidR="008C15A7">
        <w:t xml:space="preserve"> </w:t>
      </w:r>
      <w:r>
        <w:t>media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platform,</w:t>
      </w:r>
      <w:r w:rsidR="008C15A7">
        <w:t xml:space="preserve"> </w:t>
      </w:r>
      <w:r>
        <w:t>have</w:t>
      </w:r>
      <w:r w:rsidR="008C15A7">
        <w:t xml:space="preserve"> </w:t>
      </w:r>
      <w:r>
        <w:t>the</w:t>
      </w:r>
      <w:r w:rsidR="008C15A7">
        <w:t xml:space="preserve"> </w:t>
      </w:r>
      <w:r>
        <w:t>fans</w:t>
      </w:r>
      <w:r w:rsidR="008C15A7">
        <w:t xml:space="preserve"> </w:t>
      </w:r>
      <w:r>
        <w:t>own</w:t>
      </w:r>
      <w:r w:rsidR="008C15A7">
        <w:t xml:space="preserve"> </w:t>
      </w:r>
      <w:r>
        <w:t>and</w:t>
      </w:r>
      <w:r w:rsidR="008C15A7">
        <w:t xml:space="preserve"> </w:t>
      </w:r>
      <w:r>
        <w:t>control</w:t>
      </w:r>
      <w:r w:rsidR="008C15A7">
        <w:t xml:space="preserve"> </w:t>
      </w:r>
      <w:r>
        <w:t>and</w:t>
      </w:r>
      <w:r w:rsidR="008C15A7">
        <w:t xml:space="preserve"> </w:t>
      </w:r>
      <w:r>
        <w:t>do</w:t>
      </w:r>
      <w:r w:rsidR="008C15A7">
        <w:t xml:space="preserve"> </w:t>
      </w:r>
      <w:r>
        <w:t>not</w:t>
      </w:r>
      <w:r w:rsidR="008C15A7">
        <w:t xml:space="preserve"> </w:t>
      </w:r>
      <w:r>
        <w:t>stake</w:t>
      </w:r>
      <w:r w:rsidR="008C15A7">
        <w:t xml:space="preserve"> </w:t>
      </w:r>
      <w:r>
        <w:t>claim,</w:t>
      </w:r>
      <w:r w:rsidR="008C15A7">
        <w:t xml:space="preserve"> </w:t>
      </w:r>
      <w:r>
        <w:t>utilize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marketing</w:t>
      </w:r>
      <w:r w:rsidR="008C15A7">
        <w:t xml:space="preserve"> </w:t>
      </w:r>
      <w:r>
        <w:t>slogan</w:t>
      </w:r>
      <w:r w:rsidR="008C15A7">
        <w:t xml:space="preserve"> </w:t>
      </w:r>
      <w:r>
        <w:t>or</w:t>
      </w:r>
      <w:r w:rsidR="008C15A7">
        <w:t xml:space="preserve"> </w:t>
      </w:r>
      <w:r>
        <w:t>manipulate</w:t>
      </w:r>
      <w:r w:rsidR="008C15A7">
        <w:t xml:space="preserve"> </w:t>
      </w:r>
      <w:r>
        <w:t>around</w:t>
      </w:r>
      <w:r w:rsidR="008C15A7">
        <w:t xml:space="preserve"> </w:t>
      </w:r>
      <w:r>
        <w:t>it.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r>
        <w:t>some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Hidden</w:t>
      </w:r>
      <w:r w:rsidR="008C15A7">
        <w:t xml:space="preserve"> </w:t>
      </w:r>
      <w:r>
        <w:t>Mickeys—when</w:t>
      </w:r>
      <w:r w:rsidR="008C15A7">
        <w:t xml:space="preserve"> </w:t>
      </w:r>
      <w:r>
        <w:t>our</w:t>
      </w:r>
      <w:r w:rsidR="008C15A7">
        <w:t xml:space="preserve"> </w:t>
      </w:r>
      <w:r>
        <w:t>designers</w:t>
      </w:r>
      <w:r w:rsidR="008C15A7">
        <w:t xml:space="preserve"> </w:t>
      </w:r>
      <w:r>
        <w:t>would</w:t>
      </w:r>
      <w:r w:rsidR="008C15A7">
        <w:t xml:space="preserve"> </w:t>
      </w:r>
      <w:r>
        <w:t>hide</w:t>
      </w:r>
      <w:r w:rsidR="008C15A7">
        <w:t xml:space="preserve"> </w:t>
      </w:r>
      <w:r>
        <w:t>the</w:t>
      </w:r>
      <w:r w:rsidR="008C15A7">
        <w:t xml:space="preserve"> </w:t>
      </w:r>
      <w:r>
        <w:t>letters</w:t>
      </w:r>
      <w:r w:rsidR="008C15A7">
        <w:t xml:space="preserve"> </w:t>
      </w:r>
      <w:r>
        <w:t>TTP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process</w:t>
      </w:r>
      <w:r w:rsidR="00610349">
        <w:t>”</w:t>
      </w:r>
      <w:r w:rsidR="008C15A7">
        <w:t xml:space="preserve"> </w:t>
      </w:r>
      <w:r>
        <w:t>into</w:t>
      </w:r>
      <w:r w:rsidR="008C15A7">
        <w:t xml:space="preserve"> </w:t>
      </w:r>
      <w:r>
        <w:t>creative</w:t>
      </w:r>
      <w:r w:rsidR="008C15A7">
        <w:t xml:space="preserve"> </w:t>
      </w:r>
      <w:r>
        <w:t>much</w:t>
      </w:r>
      <w:r w:rsidR="008C15A7">
        <w:t xml:space="preserve"> </w:t>
      </w:r>
      <w:r>
        <w:t>like</w:t>
      </w:r>
      <w:r w:rsidR="008C15A7">
        <w:t xml:space="preserve"> </w:t>
      </w:r>
      <w:r>
        <w:t>Walt</w:t>
      </w:r>
      <w:r w:rsidR="008C15A7">
        <w:t xml:space="preserve"> </w:t>
      </w:r>
      <w:r>
        <w:t>Disney</w:t>
      </w:r>
      <w:r w:rsidR="008C15A7">
        <w:t xml:space="preserve"> </w:t>
      </w:r>
      <w:r>
        <w:t>has</w:t>
      </w:r>
      <w:r w:rsidR="008C15A7">
        <w:t xml:space="preserve"> </w:t>
      </w:r>
      <w:r>
        <w:t>done</w:t>
      </w:r>
      <w:r w:rsidR="008C15A7">
        <w:t xml:space="preserve"> </w:t>
      </w:r>
      <w:r>
        <w:t>hiding</w:t>
      </w:r>
      <w:r w:rsidR="008C15A7">
        <w:t xml:space="preserve"> </w:t>
      </w:r>
      <w:r>
        <w:t>mouse</w:t>
      </w:r>
      <w:r w:rsidR="008C15A7">
        <w:t xml:space="preserve"> </w:t>
      </w:r>
      <w:r>
        <w:t>ears</w:t>
      </w:r>
      <w:r w:rsidR="008C15A7">
        <w:t xml:space="preserve"> </w:t>
      </w:r>
      <w:r>
        <w:t>throughout</w:t>
      </w:r>
      <w:r w:rsidR="008C15A7">
        <w:t xml:space="preserve"> </w:t>
      </w:r>
      <w:r>
        <w:t>the</w:t>
      </w:r>
      <w:r w:rsidR="008C15A7">
        <w:t xml:space="preserve"> </w:t>
      </w:r>
      <w:r>
        <w:t>parks</w:t>
      </w:r>
      <w:r w:rsidR="00722F53">
        <w:t>—</w:t>
      </w:r>
      <w:r>
        <w:t>or</w:t>
      </w:r>
      <w:r w:rsidR="008C15A7">
        <w:t xml:space="preserve"> </w:t>
      </w:r>
      <w:r>
        <w:t>an</w:t>
      </w:r>
      <w:r w:rsidR="008C15A7">
        <w:t xml:space="preserve"> </w:t>
      </w:r>
      <w:r>
        <w:t>occasional</w:t>
      </w:r>
      <w:r w:rsidR="008C15A7">
        <w:t xml:space="preserve"> </w:t>
      </w:r>
      <w:r>
        <w:t>hashtag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tweet,</w:t>
      </w:r>
      <w:r w:rsidR="008C15A7">
        <w:t xml:space="preserve"> </w:t>
      </w:r>
      <w:r>
        <w:t>we</w:t>
      </w:r>
      <w:r w:rsidR="008C15A7">
        <w:t xml:space="preserve"> </w:t>
      </w:r>
      <w:r>
        <w:t>held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playbook</w:t>
      </w:r>
      <w:r w:rsidR="008C15A7">
        <w:t xml:space="preserve"> </w:t>
      </w:r>
      <w:r>
        <w:t>for</w:t>
      </w:r>
      <w:r w:rsidR="008C15A7">
        <w:t xml:space="preserve"> </w:t>
      </w:r>
      <w:r>
        <w:t>both</w:t>
      </w:r>
      <w:r w:rsidR="008C15A7">
        <w:t xml:space="preserve"> </w:t>
      </w:r>
      <w:r>
        <w:t>movements.</w:t>
      </w:r>
      <w:r w:rsidR="008C15A7">
        <w:t xml:space="preserve"> </w:t>
      </w:r>
      <w:r>
        <w:t>But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was</w:t>
      </w:r>
      <w:r w:rsidR="008C15A7">
        <w:t xml:space="preserve"> </w:t>
      </w:r>
      <w:r>
        <w:t>another</w:t>
      </w:r>
      <w:r w:rsidR="008C15A7">
        <w:t xml:space="preserve"> </w:t>
      </w:r>
      <w:r>
        <w:t>level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about</w:t>
      </w:r>
      <w:r w:rsidR="008C15A7">
        <w:t xml:space="preserve"> </w:t>
      </w:r>
      <w:r>
        <w:t>a</w:t>
      </w:r>
      <w:r w:rsidR="008C15A7">
        <w:t xml:space="preserve"> </w:t>
      </w:r>
      <w:r>
        <w:t>player</w:t>
      </w:r>
      <w:r w:rsidR="008C15A7">
        <w:t xml:space="preserve"> </w:t>
      </w:r>
      <w:r>
        <w:t>or</w:t>
      </w:r>
      <w:r w:rsidR="008C15A7">
        <w:t xml:space="preserve"> </w:t>
      </w:r>
      <w:r>
        <w:t>a</w:t>
      </w:r>
      <w:r w:rsidR="008C15A7">
        <w:t xml:space="preserve"> </w:t>
      </w:r>
      <w:r>
        <w:t>person.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quite</w:t>
      </w:r>
      <w:r w:rsidR="008C15A7">
        <w:t xml:space="preserve"> </w:t>
      </w:r>
      <w:r>
        <w:t>possibly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misunderstood,</w:t>
      </w:r>
      <w:r w:rsidR="008C15A7">
        <w:t xml:space="preserve"> </w:t>
      </w:r>
      <w:r>
        <w:t>misquoted,</w:t>
      </w:r>
      <w:r w:rsidR="008C15A7">
        <w:t xml:space="preserve"> </w:t>
      </w:r>
      <w:r>
        <w:t>misused</w:t>
      </w:r>
      <w:r w:rsidR="008C15A7">
        <w:t xml:space="preserve"> </w:t>
      </w:r>
      <w:r>
        <w:t>and,</w:t>
      </w:r>
      <w:r w:rsidR="008C15A7">
        <w:t xml:space="preserve"> </w:t>
      </w:r>
      <w:r>
        <w:t>in</w:t>
      </w:r>
      <w:r w:rsidR="008C15A7">
        <w:t xml:space="preserve"> </w:t>
      </w:r>
      <w:r>
        <w:t>its</w:t>
      </w:r>
      <w:r w:rsidR="008C15A7">
        <w:t xml:space="preserve"> </w:t>
      </w:r>
      <w:r>
        <w:t>prime,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polarizing</w:t>
      </w:r>
      <w:r w:rsidR="008C15A7">
        <w:t xml:space="preserve"> </w:t>
      </w:r>
      <w:r>
        <w:t>statement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modern</w:t>
      </w:r>
      <w:r w:rsidR="008C15A7">
        <w:t xml:space="preserve"> </w:t>
      </w:r>
      <w:r>
        <w:t>history</w:t>
      </w:r>
      <w:r w:rsidR="008C15A7">
        <w:t xml:space="preserve"> </w:t>
      </w:r>
      <w:r>
        <w:t>of</w:t>
      </w:r>
      <w:r w:rsidR="008C15A7">
        <w:t xml:space="preserve"> </w:t>
      </w:r>
      <w:r>
        <w:t>sports.</w:t>
      </w:r>
    </w:p>
    <w:p w14:paraId="03CA4BE0" w14:textId="77777777" w:rsidR="00017929" w:rsidRDefault="00E949E9" w:rsidP="008F1C01">
      <w:pPr>
        <w:pStyle w:val="Body-TextTx"/>
      </w:pPr>
      <w:r>
        <w:t>Started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hiring</w:t>
      </w:r>
      <w:r w:rsidR="008C15A7">
        <w:t xml:space="preserve"> </w:t>
      </w:r>
      <w:r>
        <w:t>of</w:t>
      </w:r>
      <w:r w:rsidR="008C15A7">
        <w:t xml:space="preserve"> </w:t>
      </w:r>
      <w:r>
        <w:t>analytics-driven</w:t>
      </w:r>
      <w:r w:rsidR="008C15A7">
        <w:t xml:space="preserve"> </w:t>
      </w:r>
      <w:r>
        <w:t>GM</w:t>
      </w:r>
      <w:r w:rsidR="008C15A7">
        <w:t xml:space="preserve"> </w:t>
      </w:r>
      <w:r>
        <w:t>Sam</w:t>
      </w:r>
      <w:r w:rsidR="008C15A7">
        <w:t xml:space="preserve"> </w:t>
      </w:r>
      <w:proofErr w:type="spellStart"/>
      <w:r>
        <w:t>Hinkie</w:t>
      </w:r>
      <w:proofErr w:type="spellEnd"/>
      <w:r>
        <w:t>,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was</w:t>
      </w:r>
      <w:r w:rsidR="008C15A7">
        <w:t xml:space="preserve"> </w:t>
      </w:r>
      <w:r>
        <w:t>based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notion</w:t>
      </w:r>
      <w:r w:rsidR="008C15A7">
        <w:t xml:space="preserve"> </w:t>
      </w:r>
      <w:r>
        <w:t>that</w:t>
      </w:r>
      <w:r w:rsidR="008C15A7">
        <w:t xml:space="preserve"> </w:t>
      </w:r>
      <w:r>
        <w:t>finishing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middle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pack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quickest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years</w:t>
      </w:r>
      <w:r w:rsidR="008C15A7">
        <w:t xml:space="preserve"> </w:t>
      </w:r>
      <w:r>
        <w:t>of</w:t>
      </w:r>
      <w:r w:rsidR="008C15A7">
        <w:t xml:space="preserve"> </w:t>
      </w:r>
      <w:r>
        <w:t>mediocrity.</w:t>
      </w:r>
      <w:r w:rsidR="008C15A7">
        <w:t xml:space="preserve"> </w:t>
      </w:r>
      <w:r>
        <w:t>The</w:t>
      </w:r>
      <w:r w:rsidR="008C15A7">
        <w:t xml:space="preserve"> </w:t>
      </w:r>
      <w:r>
        <w:t>strategy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long</w:t>
      </w:r>
      <w:r w:rsidR="008C15A7">
        <w:t xml:space="preserve"> </w:t>
      </w:r>
      <w:r>
        <w:t>term</w:t>
      </w:r>
      <w:r w:rsidR="008C15A7">
        <w:t xml:space="preserve"> </w:t>
      </w:r>
      <w:r>
        <w:t>view</w:t>
      </w:r>
      <w:r w:rsidR="008C15A7">
        <w:t xml:space="preserve"> </w:t>
      </w:r>
      <w:r>
        <w:t>leveraging</w:t>
      </w:r>
      <w:r w:rsidR="008C15A7">
        <w:t xml:space="preserve"> </w:t>
      </w:r>
      <w:r>
        <w:t>the</w:t>
      </w:r>
      <w:r w:rsidR="008C15A7">
        <w:t xml:space="preserve"> </w:t>
      </w:r>
      <w:r>
        <w:t>draft</w:t>
      </w:r>
      <w:r w:rsidR="008C15A7">
        <w:t xml:space="preserve"> </w:t>
      </w:r>
      <w:r>
        <w:t>to</w:t>
      </w:r>
      <w:r w:rsidR="008C15A7">
        <w:t xml:space="preserve"> </w:t>
      </w:r>
      <w:r>
        <w:t>build</w:t>
      </w:r>
      <w:r w:rsidR="008C15A7">
        <w:t xml:space="preserve"> </w:t>
      </w:r>
      <w:r>
        <w:t>a</w:t>
      </w:r>
      <w:r w:rsidR="008C15A7">
        <w:t xml:space="preserve"> </w:t>
      </w:r>
      <w:r>
        <w:t>championship</w:t>
      </w:r>
      <w:r w:rsidR="008C15A7">
        <w:t xml:space="preserve"> </w:t>
      </w:r>
      <w:r>
        <w:t>caliber</w:t>
      </w:r>
      <w:r w:rsidR="008C15A7">
        <w:t xml:space="preserve"> </w:t>
      </w:r>
      <w:r>
        <w:t>team.</w:t>
      </w:r>
      <w:r w:rsidR="008C15A7">
        <w:t xml:space="preserve"> </w:t>
      </w:r>
      <w:r>
        <w:t>But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was</w:t>
      </w:r>
      <w:r w:rsidR="008C15A7">
        <w:t xml:space="preserve"> </w:t>
      </w:r>
      <w:r>
        <w:t>never</w:t>
      </w:r>
      <w:r w:rsidR="008C15A7">
        <w:t xml:space="preserve"> </w:t>
      </w:r>
      <w:r>
        <w:t>about</w:t>
      </w:r>
      <w:r w:rsidR="008C15A7">
        <w:t xml:space="preserve"> </w:t>
      </w:r>
      <w:r>
        <w:t>losing,</w:t>
      </w:r>
      <w:r w:rsidR="008C15A7">
        <w:t xml:space="preserve"> </w:t>
      </w:r>
      <w:r>
        <w:t>although</w:t>
      </w:r>
      <w:r w:rsidR="008C15A7">
        <w:t xml:space="preserve"> </w:t>
      </w:r>
      <w:r>
        <w:t>basketball</w:t>
      </w:r>
      <w:r w:rsidR="008C15A7">
        <w:t xml:space="preserve"> </w:t>
      </w:r>
      <w:r>
        <w:t>traditionalists</w:t>
      </w:r>
      <w:r w:rsidR="008C15A7">
        <w:t xml:space="preserve"> </w:t>
      </w:r>
      <w:r>
        <w:t>argued</w:t>
      </w:r>
      <w:r w:rsidR="008C15A7">
        <w:t xml:space="preserve"> </w:t>
      </w:r>
      <w:r>
        <w:t>it</w:t>
      </w:r>
      <w:r w:rsidR="008C15A7">
        <w:t xml:space="preserve"> </w:t>
      </w:r>
      <w:r>
        <w:t>was.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taking</w:t>
      </w:r>
      <w:r w:rsidR="008C15A7">
        <w:t xml:space="preserve"> </w:t>
      </w:r>
      <w:r>
        <w:t>the</w:t>
      </w:r>
      <w:r w:rsidR="008C15A7">
        <w:t xml:space="preserve"> </w:t>
      </w:r>
      <w:r>
        <w:t>long</w:t>
      </w:r>
      <w:r w:rsidR="008C15A7">
        <w:t xml:space="preserve"> </w:t>
      </w:r>
      <w:r>
        <w:t>view</w:t>
      </w:r>
      <w:r w:rsidR="008C15A7">
        <w:t xml:space="preserve"> </w:t>
      </w:r>
      <w:r>
        <w:t>in</w:t>
      </w:r>
      <w:r w:rsidR="008C15A7">
        <w:t xml:space="preserve"> </w:t>
      </w:r>
      <w:r>
        <w:t>decision-making.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making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small</w:t>
      </w:r>
      <w:r w:rsidR="008C15A7">
        <w:t xml:space="preserve"> </w:t>
      </w:r>
      <w:r>
        <w:t>decisions</w:t>
      </w:r>
      <w:r w:rsidR="008C15A7">
        <w:t xml:space="preserve"> </w:t>
      </w:r>
      <w:r>
        <w:t>that</w:t>
      </w:r>
      <w:r w:rsidR="008C15A7">
        <w:t xml:space="preserve"> </w:t>
      </w:r>
      <w:r>
        <w:t>over</w:t>
      </w:r>
      <w:r w:rsidR="008C15A7">
        <w:t xml:space="preserve"> </w:t>
      </w:r>
      <w:r>
        <w:t>time</w:t>
      </w:r>
      <w:r w:rsidR="008C15A7">
        <w:t xml:space="preserve"> </w:t>
      </w:r>
      <w:r>
        <w:t>allow</w:t>
      </w:r>
      <w:r w:rsidR="008C15A7">
        <w:t xml:space="preserve"> </w:t>
      </w:r>
      <w:r>
        <w:t>for</w:t>
      </w:r>
      <w:r w:rsidR="008C15A7">
        <w:t xml:space="preserve"> </w:t>
      </w:r>
      <w:r>
        <w:t>quantum</w:t>
      </w:r>
      <w:r w:rsidR="008C15A7">
        <w:t xml:space="preserve"> </w:t>
      </w:r>
      <w:r>
        <w:t>leaps</w:t>
      </w:r>
      <w:r w:rsidR="008C15A7">
        <w:t xml:space="preserve"> </w:t>
      </w:r>
      <w:r>
        <w:t>in</w:t>
      </w:r>
      <w:r w:rsidR="008C15A7">
        <w:t xml:space="preserve"> </w:t>
      </w:r>
      <w:r>
        <w:t>progress.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standing</w:t>
      </w:r>
      <w:r w:rsidR="008C15A7">
        <w:t xml:space="preserve"> </w:t>
      </w:r>
      <w:r>
        <w:t>strong</w:t>
      </w:r>
      <w:r w:rsidR="008C15A7">
        <w:t xml:space="preserve"> </w:t>
      </w:r>
      <w:r>
        <w:t>and</w:t>
      </w:r>
      <w:r w:rsidR="008C15A7">
        <w:t xml:space="preserve"> </w:t>
      </w:r>
      <w:r>
        <w:t>making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decisions</w:t>
      </w:r>
      <w:r w:rsidR="008C15A7">
        <w:t xml:space="preserve"> </w:t>
      </w:r>
      <w:r>
        <w:t>without</w:t>
      </w:r>
      <w:r w:rsidR="008C15A7">
        <w:t xml:space="preserve"> </w:t>
      </w:r>
      <w:r>
        <w:t>regard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external</w:t>
      </w:r>
      <w:r w:rsidR="008C15A7">
        <w:t xml:space="preserve"> </w:t>
      </w:r>
      <w:r>
        <w:t>pressures</w:t>
      </w:r>
      <w:r w:rsidR="008C15A7">
        <w:t xml:space="preserve"> </w:t>
      </w:r>
      <w:r>
        <w:t>that</w:t>
      </w:r>
      <w:r w:rsidR="008C15A7">
        <w:t xml:space="preserve"> </w:t>
      </w:r>
      <w:r>
        <w:t>come</w:t>
      </w:r>
      <w:r w:rsidR="008C15A7">
        <w:t xml:space="preserve"> </w:t>
      </w:r>
      <w:r>
        <w:t>with</w:t>
      </w:r>
      <w:r w:rsidR="008C15A7">
        <w:t xml:space="preserve"> </w:t>
      </w:r>
      <w:r>
        <w:t>running</w:t>
      </w:r>
      <w:r w:rsidR="008C15A7">
        <w:t xml:space="preserve"> </w:t>
      </w:r>
      <w:r>
        <w:t>a</w:t>
      </w:r>
      <w:r w:rsidR="008C15A7">
        <w:t xml:space="preserve"> </w:t>
      </w:r>
      <w:r>
        <w:t>professional</w:t>
      </w:r>
      <w:r w:rsidR="008C15A7">
        <w:t xml:space="preserve"> </w:t>
      </w:r>
      <w:r>
        <w:t>sports</w:t>
      </w:r>
      <w:r w:rsidR="008C15A7">
        <w:t xml:space="preserve"> </w:t>
      </w:r>
      <w:r>
        <w:t>team.</w:t>
      </w:r>
      <w:r w:rsidR="008C15A7">
        <w:t xml:space="preserve"> </w:t>
      </w:r>
      <w:r>
        <w:t>It</w:t>
      </w:r>
      <w:r w:rsidR="008C15A7">
        <w:t xml:space="preserve"> </w:t>
      </w:r>
      <w:r>
        <w:t>included</w:t>
      </w:r>
      <w:r w:rsidR="008C15A7">
        <w:t xml:space="preserve"> </w:t>
      </w:r>
      <w:r>
        <w:t>making</w:t>
      </w:r>
      <w:r w:rsidR="008C15A7">
        <w:t xml:space="preserve"> </w:t>
      </w:r>
      <w:r>
        <w:t>consistently</w:t>
      </w:r>
      <w:r w:rsidR="008C15A7">
        <w:t xml:space="preserve"> </w:t>
      </w:r>
      <w:r>
        <w:t>long-term,</w:t>
      </w:r>
      <w:r w:rsidR="008C15A7">
        <w:t xml:space="preserve"> </w:t>
      </w:r>
      <w:r>
        <w:t>shrewd</w:t>
      </w:r>
      <w:r w:rsidR="008C15A7">
        <w:t xml:space="preserve"> </w:t>
      </w:r>
      <w:r>
        <w:t>decisions,</w:t>
      </w:r>
      <w:r w:rsidR="008C15A7">
        <w:t xml:space="preserve"> </w:t>
      </w:r>
      <w:r>
        <w:t>while</w:t>
      </w:r>
      <w:r w:rsidR="008C15A7">
        <w:t xml:space="preserve"> </w:t>
      </w:r>
      <w:r>
        <w:t>increasing</w:t>
      </w:r>
      <w:r w:rsidR="008C15A7">
        <w:t xml:space="preserve"> </w:t>
      </w:r>
      <w:r>
        <w:t>volatility</w:t>
      </w:r>
      <w:r w:rsidR="008C15A7">
        <w:t xml:space="preserve"> </w:t>
      </w:r>
      <w:r>
        <w:t>on</w:t>
      </w:r>
      <w:r w:rsidR="008C15A7">
        <w:t xml:space="preserve"> </w:t>
      </w:r>
      <w:r>
        <w:t>draft</w:t>
      </w:r>
      <w:r w:rsidR="008C15A7">
        <w:t xml:space="preserve"> </w:t>
      </w:r>
      <w:r>
        <w:t>picks</w:t>
      </w:r>
      <w:r w:rsidR="008C15A7">
        <w:t xml:space="preserve"> </w:t>
      </w:r>
      <w:r>
        <w:t>and</w:t>
      </w:r>
      <w:r w:rsidR="008C15A7">
        <w:t xml:space="preserve"> </w:t>
      </w:r>
      <w:r>
        <w:t>players</w:t>
      </w:r>
      <w:r w:rsidR="008C15A7">
        <w:t xml:space="preserve"> </w:t>
      </w:r>
      <w:r>
        <w:t>to</w:t>
      </w:r>
      <w:r w:rsidR="008C15A7">
        <w:t xml:space="preserve"> </w:t>
      </w:r>
      <w:r>
        <w:t>increase</w:t>
      </w:r>
      <w:r w:rsidR="008C15A7">
        <w:t xml:space="preserve"> </w:t>
      </w:r>
      <w:r>
        <w:t>the</w:t>
      </w:r>
      <w:r w:rsidR="008C15A7">
        <w:t xml:space="preserve"> </w:t>
      </w:r>
      <w:r>
        <w:t>likelihood</w:t>
      </w:r>
      <w:r w:rsidR="008C15A7">
        <w:t xml:space="preserve"> </w:t>
      </w:r>
      <w:r>
        <w:t>of</w:t>
      </w:r>
      <w:r w:rsidR="008C15A7">
        <w:t xml:space="preserve"> </w:t>
      </w:r>
      <w:r>
        <w:t>finding</w:t>
      </w:r>
      <w:r w:rsidR="008C15A7">
        <w:t xml:space="preserve"> </w:t>
      </w:r>
      <w:r>
        <w:t>a</w:t>
      </w:r>
      <w:r w:rsidR="008C15A7">
        <w:t xml:space="preserve"> </w:t>
      </w:r>
      <w:r>
        <w:t>constellation</w:t>
      </w:r>
      <w:r w:rsidR="008C15A7">
        <w:t xml:space="preserve"> </w:t>
      </w:r>
      <w:r>
        <w:t>of</w:t>
      </w:r>
      <w:r w:rsidR="008C15A7">
        <w:t xml:space="preserve"> </w:t>
      </w:r>
      <w:r>
        <w:t>stars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</w:p>
    <w:p w14:paraId="02CD8461" w14:textId="77777777" w:rsidR="00722F53" w:rsidRPr="00722F53" w:rsidRDefault="00E949E9" w:rsidP="008F1C01">
      <w:pPr>
        <w:pStyle w:val="Body-TextTx"/>
      </w:pPr>
      <w:r w:rsidRPr="00722F53">
        <w:t>Sports</w:t>
      </w:r>
      <w:r w:rsidR="008C15A7" w:rsidRPr="00722F53">
        <w:t xml:space="preserve"> </w:t>
      </w:r>
      <w:r w:rsidRPr="00722F53">
        <w:t>fans</w:t>
      </w:r>
      <w:r w:rsidR="008C15A7" w:rsidRPr="00722F53">
        <w:t xml:space="preserve"> </w:t>
      </w:r>
      <w:r w:rsidRPr="00722F53">
        <w:t>around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following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76ers</w:t>
      </w:r>
      <w:r w:rsidR="008C15A7" w:rsidRPr="00722F53">
        <w:t xml:space="preserve"> </w:t>
      </w:r>
      <w:r w:rsidRPr="00722F53">
        <w:t>during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darkest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toughest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Process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acknowledge</w:t>
      </w:r>
      <w:r w:rsidR="008C15A7" w:rsidRPr="00722F53">
        <w:t xml:space="preserve"> </w:t>
      </w:r>
      <w:r w:rsidRPr="00722F53">
        <w:t>how</w:t>
      </w:r>
      <w:r w:rsidR="008C15A7" w:rsidRPr="00722F53">
        <w:t xml:space="preserve"> </w:t>
      </w:r>
      <w:r w:rsidRPr="00722F53">
        <w:t>hard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root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posting</w:t>
      </w:r>
      <w:r w:rsidR="008C15A7" w:rsidRPr="00722F53">
        <w:t xml:space="preserve"> </w:t>
      </w:r>
      <w:r w:rsidRPr="00722F53">
        <w:t>among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worst</w:t>
      </w:r>
      <w:r w:rsidR="008C15A7" w:rsidRPr="00722F53">
        <w:t xml:space="preserve"> </w:t>
      </w:r>
      <w:r w:rsidRPr="00722F53">
        <w:t>records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league:</w:t>
      </w:r>
      <w:r w:rsidR="008C15A7" w:rsidRPr="00722F53">
        <w:t xml:space="preserve"> </w:t>
      </w:r>
      <w:r w:rsidRPr="00722F53">
        <w:t>1</w:t>
      </w:r>
      <w:r w:rsidR="00722F53" w:rsidRPr="00722F53">
        <w:t>9–6</w:t>
      </w:r>
      <w:r w:rsidRPr="00722F53">
        <w:t>3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201</w:t>
      </w:r>
      <w:r w:rsidR="00722F53" w:rsidRPr="00722F53">
        <w:t>3–1</w:t>
      </w:r>
      <w:r w:rsidRPr="00722F53">
        <w:t>4,</w:t>
      </w:r>
      <w:r w:rsidR="008C15A7" w:rsidRPr="00722F53">
        <w:t xml:space="preserve"> </w:t>
      </w:r>
      <w:r w:rsidRPr="00722F53">
        <w:t>1</w:t>
      </w:r>
      <w:r w:rsidR="00722F53" w:rsidRPr="00722F53">
        <w:t>8–6</w:t>
      </w:r>
      <w:r w:rsidRPr="00722F53">
        <w:t>4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201</w:t>
      </w:r>
      <w:r w:rsidR="00722F53" w:rsidRPr="00722F53">
        <w:t>4–1</w:t>
      </w:r>
      <w:r w:rsidRPr="00722F53">
        <w:t>5,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1</w:t>
      </w:r>
      <w:r w:rsidR="00722F53" w:rsidRPr="00722F53">
        <w:t>0–7</w:t>
      </w:r>
      <w:r w:rsidRPr="00722F53">
        <w:t>2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201</w:t>
      </w:r>
      <w:r w:rsidR="00722F53" w:rsidRPr="00722F53">
        <w:t>5–1</w:t>
      </w:r>
      <w:r w:rsidRPr="00722F53">
        <w:t>6.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years,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set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longest</w:t>
      </w:r>
      <w:r w:rsidR="008C15A7" w:rsidRPr="00722F53">
        <w:t xml:space="preserve"> </w:t>
      </w:r>
      <w:r w:rsidRPr="00722F53">
        <w:t>regular</w:t>
      </w:r>
      <w:r w:rsidR="008C15A7" w:rsidRPr="00722F53">
        <w:t xml:space="preserve"> </w:t>
      </w:r>
      <w:r w:rsidRPr="00722F53">
        <w:t>season</w:t>
      </w:r>
      <w:r w:rsidR="008C15A7" w:rsidRPr="00722F53">
        <w:t xml:space="preserve"> </w:t>
      </w:r>
      <w:r w:rsidRPr="00722F53">
        <w:t>losing</w:t>
      </w:r>
      <w:r w:rsidR="008C15A7" w:rsidRPr="00722F53">
        <w:t xml:space="preserve"> </w:t>
      </w:r>
      <w:r w:rsidRPr="00722F53">
        <w:t>streak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NBA</w:t>
      </w:r>
      <w:r w:rsidR="008C15A7" w:rsidRPr="00722F53">
        <w:t xml:space="preserve"> </w:t>
      </w:r>
      <w:r w:rsidRPr="00722F53">
        <w:t>history,</w:t>
      </w:r>
      <w:r w:rsidR="008C15A7" w:rsidRPr="00722F53">
        <w:t xml:space="preserve"> </w:t>
      </w:r>
      <w:r w:rsidRPr="00722F53">
        <w:t>28</w:t>
      </w:r>
      <w:r w:rsidR="008C15A7" w:rsidRPr="00722F53">
        <w:t xml:space="preserve"> </w:t>
      </w:r>
      <w:r w:rsidRPr="00722F53">
        <w:t>straight</w:t>
      </w:r>
      <w:r w:rsidR="008C15A7" w:rsidRPr="00722F53">
        <w:t xml:space="preserve"> </w:t>
      </w:r>
      <w:r w:rsidRPr="00722F53">
        <w:t>games,</w:t>
      </w:r>
      <w:r w:rsidR="008C15A7" w:rsidRPr="00722F53">
        <w:t xml:space="preserve"> </w:t>
      </w:r>
      <w:r w:rsidRPr="00722F53">
        <w:t>breaking</w:t>
      </w:r>
      <w:r w:rsidR="008C15A7" w:rsidRPr="00722F53">
        <w:t xml:space="preserve"> </w:t>
      </w:r>
      <w:r w:rsidRPr="00722F53">
        <w:t>their</w:t>
      </w:r>
      <w:r w:rsidR="008C15A7" w:rsidRPr="00722F53">
        <w:t xml:space="preserve"> </w:t>
      </w:r>
      <w:r w:rsidRPr="00722F53">
        <w:t>own</w:t>
      </w:r>
      <w:r w:rsidR="008C15A7" w:rsidRPr="00722F53">
        <w:t xml:space="preserve"> </w:t>
      </w:r>
      <w:r w:rsidRPr="00722F53">
        <w:t>previous</w:t>
      </w:r>
      <w:r w:rsidR="008C15A7" w:rsidRPr="00722F53">
        <w:t xml:space="preserve"> </w:t>
      </w:r>
      <w:r w:rsidRPr="00722F53">
        <w:t>record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26</w:t>
      </w:r>
      <w:r w:rsidR="008C15A7" w:rsidRPr="00722F53">
        <w:t xml:space="preserve"> </w:t>
      </w:r>
      <w:r w:rsidRPr="00722F53">
        <w:t>games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couple</w:t>
      </w:r>
      <w:r w:rsidR="008C15A7" w:rsidRPr="00722F53">
        <w:t xml:space="preserve"> </w:t>
      </w:r>
      <w:r w:rsidRPr="00722F53">
        <w:t>seasons</w:t>
      </w:r>
      <w:r w:rsidR="008C15A7" w:rsidRPr="00722F53">
        <w:t xml:space="preserve"> </w:t>
      </w:r>
      <w:r w:rsidRPr="00722F53">
        <w:t>earlier,</w:t>
      </w:r>
      <w:r w:rsidR="008C15A7" w:rsidRPr="00722F53">
        <w:t xml:space="preserve"> </w:t>
      </w:r>
      <w:r w:rsidRPr="00722F53">
        <w:t>which</w:t>
      </w:r>
      <w:r w:rsidR="008C15A7" w:rsidRPr="00722F53">
        <w:t xml:space="preserve"> </w:t>
      </w:r>
      <w:r w:rsidRPr="00722F53">
        <w:t>they</w:t>
      </w:r>
      <w:r w:rsidR="008C15A7" w:rsidRPr="00722F53">
        <w:t xml:space="preserve"> </w:t>
      </w:r>
      <w:r w:rsidRPr="00722F53">
        <w:t>shared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201</w:t>
      </w:r>
      <w:r w:rsidR="00722F53" w:rsidRPr="00722F53">
        <w:t>0–1</w:t>
      </w:r>
      <w:r w:rsidRPr="00722F53">
        <w:t>1</w:t>
      </w:r>
      <w:r w:rsidR="008C15A7" w:rsidRPr="00722F53">
        <w:t xml:space="preserve"> </w:t>
      </w:r>
      <w:r w:rsidRPr="00722F53">
        <w:t>Cleveland</w:t>
      </w:r>
      <w:r w:rsidR="008C15A7" w:rsidRPr="00722F53">
        <w:t xml:space="preserve"> </w:t>
      </w:r>
      <w:r w:rsidRPr="00722F53">
        <w:t>Cavaliers.</w:t>
      </w:r>
      <w:r w:rsidR="008C15A7" w:rsidRPr="00722F53">
        <w:t xml:space="preserve"> </w:t>
      </w:r>
      <w:r w:rsidRPr="00722F53">
        <w:t>While</w:t>
      </w:r>
      <w:r w:rsidR="008C15A7" w:rsidRPr="00722F53">
        <w:t xml:space="preserve"> </w:t>
      </w:r>
      <w:r w:rsidRPr="00722F53">
        <w:t>some</w:t>
      </w:r>
      <w:r w:rsidR="008C15A7" w:rsidRPr="00722F53">
        <w:t xml:space="preserve"> </w:t>
      </w:r>
      <w:r w:rsidRPr="00722F53">
        <w:t>saw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bleak,</w:t>
      </w:r>
      <w:r w:rsidR="008C15A7" w:rsidRPr="00722F53">
        <w:t xml:space="preserve"> </w:t>
      </w:r>
      <w:r w:rsidRPr="00722F53">
        <w:t>pathetic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distasteful,</w:t>
      </w:r>
      <w:r w:rsidR="008C15A7" w:rsidRPr="00722F53">
        <w:t xml:space="preserve"> </w:t>
      </w:r>
      <w:r w:rsidRPr="00722F53">
        <w:t>fan</w:t>
      </w:r>
      <w:r w:rsidR="008C15A7" w:rsidRPr="00722F53">
        <w:t xml:space="preserve"> </w:t>
      </w:r>
      <w:r w:rsidRPr="00722F53">
        <w:t>attendance</w:t>
      </w:r>
      <w:r w:rsidR="008C15A7" w:rsidRPr="00722F53">
        <w:t xml:space="preserve"> </w:t>
      </w:r>
      <w:r w:rsidRPr="00722F53">
        <w:t>actually</w:t>
      </w:r>
      <w:r w:rsidR="008C15A7" w:rsidRPr="00722F53">
        <w:t xml:space="preserve"> </w:t>
      </w:r>
      <w:r w:rsidRPr="00722F53">
        <w:t>grew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each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three</w:t>
      </w:r>
      <w:r w:rsidR="008C15A7" w:rsidRPr="00722F53">
        <w:t xml:space="preserve"> </w:t>
      </w:r>
      <w:r w:rsidRPr="00722F53">
        <w:t>seasons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fans</w:t>
      </w:r>
      <w:r w:rsidR="008C15A7" w:rsidRPr="00722F53">
        <w:t xml:space="preserve"> </w:t>
      </w:r>
      <w:r w:rsidRPr="00722F53">
        <w:t>fell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love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journeymen</w:t>
      </w:r>
      <w:r w:rsidR="008C15A7" w:rsidRPr="00722F53">
        <w:t xml:space="preserve"> </w:t>
      </w:r>
      <w:r w:rsidRPr="00722F53">
        <w:t>players</w:t>
      </w:r>
      <w:r w:rsidR="008C15A7" w:rsidRPr="00722F53">
        <w:t xml:space="preserve"> </w:t>
      </w:r>
      <w:r w:rsidRPr="00722F53">
        <w:t>getting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chance,</w:t>
      </w:r>
      <w:r w:rsidR="008C15A7" w:rsidRPr="00722F53">
        <w:t xml:space="preserve"> </w:t>
      </w:r>
      <w:r w:rsidRPr="00722F53">
        <w:t>cheered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head</w:t>
      </w:r>
      <w:r w:rsidR="008C15A7" w:rsidRPr="00722F53">
        <w:t xml:space="preserve"> </w:t>
      </w:r>
      <w:r w:rsidRPr="00722F53">
        <w:t>coach</w:t>
      </w:r>
      <w:r w:rsidR="008C15A7" w:rsidRPr="00722F53">
        <w:t xml:space="preserve"> </w:t>
      </w:r>
      <w:r w:rsidRPr="00722F53">
        <w:t>Brett</w:t>
      </w:r>
      <w:r w:rsidR="008C15A7" w:rsidRPr="00722F53">
        <w:t xml:space="preserve"> </w:t>
      </w:r>
      <w:r w:rsidRPr="00722F53">
        <w:t>Brown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romanticized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hope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high</w:t>
      </w:r>
      <w:r w:rsidR="008C15A7" w:rsidRPr="00722F53">
        <w:t xml:space="preserve"> </w:t>
      </w:r>
      <w:r w:rsidRPr="00722F53">
        <w:t>lottery</w:t>
      </w:r>
      <w:r w:rsidR="008C15A7" w:rsidRPr="00722F53">
        <w:t xml:space="preserve"> </w:t>
      </w:r>
      <w:r w:rsidRPr="00722F53">
        <w:t>picks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create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super</w:t>
      </w:r>
      <w:r w:rsidR="008C15A7" w:rsidRPr="00722F53">
        <w:t xml:space="preserve"> </w:t>
      </w:r>
      <w:r w:rsidRPr="00722F53">
        <w:t>team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tomorrow.</w:t>
      </w:r>
    </w:p>
    <w:p w14:paraId="215C32F7" w14:textId="77777777" w:rsidR="00722F53" w:rsidRDefault="00E949E9" w:rsidP="008F1C01">
      <w:pPr>
        <w:pStyle w:val="Body-TextTx"/>
      </w:pPr>
      <w:r>
        <w:t>Fast</w:t>
      </w:r>
      <w:r w:rsidR="008C15A7">
        <w:t xml:space="preserve"> </w:t>
      </w:r>
      <w:r>
        <w:t>forward</w:t>
      </w:r>
      <w:r w:rsidR="008C15A7">
        <w:t xml:space="preserve"> </w:t>
      </w:r>
      <w:r>
        <w:t>to</w:t>
      </w:r>
      <w:r w:rsidR="008C15A7">
        <w:t xml:space="preserve"> </w:t>
      </w:r>
      <w:r>
        <w:t>today</w:t>
      </w:r>
      <w:r w:rsidR="008C15A7">
        <w:t xml:space="preserve"> 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defines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greatest</w:t>
      </w:r>
      <w:r w:rsidR="008C15A7">
        <w:t xml:space="preserve"> </w:t>
      </w:r>
      <w:r>
        <w:t>turnaround</w:t>
      </w:r>
      <w:r w:rsidR="008C15A7">
        <w:t xml:space="preserve"> </w:t>
      </w:r>
      <w:r>
        <w:t>stories</w:t>
      </w:r>
      <w:r w:rsidR="008C15A7">
        <w:t xml:space="preserve"> </w:t>
      </w:r>
      <w:r>
        <w:t>in</w:t>
      </w:r>
      <w:r w:rsidR="008C15A7">
        <w:t xml:space="preserve"> </w:t>
      </w:r>
      <w:r>
        <w:t>sports</w:t>
      </w:r>
      <w:r w:rsidR="008C15A7">
        <w:t xml:space="preserve"> </w:t>
      </w:r>
      <w:r>
        <w:t>history,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was</w:t>
      </w:r>
      <w:r w:rsidR="008C15A7">
        <w:t xml:space="preserve"> </w:t>
      </w:r>
      <w:r>
        <w:t>well</w:t>
      </w:r>
      <w:r w:rsidR="008C15A7">
        <w:t xml:space="preserve"> </w:t>
      </w:r>
      <w:r>
        <w:t>on</w:t>
      </w:r>
      <w:r w:rsidR="008C15A7">
        <w:t xml:space="preserve"> </w:t>
      </w:r>
      <w:r>
        <w:t>its</w:t>
      </w:r>
      <w:r w:rsidR="008C15A7">
        <w:t xml:space="preserve"> </w:t>
      </w:r>
      <w:r>
        <w:t>way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third</w:t>
      </w:r>
      <w:r w:rsidR="008C15A7">
        <w:t xml:space="preserve"> </w:t>
      </w:r>
      <w:r>
        <w:t>50-plus</w:t>
      </w:r>
      <w:r w:rsidR="008C15A7">
        <w:t xml:space="preserve"> </w:t>
      </w:r>
      <w:r>
        <w:t>win</w:t>
      </w:r>
      <w:r w:rsidR="008C15A7">
        <w:t xml:space="preserve"> </w:t>
      </w:r>
      <w:r>
        <w:t>season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row</w:t>
      </w:r>
      <w:r w:rsidR="008C15A7">
        <w:t xml:space="preserve"> </w:t>
      </w:r>
      <w:r>
        <w:t>before</w:t>
      </w:r>
      <w:r w:rsidR="008C15A7">
        <w:t xml:space="preserve"> </w:t>
      </w:r>
      <w:r>
        <w:t>COVID-19</w:t>
      </w:r>
      <w:r w:rsidR="008C15A7">
        <w:t xml:space="preserve"> </w:t>
      </w:r>
      <w:r>
        <w:t>cut</w:t>
      </w:r>
      <w:r w:rsidR="008C15A7">
        <w:t xml:space="preserve"> </w:t>
      </w:r>
      <w:r>
        <w:t>the</w:t>
      </w:r>
      <w:r w:rsidR="008C15A7">
        <w:t xml:space="preserve"> </w:t>
      </w:r>
      <w:r>
        <w:t>season</w:t>
      </w:r>
      <w:r w:rsidR="008C15A7">
        <w:t xml:space="preserve"> </w:t>
      </w:r>
      <w:r>
        <w:t>short.</w:t>
      </w:r>
      <w:r w:rsidR="008C15A7">
        <w:t xml:space="preserve"> </w:t>
      </w:r>
      <w:r>
        <w:t>This</w:t>
      </w:r>
      <w:r w:rsidR="008C15A7">
        <w:t xml:space="preserve"> </w:t>
      </w:r>
      <w:r>
        <w:t>is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turnaround</w:t>
      </w:r>
      <w:r w:rsidR="008C15A7">
        <w:t xml:space="preserve"> </w:t>
      </w:r>
      <w:r>
        <w:t>story.</w:t>
      </w:r>
      <w:r w:rsidR="008C15A7">
        <w:t xml:space="preserve"> </w:t>
      </w:r>
      <w:r>
        <w:t>GM</w:t>
      </w:r>
      <w:r w:rsidR="008C15A7">
        <w:t xml:space="preserve"> </w:t>
      </w:r>
      <w:r>
        <w:t>Elton</w:t>
      </w:r>
      <w:r w:rsidR="008C15A7">
        <w:t xml:space="preserve"> </w:t>
      </w:r>
      <w:r>
        <w:t>Brand</w:t>
      </w:r>
      <w:r w:rsidR="008C15A7">
        <w:t xml:space="preserve"> </w:t>
      </w:r>
      <w:r>
        <w:t>has</w:t>
      </w:r>
      <w:r w:rsidR="008C15A7">
        <w:t xml:space="preserve"> </w:t>
      </w:r>
      <w:r>
        <w:t>brought</w:t>
      </w:r>
      <w:r w:rsidR="008C15A7">
        <w:t xml:space="preserve"> </w:t>
      </w:r>
      <w:r>
        <w:t>a</w:t>
      </w:r>
      <w:r w:rsidR="008C15A7">
        <w:t xml:space="preserve"> </w:t>
      </w:r>
      <w:r>
        <w:t>vision,</w:t>
      </w:r>
      <w:r w:rsidR="008C15A7">
        <w:t xml:space="preserve"> </w:t>
      </w:r>
      <w:r>
        <w:t>stability,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strong</w:t>
      </w:r>
      <w:r w:rsidR="008C15A7">
        <w:t xml:space="preserve"> </w:t>
      </w:r>
      <w:r>
        <w:t>culture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team,</w:t>
      </w:r>
      <w:r w:rsidR="008C15A7">
        <w:t xml:space="preserve"> </w:t>
      </w:r>
      <w:r>
        <w:t>now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young</w:t>
      </w:r>
      <w:r w:rsidR="008C15A7">
        <w:t xml:space="preserve"> </w:t>
      </w:r>
      <w:r>
        <w:t>core</w:t>
      </w:r>
      <w:r w:rsidR="008C15A7">
        <w:t xml:space="preserve"> </w:t>
      </w:r>
      <w:r>
        <w:t>of</w:t>
      </w:r>
      <w:r w:rsidR="008C15A7">
        <w:t xml:space="preserve"> </w:t>
      </w:r>
      <w:r>
        <w:t>All</w:t>
      </w:r>
      <w:r w:rsidR="008C15A7">
        <w:t xml:space="preserve"> </w:t>
      </w:r>
      <w:r>
        <w:t>Star</w:t>
      </w:r>
      <w:r w:rsidR="008C15A7">
        <w:t xml:space="preserve"> </w:t>
      </w:r>
      <w:r>
        <w:t>players</w:t>
      </w:r>
      <w:r w:rsidR="008C15A7">
        <w:t xml:space="preserve"> </w:t>
      </w:r>
      <w:r>
        <w:t>like</w:t>
      </w:r>
      <w:r w:rsidR="008C15A7">
        <w:t xml:space="preserve"> </w:t>
      </w:r>
      <w:r>
        <w:t>Joel</w:t>
      </w:r>
      <w:r w:rsidR="008C15A7">
        <w:t xml:space="preserve"> </w:t>
      </w:r>
      <w:r>
        <w:t>Embiid</w:t>
      </w:r>
      <w:r w:rsidR="008C15A7">
        <w:t xml:space="preserve"> </w:t>
      </w:r>
      <w:r>
        <w:t>and</w:t>
      </w:r>
      <w:r w:rsidR="008C15A7">
        <w:t xml:space="preserve"> </w:t>
      </w:r>
      <w:r>
        <w:t>Ben</w:t>
      </w:r>
      <w:r w:rsidR="008C15A7">
        <w:t xml:space="preserve"> </w:t>
      </w:r>
      <w:r>
        <w:t>Simmons.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is</w:t>
      </w:r>
      <w:r w:rsidR="008C15A7">
        <w:t xml:space="preserve"> </w:t>
      </w:r>
      <w:r>
        <w:t>also</w:t>
      </w:r>
      <w:r w:rsidR="008C15A7">
        <w:t xml:space="preserve"> </w:t>
      </w:r>
      <w:r>
        <w:t>leading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in</w:t>
      </w:r>
      <w:r w:rsidR="008C15A7">
        <w:t xml:space="preserve"> </w:t>
      </w:r>
      <w:r>
        <w:t>attendance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future</w:t>
      </w:r>
      <w:r w:rsidR="008C15A7">
        <w:t xml:space="preserve"> </w:t>
      </w:r>
      <w:r>
        <w:t>looks</w:t>
      </w:r>
      <w:r w:rsidR="008C15A7">
        <w:t xml:space="preserve"> </w:t>
      </w:r>
      <w:r>
        <w:t>even</w:t>
      </w:r>
      <w:r w:rsidR="008C15A7">
        <w:t xml:space="preserve"> </w:t>
      </w:r>
      <w:r>
        <w:t>brighter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stars</w:t>
      </w:r>
      <w:r w:rsidR="008C15A7">
        <w:t xml:space="preserve"> </w:t>
      </w:r>
      <w:r>
        <w:t>grow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prime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careers.</w:t>
      </w:r>
    </w:p>
    <w:p w14:paraId="691BEA46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world</w:t>
      </w:r>
      <w:r w:rsidR="008C15A7">
        <w:t xml:space="preserve"> </w:t>
      </w:r>
      <w:r>
        <w:t>dominated</w:t>
      </w:r>
      <w:r w:rsidR="008C15A7">
        <w:t xml:space="preserve"> </w:t>
      </w:r>
      <w:r>
        <w:t>by</w:t>
      </w:r>
      <w:r w:rsidR="008C15A7">
        <w:t xml:space="preserve"> </w:t>
      </w:r>
      <w:r>
        <w:t>instant</w:t>
      </w:r>
      <w:r w:rsidR="008C15A7">
        <w:t xml:space="preserve"> </w:t>
      </w:r>
      <w:r>
        <w:t>gratification</w:t>
      </w:r>
      <w:r w:rsidR="008C15A7">
        <w:t xml:space="preserve"> </w:t>
      </w:r>
      <w:r>
        <w:t>and</w:t>
      </w:r>
      <w:r w:rsidR="008C15A7">
        <w:t xml:space="preserve"> </w:t>
      </w:r>
      <w:r>
        <w:t>obsessed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spotlight</w:t>
      </w:r>
      <w:r w:rsidR="008C15A7">
        <w:t xml:space="preserve"> </w:t>
      </w:r>
      <w:r>
        <w:t>of</w:t>
      </w:r>
      <w:r w:rsidR="008C15A7">
        <w:t xml:space="preserve"> </w:t>
      </w:r>
      <w:r>
        <w:t>now,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commitment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keep</w:t>
      </w:r>
      <w:r w:rsidR="008C15A7">
        <w:t xml:space="preserve"> </w:t>
      </w:r>
      <w:r>
        <w:t>the</w:t>
      </w:r>
      <w:r w:rsidR="008C15A7">
        <w:t xml:space="preserve"> </w:t>
      </w:r>
      <w:r>
        <w:t>long-term</w:t>
      </w:r>
      <w:r w:rsidR="008C15A7">
        <w:t xml:space="preserve"> </w:t>
      </w:r>
      <w:r>
        <w:t>view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forefront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planning</w:t>
      </w:r>
      <w:r w:rsidR="008C15A7">
        <w:t xml:space="preserve"> </w:t>
      </w:r>
      <w:r>
        <w:t>and</w:t>
      </w:r>
      <w:r w:rsidR="008C15A7">
        <w:t xml:space="preserve"> </w:t>
      </w:r>
      <w:r>
        <w:t>decision-making.</w:t>
      </w:r>
      <w:r w:rsidR="008C15A7">
        <w:t xml:space="preserve"> </w:t>
      </w:r>
      <w:r>
        <w:t>This</w:t>
      </w:r>
      <w:r w:rsidR="008C15A7">
        <w:t xml:space="preserve"> </w:t>
      </w:r>
      <w:r>
        <w:t>has</w:t>
      </w:r>
      <w:r w:rsidR="008C15A7">
        <w:t xml:space="preserve"> </w:t>
      </w:r>
      <w:r>
        <w:t>implications</w:t>
      </w:r>
      <w:r w:rsidR="008C15A7">
        <w:t xml:space="preserve"> </w:t>
      </w:r>
      <w:r>
        <w:t>far</w:t>
      </w:r>
      <w:r w:rsidR="008C15A7">
        <w:t xml:space="preserve"> </w:t>
      </w:r>
      <w:r>
        <w:t>beyond</w:t>
      </w:r>
      <w:r w:rsidR="008C15A7">
        <w:t xml:space="preserve"> </w:t>
      </w:r>
      <w:r>
        <w:t>basketball.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understanding</w:t>
      </w:r>
      <w:r w:rsidR="008C15A7">
        <w:t xml:space="preserve"> </w:t>
      </w:r>
      <w:r>
        <w:t>the</w:t>
      </w:r>
      <w:r w:rsidR="008C15A7">
        <w:t xml:space="preserve"> </w:t>
      </w:r>
      <w:r>
        <w:t>mistakes</w:t>
      </w:r>
      <w:r w:rsidR="008C15A7">
        <w:t xml:space="preserve"> </w:t>
      </w:r>
      <w:r>
        <w:t>and</w:t>
      </w:r>
      <w:r w:rsidR="008C15A7">
        <w:t xml:space="preserve"> </w:t>
      </w:r>
      <w:r>
        <w:t>taking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to</w:t>
      </w:r>
      <w:r w:rsidR="008C15A7">
        <w:t xml:space="preserve"> </w:t>
      </w:r>
      <w:r>
        <w:t>revisit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autopsy</w:t>
      </w:r>
      <w:r w:rsidR="008C15A7">
        <w:t xml:space="preserve"> </w:t>
      </w:r>
      <w:r>
        <w:t>on</w:t>
      </w:r>
      <w:r w:rsidR="008C15A7">
        <w:t xml:space="preserve"> </w:t>
      </w:r>
      <w:r>
        <w:t>what</w:t>
      </w:r>
      <w:r w:rsidR="008C15A7">
        <w:t xml:space="preserve"> </w:t>
      </w:r>
      <w:r>
        <w:t>went</w:t>
      </w:r>
      <w:r w:rsidR="008C15A7">
        <w:t xml:space="preserve"> </w:t>
      </w:r>
      <w:r>
        <w:t>wrong</w:t>
      </w:r>
      <w:r w:rsidR="008C15A7">
        <w:t xml:space="preserve"> </w:t>
      </w:r>
      <w:r>
        <w:t>and</w:t>
      </w:r>
      <w:r w:rsidR="008C15A7">
        <w:t xml:space="preserve"> </w:t>
      </w:r>
      <w:r>
        <w:t>why</w:t>
      </w:r>
      <w:r w:rsidR="008C15A7">
        <w:t xml:space="preserve"> </w:t>
      </w:r>
      <w:r>
        <w:t>it</w:t>
      </w:r>
      <w:r w:rsidR="008C15A7">
        <w:t xml:space="preserve"> </w:t>
      </w:r>
      <w:r>
        <w:t>went</w:t>
      </w:r>
      <w:r w:rsidR="008C15A7">
        <w:t xml:space="preserve"> </w:t>
      </w:r>
      <w:r>
        <w:t>wrong</w:t>
      </w:r>
      <w:r w:rsidR="008C15A7">
        <w:t xml:space="preserve"> </w:t>
      </w:r>
      <w:r>
        <w:t>and</w:t>
      </w:r>
      <w:r w:rsidR="008C15A7">
        <w:t xml:space="preserve"> </w:t>
      </w:r>
      <w:r>
        <w:t>leverage</w:t>
      </w:r>
      <w:r w:rsidR="008C15A7">
        <w:t xml:space="preserve"> </w:t>
      </w:r>
      <w:r>
        <w:t>that</w:t>
      </w:r>
      <w:r w:rsidR="008C15A7">
        <w:t xml:space="preserve"> </w:t>
      </w:r>
      <w:r>
        <w:t>information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smarter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better</w:t>
      </w:r>
      <w:r w:rsidR="008C15A7">
        <w:t xml:space="preserve"> </w:t>
      </w:r>
      <w:r>
        <w:t>decisions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future.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not</w:t>
      </w:r>
      <w:r w:rsidR="008C15A7">
        <w:t xml:space="preserve"> </w:t>
      </w:r>
      <w:r>
        <w:t>easy.</w:t>
      </w:r>
      <w:r w:rsidR="008C15A7">
        <w:t xml:space="preserve"> </w:t>
      </w:r>
      <w:r>
        <w:t>It</w:t>
      </w:r>
      <w:r w:rsidR="008C15A7">
        <w:t xml:space="preserve"> </w:t>
      </w:r>
      <w:r>
        <w:t>takes</w:t>
      </w:r>
      <w:r w:rsidR="008C15A7">
        <w:t xml:space="preserve"> </w:t>
      </w:r>
      <w:r>
        <w:t>patience.</w:t>
      </w:r>
      <w:r w:rsidR="008C15A7">
        <w:t xml:space="preserve"> </w:t>
      </w:r>
      <w:r>
        <w:t>As</w:t>
      </w:r>
      <w:r w:rsidR="008C15A7">
        <w:t xml:space="preserve"> </w:t>
      </w:r>
      <w:proofErr w:type="spellStart"/>
      <w:r>
        <w:t>Hinkie</w:t>
      </w:r>
      <w:proofErr w:type="spellEnd"/>
      <w:r w:rsidR="008C15A7">
        <w:t xml:space="preserve"> </w:t>
      </w:r>
      <w:r>
        <w:t>was</w:t>
      </w:r>
      <w:r w:rsidR="008C15A7">
        <w:t xml:space="preserve"> </w:t>
      </w:r>
      <w:r>
        <w:t>fond</w:t>
      </w:r>
      <w:r w:rsidR="008C15A7">
        <w:t xml:space="preserve"> </w:t>
      </w:r>
      <w:r>
        <w:t>of</w:t>
      </w:r>
      <w:r w:rsidR="008C15A7">
        <w:t xml:space="preserve"> </w:t>
      </w:r>
      <w:r>
        <w:t>saying,</w:t>
      </w:r>
      <w:r w:rsidR="008C15A7">
        <w:t xml:space="preserve"> </w:t>
      </w:r>
      <w:r w:rsidR="00610349">
        <w:t>“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no</w:t>
      </w:r>
      <w:r w:rsidR="008C15A7">
        <w:t xml:space="preserve"> </w:t>
      </w:r>
      <w:r>
        <w:t>shortcuts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top,</w:t>
      </w:r>
      <w:r w:rsidR="008C15A7">
        <w:t xml:space="preserve"> </w:t>
      </w:r>
      <w:r>
        <w:t>only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middle.</w:t>
      </w:r>
      <w:r w:rsidR="00610349">
        <w:t>”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easy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painful,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end,</w:t>
      </w:r>
      <w:r w:rsidR="008C15A7">
        <w:t xml:space="preserve"> </w:t>
      </w:r>
      <w:r>
        <w:t>Trusting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can</w:t>
      </w:r>
      <w:r w:rsidR="008C15A7">
        <w:t xml:space="preserve"> </w:t>
      </w:r>
      <w:r>
        <w:t>reap</w:t>
      </w:r>
      <w:r w:rsidR="008C15A7">
        <w:t xml:space="preserve"> </w:t>
      </w:r>
      <w:r>
        <w:t>the</w:t>
      </w:r>
      <w:r w:rsidR="008C15A7">
        <w:t xml:space="preserve"> </w:t>
      </w:r>
      <w:r>
        <w:t>hugest,</w:t>
      </w:r>
      <w:r w:rsidR="008C15A7">
        <w:t xml:space="preserve"> </w:t>
      </w:r>
      <w:r>
        <w:t>most</w:t>
      </w:r>
      <w:r w:rsidR="008C15A7">
        <w:t xml:space="preserve"> </w:t>
      </w:r>
      <w:r>
        <w:t>gratifying</w:t>
      </w:r>
      <w:r w:rsidR="008C15A7">
        <w:t xml:space="preserve"> </w:t>
      </w:r>
      <w:r>
        <w:t>and</w:t>
      </w:r>
      <w:r w:rsidR="008C15A7">
        <w:t xml:space="preserve"> </w:t>
      </w:r>
      <w:r>
        <w:t>long-lasting</w:t>
      </w:r>
      <w:r w:rsidR="008C15A7">
        <w:t xml:space="preserve"> </w:t>
      </w:r>
      <w:r>
        <w:t>rewards.</w:t>
      </w:r>
    </w:p>
    <w:p w14:paraId="6EF7674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442058E" w14:textId="77777777" w:rsidR="00017929" w:rsidRDefault="00E949E9" w:rsidP="008F1C01">
      <w:pPr>
        <w:pStyle w:val="Body-TextTx"/>
      </w:pP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learned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lessons</w:t>
      </w:r>
      <w:r w:rsidR="008C15A7">
        <w:t xml:space="preserve"> </w:t>
      </w:r>
      <w:r>
        <w:t>from</w:t>
      </w:r>
      <w:r w:rsidR="008C15A7">
        <w:t xml:space="preserve"> </w:t>
      </w:r>
      <w:r>
        <w:t>my</w:t>
      </w:r>
      <w:r w:rsidR="008C15A7">
        <w:t xml:space="preserve"> </w:t>
      </w:r>
      <w:r>
        <w:t>experience</w:t>
      </w:r>
      <w:r w:rsidR="008C15A7">
        <w:t xml:space="preserve"> </w:t>
      </w:r>
      <w:r>
        <w:t>in</w:t>
      </w:r>
      <w:r w:rsidR="008C15A7">
        <w:t xml:space="preserve"> </w:t>
      </w:r>
      <w:r>
        <w:t>and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transformation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from</w:t>
      </w:r>
      <w:r w:rsidR="008C15A7">
        <w:t xml:space="preserve"> </w:t>
      </w:r>
      <w:r>
        <w:t>a</w:t>
      </w:r>
      <w:r w:rsidR="008C15A7">
        <w:t xml:space="preserve"> </w:t>
      </w:r>
      <w:r>
        <w:t>downtrodden</w:t>
      </w:r>
      <w:r w:rsidR="008C15A7">
        <w:t xml:space="preserve"> </w:t>
      </w:r>
      <w:r>
        <w:t>after-thought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contending</w:t>
      </w:r>
      <w:r w:rsidR="008C15A7">
        <w:t xml:space="preserve"> </w:t>
      </w:r>
      <w:r>
        <w:t>team:</w:t>
      </w:r>
    </w:p>
    <w:p w14:paraId="13DBEEAE" w14:textId="77777777" w:rsidR="00722F53" w:rsidRDefault="00E949E9" w:rsidP="008F1C01">
      <w:pPr>
        <w:pStyle w:val="Body-TextTx"/>
      </w:pPr>
      <w:r w:rsidRPr="00BC4DEA">
        <w:rPr>
          <w:rStyle w:val="boldb"/>
        </w:rPr>
        <w:t>Together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Build.</w:t>
      </w:r>
      <w:r w:rsidR="008C15A7" w:rsidRPr="00BC4DEA">
        <w:rPr>
          <w:rStyle w:val="boldb"/>
        </w:rPr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our</w:t>
      </w:r>
      <w:r w:rsidR="008C15A7">
        <w:t xml:space="preserve"> </w:t>
      </w:r>
      <w:r>
        <w:t>marketing</w:t>
      </w:r>
      <w:r w:rsidR="008C15A7">
        <w:t xml:space="preserve"> </w:t>
      </w:r>
      <w:r>
        <w:t>slogan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first</w:t>
      </w:r>
      <w:r w:rsidR="008C15A7">
        <w:t xml:space="preserve"> </w:t>
      </w:r>
      <w:r>
        <w:t>season</w:t>
      </w:r>
      <w:r w:rsidR="008C15A7">
        <w:t xml:space="preserve"> </w:t>
      </w:r>
      <w:r>
        <w:t>(201</w:t>
      </w:r>
      <w:r w:rsidR="00722F53">
        <w:t>3–1</w:t>
      </w:r>
      <w:r>
        <w:t>4)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two</w:t>
      </w:r>
      <w:r w:rsidR="008C15A7">
        <w:t xml:space="preserve"> </w:t>
      </w:r>
      <w:r>
        <w:t>parts</w:t>
      </w:r>
      <w:r w:rsidR="008C15A7">
        <w:t xml:space="preserve"> </w:t>
      </w:r>
      <w:r>
        <w:t>to</w:t>
      </w:r>
      <w:r w:rsidR="008C15A7">
        <w:t xml:space="preserve"> </w:t>
      </w:r>
      <w:r>
        <w:t>this:</w:t>
      </w:r>
      <w:r w:rsidR="008C15A7">
        <w:t xml:space="preserve"> </w:t>
      </w:r>
      <w:r>
        <w:t>1</w:t>
      </w:r>
      <w:r w:rsidR="00722F53">
        <w:t>-</w:t>
      </w:r>
      <w:r>
        <w:t>together</w:t>
      </w:r>
      <w:r w:rsidR="008C15A7">
        <w:t xml:space="preserve"> </w:t>
      </w:r>
      <w:r>
        <w:t>we</w:t>
      </w:r>
      <w:r w:rsidR="008C15A7">
        <w:t xml:space="preserve"> </w:t>
      </w:r>
      <w:r>
        <w:t>and</w:t>
      </w:r>
      <w:r w:rsidR="008C15A7">
        <w:t xml:space="preserve"> </w:t>
      </w:r>
      <w:r>
        <w:t>2</w:t>
      </w:r>
      <w:r w:rsidR="00722F53">
        <w:t>-</w:t>
      </w:r>
      <w:r>
        <w:t>build.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better</w:t>
      </w:r>
      <w:r w:rsidR="008C15A7">
        <w:t xml:space="preserve"> </w:t>
      </w:r>
      <w:r>
        <w:t>together</w:t>
      </w:r>
      <w:r w:rsidR="008C15A7">
        <w:t xml:space="preserve"> </w:t>
      </w:r>
      <w:r>
        <w:t>being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community.</w:t>
      </w:r>
      <w:r w:rsidR="008C15A7">
        <w:t xml:space="preserve"> </w:t>
      </w:r>
      <w:r>
        <w:t>Sports</w:t>
      </w:r>
      <w:r w:rsidR="008C15A7">
        <w:t xml:space="preserve"> </w:t>
      </w:r>
      <w:r>
        <w:t>holds</w:t>
      </w:r>
      <w:r w:rsidR="008C15A7">
        <w:t xml:space="preserve"> </w:t>
      </w:r>
      <w:r>
        <w:t>a</w:t>
      </w:r>
      <w:r w:rsidR="008C15A7">
        <w:t xml:space="preserve"> </w:t>
      </w:r>
      <w:r>
        <w:t>special</w:t>
      </w:r>
      <w:r w:rsidR="008C15A7">
        <w:t xml:space="preserve"> </w:t>
      </w:r>
      <w:r>
        <w:t>place</w:t>
      </w:r>
      <w:r w:rsidR="008C15A7">
        <w:t xml:space="preserve"> </w:t>
      </w:r>
      <w:r>
        <w:t>in</w:t>
      </w:r>
      <w:r w:rsidR="008C15A7">
        <w:t xml:space="preserve"> </w:t>
      </w:r>
      <w:r>
        <w:t>society</w:t>
      </w:r>
      <w:r w:rsidR="008C15A7">
        <w:t xml:space="preserve"> </w:t>
      </w:r>
      <w:r>
        <w:t>because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the</w:t>
      </w:r>
      <w:r w:rsidR="008C15A7">
        <w:t xml:space="preserve"> </w:t>
      </w:r>
      <w:r>
        <w:t>modern</w:t>
      </w:r>
      <w:r w:rsidR="008C15A7">
        <w:t xml:space="preserve"> </w:t>
      </w:r>
      <w:r>
        <w:t>day</w:t>
      </w:r>
      <w:r w:rsidR="008C15A7">
        <w:t xml:space="preserve"> </w:t>
      </w:r>
      <w:r>
        <w:t>town</w:t>
      </w:r>
      <w:r w:rsidR="008C15A7">
        <w:t xml:space="preserve"> </w:t>
      </w:r>
      <w:r>
        <w:t>square.</w:t>
      </w:r>
      <w:r w:rsidR="008C15A7">
        <w:t xml:space="preserve"> </w:t>
      </w:r>
      <w:r>
        <w:t>We</w:t>
      </w:r>
      <w:r w:rsidR="008C15A7">
        <w:t xml:space="preserve"> </w:t>
      </w:r>
      <w:r>
        <w:t>bring</w:t>
      </w:r>
      <w:r w:rsidR="008C15A7">
        <w:t xml:space="preserve"> </w:t>
      </w:r>
      <w:r>
        <w:t>perfect</w:t>
      </w:r>
      <w:r w:rsidR="008C15A7">
        <w:t xml:space="preserve"> </w:t>
      </w:r>
      <w:r>
        <w:t>strangers</w:t>
      </w:r>
      <w:r w:rsidR="008C15A7">
        <w:t xml:space="preserve"> </w:t>
      </w:r>
      <w:r>
        <w:t>together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shared</w:t>
      </w:r>
      <w:r w:rsidR="008C15A7">
        <w:t xml:space="preserve"> </w:t>
      </w:r>
      <w:r>
        <w:t>purpose.</w:t>
      </w:r>
      <w:r w:rsidR="008C15A7">
        <w:t xml:space="preserve"> </w:t>
      </w:r>
      <w:r>
        <w:t>Online</w:t>
      </w:r>
      <w:r w:rsidR="008C15A7">
        <w:t xml:space="preserve"> </w:t>
      </w:r>
      <w:r>
        <w:t>or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arena,</w:t>
      </w:r>
      <w:r w:rsidR="008C15A7">
        <w:t xml:space="preserve"> </w:t>
      </w:r>
      <w:r>
        <w:t>we</w:t>
      </w:r>
      <w:r w:rsidR="008C15A7">
        <w:t xml:space="preserve"> </w:t>
      </w:r>
      <w:r>
        <w:t>root</w:t>
      </w:r>
      <w:r w:rsidR="008C15A7">
        <w:t xml:space="preserve"> </w:t>
      </w:r>
      <w:r>
        <w:t>together,</w:t>
      </w:r>
      <w:r w:rsidR="008C15A7">
        <w:t xml:space="preserve"> </w:t>
      </w:r>
      <w:r>
        <w:t>we</w:t>
      </w:r>
      <w:r w:rsidR="008C15A7">
        <w:t xml:space="preserve"> </w:t>
      </w:r>
      <w:r>
        <w:t>cheer</w:t>
      </w:r>
      <w:r w:rsidR="008C15A7">
        <w:t xml:space="preserve"> </w:t>
      </w:r>
      <w:r>
        <w:t>together,</w:t>
      </w:r>
      <w:r w:rsidR="008C15A7">
        <w:t xml:space="preserve"> </w:t>
      </w:r>
      <w:r>
        <w:t>we</w:t>
      </w:r>
      <w:r w:rsidR="008C15A7">
        <w:t xml:space="preserve"> </w:t>
      </w:r>
      <w:r>
        <w:t>escape</w:t>
      </w:r>
      <w:r w:rsidR="008C15A7">
        <w:t xml:space="preserve"> </w:t>
      </w:r>
      <w:r>
        <w:t>together,</w:t>
      </w:r>
      <w:r w:rsidR="008C15A7">
        <w:t xml:space="preserve"> </w:t>
      </w:r>
      <w:r>
        <w:t>we</w:t>
      </w:r>
      <w:r w:rsidR="008C15A7">
        <w:t xml:space="preserve"> </w:t>
      </w:r>
      <w:r>
        <w:t>commit</w:t>
      </w:r>
      <w:r w:rsidR="008C15A7">
        <w:t xml:space="preserve"> </w:t>
      </w:r>
      <w:r>
        <w:t>together.</w:t>
      </w:r>
      <w:r w:rsidR="008C15A7">
        <w:t xml:space="preserve"> </w:t>
      </w:r>
      <w:r>
        <w:t>The</w:t>
      </w:r>
      <w:r w:rsidR="008C15A7">
        <w:t xml:space="preserve"> </w:t>
      </w:r>
      <w:r w:rsidR="00610349">
        <w:t>“</w:t>
      </w:r>
      <w:r>
        <w:t>we”</w:t>
      </w:r>
      <w:r w:rsidR="008C15A7">
        <w:t xml:space="preserve"> </w:t>
      </w:r>
      <w:r>
        <w:t>matters</w:t>
      </w:r>
      <w:r w:rsidR="008C15A7">
        <w:t xml:space="preserve"> </w:t>
      </w:r>
      <w:r>
        <w:t>in</w:t>
      </w:r>
      <w:r w:rsidR="008C15A7">
        <w:t xml:space="preserve"> </w:t>
      </w:r>
      <w:r>
        <w:t>life,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at</w:t>
      </w:r>
      <w:r w:rsidR="008C15A7">
        <w:t xml:space="preserve"> </w:t>
      </w:r>
      <w:r>
        <w:t>home.</w:t>
      </w:r>
      <w:r w:rsidR="008C15A7">
        <w:t xml:space="preserve"> </w:t>
      </w:r>
      <w:r>
        <w:t>As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build,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more</w:t>
      </w:r>
      <w:r w:rsidR="008C15A7">
        <w:t xml:space="preserve"> </w:t>
      </w:r>
      <w:r>
        <w:t>complicated.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common</w:t>
      </w:r>
      <w:r w:rsidR="008C15A7">
        <w:t xml:space="preserve"> </w:t>
      </w:r>
      <w:r>
        <w:t>belief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sports</w:t>
      </w:r>
      <w:r w:rsidR="008C15A7">
        <w:t xml:space="preserve"> </w:t>
      </w:r>
      <w:r>
        <w:t>world</w:t>
      </w:r>
      <w:r w:rsidR="008C15A7">
        <w:t xml:space="preserve"> </w:t>
      </w:r>
      <w:r>
        <w:t>that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sell</w:t>
      </w:r>
      <w:r w:rsidR="008C15A7">
        <w:t xml:space="preserve"> </w:t>
      </w:r>
      <w:r>
        <w:t>two</w:t>
      </w:r>
      <w:r w:rsidR="008C15A7">
        <w:t xml:space="preserve"> </w:t>
      </w:r>
      <w:r>
        <w:t>things:</w:t>
      </w:r>
      <w:r w:rsidR="008C15A7">
        <w:t xml:space="preserve"> </w:t>
      </w:r>
      <w:r>
        <w:t>hope</w:t>
      </w:r>
      <w:r w:rsidR="008C15A7">
        <w:t xml:space="preserve"> </w:t>
      </w:r>
      <w:r>
        <w:t>and</w:t>
      </w:r>
      <w:r w:rsidR="008C15A7">
        <w:t xml:space="preserve"> </w:t>
      </w:r>
      <w:r>
        <w:t>winning.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absence</w:t>
      </w:r>
      <w:r w:rsidR="008C15A7">
        <w:t xml:space="preserve"> </w:t>
      </w:r>
      <w:r>
        <w:t>of</w:t>
      </w:r>
      <w:r w:rsidR="008C15A7">
        <w:t xml:space="preserve"> </w:t>
      </w:r>
      <w:r>
        <w:t>both,</w:t>
      </w:r>
      <w:r w:rsidR="008C15A7">
        <w:t xml:space="preserve"> </w:t>
      </w:r>
      <w:r>
        <w:t>we</w:t>
      </w:r>
      <w:r w:rsidR="008C15A7">
        <w:t xml:space="preserve"> </w:t>
      </w:r>
      <w:r>
        <w:t>sold</w:t>
      </w:r>
      <w:r w:rsidR="008C15A7">
        <w:t xml:space="preserve"> </w:t>
      </w:r>
      <w:r>
        <w:t>the</w:t>
      </w:r>
      <w:r w:rsidR="008C15A7">
        <w:t xml:space="preserve"> </w:t>
      </w:r>
      <w:r>
        <w:t>community</w:t>
      </w:r>
      <w:r w:rsidR="008C15A7">
        <w:t xml:space="preserve"> </w:t>
      </w:r>
      <w:r>
        <w:t>of</w:t>
      </w:r>
      <w:r w:rsidR="008C15A7">
        <w:t xml:space="preserve"> </w:t>
      </w:r>
      <w:r>
        <w:t>we,</w:t>
      </w:r>
      <w:r w:rsidR="008C15A7">
        <w:t xml:space="preserve"> </w:t>
      </w:r>
      <w:r>
        <w:t>transparently</w:t>
      </w:r>
      <w:r w:rsidR="008C15A7">
        <w:t xml:space="preserve"> </w:t>
      </w:r>
      <w:r>
        <w:t>saying</w:t>
      </w:r>
      <w:r w:rsidR="008C15A7">
        <w:t xml:space="preserve"> </w:t>
      </w:r>
      <w:r>
        <w:t>this</w:t>
      </w:r>
      <w:r w:rsidR="008C15A7">
        <w:t xml:space="preserve"> </w:t>
      </w:r>
      <w:r>
        <w:t>process</w:t>
      </w:r>
      <w:r w:rsidR="008C15A7">
        <w:t xml:space="preserve"> </w:t>
      </w:r>
      <w:r>
        <w:t>would</w:t>
      </w:r>
      <w:r w:rsidR="008C15A7">
        <w:t xml:space="preserve"> </w:t>
      </w:r>
      <w:r>
        <w:t>take</w:t>
      </w:r>
      <w:r w:rsidR="008C15A7">
        <w:t xml:space="preserve"> </w:t>
      </w:r>
      <w:r>
        <w:t>time.</w:t>
      </w:r>
    </w:p>
    <w:p w14:paraId="776057BC" w14:textId="77777777" w:rsidR="00017929" w:rsidRDefault="00E949E9" w:rsidP="008F1C01">
      <w:pPr>
        <w:pStyle w:val="Body-TextTx"/>
      </w:pPr>
      <w:r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Big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Vision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Even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Ahead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Market.</w:t>
      </w:r>
      <w:r w:rsidR="008C15A7" w:rsidRPr="00BC4DEA">
        <w:rPr>
          <w:rStyle w:val="boldb"/>
        </w:rPr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good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different</w:t>
      </w:r>
      <w:r w:rsidR="008C15A7">
        <w:t xml:space="preserve"> </w:t>
      </w:r>
      <w:r>
        <w:t>and</w:t>
      </w:r>
      <w:r w:rsidR="008C15A7">
        <w:t xml:space="preserve"> </w:t>
      </w:r>
      <w:r>
        <w:t>see</w:t>
      </w:r>
      <w:r w:rsidR="008C15A7">
        <w:t xml:space="preserve"> </w:t>
      </w:r>
      <w:r>
        <w:t>out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future,</w:t>
      </w:r>
      <w:r w:rsidR="008C15A7">
        <w:t xml:space="preserve"> </w:t>
      </w:r>
      <w:r>
        <w:t>plant</w:t>
      </w:r>
      <w:r w:rsidR="008C15A7">
        <w:t xml:space="preserve"> </w:t>
      </w:r>
      <w:r>
        <w:t>your</w:t>
      </w:r>
      <w:r w:rsidR="008C15A7">
        <w:t xml:space="preserve"> </w:t>
      </w:r>
      <w:r>
        <w:t>flag</w:t>
      </w:r>
      <w:r w:rsidR="008C15A7">
        <w:t xml:space="preserve"> </w:t>
      </w:r>
      <w:r>
        <w:t>in</w:t>
      </w:r>
      <w:r w:rsidR="008C15A7">
        <w:t xml:space="preserve"> </w:t>
      </w:r>
      <w:r>
        <w:t>terms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matters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accomplish</w:t>
      </w:r>
      <w:r w:rsidR="008C15A7">
        <w:t xml:space="preserve"> </w:t>
      </w:r>
      <w:r>
        <w:t>something.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do</w:t>
      </w:r>
      <w:r w:rsidR="008C15A7">
        <w:t xml:space="preserve"> </w:t>
      </w:r>
      <w:r>
        <w:t>great</w:t>
      </w:r>
      <w:r w:rsidR="008C15A7">
        <w:t xml:space="preserve"> </w:t>
      </w:r>
      <w:r>
        <w:t>things</w:t>
      </w:r>
      <w:r w:rsidR="008C15A7">
        <w:t xml:space="preserve"> </w:t>
      </w:r>
      <w:r>
        <w:t>think</w:t>
      </w:r>
      <w:r w:rsidR="008C15A7">
        <w:t xml:space="preserve"> </w:t>
      </w:r>
      <w:r>
        <w:t>differently</w:t>
      </w:r>
      <w:r w:rsidR="008C15A7">
        <w:t xml:space="preserve"> </w:t>
      </w:r>
      <w:r>
        <w:t>and</w:t>
      </w:r>
      <w:r w:rsidR="008C15A7">
        <w:t xml:space="preserve"> </w:t>
      </w:r>
      <w:r>
        <w:t>those</w:t>
      </w:r>
      <w:r w:rsidR="008C15A7">
        <w:t xml:space="preserve"> </w:t>
      </w:r>
      <w:r>
        <w:t>who</w:t>
      </w:r>
      <w:r w:rsidR="008C15A7">
        <w:t xml:space="preserve"> </w:t>
      </w:r>
      <w:r>
        <w:t>can</w:t>
      </w:r>
      <w:r w:rsidR="008C15A7">
        <w:t xml:space="preserve"> </w:t>
      </w:r>
      <w:r>
        <w:t>articulate</w:t>
      </w:r>
      <w:r w:rsidR="008C15A7">
        <w:t xml:space="preserve"> </w:t>
      </w:r>
      <w:r>
        <w:t>a</w:t>
      </w:r>
      <w:r w:rsidR="008C15A7">
        <w:t xml:space="preserve"> </w:t>
      </w:r>
      <w:r>
        <w:t>north</w:t>
      </w:r>
      <w:r w:rsidR="008C15A7">
        <w:t xml:space="preserve"> </w:t>
      </w:r>
      <w:r>
        <w:t>star</w:t>
      </w:r>
      <w:r w:rsidR="008C15A7">
        <w:t xml:space="preserve"> </w:t>
      </w:r>
      <w:r>
        <w:t>provide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path</w:t>
      </w:r>
      <w:r w:rsidR="008C15A7">
        <w:t xml:space="preserve"> </w:t>
      </w:r>
      <w:r>
        <w:t>to</w:t>
      </w:r>
      <w:r w:rsidR="008C15A7">
        <w:t xml:space="preserve"> </w:t>
      </w:r>
      <w:r>
        <w:t>achieving</w:t>
      </w:r>
      <w:r w:rsidR="008C15A7">
        <w:t xml:space="preserve"> </w:t>
      </w:r>
      <w:r>
        <w:t>something</w:t>
      </w:r>
      <w:r w:rsidR="008C15A7">
        <w:t xml:space="preserve"> </w:t>
      </w:r>
      <w:r>
        <w:t>special.</w:t>
      </w:r>
      <w:r w:rsidR="008C15A7">
        <w:t xml:space="preserve"> </w:t>
      </w:r>
      <w:r>
        <w:t>Turning</w:t>
      </w:r>
      <w:r w:rsidR="008C15A7">
        <w:t xml:space="preserve"> </w:t>
      </w:r>
      <w:r>
        <w:t>around</w:t>
      </w:r>
      <w:r w:rsidR="008C15A7">
        <w:t xml:space="preserve"> </w:t>
      </w:r>
      <w:r>
        <w:t>a</w:t>
      </w:r>
      <w:r w:rsidR="008C15A7">
        <w:t xml:space="preserve"> </w:t>
      </w:r>
      <w:r>
        <w:t>franchise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team,</w:t>
      </w:r>
      <w:r w:rsidR="008C15A7">
        <w:t xml:space="preserve"> </w:t>
      </w:r>
      <w:r>
        <w:t>brand</w:t>
      </w:r>
      <w:r w:rsidR="008C15A7">
        <w:t xml:space="preserve"> </w:t>
      </w:r>
      <w:r>
        <w:t>and</w:t>
      </w:r>
      <w:r w:rsidR="008C15A7">
        <w:t xml:space="preserve"> </w:t>
      </w:r>
      <w:r>
        <w:t>business</w:t>
      </w:r>
      <w:r w:rsidR="008C15A7">
        <w:t xml:space="preserve"> </w:t>
      </w:r>
      <w:r>
        <w:t>is</w:t>
      </w:r>
      <w:r w:rsidR="008C15A7">
        <w:t xml:space="preserve"> </w:t>
      </w:r>
      <w:r>
        <w:t>a</w:t>
      </w:r>
      <w:r w:rsidR="008C15A7">
        <w:t xml:space="preserve"> </w:t>
      </w:r>
      <w:r>
        <w:t>Herculean</w:t>
      </w:r>
      <w:r w:rsidR="008C15A7">
        <w:t xml:space="preserve"> </w:t>
      </w:r>
      <w:r>
        <w:t>task,</w:t>
      </w:r>
      <w:r w:rsidR="008C15A7">
        <w:t xml:space="preserve"> </w:t>
      </w:r>
      <w:r>
        <w:t>but</w:t>
      </w:r>
      <w:r w:rsidR="008C15A7">
        <w:t xml:space="preserve"> </w:t>
      </w:r>
      <w:r>
        <w:t>Josh</w:t>
      </w:r>
      <w:r w:rsidR="008C15A7">
        <w:t xml:space="preserve"> </w:t>
      </w:r>
      <w:r>
        <w:t>and</w:t>
      </w:r>
      <w:r w:rsidR="008C15A7">
        <w:t xml:space="preserve"> </w:t>
      </w:r>
      <w:r>
        <w:t>David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vision</w:t>
      </w:r>
      <w:r w:rsidR="008C15A7">
        <w:t xml:space="preserve"> </w:t>
      </w:r>
      <w:r>
        <w:t>to</w:t>
      </w:r>
      <w:r w:rsidR="008C15A7">
        <w:t xml:space="preserve"> </w:t>
      </w:r>
      <w:r>
        <w:t>restore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76ers</w:t>
      </w:r>
      <w:r w:rsidR="008C15A7">
        <w:t xml:space="preserve"> </w:t>
      </w:r>
      <w:r>
        <w:t>to</w:t>
      </w:r>
      <w:r w:rsidR="008C15A7">
        <w:t xml:space="preserve"> </w:t>
      </w:r>
      <w:r>
        <w:t>its</w:t>
      </w:r>
      <w:r w:rsidR="008C15A7">
        <w:t xml:space="preserve"> </w:t>
      </w:r>
      <w:r>
        <w:t>past</w:t>
      </w:r>
      <w:r w:rsidR="008C15A7">
        <w:t xml:space="preserve"> </w:t>
      </w:r>
      <w:r>
        <w:t>glory</w:t>
      </w:r>
      <w:r w:rsidR="008C15A7">
        <w:t xml:space="preserve"> </w:t>
      </w:r>
      <w:r>
        <w:t>years,</w:t>
      </w:r>
      <w:r w:rsidR="008C15A7">
        <w:t xml:space="preserve"> </w:t>
      </w:r>
      <w:r>
        <w:t>one</w:t>
      </w:r>
      <w:r w:rsidR="008C15A7">
        <w:t xml:space="preserve"> </w:t>
      </w:r>
      <w:r>
        <w:t>that</w:t>
      </w:r>
      <w:r w:rsidR="008C15A7">
        <w:t xml:space="preserve"> </w:t>
      </w:r>
      <w:r>
        <w:t>boats</w:t>
      </w:r>
      <w:r w:rsidR="008C15A7">
        <w:t xml:space="preserve"> </w:t>
      </w:r>
      <w:r>
        <w:t>such</w:t>
      </w:r>
      <w:r w:rsidR="008C15A7">
        <w:t xml:space="preserve"> </w:t>
      </w:r>
      <w:r>
        <w:t>stars</w:t>
      </w:r>
      <w:r w:rsidR="008C15A7">
        <w:t xml:space="preserve"> </w:t>
      </w:r>
      <w:r>
        <w:t>as</w:t>
      </w:r>
      <w:r w:rsidR="008C15A7">
        <w:t xml:space="preserve"> </w:t>
      </w:r>
      <w:r>
        <w:t>Wilt</w:t>
      </w:r>
      <w:r w:rsidR="008C15A7">
        <w:t xml:space="preserve"> </w:t>
      </w:r>
      <w:r>
        <w:t>Chamberlain,</w:t>
      </w:r>
      <w:r w:rsidR="008C15A7">
        <w:t xml:space="preserve"> </w:t>
      </w:r>
      <w:r>
        <w:t>Julius</w:t>
      </w:r>
      <w:r w:rsidR="008C15A7">
        <w:t xml:space="preserve"> </w:t>
      </w:r>
      <w:r>
        <w:t>Erving,</w:t>
      </w:r>
      <w:r w:rsidR="008C15A7">
        <w:t xml:space="preserve"> </w:t>
      </w:r>
      <w:r>
        <w:t>Charles</w:t>
      </w:r>
      <w:r w:rsidR="008C15A7">
        <w:t xml:space="preserve"> </w:t>
      </w:r>
      <w:r>
        <w:t>Barkley</w:t>
      </w:r>
      <w:r w:rsidR="008C15A7">
        <w:t xml:space="preserve"> </w:t>
      </w:r>
      <w:r>
        <w:t>and</w:t>
      </w:r>
      <w:r w:rsidR="008C15A7">
        <w:t xml:space="preserve"> </w:t>
      </w:r>
      <w:r>
        <w:t>Allen</w:t>
      </w:r>
      <w:r w:rsidR="008C15A7">
        <w:t xml:space="preserve"> </w:t>
      </w:r>
      <w:r>
        <w:t>Iverson</w:t>
      </w:r>
      <w:r w:rsidR="00C33184">
        <w:t>—</w:t>
      </w:r>
      <w:r>
        <w:t>and</w:t>
      </w:r>
      <w:r w:rsidR="008C15A7">
        <w:t xml:space="preserve"> </w:t>
      </w:r>
      <w:r>
        <w:t>everyone</w:t>
      </w:r>
      <w:r w:rsidR="008C15A7">
        <w:t xml:space="preserve"> </w:t>
      </w:r>
      <w:r>
        <w:t>joining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along</w:t>
      </w:r>
      <w:r w:rsidR="008C15A7">
        <w:t xml:space="preserve"> </w:t>
      </w:r>
      <w:r>
        <w:t>the</w:t>
      </w:r>
      <w:r w:rsidR="008C15A7">
        <w:t xml:space="preserve"> </w:t>
      </w:r>
      <w:r>
        <w:t>way</w:t>
      </w:r>
      <w:r w:rsidR="008C15A7">
        <w:t xml:space="preserve"> </w:t>
      </w:r>
      <w:r>
        <w:t>believed</w:t>
      </w:r>
      <w:r w:rsidR="008C15A7">
        <w:t xml:space="preserve"> </w:t>
      </w:r>
      <w:r>
        <w:t>in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building</w:t>
      </w:r>
      <w:r w:rsidR="008C15A7">
        <w:t xml:space="preserve"> </w:t>
      </w:r>
      <w:r>
        <w:t>towards.</w:t>
      </w:r>
    </w:p>
    <w:p w14:paraId="4612AEEC" w14:textId="77777777" w:rsidR="00722F53" w:rsidRDefault="00E949E9" w:rsidP="008F1C01">
      <w:pPr>
        <w:pStyle w:val="Body-TextTx"/>
      </w:pPr>
      <w:r w:rsidRPr="00BC4DEA">
        <w:rPr>
          <w:rStyle w:val="boldb"/>
        </w:rPr>
        <w:t>There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Short-Cuts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Top.</w:t>
      </w:r>
      <w:r w:rsidR="008C15A7">
        <w:t xml:space="preserve"> </w:t>
      </w:r>
      <w:r>
        <w:t>There</w:t>
      </w:r>
      <w:r w:rsidR="008C15A7">
        <w:t xml:space="preserve"> </w:t>
      </w:r>
      <w:r>
        <w:t>is</w:t>
      </w:r>
      <w:r w:rsidR="008C15A7">
        <w:t xml:space="preserve"> </w:t>
      </w:r>
      <w:r>
        <w:t>no</w:t>
      </w:r>
      <w:r w:rsidR="008C15A7">
        <w:t xml:space="preserve"> </w:t>
      </w:r>
      <w:r>
        <w:t>substitute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grind</w:t>
      </w:r>
      <w:r w:rsidR="008C15A7">
        <w:t xml:space="preserve"> </w:t>
      </w:r>
      <w:r>
        <w:t>and</w:t>
      </w:r>
      <w:r w:rsidR="008C15A7">
        <w:t xml:space="preserve"> </w:t>
      </w:r>
      <w:r>
        <w:t>you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embrace</w:t>
      </w:r>
      <w:r w:rsidR="008C15A7">
        <w:t xml:space="preserve"> </w:t>
      </w:r>
      <w:r>
        <w:t>it.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work.</w:t>
      </w:r>
      <w:r w:rsidR="008C15A7">
        <w:t xml:space="preserve"> </w:t>
      </w:r>
      <w:r>
        <w:t>Pay</w:t>
      </w:r>
      <w:r w:rsidR="008C15A7">
        <w:t xml:space="preserve"> </w:t>
      </w:r>
      <w:r>
        <w:t>the</w:t>
      </w:r>
      <w:r w:rsidR="008C15A7">
        <w:t xml:space="preserve"> </w:t>
      </w:r>
      <w:r>
        <w:t>price.</w:t>
      </w:r>
      <w:r w:rsidR="008C15A7">
        <w:t xml:space="preserve"> </w:t>
      </w:r>
      <w:r>
        <w:t>Oftentimes,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a</w:t>
      </w:r>
      <w:r w:rsidR="008C15A7">
        <w:t xml:space="preserve"> </w:t>
      </w:r>
      <w:r>
        <w:t>million</w:t>
      </w:r>
      <w:r w:rsidR="008C15A7">
        <w:t xml:space="preserve"> </w:t>
      </w:r>
      <w:r>
        <w:t>little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need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done;</w:t>
      </w:r>
      <w:r w:rsidR="008C15A7">
        <w:t xml:space="preserve"> </w:t>
      </w:r>
      <w:r>
        <w:t>your</w:t>
      </w:r>
      <w:r w:rsidR="008C15A7">
        <w:t xml:space="preserve"> </w:t>
      </w:r>
      <w:r>
        <w:t>job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them.</w:t>
      </w:r>
      <w:r w:rsidR="008C15A7">
        <w:t xml:space="preserve"> </w:t>
      </w:r>
      <w:r>
        <w:t>That</w:t>
      </w:r>
      <w:r w:rsidR="008C15A7">
        <w:t xml:space="preserve"> </w:t>
      </w:r>
      <w:r>
        <w:t>is</w:t>
      </w:r>
      <w:r w:rsidR="008C15A7">
        <w:t xml:space="preserve"> </w:t>
      </w:r>
      <w:r>
        <w:t>how</w:t>
      </w:r>
      <w:r w:rsidR="008C15A7">
        <w:t xml:space="preserve"> </w:t>
      </w:r>
      <w:r>
        <w:t>progress</w:t>
      </w:r>
      <w:r w:rsidR="008C15A7">
        <w:t xml:space="preserve"> </w:t>
      </w:r>
      <w:r>
        <w:t>is</w:t>
      </w:r>
      <w:r w:rsidR="008C15A7">
        <w:t xml:space="preserve"> </w:t>
      </w:r>
      <w:r>
        <w:t>made</w:t>
      </w:r>
      <w:r w:rsidR="008C15A7">
        <w:t xml:space="preserve"> </w:t>
      </w:r>
      <w:r>
        <w:t>over</w:t>
      </w:r>
      <w:r w:rsidR="008C15A7">
        <w:t xml:space="preserve"> </w:t>
      </w:r>
      <w:r>
        <w:t>time.</w:t>
      </w:r>
      <w:r w:rsidR="008C15A7">
        <w:t xml:space="preserve"> </w:t>
      </w:r>
      <w:r>
        <w:t>Small</w:t>
      </w:r>
      <w:r w:rsidR="008C15A7">
        <w:t xml:space="preserve"> </w:t>
      </w:r>
      <w:r>
        <w:t>increments</w:t>
      </w:r>
      <w:r w:rsidR="008C15A7">
        <w:t xml:space="preserve"> </w:t>
      </w:r>
      <w:r>
        <w:t>of</w:t>
      </w:r>
      <w:r w:rsidR="008C15A7">
        <w:t xml:space="preserve"> </w:t>
      </w:r>
      <w:r>
        <w:t>getting</w:t>
      </w:r>
      <w:r w:rsidR="008C15A7">
        <w:t xml:space="preserve"> </w:t>
      </w:r>
      <w:r>
        <w:t>better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just</w:t>
      </w:r>
      <w:r w:rsidR="008C15A7">
        <w:t xml:space="preserve"> </w:t>
      </w:r>
      <w:r>
        <w:t>those</w:t>
      </w:r>
      <w:r w:rsidR="008C15A7">
        <w:t xml:space="preserve"> </w:t>
      </w:r>
      <w:r>
        <w:t>things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control.</w:t>
      </w:r>
    </w:p>
    <w:p w14:paraId="55CD75AA" w14:textId="77777777" w:rsidR="00722F53" w:rsidRDefault="00E949E9" w:rsidP="008F1C01">
      <w:pPr>
        <w:pStyle w:val="Body-TextTx"/>
      </w:pPr>
      <w:r w:rsidRPr="00BC4DEA">
        <w:rPr>
          <w:rStyle w:val="boldb"/>
        </w:rPr>
        <w:t>Make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Lemonade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Lemons.</w:t>
      </w:r>
      <w:r w:rsidR="008C15A7">
        <w:t xml:space="preserve"> </w:t>
      </w:r>
      <w:r>
        <w:t>We</w:t>
      </w:r>
      <w:r w:rsidR="008C15A7">
        <w:t xml:space="preserve"> </w:t>
      </w:r>
      <w:r>
        <w:t>get</w:t>
      </w:r>
      <w:r w:rsidR="008C15A7">
        <w:t xml:space="preserve"> </w:t>
      </w:r>
      <w:r>
        <w:t>to</w:t>
      </w:r>
      <w:r w:rsidR="008C15A7">
        <w:t xml:space="preserve"> </w:t>
      </w:r>
      <w:r>
        <w:t>decide</w:t>
      </w:r>
      <w:r w:rsidR="008C15A7">
        <w:t xml:space="preserve"> </w:t>
      </w:r>
      <w:r>
        <w:t>what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day</w:t>
      </w:r>
      <w:r w:rsidR="008C15A7">
        <w:t xml:space="preserve"> </w:t>
      </w:r>
      <w:r>
        <w:t>we</w:t>
      </w:r>
      <w:r w:rsidR="008C15A7">
        <w:t xml:space="preserve"> </w:t>
      </w:r>
      <w:r>
        <w:t>have,</w:t>
      </w:r>
      <w:r w:rsidR="008C15A7">
        <w:t xml:space="preserve"> </w:t>
      </w:r>
      <w:r>
        <w:t>life</w:t>
      </w:r>
      <w:r w:rsidR="008C15A7">
        <w:t xml:space="preserve"> </w:t>
      </w:r>
      <w:r>
        <w:t>we</w:t>
      </w:r>
      <w:r w:rsidR="008C15A7">
        <w:t xml:space="preserve"> </w:t>
      </w:r>
      <w:r>
        <w:t>lead</w:t>
      </w:r>
      <w:r w:rsidR="008C15A7">
        <w:t xml:space="preserve"> </w:t>
      </w:r>
      <w:r>
        <w:t>and</w:t>
      </w:r>
      <w:r w:rsidR="008C15A7">
        <w:t xml:space="preserve"> </w:t>
      </w:r>
      <w:r>
        <w:t>attitude</w:t>
      </w:r>
      <w:r w:rsidR="008C15A7">
        <w:t xml:space="preserve"> </w:t>
      </w:r>
      <w:r>
        <w:t>that</w:t>
      </w:r>
      <w:r w:rsidR="008C15A7">
        <w:t xml:space="preserve"> </w:t>
      </w:r>
      <w:r>
        <w:t>carries</w:t>
      </w:r>
      <w:r w:rsidR="008C15A7">
        <w:t xml:space="preserve"> </w:t>
      </w:r>
      <w:r>
        <w:t>us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day.</w:t>
      </w:r>
      <w:r w:rsidR="008C15A7">
        <w:t xml:space="preserve"> </w:t>
      </w:r>
      <w:r>
        <w:t>Life</w:t>
      </w:r>
      <w:r w:rsidR="008C15A7">
        <w:t xml:space="preserve"> </w:t>
      </w:r>
      <w:r>
        <w:t>isn</w:t>
      </w:r>
      <w:r w:rsidR="00610349">
        <w:t>’</w:t>
      </w:r>
      <w:r>
        <w:t>t</w:t>
      </w:r>
      <w:r w:rsidR="008C15A7">
        <w:t xml:space="preserve"> </w:t>
      </w:r>
      <w:r>
        <w:t>ever</w:t>
      </w:r>
      <w:r w:rsidR="008C15A7">
        <w:t xml:space="preserve"> </w:t>
      </w:r>
      <w:r>
        <w:t>easy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twists</w:t>
      </w:r>
      <w:r w:rsidR="008C15A7">
        <w:t xml:space="preserve"> </w:t>
      </w:r>
      <w:r>
        <w:t>and</w:t>
      </w:r>
      <w:r w:rsidR="008C15A7">
        <w:t xml:space="preserve"> </w:t>
      </w:r>
      <w:r>
        <w:t>turns</w:t>
      </w:r>
      <w:r w:rsidR="008C15A7">
        <w:t xml:space="preserve"> </w:t>
      </w:r>
      <w:r>
        <w:t>provide</w:t>
      </w:r>
      <w:r w:rsidR="008C15A7">
        <w:t xml:space="preserve"> </w:t>
      </w:r>
      <w:r>
        <w:t>opportunities</w:t>
      </w:r>
      <w:r w:rsidR="008C15A7">
        <w:t xml:space="preserve"> </w:t>
      </w:r>
      <w:r>
        <w:t>to</w:t>
      </w:r>
      <w:r w:rsidR="008C15A7">
        <w:t xml:space="preserve"> </w:t>
      </w:r>
      <w:r>
        <w:t>learn,</w:t>
      </w:r>
      <w:r w:rsidR="008C15A7">
        <w:t xml:space="preserve"> </w:t>
      </w:r>
      <w:r>
        <w:t>live</w:t>
      </w:r>
      <w:r w:rsidR="008C15A7">
        <w:t xml:space="preserve"> </w:t>
      </w:r>
      <w:r>
        <w:t>and</w:t>
      </w:r>
      <w:r w:rsidR="008C15A7">
        <w:t xml:space="preserve"> </w:t>
      </w:r>
      <w:r>
        <w:t>grow.</w:t>
      </w:r>
    </w:p>
    <w:p w14:paraId="4627E41B" w14:textId="77777777" w:rsidR="00722F53" w:rsidRDefault="00E949E9" w:rsidP="008F1C01">
      <w:pPr>
        <w:pStyle w:val="Body-TextTx"/>
      </w:pPr>
      <w:r w:rsidRPr="00BC4DEA">
        <w:rPr>
          <w:rStyle w:val="boldb"/>
        </w:rPr>
        <w:t>Stay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Course.</w:t>
      </w:r>
      <w:r w:rsidR="008C15A7">
        <w:t xml:space="preserve"> </w:t>
      </w:r>
      <w:r>
        <w:t>There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setbacks.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GM</w:t>
      </w:r>
      <w:r w:rsidR="008C15A7">
        <w:t xml:space="preserve"> </w:t>
      </w:r>
      <w:r>
        <w:t>resign</w:t>
      </w:r>
      <w:r w:rsidR="008C15A7">
        <w:t xml:space="preserve"> </w:t>
      </w:r>
      <w:r>
        <w:t>through</w:t>
      </w:r>
      <w:r w:rsidR="008C15A7">
        <w:t xml:space="preserve"> </w:t>
      </w:r>
      <w:r>
        <w:t>a</w:t>
      </w:r>
      <w:r w:rsidR="008C15A7">
        <w:t xml:space="preserve"> </w:t>
      </w:r>
      <w:r>
        <w:t>letter</w:t>
      </w:r>
      <w:r w:rsidR="008C15A7">
        <w:t xml:space="preserve"> </w:t>
      </w:r>
      <w:r>
        <w:t>he</w:t>
      </w:r>
      <w:r w:rsidR="008C15A7">
        <w:t xml:space="preserve"> </w:t>
      </w:r>
      <w:r>
        <w:t>sends</w:t>
      </w:r>
      <w:r w:rsidR="008C15A7">
        <w:t xml:space="preserve"> </w:t>
      </w:r>
      <w:r>
        <w:t>to</w:t>
      </w:r>
      <w:r w:rsidR="008C15A7">
        <w:t xml:space="preserve"> </w:t>
      </w:r>
      <w:r>
        <w:t>ESPN</w:t>
      </w:r>
      <w:r w:rsidR="008C15A7">
        <w:t xml:space="preserve"> </w:t>
      </w:r>
      <w:r>
        <w:t>and</w:t>
      </w:r>
      <w:r w:rsidR="008C15A7">
        <w:t xml:space="preserve"> </w:t>
      </w:r>
      <w:r>
        <w:t>high</w:t>
      </w:r>
      <w:r w:rsidR="008C15A7">
        <w:t xml:space="preserve"> </w:t>
      </w:r>
      <w:r>
        <w:t>draft</w:t>
      </w:r>
      <w:r w:rsidR="008C15A7">
        <w:t xml:space="preserve"> </w:t>
      </w:r>
      <w:r>
        <w:t>picks</w:t>
      </w:r>
      <w:r w:rsidR="008C15A7">
        <w:t xml:space="preserve"> </w:t>
      </w:r>
      <w:r>
        <w:t>who</w:t>
      </w:r>
      <w:r w:rsidR="008C15A7">
        <w:t xml:space="preserve"> </w:t>
      </w:r>
      <w:r>
        <w:t>get</w:t>
      </w:r>
      <w:r w:rsidR="008C15A7">
        <w:t xml:space="preserve"> </w:t>
      </w:r>
      <w:r>
        <w:t>injured</w:t>
      </w:r>
      <w:r w:rsidR="008C15A7">
        <w:t xml:space="preserve"> </w:t>
      </w:r>
      <w:r>
        <w:t>or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meet</w:t>
      </w:r>
      <w:r w:rsidR="008C15A7">
        <w:t xml:space="preserve"> </w:t>
      </w:r>
      <w:r>
        <w:t>their</w:t>
      </w:r>
      <w:r w:rsidR="008C15A7">
        <w:t xml:space="preserve"> </w:t>
      </w:r>
      <w:r>
        <w:t>lofty</w:t>
      </w:r>
      <w:r w:rsidR="008C15A7">
        <w:t xml:space="preserve"> </w:t>
      </w:r>
      <w:r>
        <w:t>expectations.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say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thing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time,</w:t>
      </w:r>
      <w:r w:rsidR="008C15A7">
        <w:t xml:space="preserve"> </w:t>
      </w:r>
      <w:r>
        <w:t>your</w:t>
      </w:r>
      <w:r w:rsidR="008C15A7">
        <w:t xml:space="preserve"> </w:t>
      </w:r>
      <w:r>
        <w:t>emotions</w:t>
      </w:r>
      <w:r w:rsidR="008C15A7">
        <w:t xml:space="preserve"> </w:t>
      </w:r>
      <w:r>
        <w:t>will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of</w:t>
      </w:r>
      <w:r w:rsidR="008C15A7">
        <w:t xml:space="preserve"> </w:t>
      </w:r>
      <w:r>
        <w:t>you,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hire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person</w:t>
      </w:r>
      <w:r w:rsidR="008C15A7">
        <w:t xml:space="preserve"> </w:t>
      </w:r>
      <w:r>
        <w:t>and</w:t>
      </w:r>
      <w:r w:rsidR="008C15A7">
        <w:t xml:space="preserve"> </w:t>
      </w:r>
      <w:r>
        <w:t>fire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person.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institution</w:t>
      </w:r>
      <w:r w:rsidR="008C15A7">
        <w:t xml:space="preserve"> </w:t>
      </w:r>
      <w:r>
        <w:t>and</w:t>
      </w:r>
      <w:r w:rsidR="008C15A7">
        <w:t xml:space="preserve"> </w:t>
      </w:r>
      <w:r>
        <w:t>rules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media</w:t>
      </w:r>
      <w:r w:rsidR="008C15A7">
        <w:t xml:space="preserve"> </w:t>
      </w:r>
      <w:r>
        <w:t>that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abandoned</w:t>
      </w:r>
      <w:r w:rsidR="008C15A7">
        <w:t xml:space="preserve"> </w:t>
      </w:r>
      <w:r>
        <w:t>by</w:t>
      </w:r>
      <w:r w:rsidR="008C15A7">
        <w:t xml:space="preserve"> </w:t>
      </w:r>
      <w:r>
        <w:t>a</w:t>
      </w:r>
      <w:r w:rsidR="008C15A7">
        <w:t xml:space="preserve"> </w:t>
      </w:r>
      <w:r>
        <w:t>wayward</w:t>
      </w:r>
      <w:r w:rsidR="008C15A7">
        <w:t xml:space="preserve"> </w:t>
      </w:r>
      <w:r>
        <w:t>reporter,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attacked</w:t>
      </w:r>
      <w:r w:rsidR="008C15A7">
        <w:t xml:space="preserve"> </w:t>
      </w:r>
      <w:r>
        <w:t>unmercifully</w:t>
      </w:r>
      <w:r w:rsidR="008C15A7">
        <w:t xml:space="preserve"> </w:t>
      </w:r>
      <w:r>
        <w:t>on</w:t>
      </w:r>
      <w:r w:rsidR="008C15A7">
        <w:t xml:space="preserve"> </w:t>
      </w:r>
      <w:r>
        <w:t>social</w:t>
      </w:r>
      <w:r w:rsidR="008C15A7">
        <w:t xml:space="preserve"> </w:t>
      </w:r>
      <w:r>
        <w:t>media.</w:t>
      </w:r>
      <w:r w:rsidR="008C15A7">
        <w:t xml:space="preserve"> </w:t>
      </w:r>
      <w:r>
        <w:t>(I</w:t>
      </w:r>
      <w:r w:rsidR="00610349">
        <w:t>’</w:t>
      </w:r>
      <w:r>
        <w:t>ve</w:t>
      </w:r>
      <w:r w:rsidR="008C15A7">
        <w:t xml:space="preserve"> </w:t>
      </w:r>
      <w:r>
        <w:t>blocked</w:t>
      </w:r>
      <w:r w:rsidR="008C15A7">
        <w:t xml:space="preserve"> </w:t>
      </w:r>
      <w:r>
        <w:t>over</w:t>
      </w:r>
      <w:r w:rsidR="008C15A7">
        <w:t xml:space="preserve"> </w:t>
      </w:r>
      <w:r>
        <w:t>3000</w:t>
      </w:r>
      <w:r w:rsidR="008C15A7">
        <w:t xml:space="preserve"> </w:t>
      </w:r>
      <w:r>
        <w:t>people</w:t>
      </w:r>
      <w:r w:rsidR="008C15A7">
        <w:t xml:space="preserve"> </w:t>
      </w:r>
      <w:r>
        <w:t>on</w:t>
      </w:r>
      <w:r w:rsidR="008C15A7">
        <w:t xml:space="preserve"> </w:t>
      </w:r>
      <w:r>
        <w:t>Twitter</w:t>
      </w:r>
      <w:r w:rsidR="008C15A7">
        <w:t xml:space="preserve"> </w:t>
      </w:r>
      <w:r>
        <w:t>for</w:t>
      </w:r>
      <w:r w:rsidR="008C15A7">
        <w:t xml:space="preserve"> </w:t>
      </w:r>
      <w:r>
        <w:t>inappropriate</w:t>
      </w:r>
      <w:r w:rsidR="008C15A7">
        <w:t xml:space="preserve"> </w:t>
      </w:r>
      <w:r>
        <w:t>language</w:t>
      </w:r>
      <w:r w:rsidR="008C15A7">
        <w:t xml:space="preserve"> </w:t>
      </w:r>
      <w:r>
        <w:t>that</w:t>
      </w:r>
      <w:r w:rsidR="008C15A7">
        <w:t xml:space="preserve"> </w:t>
      </w:r>
      <w:r>
        <w:t>nobody</w:t>
      </w:r>
      <w:r w:rsidR="008C15A7">
        <w:t xml:space="preserve"> </w:t>
      </w:r>
      <w:r>
        <w:t>would</w:t>
      </w:r>
      <w:r w:rsidR="008C15A7">
        <w:t xml:space="preserve"> </w:t>
      </w:r>
      <w:r>
        <w:t>want</w:t>
      </w:r>
      <w:r w:rsidR="008C15A7">
        <w:t xml:space="preserve"> </w:t>
      </w:r>
      <w:r>
        <w:t>their</w:t>
      </w:r>
      <w:r w:rsidR="008C15A7">
        <w:t xml:space="preserve"> </w:t>
      </w:r>
      <w:r>
        <w:t>mother</w:t>
      </w:r>
      <w:r w:rsidR="008C15A7">
        <w:t xml:space="preserve"> </w:t>
      </w:r>
      <w:r>
        <w:t>to</w:t>
      </w:r>
      <w:r w:rsidR="008C15A7">
        <w:t xml:space="preserve"> </w:t>
      </w:r>
      <w:r>
        <w:t>read.)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true</w:t>
      </w:r>
      <w:r w:rsidR="008C15A7">
        <w:t xml:space="preserve"> </w:t>
      </w:r>
      <w:r>
        <w:t>colors</w:t>
      </w:r>
      <w:r w:rsidR="008C15A7">
        <w:t xml:space="preserve"> </w:t>
      </w:r>
      <w:r>
        <w:t>of</w:t>
      </w:r>
      <w:r w:rsidR="008C15A7">
        <w:t xml:space="preserve"> </w:t>
      </w:r>
      <w:r>
        <w:t>friends</w:t>
      </w:r>
      <w:r w:rsidR="008C15A7">
        <w:t xml:space="preserve"> </w:t>
      </w:r>
      <w:r>
        <w:t>when</w:t>
      </w:r>
      <w:r w:rsidR="008C15A7">
        <w:t xml:space="preserve"> </w:t>
      </w:r>
      <w:r>
        <w:t>things</w:t>
      </w:r>
      <w:r w:rsidR="008C15A7">
        <w:t xml:space="preserve"> </w:t>
      </w:r>
      <w:r>
        <w:t>go</w:t>
      </w:r>
      <w:r w:rsidR="008C15A7">
        <w:t xml:space="preserve"> </w:t>
      </w:r>
      <w:r>
        <w:t>badly</w:t>
      </w:r>
      <w:r w:rsidR="00610349">
        <w:t> . . .</w:t>
      </w:r>
      <w:r w:rsidR="00722F53">
        <w:t xml:space="preserve"> </w:t>
      </w:r>
      <w:r>
        <w:t>it</w:t>
      </w:r>
      <w:r w:rsidR="008C15A7">
        <w:t xml:space="preserve"> </w:t>
      </w:r>
      <w:r>
        <w:t>happens</w:t>
      </w:r>
      <w:r w:rsidR="008C15A7">
        <w:t xml:space="preserve"> </w:t>
      </w:r>
      <w:r>
        <w:t>(or</w:t>
      </w:r>
      <w:r w:rsidR="008C15A7">
        <w:t xml:space="preserve"> </w:t>
      </w:r>
      <w:r>
        <w:t>should</w:t>
      </w:r>
      <w:r w:rsidR="008C15A7">
        <w:t xml:space="preserve"> </w:t>
      </w:r>
      <w:r>
        <w:t>I</w:t>
      </w:r>
      <w:r w:rsidR="008C15A7">
        <w:t xml:space="preserve"> </w:t>
      </w:r>
      <w:r>
        <w:t>say,</w:t>
      </w:r>
      <w:r w:rsidR="008C15A7">
        <w:t xml:space="preserve"> </w:t>
      </w:r>
      <w:r>
        <w:t>it</w:t>
      </w:r>
      <w:r w:rsidR="008C15A7">
        <w:t xml:space="preserve"> </w:t>
      </w:r>
      <w:r>
        <w:t>happened).</w:t>
      </w:r>
      <w:r w:rsidR="008C15A7">
        <w:t xml:space="preserve"> </w:t>
      </w:r>
      <w:r>
        <w:t>A</w:t>
      </w:r>
      <w:r w:rsidR="008C15A7">
        <w:t xml:space="preserve"> </w:t>
      </w:r>
      <w:r>
        <w:t>team</w:t>
      </w:r>
      <w:r w:rsidR="008C15A7">
        <w:t xml:space="preserve"> </w:t>
      </w:r>
      <w:r>
        <w:t>will</w:t>
      </w:r>
      <w:r w:rsidR="008C15A7">
        <w:t xml:space="preserve"> </w:t>
      </w:r>
      <w:r>
        <w:t>fall</w:t>
      </w:r>
      <w:r w:rsidR="008C15A7">
        <w:t xml:space="preserve"> </w:t>
      </w:r>
      <w:r>
        <w:t>short</w:t>
      </w:r>
      <w:r w:rsidR="008C15A7">
        <w:t xml:space="preserve"> </w:t>
      </w:r>
      <w:r>
        <w:t>of</w:t>
      </w:r>
      <w:r w:rsidR="008C15A7">
        <w:t xml:space="preserve"> </w:t>
      </w:r>
      <w:r>
        <w:t>expectations</w:t>
      </w:r>
      <w:r w:rsidR="008C15A7">
        <w:t xml:space="preserve"> </w:t>
      </w:r>
      <w:r>
        <w:t>and</w:t>
      </w:r>
      <w:r w:rsidR="008C15A7">
        <w:t xml:space="preserve"> </w:t>
      </w:r>
      <w:r>
        <w:t>some</w:t>
      </w:r>
      <w:r w:rsidR="008C15A7">
        <w:t xml:space="preserve"> </w:t>
      </w:r>
      <w:r>
        <w:t>will</w:t>
      </w:r>
      <w:r w:rsidR="008C15A7">
        <w:t xml:space="preserve"> </w:t>
      </w:r>
      <w:r>
        <w:t>point</w:t>
      </w:r>
      <w:r w:rsidR="008C15A7">
        <w:t xml:space="preserve"> </w:t>
      </w:r>
      <w:r>
        <w:t>fingers</w:t>
      </w:r>
      <w:r w:rsidR="008C15A7">
        <w:t xml:space="preserve"> </w:t>
      </w:r>
      <w:r>
        <w:t>and</w:t>
      </w:r>
      <w:r w:rsidR="008C15A7">
        <w:t xml:space="preserve"> </w:t>
      </w:r>
      <w:r>
        <w:t>others</w:t>
      </w:r>
      <w:r w:rsidR="008C15A7">
        <w:t xml:space="preserve"> </w:t>
      </w:r>
      <w:r>
        <w:t>will</w:t>
      </w:r>
      <w:r w:rsidR="008C15A7">
        <w:t xml:space="preserve"> </w:t>
      </w:r>
      <w:r>
        <w:t>run</w:t>
      </w:r>
      <w:r w:rsidR="008C15A7">
        <w:t xml:space="preserve"> </w:t>
      </w:r>
      <w:r>
        <w:t>for</w:t>
      </w:r>
      <w:r w:rsidR="008C15A7">
        <w:t xml:space="preserve"> </w:t>
      </w:r>
      <w:r>
        <w:t>cover,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continue</w:t>
      </w:r>
      <w:r w:rsidR="008C15A7">
        <w:t xml:space="preserve"> </w:t>
      </w:r>
      <w:r>
        <w:t>to</w:t>
      </w:r>
      <w:r w:rsidR="008C15A7">
        <w:t xml:space="preserve"> </w:t>
      </w:r>
      <w:r>
        <w:t>trust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>
        <w:t>High</w:t>
      </w:r>
      <w:r w:rsidR="008C15A7">
        <w:t xml:space="preserve"> </w:t>
      </w:r>
      <w:r>
        <w:t>risk,</w:t>
      </w:r>
      <w:r w:rsidR="008C15A7">
        <w:t xml:space="preserve"> </w:t>
      </w:r>
      <w:r>
        <w:t>high</w:t>
      </w:r>
      <w:r w:rsidR="008C15A7">
        <w:t xml:space="preserve"> </w:t>
      </w:r>
      <w:r>
        <w:t>energy</w:t>
      </w:r>
      <w:r w:rsidR="008C15A7">
        <w:t xml:space="preserve"> </w:t>
      </w:r>
      <w:r>
        <w:t>change</w:t>
      </w:r>
      <w:r w:rsidR="008C15A7">
        <w:t xml:space="preserve"> </w:t>
      </w:r>
      <w:r>
        <w:t>situations</w:t>
      </w:r>
      <w:r w:rsidR="008C15A7">
        <w:t xml:space="preserve"> </w:t>
      </w:r>
      <w:r>
        <w:t>are</w:t>
      </w:r>
      <w:r w:rsidR="008C15A7">
        <w:t xml:space="preserve"> </w:t>
      </w:r>
      <w:r>
        <w:t>not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faint</w:t>
      </w:r>
      <w:r w:rsidR="008C15A7">
        <w:t xml:space="preserve"> </w:t>
      </w:r>
      <w:r>
        <w:t>of</w:t>
      </w:r>
      <w:r w:rsidR="008C15A7">
        <w:t xml:space="preserve"> </w:t>
      </w:r>
      <w:r>
        <w:t>heart.</w:t>
      </w:r>
      <w:r w:rsidR="00722F53" w:rsidRPr="00722F53">
        <w:t xml:space="preserve"> </w:t>
      </w:r>
      <w:r>
        <w:t>Having</w:t>
      </w:r>
      <w:r w:rsidR="008C15A7">
        <w:t xml:space="preserve"> </w:t>
      </w:r>
      <w:r>
        <w:t>a</w:t>
      </w:r>
      <w:r w:rsidR="008C15A7">
        <w:t xml:space="preserve"> </w:t>
      </w:r>
      <w:r>
        <w:t>big</w:t>
      </w:r>
      <w:r w:rsidR="008C15A7">
        <w:t xml:space="preserve"> </w:t>
      </w:r>
      <w:r>
        <w:t>vision</w:t>
      </w:r>
      <w:r w:rsidR="008C15A7">
        <w:t xml:space="preserve"> </w:t>
      </w:r>
      <w:r>
        <w:t>and</w:t>
      </w:r>
      <w:r w:rsidR="008C15A7">
        <w:t xml:space="preserve"> </w:t>
      </w:r>
      <w:r>
        <w:t>putting</w:t>
      </w:r>
      <w:r w:rsidR="008C15A7">
        <w:t xml:space="preserve"> </w:t>
      </w:r>
      <w:r>
        <w:t>your</w:t>
      </w:r>
      <w:r w:rsidR="008C15A7">
        <w:t xml:space="preserve"> </w:t>
      </w:r>
      <w:r>
        <w:t>heart</w:t>
      </w:r>
      <w:r w:rsidR="008C15A7">
        <w:t xml:space="preserve"> </w:t>
      </w:r>
      <w:r>
        <w:t>and</w:t>
      </w:r>
      <w:r w:rsidR="008C15A7">
        <w:t xml:space="preserve"> </w:t>
      </w:r>
      <w:r>
        <w:t>soul</w:t>
      </w:r>
      <w:r w:rsidR="008C15A7">
        <w:t xml:space="preserve"> </w:t>
      </w:r>
      <w:r>
        <w:t>into</w:t>
      </w:r>
      <w:r w:rsidR="008C15A7">
        <w:t xml:space="preserve"> </w:t>
      </w:r>
      <w:r>
        <w:t>that</w:t>
      </w:r>
      <w:r w:rsidR="008C15A7">
        <w:t xml:space="preserve"> </w:t>
      </w:r>
      <w:r>
        <w:t>vision</w:t>
      </w:r>
      <w:r w:rsidR="008C15A7">
        <w:t xml:space="preserve"> </w:t>
      </w:r>
      <w:r>
        <w:t>comes</w:t>
      </w:r>
      <w:r w:rsidR="008C15A7">
        <w:t xml:space="preserve"> </w:t>
      </w:r>
      <w:r>
        <w:t>with</w:t>
      </w:r>
      <w:r w:rsidR="008C15A7">
        <w:t xml:space="preserve"> </w:t>
      </w:r>
      <w:r>
        <w:t>risk.</w:t>
      </w:r>
      <w:r w:rsidR="008C15A7">
        <w:t xml:space="preserve"> </w:t>
      </w:r>
      <w:r>
        <w:t>Sometimes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veer</w:t>
      </w:r>
      <w:r w:rsidR="008C15A7">
        <w:t xml:space="preserve"> </w:t>
      </w:r>
      <w:r>
        <w:t>off</w:t>
      </w:r>
      <w:r w:rsidR="008C15A7">
        <w:t xml:space="preserve"> </w:t>
      </w:r>
      <w:r>
        <w:t>course,</w:t>
      </w:r>
      <w:r w:rsidR="008C15A7">
        <w:t xml:space="preserve"> </w:t>
      </w:r>
      <w:r>
        <w:t>other</w:t>
      </w:r>
      <w:r w:rsidR="008C15A7">
        <w:t xml:space="preserve"> </w:t>
      </w:r>
      <w:r>
        <w:t>times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be</w:t>
      </w:r>
      <w:r w:rsidR="008C15A7">
        <w:t xml:space="preserve"> </w:t>
      </w:r>
      <w:r>
        <w:t>distracted</w:t>
      </w:r>
      <w:r w:rsidR="008C15A7">
        <w:t xml:space="preserve"> </w:t>
      </w:r>
      <w:r>
        <w:t>and</w:t>
      </w:r>
      <w:r w:rsidR="008C15A7">
        <w:t xml:space="preserve"> </w:t>
      </w:r>
      <w:r>
        <w:t>sometimes</w:t>
      </w:r>
      <w:r w:rsidR="008C15A7">
        <w:t xml:space="preserve"> </w:t>
      </w:r>
      <w:r>
        <w:t>people</w:t>
      </w:r>
      <w:r w:rsidR="008C15A7">
        <w:t xml:space="preserve"> </w:t>
      </w:r>
      <w:r>
        <w:t>might</w:t>
      </w:r>
      <w:r w:rsidR="008C15A7">
        <w:t xml:space="preserve"> </w:t>
      </w:r>
      <w:r>
        <w:t>drag</w:t>
      </w:r>
      <w:r w:rsidR="008C15A7">
        <w:t xml:space="preserve"> </w:t>
      </w:r>
      <w:r>
        <w:t>you</w:t>
      </w:r>
      <w:r w:rsidR="008C15A7">
        <w:t xml:space="preserve"> </w:t>
      </w:r>
      <w:r>
        <w:t>off</w:t>
      </w:r>
      <w:r w:rsidR="008C15A7">
        <w:t xml:space="preserve"> </w:t>
      </w:r>
      <w:r>
        <w:t>course.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on</w:t>
      </w:r>
      <w:r w:rsidR="008C15A7">
        <w:t xml:space="preserve"> </w:t>
      </w:r>
      <w:r>
        <w:t>it.</w:t>
      </w:r>
      <w:r w:rsidR="008C15A7">
        <w:t xml:space="preserve"> </w:t>
      </w:r>
      <w:r>
        <w:t>Be</w:t>
      </w:r>
      <w:r w:rsidR="008C15A7">
        <w:t xml:space="preserve"> </w:t>
      </w:r>
      <w:r>
        <w:t>patient.</w:t>
      </w:r>
      <w:r w:rsidR="008C15A7">
        <w:t xml:space="preserve"> </w:t>
      </w:r>
      <w:r>
        <w:t>Surround</w:t>
      </w:r>
      <w:r w:rsidR="008C15A7">
        <w:t xml:space="preserve"> </w:t>
      </w:r>
      <w:r>
        <w:t>yourself</w:t>
      </w:r>
      <w:r w:rsidR="008C15A7">
        <w:t xml:space="preserve"> </w:t>
      </w:r>
      <w:r>
        <w:t>with</w:t>
      </w:r>
      <w:r w:rsidR="008C15A7">
        <w:t xml:space="preserve"> </w:t>
      </w:r>
      <w:r>
        <w:t>good</w:t>
      </w:r>
      <w:r w:rsidR="008C15A7">
        <w:t xml:space="preserve"> </w:t>
      </w:r>
      <w:r>
        <w:t>people</w:t>
      </w:r>
      <w:r w:rsidR="008C15A7">
        <w:t xml:space="preserve"> </w:t>
      </w:r>
      <w:r>
        <w:t>who</w:t>
      </w:r>
      <w:r w:rsidR="008C15A7">
        <w:t xml:space="preserve"> </w:t>
      </w:r>
      <w:r>
        <w:t>will</w:t>
      </w:r>
      <w:r w:rsidR="008C15A7">
        <w:t xml:space="preserve"> </w:t>
      </w:r>
      <w:r>
        <w:t>tell</w:t>
      </w:r>
      <w:r w:rsidR="008C15A7">
        <w:t xml:space="preserve"> </w:t>
      </w:r>
      <w:r>
        <w:t>you</w:t>
      </w:r>
      <w:r w:rsidR="008C15A7">
        <w:t xml:space="preserve"> </w:t>
      </w:r>
      <w:r>
        <w:t>the</w:t>
      </w:r>
      <w:r w:rsidR="008C15A7">
        <w:t xml:space="preserve"> </w:t>
      </w:r>
      <w:r>
        <w:t>truth</w:t>
      </w:r>
      <w:r w:rsidR="008C15A7">
        <w:t xml:space="preserve"> </w:t>
      </w:r>
      <w:r>
        <w:t>and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they</w:t>
      </w:r>
      <w:r w:rsidR="008C15A7">
        <w:t xml:space="preserve"> </w:t>
      </w:r>
      <w:r>
        <w:t>know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the</w:t>
      </w:r>
      <w:r w:rsidR="008C15A7">
        <w:t xml:space="preserve"> </w:t>
      </w:r>
      <w:r>
        <w:t>truth.</w:t>
      </w:r>
      <w:r w:rsidR="008C15A7">
        <w:t xml:space="preserve"> </w:t>
      </w:r>
      <w:r>
        <w:t>Give</w:t>
      </w:r>
      <w:r w:rsidR="008C15A7">
        <w:t xml:space="preserve"> </w:t>
      </w:r>
      <w:r>
        <w:t>yourself</w:t>
      </w:r>
      <w:r w:rsidR="008C15A7">
        <w:t xml:space="preserve"> </w:t>
      </w:r>
      <w:r>
        <w:t>time</w:t>
      </w:r>
      <w:r w:rsidR="008C15A7">
        <w:t xml:space="preserve"> </w:t>
      </w:r>
      <w:r>
        <w:t>and</w:t>
      </w:r>
      <w:r w:rsidR="008C15A7">
        <w:t xml:space="preserve"> </w:t>
      </w:r>
      <w:r>
        <w:t>space</w:t>
      </w:r>
      <w:r w:rsidR="008C15A7">
        <w:t xml:space="preserve"> </w:t>
      </w:r>
      <w:r>
        <w:t>to</w:t>
      </w:r>
      <w:r w:rsidR="008C15A7">
        <w:t xml:space="preserve"> </w:t>
      </w:r>
      <w:r>
        <w:t>think,</w:t>
      </w:r>
      <w:r w:rsidR="008C15A7">
        <w:t xml:space="preserve"> </w:t>
      </w:r>
      <w:r>
        <w:t>plan</w:t>
      </w:r>
      <w:r w:rsidR="008C15A7">
        <w:t xml:space="preserve"> </w:t>
      </w:r>
      <w:r>
        <w:t>and</w:t>
      </w:r>
      <w:r w:rsidR="008C15A7">
        <w:t xml:space="preserve"> </w:t>
      </w:r>
      <w:r>
        <w:t>reflect</w:t>
      </w:r>
      <w:r w:rsidR="008C15A7">
        <w:t xml:space="preserve"> </w:t>
      </w:r>
      <w:r>
        <w:t>on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are</w:t>
      </w:r>
      <w:r w:rsidR="008C15A7">
        <w:t xml:space="preserve"> </w:t>
      </w:r>
      <w:r>
        <w:t>and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610349">
        <w:t> . . .</w:t>
      </w:r>
      <w:r w:rsidR="00722F53">
        <w:t xml:space="preserve"> </w:t>
      </w:r>
      <w:r>
        <w:t>but</w:t>
      </w:r>
      <w:r w:rsidR="008C15A7">
        <w:t xml:space="preserve"> </w:t>
      </w:r>
      <w:r>
        <w:t>fight</w:t>
      </w:r>
      <w:r w:rsidR="008C15A7">
        <w:t xml:space="preserve"> </w:t>
      </w:r>
      <w:r>
        <w:t>through</w:t>
      </w:r>
      <w:r w:rsidR="008C15A7">
        <w:t xml:space="preserve"> </w:t>
      </w:r>
      <w:r>
        <w:t>the</w:t>
      </w:r>
      <w:r w:rsidR="008C15A7">
        <w:t xml:space="preserve"> </w:t>
      </w:r>
      <w:r>
        <w:t>wind,</w:t>
      </w:r>
      <w:r w:rsidR="008C15A7">
        <w:t xml:space="preserve"> </w:t>
      </w:r>
      <w:r>
        <w:t>the</w:t>
      </w:r>
      <w:r w:rsidR="008C15A7">
        <w:t xml:space="preserve"> </w:t>
      </w:r>
      <w:r>
        <w:t>rain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hail</w:t>
      </w:r>
      <w:r w:rsidR="008C15A7">
        <w:t xml:space="preserve"> </w:t>
      </w:r>
      <w:r>
        <w:t>and</w:t>
      </w:r>
      <w:r w:rsidR="008C15A7">
        <w:t xml:space="preserve"> </w:t>
      </w:r>
      <w:r>
        <w:t>stay</w:t>
      </w:r>
      <w:r w:rsidR="008C15A7">
        <w:t xml:space="preserve"> </w:t>
      </w:r>
      <w:r>
        <w:t>the</w:t>
      </w:r>
      <w:r w:rsidR="008C15A7">
        <w:t xml:space="preserve"> </w:t>
      </w:r>
      <w:r>
        <w:t>course.</w:t>
      </w:r>
      <w:r w:rsidR="008C15A7" w:rsidRPr="00BC4DEA">
        <w:rPr>
          <w:rStyle w:val="boldb"/>
        </w:rPr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this.</w:t>
      </w:r>
      <w:r w:rsidR="008C15A7">
        <w:t xml:space="preserve"> </w:t>
      </w:r>
      <w:r>
        <w:t>You</w:t>
      </w:r>
      <w:r w:rsidR="008C15A7">
        <w:t xml:space="preserve"> </w:t>
      </w:r>
      <w:r>
        <w:t>will</w:t>
      </w:r>
      <w:r w:rsidR="008C15A7">
        <w:t xml:space="preserve"> </w:t>
      </w:r>
      <w:r>
        <w:t>do</w:t>
      </w:r>
      <w:r w:rsidR="008C15A7">
        <w:t xml:space="preserve"> </w:t>
      </w:r>
      <w:r>
        <w:t>this.</w:t>
      </w:r>
    </w:p>
    <w:p w14:paraId="0366C87D" w14:textId="77777777" w:rsidR="00722F53" w:rsidRDefault="00E949E9" w:rsidP="008F1C01">
      <w:pPr>
        <w:pStyle w:val="Body-TextTx"/>
      </w:pP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have</w:t>
      </w:r>
      <w:r w:rsidR="008C15A7">
        <w:t xml:space="preserve"> </w:t>
      </w:r>
      <w:r>
        <w:t>journeyed</w:t>
      </w:r>
      <w:r w:rsidR="008C15A7">
        <w:t xml:space="preserve"> </w:t>
      </w:r>
      <w:r>
        <w:t>through</w:t>
      </w:r>
      <w:r w:rsidR="008C15A7">
        <w:t xml:space="preserve"> </w:t>
      </w:r>
      <w:r>
        <w:t>life</w:t>
      </w:r>
      <w:r w:rsidR="008C15A7">
        <w:t xml:space="preserve"> </w:t>
      </w:r>
      <w:r>
        <w:t>sharing</w:t>
      </w:r>
      <w:r w:rsidR="008C15A7">
        <w:t xml:space="preserve"> </w:t>
      </w:r>
      <w:r>
        <w:t>my</w:t>
      </w:r>
      <w:r w:rsidR="008C15A7">
        <w:t xml:space="preserve"> </w:t>
      </w:r>
      <w:r>
        <w:t>learnings</w:t>
      </w:r>
      <w:r w:rsidR="008C15A7">
        <w:t xml:space="preserve"> </w:t>
      </w:r>
      <w:r>
        <w:t>with</w:t>
      </w:r>
      <w:r w:rsidR="008C15A7">
        <w:t xml:space="preserve"> </w:t>
      </w:r>
      <w:r>
        <w:t>friends,</w:t>
      </w:r>
      <w:r w:rsidR="008C15A7">
        <w:t xml:space="preserve"> </w:t>
      </w:r>
      <w:r>
        <w:t>mentors</w:t>
      </w:r>
      <w:r w:rsidR="008C15A7">
        <w:t xml:space="preserve"> </w:t>
      </w:r>
      <w:r>
        <w:t>and</w:t>
      </w:r>
      <w:r w:rsidR="008C15A7">
        <w:t xml:space="preserve"> </w:t>
      </w:r>
      <w:r>
        <w:t>teachers,</w:t>
      </w:r>
      <w:r w:rsidR="008C15A7">
        <w:t xml:space="preserve"> </w:t>
      </w:r>
      <w:r>
        <w:t>our</w:t>
      </w:r>
      <w:r w:rsidR="008C15A7">
        <w:t xml:space="preserve"> </w:t>
      </w:r>
      <w:r>
        <w:t>mutual</w:t>
      </w:r>
      <w:r w:rsidR="008C15A7">
        <w:t xml:space="preserve"> </w:t>
      </w:r>
      <w:r>
        <w:t>vulnerability</w:t>
      </w:r>
      <w:r w:rsidR="008C15A7">
        <w:t xml:space="preserve"> </w:t>
      </w:r>
      <w:r>
        <w:t>in</w:t>
      </w:r>
      <w:r w:rsidR="008C15A7">
        <w:t xml:space="preserve"> </w:t>
      </w:r>
      <w:r>
        <w:t>sharing</w:t>
      </w:r>
      <w:r w:rsidR="008C15A7">
        <w:t xml:space="preserve"> </w:t>
      </w:r>
      <w:r>
        <w:t>created</w:t>
      </w:r>
      <w:r w:rsidR="008C15A7">
        <w:t xml:space="preserve"> </w:t>
      </w:r>
      <w:r>
        <w:t>a</w:t>
      </w:r>
      <w:r w:rsidR="008C15A7">
        <w:t xml:space="preserve"> </w:t>
      </w:r>
      <w:r>
        <w:t>common</w:t>
      </w:r>
      <w:r w:rsidR="008C15A7">
        <w:t xml:space="preserve"> </w:t>
      </w:r>
      <w:r>
        <w:t>bond</w:t>
      </w:r>
      <w:r w:rsidR="008C15A7">
        <w:t xml:space="preserve"> </w:t>
      </w:r>
      <w:r>
        <w:t>and</w:t>
      </w:r>
      <w:r w:rsidR="008C15A7">
        <w:t xml:space="preserve"> </w:t>
      </w:r>
      <w:r>
        <w:t>listening</w:t>
      </w:r>
      <w:r w:rsidR="008C15A7">
        <w:t xml:space="preserve"> </w:t>
      </w:r>
      <w:r>
        <w:t>and</w:t>
      </w:r>
      <w:r w:rsidR="008C15A7">
        <w:t xml:space="preserve"> </w:t>
      </w:r>
      <w:r>
        <w:t>learning</w:t>
      </w:r>
      <w:r w:rsidR="008C15A7">
        <w:t xml:space="preserve"> </w:t>
      </w:r>
      <w:r>
        <w:t>helped</w:t>
      </w:r>
      <w:r w:rsidR="008C15A7">
        <w:t xml:space="preserve"> </w:t>
      </w:r>
      <w:r>
        <w:t>better</w:t>
      </w:r>
      <w:r w:rsidR="008C15A7">
        <w:t xml:space="preserve"> </w:t>
      </w:r>
      <w:r>
        <w:t>articulate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8C15A7">
        <w:t xml:space="preserve"> </w:t>
      </w:r>
      <w:r>
        <w:t>learned.</w:t>
      </w:r>
    </w:p>
    <w:p w14:paraId="19260D5F" w14:textId="77777777" w:rsidR="00017929" w:rsidRPr="00CB40F9" w:rsidRDefault="00E949E9" w:rsidP="00F96744">
      <w:pPr>
        <w:pStyle w:val="B-HeadBhead"/>
      </w:pPr>
      <w:r w:rsidRPr="00CB40F9">
        <w:t>Clarity</w:t>
      </w:r>
      <w:r w:rsidR="008C15A7" w:rsidRPr="00CB40F9">
        <w:t xml:space="preserve"> </w:t>
      </w:r>
      <w:r w:rsidRPr="00CB40F9">
        <w:t>of</w:t>
      </w:r>
      <w:r w:rsidR="008C15A7" w:rsidRPr="00CB40F9">
        <w:t xml:space="preserve"> </w:t>
      </w:r>
      <w:r w:rsidRPr="00CB40F9">
        <w:t>Purpose</w:t>
      </w:r>
    </w:p>
    <w:p w14:paraId="63DBC48F" w14:textId="77777777" w:rsidR="00017929" w:rsidRDefault="00E949E9" w:rsidP="008F1C01">
      <w:pPr>
        <w:pStyle w:val="Body-TextTx"/>
      </w:pPr>
      <w:r>
        <w:t>A</w:t>
      </w:r>
      <w:r w:rsidR="008C15A7">
        <w:t xml:space="preserve"> </w:t>
      </w:r>
      <w:r>
        <w:t>story</w:t>
      </w:r>
      <w:r w:rsidR="008C15A7">
        <w:t xml:space="preserve"> </w:t>
      </w:r>
      <w:r>
        <w:t>that</w:t>
      </w:r>
      <w:r w:rsidR="008C15A7">
        <w:t xml:space="preserve"> </w:t>
      </w:r>
      <w:r>
        <w:t>really</w:t>
      </w:r>
      <w:r w:rsidR="008C15A7">
        <w:t xml:space="preserve"> </w:t>
      </w:r>
      <w:r>
        <w:t>illustrates</w:t>
      </w:r>
      <w:r w:rsidR="008C15A7">
        <w:t xml:space="preserve"> </w:t>
      </w:r>
      <w:r>
        <w:t>trusting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was</w:t>
      </w:r>
      <w:r w:rsidR="008C15A7">
        <w:t xml:space="preserve"> </w:t>
      </w:r>
      <w:r>
        <w:t>told</w:t>
      </w:r>
      <w:r w:rsidR="008C15A7">
        <w:t xml:space="preserve"> </w:t>
      </w: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by</w:t>
      </w:r>
      <w:r w:rsidR="008C15A7">
        <w:t xml:space="preserve"> </w:t>
      </w:r>
      <w:r>
        <w:t>Rich</w:t>
      </w:r>
      <w:r w:rsidR="008C15A7">
        <w:t xml:space="preserve"> </w:t>
      </w:r>
      <w:r>
        <w:t>Gotham,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Boston</w:t>
      </w:r>
      <w:r w:rsidR="008C15A7">
        <w:t xml:space="preserve"> </w:t>
      </w:r>
      <w:r>
        <w:t>Celtics.</w:t>
      </w:r>
      <w:r w:rsidR="008C15A7">
        <w:t xml:space="preserve"> </w:t>
      </w:r>
      <w:r>
        <w:t>Anyone</w:t>
      </w:r>
      <w:r w:rsidR="008C15A7">
        <w:t xml:space="preserve"> </w:t>
      </w:r>
      <w:r>
        <w:t>who</w:t>
      </w:r>
      <w:r w:rsidR="008C15A7">
        <w:t xml:space="preserve"> </w:t>
      </w:r>
      <w:r>
        <w:t>knows</w:t>
      </w:r>
      <w:r w:rsidR="008C15A7">
        <w:t xml:space="preserve"> </w:t>
      </w:r>
      <w:r>
        <w:t>basketball</w:t>
      </w:r>
      <w:r w:rsidR="008C15A7">
        <w:t xml:space="preserve"> </w:t>
      </w:r>
      <w:r>
        <w:t>knows</w:t>
      </w:r>
      <w:r w:rsidR="008C15A7">
        <w:t xml:space="preserve"> </w:t>
      </w:r>
      <w:r>
        <w:t>that</w:t>
      </w:r>
      <w:r w:rsidR="008C15A7">
        <w:t xml:space="preserve"> </w:t>
      </w:r>
      <w:r>
        <w:t>Philadelphia</w:t>
      </w:r>
      <w:r w:rsidR="008C15A7">
        <w:t xml:space="preserve"> </w:t>
      </w:r>
      <w:r>
        <w:t>hates</w:t>
      </w:r>
      <w:r w:rsidR="008C15A7">
        <w:t xml:space="preserve"> </w:t>
      </w:r>
      <w:r>
        <w:t>Boston.</w:t>
      </w:r>
      <w:r w:rsidR="008C15A7">
        <w:t xml:space="preserve"> </w:t>
      </w:r>
      <w:r>
        <w:t>But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business</w:t>
      </w:r>
      <w:r w:rsidR="008C15A7">
        <w:t xml:space="preserve"> </w:t>
      </w:r>
      <w:r>
        <w:t>of</w:t>
      </w:r>
      <w:r w:rsidR="008C15A7">
        <w:t xml:space="preserve"> </w:t>
      </w:r>
      <w:r>
        <w:t>sports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oftentimes</w:t>
      </w:r>
      <w:r w:rsidR="008C15A7">
        <w:t xml:space="preserve"> </w:t>
      </w:r>
      <w:r>
        <w:t>our</w:t>
      </w:r>
      <w:r w:rsidR="008C15A7">
        <w:t xml:space="preserve"> </w:t>
      </w:r>
      <w:r>
        <w:t>friends</w:t>
      </w:r>
      <w:r w:rsidR="008C15A7">
        <w:t xml:space="preserve"> </w:t>
      </w:r>
      <w:r>
        <w:t>who</w:t>
      </w:r>
      <w:r w:rsidR="008C15A7">
        <w:t xml:space="preserve"> </w:t>
      </w:r>
      <w:r>
        <w:t>run</w:t>
      </w:r>
      <w:r w:rsidR="008C15A7">
        <w:t xml:space="preserve"> </w:t>
      </w:r>
      <w:r>
        <w:t>the</w:t>
      </w:r>
      <w:r w:rsidR="008C15A7">
        <w:t xml:space="preserve"> </w:t>
      </w:r>
      <w:r>
        <w:t>teams</w:t>
      </w:r>
      <w:r w:rsidR="008C15A7">
        <w:t xml:space="preserve"> </w:t>
      </w:r>
      <w:r>
        <w:t>that</w:t>
      </w:r>
      <w:r w:rsidR="008C15A7">
        <w:t xml:space="preserve"> </w:t>
      </w:r>
      <w:r>
        <w:t>our</w:t>
      </w:r>
      <w:r w:rsidR="008C15A7">
        <w:t xml:space="preserve"> </w:t>
      </w:r>
      <w:r>
        <w:t>fans</w:t>
      </w:r>
      <w:r w:rsidR="008C15A7">
        <w:t xml:space="preserve"> </w:t>
      </w:r>
      <w:r>
        <w:t>hate.</w:t>
      </w:r>
      <w:r w:rsidR="008C15A7">
        <w:t xml:space="preserve"> </w:t>
      </w:r>
      <w:r>
        <w:t>Even</w:t>
      </w:r>
      <w:r w:rsidR="008C15A7">
        <w:t xml:space="preserve"> </w:t>
      </w:r>
      <w:r>
        <w:t>your</w:t>
      </w:r>
      <w:r w:rsidR="008C15A7">
        <w:t xml:space="preserve"> </w:t>
      </w:r>
      <w:r>
        <w:t>fiercest</w:t>
      </w:r>
      <w:r w:rsidR="008C15A7">
        <w:t xml:space="preserve"> </w:t>
      </w:r>
      <w:r>
        <w:t>rivals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court</w:t>
      </w:r>
      <w:r w:rsidR="008C15A7">
        <w:t xml:space="preserve"> </w:t>
      </w:r>
      <w:r>
        <w:t>provide</w:t>
      </w:r>
      <w:r w:rsidR="008C15A7">
        <w:t xml:space="preserve"> </w:t>
      </w:r>
      <w:r>
        <w:t>opportunities</w:t>
      </w:r>
      <w:r w:rsidR="008C15A7">
        <w:t xml:space="preserve"> </w:t>
      </w:r>
      <w:r>
        <w:t>for</w:t>
      </w:r>
      <w:r w:rsidR="008C15A7">
        <w:t xml:space="preserve"> </w:t>
      </w:r>
      <w:r>
        <w:t>you</w:t>
      </w:r>
      <w:r w:rsidR="008C15A7">
        <w:t xml:space="preserve"> </w:t>
      </w:r>
      <w:r>
        <w:t>to</w:t>
      </w:r>
      <w:r w:rsidR="008C15A7">
        <w:t xml:space="preserve"> </w:t>
      </w:r>
      <w:r>
        <w:t>learn.</w:t>
      </w:r>
      <w:r w:rsidR="008C15A7">
        <w:t xml:space="preserve"> </w:t>
      </w:r>
      <w:r>
        <w:t>Rich</w:t>
      </w:r>
      <w:r w:rsidR="008C15A7">
        <w:t xml:space="preserve"> </w:t>
      </w:r>
      <w:r>
        <w:t>runs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organization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starts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unifying,</w:t>
      </w:r>
      <w:r w:rsidR="008C15A7">
        <w:t xml:space="preserve"> </w:t>
      </w:r>
      <w:r>
        <w:t>long-term</w:t>
      </w:r>
      <w:r w:rsidR="008C15A7">
        <w:t xml:space="preserve"> </w:t>
      </w:r>
      <w:r>
        <w:t>vision</w:t>
      </w:r>
      <w:r w:rsidR="008C15A7">
        <w:t xml:space="preserve"> </w:t>
      </w:r>
      <w:r>
        <w:t>that</w:t>
      </w:r>
      <w:r w:rsidR="008C15A7">
        <w:t xml:space="preserve"> </w:t>
      </w:r>
      <w:r>
        <w:t>actually</w:t>
      </w:r>
      <w:r w:rsidR="008C15A7">
        <w:t xml:space="preserve"> </w:t>
      </w:r>
      <w:r>
        <w:t>says</w:t>
      </w:r>
      <w:r w:rsidR="008C15A7">
        <w:t xml:space="preserve"> </w:t>
      </w:r>
      <w:r>
        <w:t>nothing</w:t>
      </w:r>
      <w:r w:rsidR="008C15A7">
        <w:t xml:space="preserve"> </w:t>
      </w:r>
      <w:r>
        <w:t>at</w:t>
      </w:r>
      <w:r w:rsidR="008C15A7">
        <w:t xml:space="preserve"> </w:t>
      </w:r>
      <w:r>
        <w:t>all.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League</w:t>
      </w:r>
      <w:r w:rsidR="008C15A7">
        <w:t xml:space="preserve"> </w:t>
      </w:r>
      <w:r>
        <w:t>office</w:t>
      </w:r>
      <w:r w:rsidR="008C15A7">
        <w:t xml:space="preserve"> </w:t>
      </w:r>
      <w:r>
        <w:t>when</w:t>
      </w:r>
      <w:r w:rsidR="008C15A7">
        <w:t xml:space="preserve"> </w:t>
      </w:r>
      <w:r>
        <w:t>Rich</w:t>
      </w:r>
      <w:r w:rsidR="008C15A7">
        <w:t xml:space="preserve"> </w:t>
      </w:r>
      <w:r>
        <w:t>was</w:t>
      </w:r>
      <w:r w:rsidR="008C15A7">
        <w:t xml:space="preserve"> </w:t>
      </w:r>
      <w:r>
        <w:t>named</w:t>
      </w:r>
      <w:r w:rsidR="008C15A7">
        <w:t xml:space="preserve"> </w:t>
      </w:r>
      <w:r>
        <w:t>the</w:t>
      </w:r>
      <w:r w:rsidR="008C15A7">
        <w:t xml:space="preserve"> </w:t>
      </w:r>
      <w:r>
        <w:t>second</w:t>
      </w:r>
      <w:r w:rsidR="008C15A7">
        <w:t xml:space="preserve"> </w:t>
      </w:r>
      <w:r>
        <w:t>president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history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Boston</w:t>
      </w:r>
      <w:r w:rsidR="008C15A7">
        <w:t xml:space="preserve"> </w:t>
      </w:r>
      <w:r>
        <w:t>Celtics.</w:t>
      </w:r>
      <w:r w:rsidR="008C15A7">
        <w:t xml:space="preserve"> </w:t>
      </w:r>
      <w:r>
        <w:t>(The</w:t>
      </w:r>
      <w:r w:rsidR="008C15A7">
        <w:t xml:space="preserve"> </w:t>
      </w:r>
      <w:r>
        <w:t>first</w:t>
      </w:r>
      <w:r w:rsidR="008C15A7">
        <w:t xml:space="preserve"> </w:t>
      </w:r>
      <w:r>
        <w:t>was</w:t>
      </w:r>
      <w:r w:rsidR="008C15A7">
        <w:t xml:space="preserve"> </w:t>
      </w:r>
      <w:r>
        <w:t>Red</w:t>
      </w:r>
      <w:r w:rsidR="008C15A7">
        <w:t xml:space="preserve"> </w:t>
      </w:r>
      <w:r>
        <w:t>Auerbach.)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touring</w:t>
      </w:r>
      <w:r w:rsidR="008C15A7">
        <w:t xml:space="preserve"> </w:t>
      </w:r>
      <w:r>
        <w:t>the</w:t>
      </w:r>
      <w:r w:rsidR="008C15A7">
        <w:t xml:space="preserve"> </w:t>
      </w:r>
      <w:r>
        <w:t>practice</w:t>
      </w:r>
      <w:r w:rsidR="008C15A7">
        <w:t xml:space="preserve"> </w:t>
      </w:r>
      <w:r>
        <w:t>facility,</w:t>
      </w:r>
      <w:r w:rsidR="008C15A7">
        <w:t xml:space="preserve"> </w:t>
      </w:r>
      <w:r>
        <w:t>which</w:t>
      </w:r>
      <w:r w:rsidR="008C15A7">
        <w:t xml:space="preserve"> </w:t>
      </w:r>
      <w:r>
        <w:t>I</w:t>
      </w:r>
      <w:r w:rsidR="008C15A7">
        <w:t xml:space="preserve"> </w:t>
      </w:r>
      <w:r>
        <w:t>try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when</w:t>
      </w:r>
      <w:r w:rsidR="008C15A7">
        <w:t xml:space="preserve"> </w:t>
      </w:r>
      <w:r>
        <w:t>traveling</w:t>
      </w:r>
      <w:r w:rsidR="008C15A7">
        <w:t xml:space="preserve"> </w:t>
      </w:r>
      <w:r>
        <w:t>to</w:t>
      </w:r>
      <w:r w:rsidR="008C15A7">
        <w:t xml:space="preserve"> </w:t>
      </w:r>
      <w:r>
        <w:t>visit</w:t>
      </w:r>
      <w:r w:rsidR="008C15A7">
        <w:t xml:space="preserve"> </w:t>
      </w:r>
      <w:r>
        <w:t>other</w:t>
      </w:r>
      <w:r w:rsidR="008C15A7">
        <w:t xml:space="preserve"> </w:t>
      </w:r>
      <w:r>
        <w:t>teams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a</w:t>
      </w:r>
      <w:r w:rsidR="008C15A7">
        <w:t xml:space="preserve"> </w:t>
      </w:r>
      <w:r>
        <w:t>sense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culture</w:t>
      </w:r>
      <w:r w:rsidR="008C15A7">
        <w:t xml:space="preserve"> </w:t>
      </w:r>
      <w:r>
        <w:t>and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development.</w:t>
      </w:r>
      <w:r w:rsidR="008C15A7">
        <w:t xml:space="preserve"> </w:t>
      </w:r>
      <w:r>
        <w:t>That</w:t>
      </w:r>
      <w:r w:rsidR="00610349">
        <w:t>’</w:t>
      </w:r>
      <w:r>
        <w:t>s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looked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Championship</w:t>
      </w:r>
      <w:r w:rsidR="008C15A7">
        <w:t xml:space="preserve"> </w:t>
      </w:r>
      <w:r>
        <w:t>banners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sure</w:t>
      </w:r>
      <w:r w:rsidR="008C15A7">
        <w:t xml:space="preserve"> </w:t>
      </w:r>
      <w:r>
        <w:t>were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them.</w:t>
      </w:r>
      <w:r w:rsidR="008C15A7">
        <w:rPr>
          <w:color w:val="00FF00"/>
        </w:rPr>
        <w:t xml:space="preserve"> </w:t>
      </w:r>
      <w:r w:rsidR="00610349">
        <w:t>“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makes</w:t>
      </w:r>
      <w:r w:rsidR="008C15A7">
        <w:t xml:space="preserve"> </w:t>
      </w:r>
      <w:r>
        <w:t>the</w:t>
      </w:r>
      <w:r w:rsidR="008C15A7">
        <w:t xml:space="preserve"> </w:t>
      </w:r>
      <w:r>
        <w:t>Boston</w:t>
      </w:r>
      <w:r w:rsidR="008C15A7">
        <w:t xml:space="preserve"> </w:t>
      </w:r>
      <w:r>
        <w:t>Celtics</w:t>
      </w:r>
      <w:r w:rsidR="008C15A7">
        <w:t xml:space="preserve"> </w:t>
      </w:r>
      <w:r>
        <w:t>different</w:t>
      </w:r>
      <w:r w:rsidR="008C15A7">
        <w:t xml:space="preserve"> </w:t>
      </w:r>
      <w:r>
        <w:t>and</w:t>
      </w:r>
      <w:r w:rsidR="008C15A7">
        <w:t xml:space="preserve"> </w:t>
      </w:r>
      <w:r>
        <w:t>such</w:t>
      </w:r>
      <w:r w:rsidR="008C15A7">
        <w:t xml:space="preserve"> </w:t>
      </w:r>
      <w:r>
        <w:t>a</w:t>
      </w:r>
      <w:r w:rsidR="008C15A7">
        <w:t xml:space="preserve"> </w:t>
      </w:r>
      <w:r>
        <w:t>great</w:t>
      </w:r>
      <w:r w:rsidR="008C15A7">
        <w:t xml:space="preserve"> </w:t>
      </w:r>
      <w:r>
        <w:t>institution</w:t>
      </w:r>
      <w:r w:rsidR="008C15A7">
        <w:t xml:space="preserve"> </w:t>
      </w:r>
      <w:r>
        <w:t>are</w:t>
      </w:r>
      <w:r w:rsidR="008C15A7">
        <w:t xml:space="preserve"> </w:t>
      </w:r>
      <w:r>
        <w:t>the</w:t>
      </w:r>
      <w:r w:rsidR="008C15A7">
        <w:t xml:space="preserve"> </w:t>
      </w:r>
      <w:r>
        <w:t>17</w:t>
      </w:r>
      <w:r w:rsidR="008C15A7">
        <w:t xml:space="preserve"> </w:t>
      </w:r>
      <w:r>
        <w:t>banners</w:t>
      </w:r>
      <w:r w:rsidR="008C15A7">
        <w:t xml:space="preserve"> </w:t>
      </w:r>
      <w:r>
        <w:t>that</w:t>
      </w:r>
      <w:r w:rsidR="008C15A7">
        <w:t xml:space="preserve"> </w:t>
      </w:r>
      <w:r>
        <w:t>hang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rafters</w:t>
      </w:r>
      <w:r w:rsidR="008C15A7">
        <w:t xml:space="preserve"> </w:t>
      </w:r>
      <w:r>
        <w:t>representing</w:t>
      </w:r>
      <w:r w:rsidR="008C15A7">
        <w:t xml:space="preserve"> </w:t>
      </w:r>
      <w:r>
        <w:t>the</w:t>
      </w:r>
      <w:r w:rsidR="008C15A7">
        <w:t xml:space="preserve"> </w:t>
      </w:r>
      <w:r>
        <w:t>17</w:t>
      </w:r>
      <w:r w:rsidR="008C15A7">
        <w:t xml:space="preserve"> </w:t>
      </w:r>
      <w:r>
        <w:t>NBA</w:t>
      </w:r>
      <w:r w:rsidR="008C15A7">
        <w:t xml:space="preserve"> </w:t>
      </w:r>
      <w:r>
        <w:t>Championships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won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years,</w:t>
      </w:r>
      <w:r w:rsidR="00610349">
        <w:t>”</w:t>
      </w:r>
      <w:r w:rsidR="008C15A7" w:rsidRPr="00BC4DEA">
        <w:rPr>
          <w:rStyle w:val="itali"/>
        </w:rPr>
        <w:t xml:space="preserve"> </w:t>
      </w:r>
      <w:r>
        <w:t>Rich</w:t>
      </w:r>
      <w:r w:rsidR="008C15A7">
        <w:t xml:space="preserve"> </w:t>
      </w:r>
      <w:r>
        <w:t>explained.</w:t>
      </w:r>
      <w:r w:rsidR="008C15A7">
        <w:t xml:space="preserve"> </w:t>
      </w:r>
      <w:r w:rsidR="00610349">
        <w:t>“</w:t>
      </w:r>
      <w:r>
        <w:t>This</w:t>
      </w:r>
      <w:r w:rsidR="008C15A7">
        <w:t xml:space="preserve"> </w:t>
      </w:r>
      <w:r>
        <w:t>gives</w:t>
      </w:r>
      <w:r w:rsidR="008C15A7">
        <w:t xml:space="preserve"> </w:t>
      </w:r>
      <w:r>
        <w:t>us</w:t>
      </w:r>
      <w:r w:rsidR="008C15A7">
        <w:t xml:space="preserve"> </w:t>
      </w:r>
      <w:r>
        <w:t>clarity</w:t>
      </w:r>
      <w:r w:rsidR="008C15A7">
        <w:t xml:space="preserve"> </w:t>
      </w:r>
      <w:r>
        <w:t>of</w:t>
      </w:r>
      <w:r w:rsidR="008C15A7">
        <w:t xml:space="preserve"> </w:t>
      </w:r>
      <w:r>
        <w:t>purpose:</w:t>
      </w:r>
      <w:r w:rsidR="008C15A7">
        <w:t xml:space="preserve"> </w:t>
      </w:r>
      <w:r>
        <w:t>our</w:t>
      </w:r>
      <w:r w:rsidR="008C15A7">
        <w:t xml:space="preserve"> </w:t>
      </w:r>
      <w:r>
        <w:t>institution</w:t>
      </w:r>
      <w:r w:rsidR="008C15A7">
        <w:t xml:space="preserve"> </w:t>
      </w:r>
      <w:r>
        <w:t>is</w:t>
      </w:r>
      <w:r w:rsidR="008C15A7">
        <w:t xml:space="preserve"> </w:t>
      </w:r>
      <w:r>
        <w:t>about</w:t>
      </w:r>
      <w:r w:rsidR="008C15A7">
        <w:t xml:space="preserve"> </w:t>
      </w:r>
      <w:r>
        <w:t>winning</w:t>
      </w:r>
      <w:r w:rsidR="008C15A7">
        <w:t xml:space="preserve"> </w:t>
      </w:r>
      <w:r>
        <w:t>championships.</w:t>
      </w:r>
      <w:r w:rsidR="008C15A7">
        <w:t xml:space="preserve"> </w:t>
      </w:r>
      <w:r>
        <w:t>We</w:t>
      </w:r>
      <w:r w:rsidR="008C15A7">
        <w:t xml:space="preserve"> </w:t>
      </w:r>
      <w:r>
        <w:t>take</w:t>
      </w:r>
      <w:r w:rsidR="008C15A7">
        <w:t xml:space="preserve"> </w:t>
      </w:r>
      <w:r>
        <w:t>pride</w:t>
      </w:r>
      <w:r w:rsidR="008C15A7">
        <w:t xml:space="preserve"> </w:t>
      </w:r>
      <w:r>
        <w:t>in</w:t>
      </w:r>
      <w:r w:rsidR="008C15A7">
        <w:t xml:space="preserve"> </w:t>
      </w:r>
      <w:r>
        <w:t>building</w:t>
      </w:r>
      <w:r w:rsidR="008C15A7">
        <w:t xml:space="preserve"> </w:t>
      </w:r>
      <w:r>
        <w:t>on</w:t>
      </w:r>
      <w:r w:rsidR="008C15A7">
        <w:t xml:space="preserve"> </w:t>
      </w:r>
      <w:r>
        <w:t>that</w:t>
      </w:r>
      <w:r w:rsidR="008C15A7">
        <w:t xml:space="preserve"> </w:t>
      </w:r>
      <w:r>
        <w:t>legacy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motivates</w:t>
      </w:r>
      <w:r w:rsidR="008C15A7">
        <w:t xml:space="preserve"> </w:t>
      </w:r>
      <w:r>
        <w:t>us</w:t>
      </w:r>
      <w:r w:rsidR="008C15A7">
        <w:t xml:space="preserve"> </w:t>
      </w:r>
      <w:r>
        <w:t>every</w:t>
      </w:r>
      <w:r w:rsidR="008C15A7">
        <w:t xml:space="preserve"> </w:t>
      </w:r>
      <w:r>
        <w:t>day</w:t>
      </w:r>
      <w:r w:rsidR="008C15A7">
        <w:t xml:space="preserve"> </w:t>
      </w:r>
      <w:r>
        <w:t>to</w:t>
      </w:r>
      <w:r w:rsidR="008C15A7">
        <w:t xml:space="preserve"> </w:t>
      </w:r>
      <w:r>
        <w:t>come</w:t>
      </w:r>
      <w:r w:rsidR="008C15A7">
        <w:t xml:space="preserve"> </w:t>
      </w:r>
      <w:r>
        <w:t>into</w:t>
      </w:r>
      <w:r w:rsidR="008C15A7">
        <w:t xml:space="preserve"> </w:t>
      </w:r>
      <w:r>
        <w:t>work</w:t>
      </w:r>
      <w:r w:rsidR="008C15A7">
        <w:t xml:space="preserve"> </w:t>
      </w:r>
      <w:r>
        <w:t>and</w:t>
      </w:r>
      <w:r w:rsidR="008C15A7">
        <w:t xml:space="preserve"> </w:t>
      </w:r>
      <w:r>
        <w:t>get</w:t>
      </w:r>
      <w:r w:rsidR="008C15A7">
        <w:t xml:space="preserve"> </w:t>
      </w:r>
      <w:r>
        <w:t>after</w:t>
      </w:r>
      <w:r w:rsidR="008C15A7">
        <w:t xml:space="preserve"> </w:t>
      </w:r>
      <w:r>
        <w:t>it.</w:t>
      </w:r>
      <w:r w:rsidR="00610349">
        <w:t>”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he</w:t>
      </w:r>
      <w:r w:rsidR="008C15A7">
        <w:t xml:space="preserve"> </w:t>
      </w:r>
      <w:r>
        <w:t>told</w:t>
      </w:r>
      <w:r w:rsidR="008C15A7">
        <w:t xml:space="preserve"> </w:t>
      </w:r>
      <w:r>
        <w:t>me</w:t>
      </w:r>
      <w:r w:rsidR="008C15A7">
        <w:t xml:space="preserve"> </w:t>
      </w:r>
      <w:r>
        <w:t>the</w:t>
      </w:r>
      <w:r w:rsidR="008C15A7">
        <w:t xml:space="preserve"> </w:t>
      </w:r>
      <w:r>
        <w:t>back</w:t>
      </w:r>
      <w:r w:rsidR="008C15A7">
        <w:t xml:space="preserve"> </w:t>
      </w:r>
      <w:r>
        <w:t>story.</w:t>
      </w:r>
    </w:p>
    <w:p w14:paraId="011093FF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2008,</w:t>
      </w:r>
      <w:r w:rsidR="008C15A7">
        <w:t xml:space="preserve"> </w:t>
      </w:r>
      <w:r>
        <w:t>after</w:t>
      </w:r>
      <w:r w:rsidR="008C15A7">
        <w:t xml:space="preserve"> </w:t>
      </w:r>
      <w:r>
        <w:t>winning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Championship,</w:t>
      </w:r>
      <w:r w:rsidR="008C15A7">
        <w:t xml:space="preserve"> </w:t>
      </w:r>
      <w:r>
        <w:t>the</w:t>
      </w:r>
      <w:r w:rsidR="008C15A7">
        <w:t xml:space="preserve"> </w:t>
      </w:r>
      <w:r>
        <w:t>Celtics</w:t>
      </w:r>
      <w:r w:rsidR="008C15A7">
        <w:t xml:space="preserve"> </w:t>
      </w:r>
      <w:r>
        <w:t>were</w:t>
      </w:r>
      <w:r w:rsidR="008C15A7">
        <w:t xml:space="preserve"> </w:t>
      </w:r>
      <w:r>
        <w:t>preparing</w:t>
      </w:r>
      <w:r w:rsidR="008C15A7">
        <w:t xml:space="preserve"> </w:t>
      </w:r>
      <w:r>
        <w:t>for</w:t>
      </w:r>
      <w:r w:rsidR="008C15A7">
        <w:t xml:space="preserve"> </w:t>
      </w:r>
      <w:r>
        <w:t>their</w:t>
      </w:r>
      <w:r w:rsidR="008C15A7">
        <w:t xml:space="preserve"> </w:t>
      </w:r>
      <w:r>
        <w:t>summer</w:t>
      </w:r>
      <w:r w:rsidR="008C15A7">
        <w:t xml:space="preserve"> </w:t>
      </w:r>
      <w:r>
        <w:t>training</w:t>
      </w:r>
      <w:r w:rsidR="008C15A7">
        <w:t xml:space="preserve"> </w:t>
      </w:r>
      <w:r>
        <w:t>camp.</w:t>
      </w:r>
      <w:r w:rsidR="008C15A7">
        <w:t xml:space="preserve"> </w:t>
      </w:r>
      <w:r>
        <w:t>Their</w:t>
      </w:r>
      <w:r w:rsidR="008C15A7">
        <w:t xml:space="preserve"> </w:t>
      </w:r>
      <w:r>
        <w:t>coach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time,</w:t>
      </w:r>
      <w:r w:rsidR="008C15A7">
        <w:t xml:space="preserve"> </w:t>
      </w:r>
      <w:r>
        <w:t>Doc</w:t>
      </w:r>
      <w:r w:rsidR="008C15A7">
        <w:t xml:space="preserve"> </w:t>
      </w:r>
      <w:r>
        <w:t>Rivers,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idea</w:t>
      </w:r>
      <w:r w:rsidR="008C15A7">
        <w:t xml:space="preserve"> </w:t>
      </w:r>
      <w:r>
        <w:t>to</w:t>
      </w:r>
      <w:r w:rsidR="008C15A7">
        <w:t xml:space="preserve"> </w:t>
      </w:r>
      <w:r>
        <w:t>hang</w:t>
      </w:r>
      <w:r w:rsidR="008C15A7">
        <w:t xml:space="preserve"> </w:t>
      </w:r>
      <w:r>
        <w:t>a</w:t>
      </w:r>
      <w:r w:rsidR="008C15A7">
        <w:t xml:space="preserve"> </w:t>
      </w:r>
      <w:r>
        <w:t>blank</w:t>
      </w:r>
      <w:r w:rsidR="008C15A7">
        <w:t xml:space="preserve"> </w:t>
      </w:r>
      <w:r>
        <w:t>banner</w:t>
      </w:r>
      <w:r w:rsidR="008C15A7">
        <w:t xml:space="preserve"> </w:t>
      </w:r>
      <w:r>
        <w:t>in</w:t>
      </w:r>
      <w:r w:rsidR="008C15A7">
        <w:t xml:space="preserve"> </w:t>
      </w:r>
      <w:r>
        <w:t>their</w:t>
      </w:r>
      <w:r w:rsidR="008C15A7">
        <w:t xml:space="preserve"> </w:t>
      </w:r>
      <w:r>
        <w:t>training</w:t>
      </w:r>
      <w:r w:rsidR="008C15A7">
        <w:t xml:space="preserve"> </w:t>
      </w:r>
      <w:r>
        <w:t>complex</w:t>
      </w:r>
      <w:r w:rsidR="008C15A7">
        <w:t xml:space="preserve"> </w:t>
      </w:r>
      <w:r>
        <w:t>right</w:t>
      </w:r>
      <w:r w:rsidR="008C15A7">
        <w:t xml:space="preserve"> </w:t>
      </w:r>
      <w:r>
        <w:t>next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17</w:t>
      </w:r>
      <w:r w:rsidR="008C15A7">
        <w:t xml:space="preserve"> </w:t>
      </w:r>
      <w:r>
        <w:t>NBA</w:t>
      </w:r>
      <w:r w:rsidR="008C15A7">
        <w:t xml:space="preserve"> </w:t>
      </w:r>
      <w:r>
        <w:t>championship</w:t>
      </w:r>
      <w:r w:rsidR="008C15A7">
        <w:t xml:space="preserve"> </w:t>
      </w:r>
      <w:r>
        <w:t>banners.</w:t>
      </w:r>
      <w:r w:rsidR="008C15A7">
        <w:t xml:space="preserve"> </w:t>
      </w:r>
      <w:r w:rsidR="00610349">
        <w:t>“</w:t>
      </w:r>
      <w:r>
        <w:t>The</w:t>
      </w:r>
      <w:r w:rsidR="008C15A7">
        <w:t xml:space="preserve"> </w:t>
      </w:r>
      <w:r>
        <w:t>purpose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remind</w:t>
      </w:r>
      <w:r w:rsidR="008C15A7">
        <w:t xml:space="preserve"> </w:t>
      </w:r>
      <w:r>
        <w:t>everyone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Celtics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journey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over.</w:t>
      </w:r>
      <w:r w:rsidR="008C15A7">
        <w:t xml:space="preserve"> </w:t>
      </w:r>
      <w:r>
        <w:t>We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just</w:t>
      </w:r>
      <w:r w:rsidR="008C15A7">
        <w:t xml:space="preserve"> </w:t>
      </w:r>
      <w:r>
        <w:t>win</w:t>
      </w:r>
      <w:r w:rsidR="008C15A7">
        <w:t xml:space="preserve"> </w:t>
      </w:r>
      <w:r>
        <w:t>our</w:t>
      </w:r>
      <w:r w:rsidR="008C15A7">
        <w:t xml:space="preserve"> </w:t>
      </w:r>
      <w:r>
        <w:t>seventeenth</w:t>
      </w:r>
      <w:r w:rsidR="008C15A7">
        <w:t xml:space="preserve"> </w:t>
      </w:r>
      <w:r>
        <w:t>and</w:t>
      </w:r>
      <w:r w:rsidR="008C15A7">
        <w:t xml:space="preserve"> </w:t>
      </w:r>
      <w:r>
        <w:t>now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satisfied,</w:t>
      </w:r>
      <w:r w:rsidR="00610349">
        <w:t>”</w:t>
      </w:r>
      <w:r w:rsidR="008C15A7">
        <w:t xml:space="preserve"> </w:t>
      </w:r>
      <w:r>
        <w:t>Rich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championship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blank</w:t>
      </w:r>
      <w:r w:rsidR="008C15A7">
        <w:t xml:space="preserve"> </w:t>
      </w:r>
      <w:r>
        <w:t>banner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invitation</w:t>
      </w:r>
      <w:r w:rsidR="008C15A7">
        <w:t xml:space="preserve"> </w:t>
      </w:r>
      <w:r>
        <w:t>for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it.</w:t>
      </w:r>
      <w:r w:rsidR="00610349">
        <w:t>”</w:t>
      </w:r>
      <w:r w:rsidR="008C15A7"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day</w:t>
      </w:r>
      <w:r w:rsidR="008C15A7">
        <w:t xml:space="preserve"> </w:t>
      </w:r>
      <w:r>
        <w:t>forward,</w:t>
      </w:r>
      <w:r w:rsidR="008C15A7">
        <w:t xml:space="preserve"> </w:t>
      </w:r>
      <w:r>
        <w:t>any</w:t>
      </w:r>
      <w:r w:rsidR="008C15A7">
        <w:t xml:space="preserve"> </w:t>
      </w:r>
      <w:r>
        <w:t>time</w:t>
      </w:r>
      <w:r w:rsidR="008C15A7">
        <w:t xml:space="preserve"> </w:t>
      </w:r>
      <w:r>
        <w:t>Rich</w:t>
      </w:r>
      <w:r w:rsidR="008C15A7">
        <w:t xml:space="preserve"> </w:t>
      </w:r>
      <w:r>
        <w:t>or</w:t>
      </w:r>
      <w:r w:rsidR="008C15A7">
        <w:t xml:space="preserve"> </w:t>
      </w:r>
      <w:r>
        <w:t>anyone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needed</w:t>
      </w:r>
      <w:r w:rsidR="008C15A7">
        <w:t xml:space="preserve"> </w:t>
      </w:r>
      <w:r>
        <w:t>a</w:t>
      </w:r>
      <w:r w:rsidR="008C15A7">
        <w:t xml:space="preserve"> </w:t>
      </w:r>
      <w:r>
        <w:t>reminder</w:t>
      </w:r>
      <w:r w:rsidR="008C15A7">
        <w:t xml:space="preserve"> </w:t>
      </w:r>
      <w:r>
        <w:t>of</w:t>
      </w:r>
      <w:r w:rsidR="008C15A7">
        <w:t xml:space="preserve"> </w:t>
      </w:r>
      <w:r>
        <w:t>what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there</w:t>
      </w:r>
      <w:r w:rsidR="008C15A7">
        <w:t xml:space="preserve"> </w:t>
      </w:r>
      <w:r>
        <w:t>to</w:t>
      </w:r>
      <w:r w:rsidR="008C15A7">
        <w:t xml:space="preserve"> </w:t>
      </w:r>
      <w:r>
        <w:t>accomplish,</w:t>
      </w:r>
      <w:r w:rsidR="008C15A7">
        <w:t xml:space="preserve"> </w:t>
      </w:r>
      <w:r>
        <w:t>they</w:t>
      </w:r>
      <w:r w:rsidR="008C15A7">
        <w:t xml:space="preserve"> </w:t>
      </w:r>
      <w:r>
        <w:t>just</w:t>
      </w:r>
      <w:r w:rsidR="008C15A7">
        <w:t xml:space="preserve"> </w:t>
      </w:r>
      <w:r>
        <w:t>looked</w:t>
      </w:r>
      <w:r w:rsidR="008C15A7">
        <w:t xml:space="preserve"> </w:t>
      </w:r>
      <w:r>
        <w:t>up</w:t>
      </w:r>
      <w:r w:rsidR="008C15A7">
        <w:t xml:space="preserve"> </w:t>
      </w: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blank</w:t>
      </w:r>
      <w:r w:rsidR="008C15A7">
        <w:t xml:space="preserve"> </w:t>
      </w:r>
      <w:r>
        <w:t>banner</w:t>
      </w:r>
      <w:r w:rsidR="00C33184">
        <w:t>—</w:t>
      </w:r>
      <w:r>
        <w:t>their</w:t>
      </w:r>
      <w:r w:rsidR="008C15A7">
        <w:t xml:space="preserve"> </w:t>
      </w:r>
      <w:r>
        <w:t>vision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future.</w:t>
      </w:r>
      <w:r w:rsidR="008C15A7">
        <w:t xml:space="preserve"> </w:t>
      </w:r>
      <w:r>
        <w:t>Everyone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purposefully</w:t>
      </w:r>
      <w:r w:rsidR="008C15A7">
        <w:t xml:space="preserve"> </w:t>
      </w:r>
      <w:r>
        <w:t>toward</w:t>
      </w:r>
      <w:r w:rsidR="008C15A7">
        <w:t xml:space="preserve"> </w:t>
      </w:r>
      <w:r>
        <w:t>that</w:t>
      </w:r>
      <w:r w:rsidR="008C15A7">
        <w:t xml:space="preserve"> </w:t>
      </w:r>
      <w:r>
        <w:t>next</w:t>
      </w:r>
      <w:r w:rsidR="008C15A7">
        <w:t xml:space="preserve"> </w:t>
      </w:r>
      <w:r>
        <w:t>championship.</w:t>
      </w:r>
    </w:p>
    <w:p w14:paraId="740A3C48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47B77B29" w14:textId="77777777" w:rsidR="00722F53" w:rsidRDefault="00610349" w:rsidP="008F1C01">
      <w:pPr>
        <w:pStyle w:val="Body-TextTx"/>
      </w:pPr>
      <w:r>
        <w:t>“</w:t>
      </w:r>
      <w:r w:rsidR="00E949E9">
        <w:t>No,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can</w:t>
      </w:r>
      <w:r>
        <w:t>’</w:t>
      </w:r>
      <w:r w:rsidR="00E949E9">
        <w:t>t</w:t>
      </w:r>
      <w:r w:rsidR="008C15A7">
        <w:t xml:space="preserve"> </w:t>
      </w:r>
      <w:r w:rsidR="00E949E9">
        <w:t>look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banner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year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realistically</w:t>
      </w:r>
      <w:r w:rsidR="008C15A7">
        <w:t xml:space="preserve"> </w:t>
      </w:r>
      <w:r w:rsidR="00E949E9">
        <w:t>say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championship</w:t>
      </w:r>
      <w:r w:rsidR="008C15A7">
        <w:t xml:space="preserve"> </w:t>
      </w:r>
      <w:r w:rsidR="00E949E9">
        <w:t>year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us.</w:t>
      </w:r>
      <w:r w:rsidR="008C15A7">
        <w:t xml:space="preserve"> </w:t>
      </w:r>
      <w:r w:rsidR="00E949E9">
        <w:t>Some</w:t>
      </w:r>
      <w:r w:rsidR="008C15A7">
        <w:t xml:space="preserve"> </w:t>
      </w:r>
      <w:r w:rsidR="00E949E9">
        <w:t>years</w:t>
      </w:r>
      <w:r w:rsidR="008C15A7">
        <w:t xml:space="preserve"> </w:t>
      </w:r>
      <w:r w:rsidR="00E949E9">
        <w:t>we</w:t>
      </w:r>
      <w:r>
        <w:t>’</w:t>
      </w:r>
      <w:r w:rsidR="00E949E9">
        <w:t>re</w:t>
      </w:r>
      <w:r w:rsidR="008C15A7">
        <w:t xml:space="preserve"> </w:t>
      </w:r>
      <w:r w:rsidR="00E949E9">
        <w:t>rebuilding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others</w:t>
      </w:r>
      <w:r w:rsidR="008C15A7">
        <w:t xml:space="preserve"> </w:t>
      </w:r>
      <w:r w:rsidR="00E949E9">
        <w:t>merely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contention,</w:t>
      </w:r>
      <w:r>
        <w:t>”</w:t>
      </w:r>
      <w:r w:rsidR="008C15A7">
        <w:t xml:space="preserve"> </w:t>
      </w:r>
      <w:r w:rsidR="00E949E9">
        <w:t>Rich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But</w:t>
      </w:r>
      <w:r w:rsidR="008C15A7">
        <w:t xml:space="preserve"> </w:t>
      </w:r>
      <w:r w:rsidR="00E949E9">
        <w:t>even</w:t>
      </w:r>
      <w:r w:rsidR="008C15A7">
        <w:t xml:space="preserve"> </w:t>
      </w:r>
      <w:r w:rsidR="00E949E9">
        <w:t>when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don</w:t>
      </w:r>
      <w:r>
        <w:t>’</w:t>
      </w:r>
      <w:r w:rsidR="00E949E9">
        <w:t>t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realistic</w:t>
      </w:r>
      <w:r w:rsidR="008C15A7">
        <w:t xml:space="preserve"> </w:t>
      </w:r>
      <w:r w:rsidR="00E949E9">
        <w:t>championship</w:t>
      </w:r>
      <w:r w:rsidR="008C15A7">
        <w:t xml:space="preserve"> </w:t>
      </w:r>
      <w:r w:rsidR="00E949E9">
        <w:t>aspirations,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 w:rsidRPr="00BC4DEA">
        <w:rPr>
          <w:rStyle w:val="boldb"/>
        </w:rPr>
        <w:t>we</w:t>
      </w:r>
      <w:r>
        <w:rPr>
          <w:rStyle w:val="boldb"/>
        </w:rPr>
        <w:t>’</w:t>
      </w:r>
      <w:r w:rsidR="00E949E9" w:rsidRPr="00BC4DEA">
        <w:rPr>
          <w:rStyle w:val="boldb"/>
        </w:rPr>
        <w:t>re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building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every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day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laying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foundation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fill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banner.</w:t>
      </w:r>
      <w:r>
        <w:t>”</w:t>
      </w:r>
    </w:p>
    <w:p w14:paraId="64FCB393" w14:textId="77777777" w:rsidR="00017929" w:rsidRPr="00CB40F9" w:rsidRDefault="00E949E9" w:rsidP="00F96744">
      <w:pPr>
        <w:pStyle w:val="B-HeadBhead"/>
      </w:pPr>
      <w:r w:rsidRPr="00CB40F9">
        <w:t>Have</w:t>
      </w:r>
      <w:r w:rsidR="008C15A7" w:rsidRPr="00CB40F9">
        <w:t xml:space="preserve"> </w:t>
      </w:r>
      <w:r w:rsidRPr="00CB40F9">
        <w:t>a</w:t>
      </w:r>
      <w:r w:rsidR="008C15A7" w:rsidRPr="00CB40F9">
        <w:t xml:space="preserve"> </w:t>
      </w:r>
      <w:r w:rsidRPr="00CB40F9">
        <w:t>Big</w:t>
      </w:r>
      <w:r w:rsidR="008C15A7" w:rsidRPr="00CB40F9">
        <w:t xml:space="preserve"> </w:t>
      </w:r>
      <w:r w:rsidRPr="00CB40F9">
        <w:t>Vision</w:t>
      </w:r>
      <w:r w:rsidR="008C15A7" w:rsidRPr="00CB40F9">
        <w:t xml:space="preserve"> </w:t>
      </w:r>
      <w:r w:rsidRPr="00CB40F9">
        <w:t>Even</w:t>
      </w:r>
      <w:r w:rsidR="008C15A7" w:rsidRPr="00CB40F9">
        <w:t xml:space="preserve"> </w:t>
      </w:r>
      <w:r w:rsidRPr="00CB40F9">
        <w:t>if</w:t>
      </w:r>
      <w:r w:rsidR="008C15A7" w:rsidRPr="00CB40F9">
        <w:t xml:space="preserve"> </w:t>
      </w:r>
      <w:r w:rsidRPr="00CB40F9">
        <w:t>it</w:t>
      </w:r>
      <w:r w:rsidR="008C15A7" w:rsidRPr="00CB40F9">
        <w:t xml:space="preserve"> </w:t>
      </w:r>
      <w:r w:rsidRPr="00CB40F9">
        <w:t>is</w:t>
      </w:r>
      <w:r w:rsidR="008C15A7" w:rsidRPr="00CB40F9">
        <w:t xml:space="preserve"> </w:t>
      </w:r>
      <w:r w:rsidRPr="00CB40F9">
        <w:t>Ahead</w:t>
      </w:r>
      <w:r w:rsidR="008C15A7" w:rsidRPr="00CB40F9">
        <w:t xml:space="preserve"> </w:t>
      </w:r>
      <w:r w:rsidRPr="00CB40F9">
        <w:t>of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Market</w:t>
      </w:r>
    </w:p>
    <w:p w14:paraId="4D820CE1" w14:textId="77777777" w:rsidR="00017929" w:rsidRDefault="00E949E9" w:rsidP="008F1C01">
      <w:pPr>
        <w:pStyle w:val="Body-TextTx"/>
      </w:pPr>
      <w:r>
        <w:t>To</w:t>
      </w:r>
      <w:r w:rsidR="008C15A7">
        <w:t xml:space="preserve"> </w:t>
      </w:r>
      <w:r>
        <w:t>me</w:t>
      </w:r>
      <w:r w:rsidR="008C15A7">
        <w:t xml:space="preserve"> </w:t>
      </w:r>
      <w:r>
        <w:t>the</w:t>
      </w:r>
      <w:r w:rsidR="008C15A7">
        <w:t xml:space="preserve"> </w:t>
      </w:r>
      <w:r>
        <w:t>late</w:t>
      </w:r>
      <w:r w:rsidR="008C15A7">
        <w:t xml:space="preserve"> </w:t>
      </w:r>
      <w:r>
        <w:t>David</w:t>
      </w:r>
      <w:r w:rsidR="008C15A7">
        <w:t xml:space="preserve"> </w:t>
      </w:r>
      <w:r>
        <w:t>Stern,</w:t>
      </w:r>
      <w:r w:rsidR="008C15A7">
        <w:t xml:space="preserve"> </w:t>
      </w:r>
      <w:r>
        <w:t>the</w:t>
      </w:r>
      <w:r w:rsidR="008C15A7">
        <w:t xml:space="preserve"> </w:t>
      </w:r>
      <w:r>
        <w:t>legendary</w:t>
      </w:r>
      <w:r w:rsidR="008C15A7">
        <w:t xml:space="preserve"> </w:t>
      </w:r>
      <w:r>
        <w:t>former</w:t>
      </w:r>
      <w:r w:rsidR="008C15A7">
        <w:t xml:space="preserve"> </w:t>
      </w:r>
      <w:r>
        <w:t>commissioner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National</w:t>
      </w:r>
      <w:r w:rsidR="008C15A7">
        <w:t xml:space="preserve"> </w:t>
      </w:r>
      <w:r>
        <w:t>Basketball</w:t>
      </w:r>
      <w:r w:rsidR="008C15A7">
        <w:t xml:space="preserve"> </w:t>
      </w:r>
      <w:r>
        <w:t>Association</w:t>
      </w:r>
      <w:r w:rsidR="008C15A7">
        <w:t xml:space="preserve"> </w:t>
      </w:r>
      <w:r>
        <w:t>(NBA),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mentor,</w:t>
      </w:r>
      <w:r w:rsidR="008C15A7">
        <w:t xml:space="preserve"> </w:t>
      </w:r>
      <w:r>
        <w:t>a</w:t>
      </w:r>
      <w:r w:rsidR="008C15A7">
        <w:t xml:space="preserve"> </w:t>
      </w:r>
      <w:r>
        <w:t>teacher,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truest</w:t>
      </w:r>
      <w:r w:rsidR="008C15A7">
        <w:t xml:space="preserve"> </w:t>
      </w:r>
      <w:r>
        <w:t>example</w:t>
      </w:r>
      <w:r w:rsidR="008C15A7">
        <w:t xml:space="preserve"> </w:t>
      </w:r>
      <w:r>
        <w:t>of</w:t>
      </w:r>
      <w:r w:rsidR="008C15A7">
        <w:t xml:space="preserve"> </w:t>
      </w:r>
      <w:r>
        <w:t>lifelong-learner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ever</w:t>
      </w:r>
      <w:r w:rsidR="008C15A7">
        <w:t xml:space="preserve"> </w:t>
      </w:r>
      <w:r>
        <w:t>know.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so</w:t>
      </w:r>
      <w:r w:rsidR="008C15A7">
        <w:t xml:space="preserve"> </w:t>
      </w:r>
      <w:r>
        <w:t>incredibly</w:t>
      </w:r>
      <w:r w:rsidR="008C15A7">
        <w:t xml:space="preserve"> </w:t>
      </w:r>
      <w:r>
        <w:t>fortunate</w:t>
      </w:r>
      <w:r w:rsidR="008C15A7">
        <w:t xml:space="preserve"> </w:t>
      </w:r>
      <w:r>
        <w:t>to</w:t>
      </w:r>
      <w:r w:rsidR="008C15A7">
        <w:t xml:space="preserve"> </w:t>
      </w:r>
      <w:r>
        <w:t>have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privilege</w:t>
      </w:r>
      <w:r w:rsidR="008C15A7">
        <w:t xml:space="preserve"> </w:t>
      </w:r>
      <w:r>
        <w:t>to</w:t>
      </w:r>
      <w:r w:rsidR="008C15A7">
        <w:t xml:space="preserve"> </w:t>
      </w:r>
      <w:r>
        <w:t>work</w:t>
      </w:r>
      <w:r w:rsidR="008C15A7">
        <w:t xml:space="preserve"> </w:t>
      </w:r>
      <w:r>
        <w:t>for</w:t>
      </w:r>
      <w:r w:rsidR="008C15A7">
        <w:t xml:space="preserve"> </w:t>
      </w:r>
      <w:r>
        <w:t>David</w:t>
      </w:r>
      <w:r w:rsidR="008C15A7">
        <w:t xml:space="preserve"> </w:t>
      </w:r>
      <w:r>
        <w:t>for</w:t>
      </w:r>
      <w:r w:rsidR="008C15A7">
        <w:t xml:space="preserve"> </w:t>
      </w:r>
      <w:r>
        <w:t>almost</w:t>
      </w:r>
      <w:r w:rsidR="008C15A7">
        <w:t xml:space="preserve"> </w:t>
      </w:r>
      <w:r>
        <w:t>eight</w:t>
      </w:r>
      <w:r w:rsidR="008C15A7">
        <w:t xml:space="preserve"> </w:t>
      </w:r>
      <w:r>
        <w:t>years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a</w:t>
      </w:r>
      <w:r w:rsidR="008C15A7">
        <w:t xml:space="preserve"> </w:t>
      </w:r>
      <w:r>
        <w:t>better</w:t>
      </w:r>
      <w:r w:rsidR="008C15A7">
        <w:t xml:space="preserve"> </w:t>
      </w:r>
      <w:r>
        <w:t>leader,</w:t>
      </w:r>
      <w:r w:rsidR="008C15A7">
        <w:t xml:space="preserve"> </w:t>
      </w:r>
      <w:r>
        <w:t>husband,</w:t>
      </w:r>
      <w:r w:rsidR="008C15A7">
        <w:t xml:space="preserve"> </w:t>
      </w:r>
      <w:r>
        <w:t>father</w:t>
      </w:r>
      <w:r w:rsidR="008C15A7">
        <w:t xml:space="preserve"> </w:t>
      </w:r>
      <w:r>
        <w:t>and</w:t>
      </w:r>
      <w:r w:rsidR="008C15A7">
        <w:t xml:space="preserve"> </w:t>
      </w:r>
      <w:r>
        <w:t>friend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result.</w:t>
      </w:r>
      <w:r w:rsidR="008C15A7">
        <w:t xml:space="preserve"> </w:t>
      </w:r>
      <w:r>
        <w:t>Over</w:t>
      </w:r>
      <w:r w:rsidR="008C15A7">
        <w:t xml:space="preserve"> </w:t>
      </w:r>
      <w:r>
        <w:t>his</w:t>
      </w:r>
      <w:r w:rsidR="008C15A7">
        <w:t xml:space="preserve"> </w:t>
      </w:r>
      <w:r>
        <w:t>30</w:t>
      </w:r>
      <w:r w:rsidR="008C15A7">
        <w:t xml:space="preserve"> </w:t>
      </w:r>
      <w:r>
        <w:t>year</w:t>
      </w:r>
      <w:r w:rsidR="008C15A7">
        <w:t xml:space="preserve"> </w:t>
      </w:r>
      <w:r>
        <w:t>reign,</w:t>
      </w:r>
      <w:r w:rsidR="008C15A7">
        <w:t xml:space="preserve"> </w:t>
      </w:r>
      <w:r>
        <w:t>David</w:t>
      </w:r>
      <w:r w:rsidR="008C15A7">
        <w:t xml:space="preserve"> </w:t>
      </w:r>
      <w:r>
        <w:t>helped</w:t>
      </w:r>
      <w:r w:rsidR="008C15A7">
        <w:t xml:space="preserve"> </w:t>
      </w:r>
      <w:r>
        <w:t>shape</w:t>
      </w:r>
      <w:r w:rsidR="008C15A7">
        <w:t xml:space="preserve"> </w:t>
      </w:r>
      <w:r>
        <w:t>and</w:t>
      </w:r>
      <w:r w:rsidR="008C15A7">
        <w:t xml:space="preserve"> </w:t>
      </w:r>
      <w:r>
        <w:t>grow</w:t>
      </w:r>
      <w:r w:rsidR="008C15A7">
        <w:t xml:space="preserve"> </w:t>
      </w:r>
      <w:r>
        <w:t>the</w:t>
      </w:r>
      <w:r w:rsidR="008C15A7">
        <w:t xml:space="preserve"> </w:t>
      </w:r>
      <w:r>
        <w:t>game</w:t>
      </w:r>
      <w:r w:rsidR="008C15A7">
        <w:t xml:space="preserve"> </w:t>
      </w:r>
      <w:r>
        <w:t>of</w:t>
      </w:r>
      <w:r w:rsidR="008C15A7">
        <w:t xml:space="preserve"> </w:t>
      </w:r>
      <w:r>
        <w:t>basketball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global</w:t>
      </w:r>
      <w:r w:rsidR="008C15A7">
        <w:t xml:space="preserve"> </w:t>
      </w:r>
      <w:r>
        <w:t>phenomenon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today,</w:t>
      </w:r>
      <w:r w:rsidR="008C15A7">
        <w:t xml:space="preserve"> </w:t>
      </w:r>
      <w:r>
        <w:t>while</w:t>
      </w:r>
      <w:r w:rsidR="008C15A7">
        <w:t xml:space="preserve"> </w:t>
      </w:r>
      <w:r>
        <w:t>positively</w:t>
      </w:r>
      <w:r w:rsidR="008C15A7">
        <w:t xml:space="preserve"> </w:t>
      </w:r>
      <w:r>
        <w:t>impacting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with</w:t>
      </w:r>
      <w:r w:rsidR="008C15A7">
        <w:t xml:space="preserve"> </w:t>
      </w:r>
      <w:r>
        <w:t>his</w:t>
      </w:r>
      <w:r w:rsidR="008C15A7">
        <w:t xml:space="preserve"> </w:t>
      </w:r>
      <w:r>
        <w:t>drive,</w:t>
      </w:r>
      <w:r w:rsidR="008C15A7">
        <w:t xml:space="preserve"> </w:t>
      </w:r>
      <w:r>
        <w:t>determination</w:t>
      </w:r>
      <w:r w:rsidR="008C15A7">
        <w:t xml:space="preserve"> </w:t>
      </w:r>
      <w:r>
        <w:t>and</w:t>
      </w:r>
      <w:r w:rsidR="008C15A7">
        <w:t xml:space="preserve"> </w:t>
      </w:r>
      <w:r>
        <w:t>fearlessness.</w:t>
      </w:r>
    </w:p>
    <w:p w14:paraId="113504F5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David</w:t>
      </w:r>
      <w:r w:rsidR="008C15A7">
        <w:t xml:space="preserve"> </w:t>
      </w:r>
      <w:r>
        <w:t>was</w:t>
      </w:r>
      <w:r w:rsidR="008C15A7">
        <w:t xml:space="preserve"> </w:t>
      </w:r>
      <w:r>
        <w:t>hired</w:t>
      </w:r>
      <w:r w:rsidR="008C15A7">
        <w:t xml:space="preserve"> 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in</w:t>
      </w:r>
      <w:r w:rsidR="008C15A7">
        <w:t xml:space="preserve"> </w:t>
      </w:r>
      <w:r>
        <w:t>1984,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employee</w:t>
      </w:r>
      <w:r w:rsidR="008C15A7">
        <w:t xml:space="preserve"> </w:t>
      </w:r>
      <w:r>
        <w:t>#24</w:t>
      </w:r>
      <w:r w:rsidR="00C33184">
        <w:t>—</w:t>
      </w:r>
      <w:r>
        <w:t>that</w:t>
      </w:r>
      <w:r w:rsidR="008C15A7">
        <w:t xml:space="preserve"> </w:t>
      </w:r>
      <w:r>
        <w:t>is,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24th</w:t>
      </w:r>
      <w:r w:rsidR="008C15A7">
        <w:t xml:space="preserve"> </w:t>
      </w:r>
      <w:r>
        <w:t>employee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hired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history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league.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back</w:t>
      </w:r>
      <w:r w:rsidR="008C15A7">
        <w:t xml:space="preserve"> </w:t>
      </w:r>
      <w:r>
        <w:t>then</w:t>
      </w:r>
      <w:r w:rsidR="008C15A7">
        <w:t xml:space="preserve"> </w:t>
      </w:r>
      <w:r>
        <w:t>was</w:t>
      </w:r>
      <w:r w:rsidR="008C15A7">
        <w:t xml:space="preserve"> </w:t>
      </w:r>
      <w:r>
        <w:t>very</w:t>
      </w:r>
      <w:r w:rsidR="008C15A7">
        <w:t xml:space="preserve"> </w:t>
      </w:r>
      <w:r>
        <w:t>different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of</w:t>
      </w:r>
      <w:r w:rsidR="008C15A7">
        <w:t xml:space="preserve"> </w:t>
      </w:r>
      <w:r>
        <w:t>today</w:t>
      </w:r>
      <w:r w:rsidR="008C15A7">
        <w:t xml:space="preserve"> </w:t>
      </w:r>
      <w:r>
        <w:t>is</w:t>
      </w:r>
      <w:r w:rsidR="008C15A7">
        <w:t xml:space="preserve"> </w:t>
      </w:r>
      <w:r>
        <w:t>an</w:t>
      </w:r>
      <w:r w:rsidR="008C15A7">
        <w:t xml:space="preserve"> </w:t>
      </w:r>
      <w:r>
        <w:t>understatement.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office</w:t>
      </w:r>
      <w:r w:rsidR="008C15A7">
        <w:t xml:space="preserve"> </w:t>
      </w:r>
      <w:r>
        <w:t>had</w:t>
      </w:r>
      <w:r w:rsidR="008C15A7">
        <w:t xml:space="preserve"> </w:t>
      </w:r>
      <w:r>
        <w:t>30</w:t>
      </w:r>
      <w:r w:rsidR="008C15A7">
        <w:t xml:space="preserve"> </w:t>
      </w:r>
      <w:r>
        <w:t>people</w:t>
      </w:r>
      <w:r w:rsidR="008C15A7">
        <w:t xml:space="preserve"> </w:t>
      </w:r>
      <w:r>
        <w:t>whereas</w:t>
      </w:r>
      <w:r w:rsidR="008C15A7">
        <w:t xml:space="preserve"> </w:t>
      </w:r>
      <w:r>
        <w:t>now</w:t>
      </w:r>
      <w:r w:rsidR="008C15A7">
        <w:t xml:space="preserve"> </w:t>
      </w:r>
      <w:r>
        <w:t>it</w:t>
      </w:r>
      <w:r w:rsidR="008C15A7">
        <w:t xml:space="preserve"> </w:t>
      </w:r>
      <w:r>
        <w:t>boasts</w:t>
      </w:r>
      <w:r w:rsidR="008C15A7">
        <w:t xml:space="preserve"> </w:t>
      </w:r>
      <w:r>
        <w:t>over</w:t>
      </w:r>
      <w:r w:rsidR="008C15A7">
        <w:t xml:space="preserve"> </w:t>
      </w:r>
      <w:r>
        <w:t>1,000.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Finals</w:t>
      </w:r>
      <w:r w:rsidR="00722F53">
        <w:t>-</w:t>
      </w:r>
      <w:r>
        <w:t>which</w:t>
      </w:r>
      <w:r w:rsidR="008C15A7">
        <w:t xml:space="preserve"> </w:t>
      </w:r>
      <w:r>
        <w:t>today</w:t>
      </w:r>
      <w:r w:rsidR="008C15A7">
        <w:t xml:space="preserve"> </w:t>
      </w:r>
      <w:r>
        <w:t>draws</w:t>
      </w:r>
      <w:r w:rsidR="008C15A7">
        <w:t xml:space="preserve"> </w:t>
      </w:r>
      <w:r>
        <w:t>10</w:t>
      </w:r>
      <w:r w:rsidR="008C15A7">
        <w:t xml:space="preserve"> </w:t>
      </w:r>
      <w:r>
        <w:t>million</w:t>
      </w:r>
      <w:r w:rsidR="008C15A7">
        <w:t xml:space="preserve"> </w:t>
      </w:r>
      <w:r>
        <w:t>households</w:t>
      </w:r>
      <w:r w:rsidR="008C15A7">
        <w:t xml:space="preserve"> </w:t>
      </w:r>
      <w:r>
        <w:t>each</w:t>
      </w:r>
      <w:r w:rsidR="008C15A7">
        <w:t xml:space="preserve"> </w:t>
      </w:r>
      <w:r>
        <w:t>game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US</w:t>
      </w:r>
      <w:r w:rsidR="008C15A7">
        <w:t xml:space="preserve"> </w:t>
      </w:r>
      <w:r>
        <w:t>alone</w:t>
      </w:r>
      <w:r w:rsidR="00C33184">
        <w:t>—</w:t>
      </w:r>
      <w:r>
        <w:t>were</w:t>
      </w:r>
      <w:r w:rsidR="008C15A7">
        <w:t xml:space="preserve"> </w:t>
      </w:r>
      <w:r>
        <w:t>shown</w:t>
      </w:r>
      <w:r w:rsidR="008C15A7">
        <w:t xml:space="preserve"> </w:t>
      </w:r>
      <w:r>
        <w:t>on</w:t>
      </w:r>
      <w:r w:rsidR="008C15A7">
        <w:t xml:space="preserve"> </w:t>
      </w:r>
      <w:r>
        <w:t>tape</w:t>
      </w:r>
      <w:r w:rsidR="008C15A7">
        <w:t xml:space="preserve"> </w:t>
      </w:r>
      <w:r>
        <w:t>delay.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no</w:t>
      </w:r>
      <w:r w:rsidR="008C15A7">
        <w:t xml:space="preserve"> </w:t>
      </w:r>
      <w:r>
        <w:t>Twitter</w:t>
      </w:r>
      <w:r w:rsidR="008C15A7">
        <w:t xml:space="preserve"> </w:t>
      </w:r>
      <w:r>
        <w:t>or</w:t>
      </w:r>
      <w:r w:rsidR="008C15A7">
        <w:t xml:space="preserve"> </w:t>
      </w:r>
      <w:r>
        <w:t>YouTube</w:t>
      </w:r>
      <w:r w:rsidR="008C15A7">
        <w:t xml:space="preserve"> </w:t>
      </w:r>
      <w:r>
        <w:t>for</w:t>
      </w:r>
      <w:r w:rsidR="008C15A7">
        <w:t xml:space="preserve"> </w:t>
      </w:r>
      <w:r>
        <w:t>highlights</w:t>
      </w:r>
      <w:r w:rsidR="008C15A7">
        <w:t xml:space="preserve"> </w:t>
      </w:r>
      <w:r>
        <w:t>and</w:t>
      </w:r>
      <w:r w:rsidR="008C15A7">
        <w:t xml:space="preserve"> </w:t>
      </w:r>
      <w:r>
        <w:t>not</w:t>
      </w:r>
      <w:r w:rsidR="008C15A7">
        <w:t xml:space="preserve"> </w:t>
      </w:r>
      <w:r>
        <w:t>much</w:t>
      </w:r>
      <w:r w:rsidR="008C15A7">
        <w:t xml:space="preserve"> </w:t>
      </w:r>
      <w:r>
        <w:t>media</w:t>
      </w:r>
      <w:r w:rsidR="008C15A7">
        <w:t xml:space="preserve"> </w:t>
      </w:r>
      <w:r>
        <w:t>coverage.</w:t>
      </w:r>
      <w:r w:rsidR="008C15A7">
        <w:t xml:space="preserve"> </w:t>
      </w:r>
      <w:r>
        <w:t>NBA</w:t>
      </w:r>
      <w:r w:rsidR="008C15A7">
        <w:t xml:space="preserve"> </w:t>
      </w:r>
      <w:r>
        <w:t>games</w:t>
      </w:r>
      <w:r w:rsidR="008C15A7">
        <w:t xml:space="preserve"> </w:t>
      </w:r>
      <w:r>
        <w:t>had</w:t>
      </w:r>
      <w:r w:rsidR="008C15A7">
        <w:t xml:space="preserve"> </w:t>
      </w:r>
      <w:r>
        <w:t>half-full</w:t>
      </w:r>
      <w:r w:rsidR="008C15A7">
        <w:t xml:space="preserve"> </w:t>
      </w:r>
      <w:r>
        <w:t>stands</w:t>
      </w:r>
      <w:r w:rsidR="008C15A7">
        <w:t xml:space="preserve"> </w:t>
      </w:r>
      <w:r>
        <w:t>and</w:t>
      </w:r>
      <w:r w:rsidR="008C15A7">
        <w:t xml:space="preserve"> </w:t>
      </w:r>
      <w:r>
        <w:t>took</w:t>
      </w:r>
      <w:r w:rsidR="008C15A7">
        <w:t xml:space="preserve"> </w:t>
      </w:r>
      <w:r>
        <w:t>place</w:t>
      </w:r>
      <w:r w:rsidR="008C15A7">
        <w:t xml:space="preserve"> </w:t>
      </w:r>
      <w:r>
        <w:t>in</w:t>
      </w:r>
      <w:r w:rsidR="008C15A7">
        <w:t xml:space="preserve"> </w:t>
      </w:r>
      <w:r>
        <w:t>War</w:t>
      </w:r>
      <w:r w:rsidR="008C15A7">
        <w:t xml:space="preserve"> </w:t>
      </w:r>
      <w:r>
        <w:t>Memorial</w:t>
      </w:r>
      <w:r w:rsidR="008C15A7">
        <w:t xml:space="preserve"> </w:t>
      </w:r>
      <w:r>
        <w:t>field</w:t>
      </w:r>
      <w:r w:rsidR="008C15A7">
        <w:t xml:space="preserve"> </w:t>
      </w:r>
      <w:r>
        <w:t>houses</w:t>
      </w:r>
      <w:r w:rsidR="008C15A7">
        <w:t xml:space="preserve"> </w:t>
      </w:r>
      <w:r>
        <w:t>instead</w:t>
      </w:r>
      <w:r w:rsidR="008C15A7">
        <w:t xml:space="preserve"> </w:t>
      </w:r>
      <w:r>
        <w:t>of</w:t>
      </w:r>
      <w:r w:rsidR="008C15A7">
        <w:t xml:space="preserve"> </w:t>
      </w:r>
      <w:r>
        <w:t>today</w:t>
      </w:r>
      <w:r w:rsidR="00610349">
        <w:t>’</w:t>
      </w:r>
      <w:r>
        <w:t>s</w:t>
      </w:r>
      <w:r w:rsidR="008C15A7">
        <w:t xml:space="preserve"> </w:t>
      </w:r>
      <w:r>
        <w:t>standing-room-only</w:t>
      </w:r>
      <w:r w:rsidR="008C15A7">
        <w:t xml:space="preserve"> </w:t>
      </w:r>
      <w:r>
        <w:t>crowds</w:t>
      </w:r>
      <w:r w:rsidR="008C15A7">
        <w:t xml:space="preserve"> </w:t>
      </w:r>
      <w:r>
        <w:t>in</w:t>
      </w:r>
      <w:r w:rsidR="008C15A7">
        <w:t xml:space="preserve"> </w:t>
      </w:r>
      <w:r>
        <w:t>modern</w:t>
      </w:r>
      <w:r w:rsidR="008C15A7">
        <w:t xml:space="preserve"> </w:t>
      </w:r>
      <w:r>
        <w:t>entertainment</w:t>
      </w:r>
      <w:r w:rsidR="008C15A7">
        <w:t xml:space="preserve"> </w:t>
      </w:r>
      <w:r>
        <w:t>palaces</w:t>
      </w:r>
      <w:r w:rsidR="008C15A7">
        <w:t xml:space="preserve"> </w:t>
      </w:r>
      <w:r>
        <w:t>stocked</w:t>
      </w:r>
      <w:r w:rsidR="008C15A7">
        <w:t xml:space="preserve"> </w:t>
      </w:r>
      <w:r>
        <w:t>with</w:t>
      </w:r>
      <w:r w:rsidR="008C15A7">
        <w:t xml:space="preserve"> </w:t>
      </w:r>
      <w:r>
        <w:t>gourmet</w:t>
      </w:r>
      <w:r w:rsidR="008C15A7">
        <w:t xml:space="preserve"> </w:t>
      </w:r>
      <w:r>
        <w:t>food</w:t>
      </w:r>
      <w:r w:rsidR="008C15A7">
        <w:t xml:space="preserve"> </w:t>
      </w:r>
      <w:r>
        <w:t>and</w:t>
      </w:r>
      <w:r w:rsidR="008C15A7">
        <w:t xml:space="preserve"> </w:t>
      </w:r>
      <w:r>
        <w:t>premium</w:t>
      </w:r>
      <w:r w:rsidR="008C15A7">
        <w:t xml:space="preserve"> </w:t>
      </w:r>
      <w:r>
        <w:t>seating.</w:t>
      </w:r>
    </w:p>
    <w:p w14:paraId="3A0BF017" w14:textId="77777777" w:rsidR="00722F53" w:rsidRDefault="00E949E9" w:rsidP="008F1C01">
      <w:pPr>
        <w:pStyle w:val="Body-TextTx"/>
      </w:pPr>
      <w:r>
        <w:t>David</w:t>
      </w:r>
      <w:r w:rsidR="00610349">
        <w:t>’</w:t>
      </w:r>
      <w:r>
        <w:t>s</w:t>
      </w:r>
      <w:r w:rsidR="008C15A7">
        <w:t xml:space="preserve"> </w:t>
      </w:r>
      <w:r>
        <w:t>global</w:t>
      </w:r>
      <w:r w:rsidR="008C15A7">
        <w:t xml:space="preserve"> </w:t>
      </w:r>
      <w:r>
        <w:t>vision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league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happen</w:t>
      </w:r>
      <w:r w:rsidR="008C15A7">
        <w:t xml:space="preserve"> </w:t>
      </w:r>
      <w:r>
        <w:t>overnight;</w:t>
      </w:r>
      <w:r w:rsidR="008C15A7">
        <w:t xml:space="preserve"> </w:t>
      </w:r>
      <w:r>
        <w:t>it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reap</w:t>
      </w:r>
      <w:r w:rsidR="008C15A7">
        <w:t xml:space="preserve"> </w:t>
      </w:r>
      <w:r>
        <w:t>rewards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short-term.</w:t>
      </w:r>
      <w:r w:rsidR="008C15A7">
        <w:t xml:space="preserve"> </w:t>
      </w:r>
      <w:r>
        <w:t>Yet</w:t>
      </w:r>
      <w:r w:rsidR="008C15A7">
        <w:t xml:space="preserve"> </w:t>
      </w:r>
      <w:r>
        <w:t>as</w:t>
      </w:r>
      <w:r w:rsidR="008C15A7">
        <w:t xml:space="preserve"> </w:t>
      </w:r>
      <w:r>
        <w:t>it</w:t>
      </w:r>
      <w:r w:rsidR="008C15A7">
        <w:t xml:space="preserve"> </w:t>
      </w:r>
      <w:r>
        <w:t>evolved,</w:t>
      </w:r>
      <w:r w:rsidR="008C15A7">
        <w:t xml:space="preserve"> </w:t>
      </w:r>
      <w:r>
        <w:t>it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force</w:t>
      </w:r>
      <w:r w:rsidR="008C15A7">
        <w:t xml:space="preserve"> </w:t>
      </w:r>
      <w:r>
        <w:t>that</w:t>
      </w:r>
      <w:r w:rsidR="008C15A7">
        <w:t xml:space="preserve"> </w:t>
      </w:r>
      <w:r>
        <w:t>drove</w:t>
      </w:r>
      <w:r w:rsidR="008C15A7">
        <w:t xml:space="preserve"> </w:t>
      </w:r>
      <w:r>
        <w:t>him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always</w:t>
      </w:r>
      <w:r w:rsidR="008C15A7">
        <w:t xml:space="preserve"> </w:t>
      </w:r>
      <w:r>
        <w:t>trusted</w:t>
      </w:r>
      <w:r w:rsidR="008C15A7">
        <w:t xml:space="preserve"> </w:t>
      </w:r>
      <w:r>
        <w:t>the</w:t>
      </w:r>
      <w:r w:rsidR="008C15A7">
        <w:t xml:space="preserve"> </w:t>
      </w:r>
      <w:r>
        <w:t>process.</w:t>
      </w:r>
      <w:r w:rsidR="008C15A7">
        <w:t xml:space="preserve"> </w:t>
      </w:r>
      <w:r w:rsidR="00610349">
        <w:t>“</w:t>
      </w:r>
      <w:r>
        <w:t>In</w:t>
      </w:r>
      <w:r w:rsidR="008C15A7">
        <w:t xml:space="preserve"> </w:t>
      </w:r>
      <w:r>
        <w:t>those</w:t>
      </w:r>
      <w:r w:rsidR="008C15A7">
        <w:t xml:space="preserve"> </w:t>
      </w:r>
      <w:r>
        <w:t>early</w:t>
      </w:r>
      <w:r w:rsidR="008C15A7">
        <w:t xml:space="preserve"> </w:t>
      </w:r>
      <w:r>
        <w:t>days,</w:t>
      </w:r>
      <w:r w:rsidR="008C15A7">
        <w:t xml:space="preserve"> </w:t>
      </w:r>
      <w:r>
        <w:t>we</w:t>
      </w:r>
      <w:r w:rsidR="008C15A7">
        <w:t xml:space="preserve"> </w:t>
      </w:r>
      <w:r>
        <w:t>had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challenges</w:t>
      </w:r>
      <w:r w:rsidR="008C15A7">
        <w:t xml:space="preserve"> </w:t>
      </w:r>
      <w:r>
        <w:t>both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court</w:t>
      </w:r>
      <w:r w:rsidR="008C15A7">
        <w:t xml:space="preserve"> </w:t>
      </w:r>
      <w:r>
        <w:t>and</w:t>
      </w:r>
      <w:r w:rsidR="008C15A7">
        <w:t xml:space="preserve"> </w:t>
      </w:r>
      <w:r>
        <w:t>off.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scrapping</w:t>
      </w:r>
      <w:r w:rsidR="008C15A7">
        <w:t xml:space="preserve"> </w:t>
      </w:r>
      <w:r>
        <w:t>and</w:t>
      </w:r>
      <w:r w:rsidR="008C15A7">
        <w:t xml:space="preserve"> </w:t>
      </w:r>
      <w:r>
        <w:t>hustling</w:t>
      </w:r>
      <w:r w:rsidR="008C15A7">
        <w:t xml:space="preserve"> </w:t>
      </w:r>
      <w:r>
        <w:t>and</w:t>
      </w:r>
      <w:r w:rsidR="008C15A7">
        <w:t xml:space="preserve"> </w:t>
      </w:r>
      <w:r>
        <w:t>trying</w:t>
      </w:r>
      <w:r w:rsidR="008C15A7">
        <w:t xml:space="preserve"> </w:t>
      </w:r>
      <w:r>
        <w:t>to</w:t>
      </w:r>
      <w:r w:rsidR="008C15A7">
        <w:t xml:space="preserve"> </w:t>
      </w:r>
      <w:r>
        <w:t>pull</w:t>
      </w:r>
      <w:r w:rsidR="008C15A7">
        <w:t xml:space="preserve"> </w:t>
      </w:r>
      <w:r>
        <w:t>it</w:t>
      </w:r>
      <w:r w:rsidR="008C15A7">
        <w:t xml:space="preserve"> </w:t>
      </w:r>
      <w:r>
        <w:t>all</w:t>
      </w:r>
      <w:r w:rsidR="008C15A7">
        <w:t xml:space="preserve"> </w:t>
      </w:r>
      <w:r>
        <w:t>together,</w:t>
      </w:r>
      <w:r w:rsidR="00610349">
        <w:t>”</w:t>
      </w:r>
      <w:r w:rsidR="008C15A7">
        <w:t xml:space="preserve"> </w:t>
      </w:r>
      <w:r>
        <w:t>David</w:t>
      </w:r>
      <w:r w:rsidR="008C15A7">
        <w:t xml:space="preserve"> </w:t>
      </w:r>
      <w:r>
        <w:t>told</w:t>
      </w:r>
      <w:r w:rsidR="008C15A7">
        <w:t xml:space="preserve"> </w:t>
      </w:r>
      <w:r>
        <w:t>me.</w:t>
      </w:r>
      <w:r w:rsidR="008C15A7">
        <w:t xml:space="preserve"> </w:t>
      </w:r>
      <w:r>
        <w:t>One</w:t>
      </w:r>
      <w:r w:rsidR="008C15A7">
        <w:t xml:space="preserve"> </w:t>
      </w:r>
      <w:r>
        <w:t>turning</w:t>
      </w:r>
      <w:r w:rsidR="008C15A7">
        <w:t xml:space="preserve"> </w:t>
      </w:r>
      <w:r>
        <w:t>point</w:t>
      </w:r>
      <w:r w:rsidR="008C15A7">
        <w:t xml:space="preserve"> </w:t>
      </w:r>
      <w:r>
        <w:t>occurred</w:t>
      </w:r>
      <w:r w:rsidR="008C15A7">
        <w:t xml:space="preserve"> </w:t>
      </w:r>
      <w:r>
        <w:t>in</w:t>
      </w:r>
      <w:r w:rsidR="008C15A7">
        <w:t xml:space="preserve"> </w:t>
      </w:r>
      <w:r>
        <w:t>1988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learned</w:t>
      </w:r>
      <w:r w:rsidR="008C15A7">
        <w:t xml:space="preserve"> </w:t>
      </w:r>
      <w:r>
        <w:t>that</w:t>
      </w:r>
      <w:r w:rsidR="008C15A7">
        <w:t xml:space="preserve"> </w:t>
      </w:r>
      <w:r>
        <w:t>Ted</w:t>
      </w:r>
      <w:r w:rsidR="008C15A7">
        <w:t xml:space="preserve"> </w:t>
      </w:r>
      <w:r>
        <w:t>Turner,</w:t>
      </w:r>
      <w:r w:rsidR="008C15A7">
        <w:t xml:space="preserve"> </w:t>
      </w:r>
      <w:r>
        <w:t>the</w:t>
      </w:r>
      <w:r w:rsidR="008C15A7">
        <w:t xml:space="preserve"> </w:t>
      </w:r>
      <w:r>
        <w:t>media</w:t>
      </w:r>
      <w:r w:rsidR="008C15A7">
        <w:t xml:space="preserve"> </w:t>
      </w:r>
      <w:r>
        <w:t>mogul</w:t>
      </w:r>
      <w:r w:rsidR="008C15A7">
        <w:t xml:space="preserve"> </w:t>
      </w:r>
      <w:r>
        <w:t>who</w:t>
      </w:r>
      <w:r w:rsidR="008C15A7">
        <w:t xml:space="preserve"> </w:t>
      </w:r>
      <w:r>
        <w:t>owned</w:t>
      </w:r>
      <w:r w:rsidR="008C15A7">
        <w:t xml:space="preserve"> </w:t>
      </w:r>
      <w:r>
        <w:t>the</w:t>
      </w:r>
      <w:r w:rsidR="008C15A7">
        <w:t xml:space="preserve"> </w:t>
      </w:r>
      <w:r>
        <w:t>Atlanta</w:t>
      </w:r>
      <w:r w:rsidR="008C15A7">
        <w:t xml:space="preserve"> </w:t>
      </w:r>
      <w:r>
        <w:t>Hawks,</w:t>
      </w:r>
      <w:r w:rsidR="008C15A7">
        <w:t xml:space="preserve"> </w:t>
      </w:r>
      <w:r>
        <w:t>was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take</w:t>
      </w:r>
      <w:r w:rsidR="008C15A7">
        <w:t xml:space="preserve"> </w:t>
      </w:r>
      <w:r>
        <w:t>his</w:t>
      </w:r>
      <w:r w:rsidR="008C15A7">
        <w:t xml:space="preserve"> </w:t>
      </w:r>
      <w:r>
        <w:t>team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Soviet</w:t>
      </w:r>
      <w:r w:rsidR="008C15A7">
        <w:t xml:space="preserve"> </w:t>
      </w:r>
      <w:r>
        <w:t>Union.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negotiated</w:t>
      </w:r>
      <w:r w:rsidR="008C15A7">
        <w:t xml:space="preserve"> </w:t>
      </w:r>
      <w:r>
        <w:t>with</w:t>
      </w:r>
      <w:r w:rsidR="008C15A7">
        <w:t xml:space="preserve"> </w:t>
      </w:r>
      <w:r>
        <w:t>Turner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sure</w:t>
      </w:r>
      <w:r w:rsidR="008C15A7">
        <w:t xml:space="preserve"> </w:t>
      </w:r>
      <w:r>
        <w:t>that</w:t>
      </w:r>
      <w:r w:rsidR="008C15A7">
        <w:t xml:space="preserve"> </w:t>
      </w:r>
      <w:r>
        <w:t>the</w:t>
      </w:r>
      <w:r w:rsidR="008C15A7">
        <w:t xml:space="preserve"> </w:t>
      </w:r>
      <w:r>
        <w:t>trip</w:t>
      </w:r>
      <w:r w:rsidR="008C15A7">
        <w:t xml:space="preserve"> </w:t>
      </w:r>
      <w:r>
        <w:t>was</w:t>
      </w:r>
      <w:r w:rsidR="008C15A7">
        <w:t xml:space="preserve"> </w:t>
      </w:r>
      <w:r>
        <w:t>billed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 w:rsidR="00610349">
        <w:t>“</w:t>
      </w:r>
      <w:r>
        <w:t>NBA</w:t>
      </w:r>
      <w:r w:rsidR="008C15A7">
        <w:t xml:space="preserve"> </w:t>
      </w:r>
      <w:r>
        <w:t>Tour,</w:t>
      </w:r>
      <w:r w:rsidR="00610349">
        <w:t>”</w:t>
      </w:r>
      <w:r w:rsidR="008C15A7">
        <w:t xml:space="preserve"> </w:t>
      </w:r>
      <w:r>
        <w:t>not</w:t>
      </w:r>
      <w:r w:rsidR="008C15A7">
        <w:t xml:space="preserve"> </w:t>
      </w:r>
      <w:r>
        <w:t>just</w:t>
      </w:r>
      <w:r w:rsidR="008C15A7">
        <w:t xml:space="preserve"> </w:t>
      </w:r>
      <w:r>
        <w:t>one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Atlanta</w:t>
      </w:r>
      <w:r w:rsidR="008C15A7">
        <w:t xml:space="preserve"> </w:t>
      </w:r>
      <w:r>
        <w:t>Hawks.</w:t>
      </w:r>
      <w:r w:rsidR="008C15A7">
        <w:t xml:space="preserve"> </w:t>
      </w:r>
      <w:r w:rsidR="00610349">
        <w:t>“</w:t>
      </w:r>
      <w:r>
        <w:t>Mind</w:t>
      </w:r>
      <w:r w:rsidR="008C15A7">
        <w:t xml:space="preserve"> </w:t>
      </w:r>
      <w:r>
        <w:t>you,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not</w:t>
      </w:r>
      <w:r w:rsidR="008C15A7">
        <w:t xml:space="preserve"> </w:t>
      </w:r>
      <w:r>
        <w:t>ready</w:t>
      </w:r>
      <w:r w:rsidR="008C15A7">
        <w:t xml:space="preserve"> </w:t>
      </w:r>
      <w:r>
        <w:t>or</w:t>
      </w:r>
      <w:r w:rsidR="008C15A7">
        <w:t xml:space="preserve"> </w:t>
      </w:r>
      <w:r>
        <w:t>staffed</w:t>
      </w:r>
      <w:r w:rsidR="008C15A7">
        <w:t xml:space="preserve"> </w:t>
      </w:r>
      <w:r>
        <w:t>to</w:t>
      </w:r>
      <w:r w:rsidR="008C15A7">
        <w:t xml:space="preserve"> </w:t>
      </w:r>
      <w:r>
        <w:t>manage</w:t>
      </w:r>
      <w:r w:rsidR="008C15A7">
        <w:t xml:space="preserve"> </w:t>
      </w:r>
      <w:r>
        <w:t>this,</w:t>
      </w:r>
      <w:r w:rsidR="008C15A7">
        <w:t xml:space="preserve"> </w:t>
      </w:r>
      <w:r>
        <w:t>let</w:t>
      </w:r>
      <w:r w:rsidR="008C15A7">
        <w:t xml:space="preserve"> </w:t>
      </w:r>
      <w:r>
        <w:t>alone</w:t>
      </w:r>
      <w:r w:rsidR="008C15A7">
        <w:t xml:space="preserve"> </w:t>
      </w:r>
      <w:r>
        <w:t>optimize</w:t>
      </w:r>
      <w:r w:rsidR="008C15A7">
        <w:t xml:space="preserve"> </w:t>
      </w:r>
      <w:r>
        <w:t>the</w:t>
      </w:r>
      <w:r w:rsidR="008C15A7">
        <w:t xml:space="preserve"> </w:t>
      </w:r>
      <w:r>
        <w:t>opportunity.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embraced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set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leverage</w:t>
      </w:r>
      <w:r w:rsidR="008C15A7">
        <w:t xml:space="preserve"> </w:t>
      </w:r>
      <w:r>
        <w:t>the</w:t>
      </w:r>
      <w:r w:rsidR="008C15A7">
        <w:t xml:space="preserve"> </w:t>
      </w:r>
      <w:r>
        <w:t>influence</w:t>
      </w:r>
      <w:r w:rsidR="008C15A7">
        <w:t xml:space="preserve"> </w:t>
      </w:r>
      <w:r>
        <w:t>as</w:t>
      </w:r>
      <w:r w:rsidR="008C15A7">
        <w:t xml:space="preserve"> </w:t>
      </w:r>
      <w:r>
        <w:t>best</w:t>
      </w:r>
      <w:r w:rsidR="008C15A7">
        <w:t xml:space="preserve"> </w:t>
      </w:r>
      <w:r>
        <w:t>we</w:t>
      </w:r>
      <w:r w:rsidR="008C15A7">
        <w:t xml:space="preserve"> </w:t>
      </w:r>
      <w:r>
        <w:t>could,</w:t>
      </w:r>
      <w:r w:rsidR="00610349">
        <w:t>”</w:t>
      </w:r>
      <w:r w:rsidR="008C15A7">
        <w:t xml:space="preserve"> </w:t>
      </w:r>
      <w:r>
        <w:t>David</w:t>
      </w:r>
      <w:r w:rsidR="008C15A7">
        <w:t xml:space="preserve"> </w:t>
      </w:r>
      <w:r>
        <w:t>said.</w:t>
      </w:r>
      <w:r w:rsidR="008C15A7">
        <w:t xml:space="preserve"> </w:t>
      </w:r>
      <w:r>
        <w:t>When</w:t>
      </w:r>
      <w:r w:rsidR="008C15A7">
        <w:t xml:space="preserve"> </w:t>
      </w:r>
      <w:r>
        <w:t>the</w:t>
      </w:r>
      <w:r w:rsidR="008C15A7">
        <w:t xml:space="preserve"> </w:t>
      </w:r>
      <w:r>
        <w:t>teams</w:t>
      </w:r>
      <w:r w:rsidR="008C15A7">
        <w:t xml:space="preserve"> </w:t>
      </w:r>
      <w:r>
        <w:t>were</w:t>
      </w:r>
      <w:r w:rsidR="008C15A7">
        <w:t xml:space="preserve"> </w:t>
      </w:r>
      <w:r>
        <w:t>introduced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game</w:t>
      </w:r>
      <w:r w:rsidR="008C15A7">
        <w:t xml:space="preserve"> </w:t>
      </w:r>
      <w:r>
        <w:t>in</w:t>
      </w:r>
      <w:r w:rsidR="008C15A7">
        <w:t xml:space="preserve"> </w:t>
      </w:r>
      <w:r>
        <w:t>Tbilisi,</w:t>
      </w:r>
      <w:r w:rsidR="008C15A7">
        <w:t xml:space="preserve"> </w:t>
      </w:r>
      <w:r>
        <w:t>Georgia,</w:t>
      </w:r>
      <w:r w:rsidR="008C15A7">
        <w:t xml:space="preserve"> </w:t>
      </w:r>
      <w:r>
        <w:t>the</w:t>
      </w:r>
      <w:r w:rsidR="008C15A7">
        <w:t xml:space="preserve"> </w:t>
      </w:r>
      <w:r>
        <w:t>audience</w:t>
      </w:r>
      <w:r w:rsidR="008C15A7">
        <w:t xml:space="preserve"> </w:t>
      </w:r>
      <w:r>
        <w:t>cheered</w:t>
      </w:r>
      <w:r w:rsidR="008C15A7">
        <w:t xml:space="preserve"> </w:t>
      </w:r>
      <w:r>
        <w:t>much</w:t>
      </w:r>
      <w:r w:rsidR="008C15A7">
        <w:t xml:space="preserve"> </w:t>
      </w:r>
      <w:r>
        <w:t>louder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Atlanta</w:t>
      </w:r>
      <w:r w:rsidR="008C15A7">
        <w:t xml:space="preserve"> </w:t>
      </w:r>
      <w:r>
        <w:t>Hawks</w:t>
      </w:r>
      <w:r w:rsidR="008C15A7">
        <w:t xml:space="preserve"> </w:t>
      </w:r>
      <w:r>
        <w:t>than</w:t>
      </w:r>
      <w:r w:rsidR="008C15A7">
        <w:t xml:space="preserve"> </w:t>
      </w:r>
      <w:r>
        <w:t>they</w:t>
      </w:r>
      <w:r w:rsidR="008C15A7">
        <w:t xml:space="preserve"> </w:t>
      </w:r>
      <w:r>
        <w:t>did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Soviet</w:t>
      </w:r>
      <w:r w:rsidR="008C15A7">
        <w:t xml:space="preserve"> </w:t>
      </w:r>
      <w:r>
        <w:t>National</w:t>
      </w:r>
      <w:r w:rsidR="008C15A7">
        <w:t xml:space="preserve"> </w:t>
      </w:r>
      <w:r>
        <w:t>Team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playing.</w:t>
      </w:r>
      <w:r w:rsidR="008C15A7">
        <w:t xml:space="preserve"> </w:t>
      </w:r>
      <w:r>
        <w:t>David</w:t>
      </w:r>
      <w:r w:rsidR="008C15A7">
        <w:t xml:space="preserve"> </w:t>
      </w:r>
      <w:r>
        <w:t>was</w:t>
      </w:r>
      <w:r w:rsidR="008C15A7">
        <w:t xml:space="preserve"> </w:t>
      </w:r>
      <w:r>
        <w:t>shocked.</w:t>
      </w:r>
      <w:r w:rsidR="008C15A7">
        <w:t xml:space="preserve"> </w:t>
      </w:r>
      <w:r>
        <w:t>Even</w:t>
      </w:r>
      <w:r w:rsidR="008C15A7">
        <w:t xml:space="preserve"> </w:t>
      </w:r>
      <w:r>
        <w:t>more</w:t>
      </w:r>
      <w:r w:rsidR="008C15A7">
        <w:t xml:space="preserve"> </w:t>
      </w:r>
      <w:r>
        <w:t>surprising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endless,</w:t>
      </w:r>
      <w:r w:rsidR="008C15A7">
        <w:t xml:space="preserve"> </w:t>
      </w:r>
      <w:r>
        <w:t>thunderous</w:t>
      </w:r>
      <w:r w:rsidR="008C15A7">
        <w:t xml:space="preserve"> </w:t>
      </w:r>
      <w:r>
        <w:t>applause</w:t>
      </w:r>
      <w:r w:rsidR="008C15A7">
        <w:t xml:space="preserve"> </w:t>
      </w:r>
      <w:r>
        <w:t>for</w:t>
      </w:r>
      <w:r w:rsidR="008C15A7">
        <w:t xml:space="preserve"> </w:t>
      </w:r>
      <w:r>
        <w:t>one</w:t>
      </w:r>
      <w:r w:rsidR="008C15A7">
        <w:t xml:space="preserve"> </w:t>
      </w:r>
      <w:r>
        <w:t>Hawks</w:t>
      </w:r>
      <w:r w:rsidR="008C15A7">
        <w:t xml:space="preserve"> </w:t>
      </w:r>
      <w:r>
        <w:t>player,</w:t>
      </w:r>
      <w:r w:rsidR="008C15A7">
        <w:t xml:space="preserve"> </w:t>
      </w:r>
      <w:r>
        <w:t>Spud</w:t>
      </w:r>
      <w:r w:rsidR="008C15A7">
        <w:t xml:space="preserve"> </w:t>
      </w:r>
      <w:r>
        <w:t>Webb.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NBA</w:t>
      </w:r>
      <w:r w:rsidR="008C15A7">
        <w:t xml:space="preserve"> </w:t>
      </w:r>
      <w:r>
        <w:t>colleagues</w:t>
      </w:r>
      <w:r w:rsidR="008C15A7">
        <w:t xml:space="preserve"> </w:t>
      </w:r>
      <w:r>
        <w:t>were</w:t>
      </w:r>
      <w:r w:rsidR="008C15A7">
        <w:t xml:space="preserve"> </w:t>
      </w:r>
      <w:r>
        <w:t>stunned</w:t>
      </w:r>
      <w:r w:rsidR="00C33184">
        <w:t>—</w:t>
      </w:r>
      <w:r>
        <w:t>and,</w:t>
      </w:r>
      <w:r w:rsidR="008C15A7">
        <w:t xml:space="preserve"> </w:t>
      </w:r>
      <w:r>
        <w:t>truthfully,</w:t>
      </w:r>
      <w:r w:rsidR="008C15A7">
        <w:t xml:space="preserve"> </w:t>
      </w:r>
      <w:r>
        <w:t>confused</w:t>
      </w:r>
      <w:r w:rsidR="00C33184">
        <w:t>—</w:t>
      </w:r>
      <w:r>
        <w:t>that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this</w:t>
      </w:r>
      <w:r w:rsidR="008C15A7">
        <w:t xml:space="preserve"> </w:t>
      </w:r>
      <w:r>
        <w:t>5</w:t>
      </w:r>
      <w:r w:rsidR="00610349">
        <w:t>’</w:t>
      </w:r>
      <w:r w:rsidR="008C15A7">
        <w:t xml:space="preserve"> </w:t>
      </w:r>
      <w:r>
        <w:t>6</w:t>
      </w:r>
      <w:r w:rsidR="00610349">
        <w:t>”</w:t>
      </w:r>
      <w:r w:rsidR="008C15A7">
        <w:t xml:space="preserve"> </w:t>
      </w:r>
      <w:r>
        <w:t>player</w:t>
      </w:r>
      <w:r w:rsidR="008C15A7">
        <w:t xml:space="preserve"> </w:t>
      </w:r>
      <w:r>
        <w:t>who</w:t>
      </w:r>
      <w:r w:rsidR="008C15A7">
        <w:t xml:space="preserve"> </w:t>
      </w:r>
      <w:r>
        <w:t>was</w:t>
      </w:r>
      <w:r w:rsidR="008C15A7">
        <w:t xml:space="preserve"> </w:t>
      </w:r>
      <w:r>
        <w:t>receiving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attention.</w:t>
      </w:r>
    </w:p>
    <w:p w14:paraId="770667F6" w14:textId="77777777" w:rsidR="00017929" w:rsidRDefault="00E949E9" w:rsidP="008F1C01">
      <w:pPr>
        <w:pStyle w:val="Body-TextTx"/>
      </w:pPr>
      <w:r>
        <w:t>When</w:t>
      </w:r>
      <w:r w:rsidR="008C15A7">
        <w:t xml:space="preserve"> </w:t>
      </w:r>
      <w:r>
        <w:t>they</w:t>
      </w:r>
      <w:r w:rsidR="008C15A7">
        <w:t xml:space="preserve"> </w:t>
      </w:r>
      <w:r>
        <w:t>asked</w:t>
      </w:r>
      <w:r w:rsidR="008C15A7">
        <w:t xml:space="preserve"> </w:t>
      </w:r>
      <w:r>
        <w:t>their</w:t>
      </w:r>
      <w:r w:rsidR="008C15A7">
        <w:t xml:space="preserve"> </w:t>
      </w:r>
      <w:r>
        <w:t>hosts</w:t>
      </w:r>
      <w:r w:rsidR="008C15A7">
        <w:t xml:space="preserve"> </w:t>
      </w:r>
      <w:r>
        <w:t>why</w:t>
      </w:r>
      <w:r w:rsidR="008C15A7">
        <w:t xml:space="preserve"> </w:t>
      </w:r>
      <w:r>
        <w:t>Webb</w:t>
      </w:r>
      <w:r w:rsidR="008C15A7">
        <w:t xml:space="preserve"> </w:t>
      </w:r>
      <w:r>
        <w:t>had</w:t>
      </w:r>
      <w:r w:rsidR="008C15A7">
        <w:t xml:space="preserve"> </w:t>
      </w:r>
      <w:r>
        <w:t>gotten</w:t>
      </w:r>
      <w:r w:rsidR="008C15A7">
        <w:t xml:space="preserve"> </w:t>
      </w:r>
      <w:r>
        <w:t>such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response,</w:t>
      </w:r>
      <w:r w:rsidR="008C15A7">
        <w:t xml:space="preserve"> </w:t>
      </w:r>
      <w:r>
        <w:t>they</w:t>
      </w:r>
      <w:r w:rsidR="008C15A7">
        <w:t xml:space="preserve"> </w:t>
      </w:r>
      <w:r>
        <w:t>learned</w:t>
      </w:r>
      <w:r w:rsidR="008C15A7">
        <w:t xml:space="preserve"> </w:t>
      </w:r>
      <w:r>
        <w:t>that</w:t>
      </w:r>
      <w:r w:rsidR="008C15A7">
        <w:t xml:space="preserve"> </w:t>
      </w:r>
      <w:r>
        <w:t>pirated</w:t>
      </w:r>
      <w:r w:rsidR="008C15A7">
        <w:t xml:space="preserve"> </w:t>
      </w:r>
      <w:r>
        <w:t>versions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games</w:t>
      </w:r>
      <w:r w:rsidR="008C15A7">
        <w:t xml:space="preserve"> </w:t>
      </w:r>
      <w:r>
        <w:t>that</w:t>
      </w:r>
      <w:r w:rsidR="008C15A7">
        <w:t xml:space="preserve"> </w:t>
      </w:r>
      <w:r>
        <w:t>were</w:t>
      </w:r>
      <w:r w:rsidR="008C15A7">
        <w:t xml:space="preserve"> </w:t>
      </w:r>
      <w:r>
        <w:t>distributed</w:t>
      </w:r>
      <w:r w:rsidR="008C15A7">
        <w:t xml:space="preserve"> </w:t>
      </w:r>
      <w:r>
        <w:t>in</w:t>
      </w:r>
      <w:r w:rsidR="008C15A7">
        <w:t xml:space="preserve"> </w:t>
      </w:r>
      <w:r>
        <w:t>Turkey</w:t>
      </w:r>
      <w:r w:rsidR="008C15A7" w:rsidRPr="00BC4DEA">
        <w:rPr>
          <w:rStyle w:val="itali"/>
        </w:rPr>
        <w:t xml:space="preserve"> </w:t>
      </w:r>
      <w:r>
        <w:t>were</w:t>
      </w:r>
      <w:r w:rsidR="008C15A7">
        <w:t xml:space="preserve"> </w:t>
      </w:r>
      <w:r>
        <w:t>actually</w:t>
      </w:r>
      <w:r w:rsidR="008C15A7">
        <w:t xml:space="preserve"> </w:t>
      </w:r>
      <w:r>
        <w:t>running</w:t>
      </w:r>
      <w:r w:rsidR="008C15A7">
        <w:t xml:space="preserve"> </w:t>
      </w:r>
      <w:r>
        <w:t>on</w:t>
      </w:r>
      <w:r w:rsidR="008C15A7">
        <w:t xml:space="preserve"> </w:t>
      </w:r>
      <w:r>
        <w:t>television</w:t>
      </w:r>
      <w:r w:rsidR="008C15A7">
        <w:t xml:space="preserve"> </w:t>
      </w:r>
      <w:r>
        <w:t>on</w:t>
      </w:r>
      <w:r w:rsidR="008C15A7">
        <w:t xml:space="preserve"> </w:t>
      </w:r>
      <w:r>
        <w:t>repeat</w:t>
      </w:r>
      <w:r w:rsidR="008C15A7">
        <w:t xml:space="preserve"> </w:t>
      </w:r>
      <w:r>
        <w:t>in</w:t>
      </w:r>
      <w:r w:rsidR="008C15A7">
        <w:t xml:space="preserve"> </w:t>
      </w:r>
      <w:r>
        <w:t>Tbilisi,</w:t>
      </w:r>
      <w:r w:rsidR="008C15A7">
        <w:t xml:space="preserve"> </w:t>
      </w:r>
      <w:r>
        <w:t>Georgia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being</w:t>
      </w:r>
      <w:r w:rsidR="008C15A7">
        <w:t xml:space="preserve"> </w:t>
      </w:r>
      <w:r>
        <w:t>sold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street.</w:t>
      </w:r>
      <w:r w:rsidR="008C15A7">
        <w:t xml:space="preserve"> </w:t>
      </w:r>
      <w:r>
        <w:t>Because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year</w:t>
      </w:r>
      <w:r w:rsidR="008C15A7">
        <w:t xml:space="preserve"> </w:t>
      </w:r>
      <w:r>
        <w:t>that</w:t>
      </w:r>
      <w:r w:rsidR="008C15A7">
        <w:t xml:space="preserve"> </w:t>
      </w:r>
      <w:r>
        <w:t>Webb</w:t>
      </w:r>
      <w:r w:rsidR="008C15A7">
        <w:t xml:space="preserve"> </w:t>
      </w:r>
      <w:r>
        <w:t>had</w:t>
      </w:r>
      <w:r w:rsidR="008C15A7">
        <w:t xml:space="preserve"> </w:t>
      </w:r>
      <w:r>
        <w:t>won</w:t>
      </w:r>
      <w:r w:rsidR="008C15A7">
        <w:t xml:space="preserve"> </w:t>
      </w:r>
      <w:r>
        <w:t>the</w:t>
      </w:r>
      <w:r w:rsidR="008C15A7">
        <w:t xml:space="preserve"> </w:t>
      </w:r>
      <w:r>
        <w:t>Slam</w:t>
      </w:r>
      <w:r w:rsidR="008C15A7">
        <w:t xml:space="preserve"> </w:t>
      </w:r>
      <w:r>
        <w:t>Dunk</w:t>
      </w:r>
      <w:r w:rsidR="008C15A7">
        <w:t xml:space="preserve"> </w:t>
      </w:r>
      <w:r>
        <w:t>contest,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local</w:t>
      </w:r>
      <w:r w:rsidR="008C15A7">
        <w:t xml:space="preserve"> </w:t>
      </w:r>
      <w:r>
        <w:t>star.</w:t>
      </w:r>
      <w:r w:rsidR="008C15A7">
        <w:t xml:space="preserve"> </w:t>
      </w:r>
      <w:r>
        <w:t>(A</w:t>
      </w:r>
      <w:r w:rsidR="008C15A7">
        <w:t xml:space="preserve"> </w:t>
      </w:r>
      <w:r>
        <w:t>little</w:t>
      </w:r>
      <w:r w:rsidR="008C15A7">
        <w:t xml:space="preserve"> </w:t>
      </w:r>
      <w:r>
        <w:t>trivia:</w:t>
      </w:r>
      <w:r w:rsidR="008C15A7">
        <w:t xml:space="preserve"> </w:t>
      </w:r>
      <w:r>
        <w:t>Webb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shortest</w:t>
      </w:r>
      <w:r w:rsidR="008C15A7">
        <w:t xml:space="preserve"> </w:t>
      </w:r>
      <w:r>
        <w:t>man</w:t>
      </w:r>
      <w:r w:rsidR="008C15A7">
        <w:t xml:space="preserve"> </w:t>
      </w:r>
      <w:r>
        <w:t>ever</w:t>
      </w:r>
      <w:r w:rsidR="008C15A7">
        <w:t xml:space="preserve"> </w:t>
      </w:r>
      <w:r>
        <w:t>to</w:t>
      </w:r>
      <w:r w:rsidR="008C15A7">
        <w:t xml:space="preserve"> </w:t>
      </w:r>
      <w:r>
        <w:t>win</w:t>
      </w:r>
      <w:r w:rsidR="008C15A7">
        <w:t xml:space="preserve"> </w:t>
      </w:r>
      <w:r>
        <w:t>an</w:t>
      </w:r>
      <w:r w:rsidR="008C15A7">
        <w:t xml:space="preserve"> </w:t>
      </w:r>
      <w:r>
        <w:t>NBA</w:t>
      </w:r>
      <w:r w:rsidR="008C15A7">
        <w:t xml:space="preserve"> </w:t>
      </w:r>
      <w:r>
        <w:t>dunking</w:t>
      </w:r>
      <w:r w:rsidR="008C15A7">
        <w:t xml:space="preserve"> </w:t>
      </w:r>
      <w:r>
        <w:t>contest</w:t>
      </w:r>
      <w:r w:rsidR="008C15A7">
        <w:t xml:space="preserve"> </w:t>
      </w:r>
      <w:r>
        <w:t>and</w:t>
      </w:r>
      <w:r w:rsidR="008C15A7">
        <w:t xml:space="preserve"> </w:t>
      </w:r>
      <w:r>
        <w:t>my</w:t>
      </w:r>
      <w:r w:rsidR="008C15A7">
        <w:t xml:space="preserve"> </w:t>
      </w:r>
      <w:r>
        <w:t>guess</w:t>
      </w:r>
      <w:r w:rsidR="008C15A7">
        <w:t xml:space="preserve"> </w:t>
      </w:r>
      <w:r>
        <w:t>is</w:t>
      </w:r>
      <w:r w:rsidR="008C15A7">
        <w:t xml:space="preserve"> </w:t>
      </w:r>
      <w:r>
        <w:t>that</w:t>
      </w:r>
      <w:r w:rsidR="008C15A7">
        <w:t xml:space="preserve"> </w:t>
      </w:r>
      <w:r>
        <w:t>record</w:t>
      </w:r>
      <w:r w:rsidR="008C15A7">
        <w:t xml:space="preserve"> </w:t>
      </w:r>
      <w:r>
        <w:t>will</w:t>
      </w:r>
      <w:r w:rsidR="008C15A7">
        <w:t xml:space="preserve"> </w:t>
      </w:r>
      <w:r>
        <w:t>stand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time.</w:t>
      </w:r>
      <w:r>
        <w:rPr>
          <w:color w:val="7030A0"/>
        </w:rPr>
        <w:t>)</w:t>
      </w:r>
      <w:r w:rsidR="008C15A7">
        <w:rPr>
          <w:color w:val="7030A0"/>
        </w:rPr>
        <w:t xml:space="preserve"> </w:t>
      </w:r>
      <w:r w:rsidR="00610349">
        <w:t>“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listened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applause</w:t>
      </w:r>
      <w:r w:rsidR="008C15A7">
        <w:t xml:space="preserve"> </w:t>
      </w:r>
      <w:r>
        <w:t>for</w:t>
      </w:r>
      <w:r w:rsidR="008C15A7">
        <w:t xml:space="preserve"> </w:t>
      </w:r>
      <w:r>
        <w:t>Spud</w:t>
      </w:r>
      <w:r w:rsidR="008C15A7">
        <w:t xml:space="preserve"> </w:t>
      </w:r>
      <w:r>
        <w:t>roar</w:t>
      </w:r>
      <w:r w:rsidR="008C15A7">
        <w:t xml:space="preserve"> </w:t>
      </w:r>
      <w:r>
        <w:t>on,</w:t>
      </w:r>
      <w:r w:rsidR="008C15A7">
        <w:t xml:space="preserve"> </w:t>
      </w:r>
      <w:r>
        <w:t>I</w:t>
      </w:r>
      <w:r w:rsidR="008C15A7">
        <w:t xml:space="preserve"> </w:t>
      </w:r>
      <w:r>
        <w:t>thought,</w:t>
      </w:r>
      <w:r w:rsidR="008C15A7">
        <w:t xml:space="preserve"> </w:t>
      </w:r>
      <w:r w:rsidRPr="00BC4DEA">
        <w:rPr>
          <w:rStyle w:val="itali"/>
        </w:rPr>
        <w:t>Yes,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market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for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NBA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basketball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around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world,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need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to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figure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this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out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and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start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investing</w:t>
      </w:r>
      <w:r>
        <w:t>,</w:t>
      </w:r>
      <w:r w:rsidR="00610349">
        <w:t>”</w:t>
      </w:r>
      <w:r w:rsidR="008C15A7">
        <w:t xml:space="preserve"> </w:t>
      </w:r>
      <w:r>
        <w:t>David</w:t>
      </w:r>
      <w:r w:rsidR="008C15A7">
        <w:t xml:space="preserve"> </w:t>
      </w:r>
      <w:r>
        <w:t>explained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craft</w:t>
      </w:r>
      <w:r w:rsidR="008C15A7">
        <w:t xml:space="preserve"> </w:t>
      </w:r>
      <w:r>
        <w:t>his</w:t>
      </w:r>
      <w:r w:rsidR="008C15A7">
        <w:t xml:space="preserve"> </w:t>
      </w:r>
      <w:r>
        <w:t>global</w:t>
      </w:r>
      <w:r w:rsidR="008C15A7">
        <w:t xml:space="preserve"> </w:t>
      </w:r>
      <w:r>
        <w:t>vision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.</w:t>
      </w:r>
    </w:p>
    <w:p w14:paraId="4BCF3EC1" w14:textId="77777777" w:rsidR="00722F53" w:rsidRDefault="00E949E9" w:rsidP="008F1C01">
      <w:pPr>
        <w:pStyle w:val="Body-TextTx"/>
      </w:pPr>
      <w:r>
        <w:t>Later,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Lithuania</w:t>
      </w:r>
      <w:r w:rsidR="008C15A7">
        <w:t xml:space="preserve"> </w:t>
      </w:r>
      <w:r>
        <w:t>to</w:t>
      </w:r>
      <w:r w:rsidR="008C15A7">
        <w:t xml:space="preserve"> </w:t>
      </w:r>
      <w:r>
        <w:t>play</w:t>
      </w:r>
      <w:r w:rsidR="008C15A7">
        <w:t xml:space="preserve"> </w:t>
      </w:r>
      <w:r>
        <w:t>a</w:t>
      </w:r>
      <w:r w:rsidR="008C15A7">
        <w:t xml:space="preserve"> </w:t>
      </w:r>
      <w:r>
        <w:t>game</w:t>
      </w:r>
      <w:r w:rsidR="008C15A7">
        <w:t xml:space="preserve"> </w:t>
      </w:r>
      <w:r>
        <w:t>in</w:t>
      </w:r>
      <w:r w:rsidR="008C15A7">
        <w:t xml:space="preserve"> </w:t>
      </w:r>
      <w:r>
        <w:t>Vilnius,</w:t>
      </w:r>
      <w:r w:rsidR="008C15A7">
        <w:t xml:space="preserve"> </w:t>
      </w:r>
      <w:r>
        <w:t>a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that</w:t>
      </w:r>
      <w:r w:rsidR="008C15A7">
        <w:t xml:space="preserve"> </w:t>
      </w:r>
      <w:r>
        <w:t>produces</w:t>
      </w:r>
      <w:r w:rsidR="008C15A7">
        <w:t xml:space="preserve"> </w:t>
      </w:r>
      <w:r>
        <w:t>many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great</w:t>
      </w:r>
      <w:r w:rsidR="008C15A7">
        <w:t xml:space="preserve"> </w:t>
      </w:r>
      <w:r>
        <w:t>players.</w:t>
      </w:r>
      <w:r w:rsidR="008C15A7">
        <w:t xml:space="preserve"> </w:t>
      </w:r>
      <w:r>
        <w:t>When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wife,</w:t>
      </w:r>
      <w:r w:rsidR="008C15A7">
        <w:t xml:space="preserve"> </w:t>
      </w:r>
      <w:r>
        <w:t>Diane,</w:t>
      </w:r>
      <w:r w:rsidR="008C15A7">
        <w:t xml:space="preserve"> </w:t>
      </w:r>
      <w:r>
        <w:t>met</w:t>
      </w:r>
      <w:r w:rsidR="008C15A7">
        <w:t xml:space="preserve"> </w:t>
      </w:r>
      <w:r>
        <w:t>the</w:t>
      </w:r>
      <w:r w:rsidR="008C15A7">
        <w:t xml:space="preserve"> </w:t>
      </w:r>
      <w:r>
        <w:t>head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Communist</w:t>
      </w:r>
      <w:r w:rsidR="008C15A7">
        <w:t xml:space="preserve"> </w:t>
      </w:r>
      <w:r>
        <w:t>Party</w:t>
      </w:r>
      <w:r w:rsidR="008C15A7">
        <w:t xml:space="preserve"> </w:t>
      </w:r>
      <w:r>
        <w:t>there,</w:t>
      </w:r>
      <w:r w:rsidR="008C15A7">
        <w:t xml:space="preserve"> </w:t>
      </w:r>
      <w:r>
        <w:t>his</w:t>
      </w:r>
      <w:r w:rsidR="008C15A7">
        <w:t xml:space="preserve"> </w:t>
      </w:r>
      <w:r>
        <w:t>first</w:t>
      </w:r>
      <w:r w:rsidR="008C15A7">
        <w:t xml:space="preserve"> </w:t>
      </w:r>
      <w:r>
        <w:t>question</w:t>
      </w:r>
      <w:r w:rsidR="008C15A7">
        <w:t xml:space="preserve"> </w:t>
      </w:r>
      <w:r>
        <w:t>for</w:t>
      </w:r>
      <w:r w:rsidR="008C15A7">
        <w:t xml:space="preserve"> </w:t>
      </w:r>
      <w:r>
        <w:t>David</w:t>
      </w:r>
      <w:r w:rsidR="008C15A7">
        <w:t xml:space="preserve"> </w:t>
      </w:r>
      <w:r>
        <w:t>was</w:t>
      </w:r>
      <w:r w:rsidR="008C15A7">
        <w:t xml:space="preserve"> </w:t>
      </w:r>
      <w:r>
        <w:t>incredibly</w:t>
      </w:r>
      <w:r w:rsidR="008C15A7">
        <w:t xml:space="preserve"> </w:t>
      </w:r>
      <w:r>
        <w:t>telling:</w:t>
      </w:r>
      <w:r w:rsidR="008C15A7">
        <w:t xml:space="preserve"> </w:t>
      </w:r>
      <w:r>
        <w:t>did</w:t>
      </w:r>
      <w:r w:rsidR="008C15A7">
        <w:t xml:space="preserve"> </w:t>
      </w:r>
      <w:r>
        <w:t>the</w:t>
      </w:r>
      <w:r w:rsidR="008C15A7">
        <w:t xml:space="preserve"> </w:t>
      </w:r>
      <w:r>
        <w:t>Portland</w:t>
      </w:r>
      <w:r w:rsidR="008C15A7">
        <w:t xml:space="preserve"> </w:t>
      </w:r>
      <w:r>
        <w:t>Trailblazers</w:t>
      </w:r>
      <w:r w:rsidR="008C15A7">
        <w:t xml:space="preserve"> </w:t>
      </w:r>
      <w:r>
        <w:t>salary-cap</w:t>
      </w:r>
      <w:r w:rsidR="008C15A7">
        <w:t xml:space="preserve"> </w:t>
      </w:r>
      <w:r>
        <w:t>situation</w:t>
      </w:r>
      <w:r w:rsidR="008C15A7">
        <w:t xml:space="preserve"> </w:t>
      </w:r>
      <w:r>
        <w:t>impact</w:t>
      </w:r>
      <w:r w:rsidR="008C15A7">
        <w:t xml:space="preserve"> </w:t>
      </w:r>
      <w:r>
        <w:t>the</w:t>
      </w:r>
      <w:r w:rsidR="008C15A7">
        <w:t xml:space="preserve"> </w:t>
      </w:r>
      <w:r>
        <w:t>signing</w:t>
      </w:r>
      <w:r w:rsidR="008C15A7">
        <w:t xml:space="preserve"> </w:t>
      </w:r>
      <w:r>
        <w:t>of</w:t>
      </w:r>
      <w:r w:rsidR="008C15A7">
        <w:t xml:space="preserve"> </w:t>
      </w:r>
      <w:r>
        <w:t>Lithuanian</w:t>
      </w:r>
      <w:r w:rsidR="008C15A7">
        <w:t xml:space="preserve"> </w:t>
      </w:r>
      <w:r>
        <w:t>player</w:t>
      </w:r>
      <w:r w:rsidR="008C15A7">
        <w:t xml:space="preserve"> </w:t>
      </w:r>
      <w:r>
        <w:t>Arvydas</w:t>
      </w:r>
      <w:r w:rsidR="008C15A7">
        <w:t xml:space="preserve"> </w:t>
      </w:r>
      <w:proofErr w:type="spellStart"/>
      <w:r>
        <w:t>Sibonis</w:t>
      </w:r>
      <w:proofErr w:type="spellEnd"/>
      <w:r>
        <w:t>?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another</w:t>
      </w:r>
      <w:r w:rsidR="008C15A7">
        <w:t xml:space="preserve"> </w:t>
      </w:r>
      <w:r>
        <w:t>major</w:t>
      </w:r>
      <w:r w:rsidR="008C15A7">
        <w:t xml:space="preserve"> </w:t>
      </w:r>
      <w:r>
        <w:t>sign</w:t>
      </w:r>
      <w:r w:rsidR="008C15A7">
        <w:t xml:space="preserve"> </w:t>
      </w:r>
      <w:r>
        <w:t>that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an</w:t>
      </w:r>
      <w:r w:rsidR="008C15A7">
        <w:t xml:space="preserve"> </w:t>
      </w:r>
      <w:r>
        <w:t>international</w:t>
      </w:r>
      <w:r w:rsidR="008C15A7">
        <w:t xml:space="preserve"> </w:t>
      </w:r>
      <w:r>
        <w:t>market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NBA.</w:t>
      </w:r>
      <w:r w:rsidR="008C15A7">
        <w:t xml:space="preserve"> </w:t>
      </w:r>
      <w:r>
        <w:t>Taking</w:t>
      </w:r>
      <w:r w:rsidR="008C15A7">
        <w:t xml:space="preserve"> </w:t>
      </w:r>
      <w:r>
        <w:t>the</w:t>
      </w:r>
      <w:r w:rsidR="008C15A7">
        <w:t xml:space="preserve"> </w:t>
      </w:r>
      <w:r>
        <w:t>long</w:t>
      </w:r>
      <w:r w:rsidR="008C15A7">
        <w:t xml:space="preserve"> </w:t>
      </w:r>
      <w:r>
        <w:t>term</w:t>
      </w:r>
      <w:r w:rsidR="008C15A7">
        <w:t xml:space="preserve"> </w:t>
      </w:r>
      <w:r>
        <w:t>view</w:t>
      </w:r>
      <w:r w:rsidR="008C15A7">
        <w:t xml:space="preserve"> </w:t>
      </w:r>
      <w:r>
        <w:t>and</w:t>
      </w:r>
      <w:r w:rsidR="008C15A7">
        <w:t xml:space="preserve"> </w:t>
      </w:r>
      <w:r>
        <w:t>trusting</w:t>
      </w:r>
      <w:r w:rsidR="008C15A7">
        <w:t xml:space="preserve"> </w:t>
      </w:r>
      <w:r>
        <w:t>the</w:t>
      </w:r>
      <w:r w:rsidR="008C15A7">
        <w:t xml:space="preserve"> </w:t>
      </w:r>
      <w:r>
        <w:t>process,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team</w:t>
      </w:r>
      <w:r w:rsidR="008C15A7">
        <w:t xml:space="preserve"> </w:t>
      </w:r>
      <w:r>
        <w:t>set</w:t>
      </w:r>
      <w:r w:rsidR="008C15A7">
        <w:t xml:space="preserve"> </w:t>
      </w:r>
      <w:r>
        <w:t>their</w:t>
      </w:r>
      <w:r w:rsidR="008C15A7">
        <w:t xml:space="preserve"> </w:t>
      </w:r>
      <w:r>
        <w:t>sights</w:t>
      </w:r>
      <w:r w:rsidR="008C15A7">
        <w:t xml:space="preserve"> </w:t>
      </w:r>
      <w:r>
        <w:t>on</w:t>
      </w:r>
      <w:r w:rsidR="008C15A7">
        <w:t xml:space="preserve"> </w:t>
      </w:r>
      <w:r>
        <w:t>making</w:t>
      </w:r>
      <w:r w:rsidR="008C15A7">
        <w:t xml:space="preserve"> </w:t>
      </w:r>
      <w:r>
        <w:t>this</w:t>
      </w:r>
      <w:r w:rsidR="008C15A7">
        <w:t xml:space="preserve"> </w:t>
      </w:r>
      <w:r>
        <w:t>a</w:t>
      </w:r>
      <w:r w:rsidR="008C15A7">
        <w:t xml:space="preserve"> </w:t>
      </w:r>
      <w:r>
        <w:t>reality.</w:t>
      </w:r>
    </w:p>
    <w:p w14:paraId="68A74BA7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early</w:t>
      </w:r>
      <w:r w:rsidR="008C15A7">
        <w:t xml:space="preserve"> </w:t>
      </w:r>
      <w:r>
        <w:t>1990</w:t>
      </w:r>
      <w:r w:rsidR="00610349">
        <w:t>’</w:t>
      </w:r>
      <w:r>
        <w:t>s,</w:t>
      </w:r>
      <w:r w:rsidR="008C15A7">
        <w:t xml:space="preserve"> </w:t>
      </w:r>
      <w:r>
        <w:t>they</w:t>
      </w:r>
      <w:r w:rsidR="008C15A7">
        <w:t xml:space="preserve"> </w:t>
      </w:r>
      <w:r>
        <w:t>worked</w:t>
      </w:r>
      <w:r w:rsidR="008C15A7">
        <w:t xml:space="preserve"> </w:t>
      </w:r>
      <w:r>
        <w:t>for</w:t>
      </w:r>
      <w:r w:rsidR="008C15A7">
        <w:t xml:space="preserve"> </w:t>
      </w:r>
      <w:r>
        <w:t>months</w:t>
      </w:r>
      <w:r w:rsidR="008C15A7">
        <w:t xml:space="preserve"> </w:t>
      </w:r>
      <w:r>
        <w:t>and</w:t>
      </w:r>
      <w:r w:rsidR="008C15A7">
        <w:t xml:space="preserve"> </w:t>
      </w:r>
      <w:r>
        <w:t>months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a</w:t>
      </w:r>
      <w:r w:rsidR="008C15A7">
        <w:t xml:space="preserve"> </w:t>
      </w:r>
      <w:r>
        <w:t>meeting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Head</w:t>
      </w:r>
      <w:r w:rsidR="008C15A7">
        <w:t xml:space="preserve"> </w:t>
      </w:r>
      <w:r>
        <w:t>of</w:t>
      </w:r>
      <w:r w:rsidR="008C15A7">
        <w:t xml:space="preserve"> </w:t>
      </w:r>
      <w:r>
        <w:t>CCTV</w:t>
      </w:r>
      <w:r w:rsidR="00722F53">
        <w:t>—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and</w:t>
      </w:r>
      <w:r w:rsidR="008C15A7">
        <w:t xml:space="preserve"> </w:t>
      </w:r>
      <w:r>
        <w:t>most</w:t>
      </w:r>
      <w:r w:rsidR="008C15A7">
        <w:t xml:space="preserve"> </w:t>
      </w:r>
      <w:r>
        <w:t>distributed</w:t>
      </w:r>
      <w:r w:rsidR="008C15A7">
        <w:t xml:space="preserve"> </w:t>
      </w:r>
      <w:r>
        <w:t>network</w:t>
      </w:r>
      <w:r w:rsidR="008C15A7">
        <w:t xml:space="preserve"> </w:t>
      </w:r>
      <w:r>
        <w:t>in</w:t>
      </w:r>
      <w:r w:rsidR="008C15A7">
        <w:t xml:space="preserve"> </w:t>
      </w:r>
      <w:r>
        <w:t>China.</w:t>
      </w:r>
      <w:r w:rsidR="008C15A7">
        <w:t xml:space="preserve"> </w:t>
      </w:r>
      <w:r>
        <w:t>The</w:t>
      </w:r>
      <w:r w:rsidR="008C15A7">
        <w:t xml:space="preserve"> </w:t>
      </w:r>
      <w:r>
        <w:t>goal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expose</w:t>
      </w:r>
      <w:r w:rsidR="008C15A7">
        <w:t xml:space="preserve"> </w:t>
      </w:r>
      <w:r>
        <w:t>basketball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incredible</w:t>
      </w:r>
      <w:r w:rsidR="008C15A7">
        <w:t xml:space="preserve"> </w:t>
      </w:r>
      <w:r>
        <w:t>talent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players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largest</w:t>
      </w:r>
      <w:r w:rsidR="008C15A7">
        <w:t xml:space="preserve"> </w:t>
      </w:r>
      <w:r>
        <w:t>market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Finally,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schedule</w:t>
      </w:r>
      <w:r w:rsidR="008C15A7">
        <w:t xml:space="preserve"> </w:t>
      </w:r>
      <w:r>
        <w:t>a</w:t>
      </w:r>
      <w:r w:rsidR="008C15A7">
        <w:t xml:space="preserve"> </w:t>
      </w:r>
      <w:r>
        <w:t>meeting,</w:t>
      </w:r>
      <w:r w:rsidR="008C15A7">
        <w:t xml:space="preserve"> </w:t>
      </w:r>
      <w:r>
        <w:t>but</w:t>
      </w:r>
      <w:r w:rsidR="008C15A7">
        <w:t xml:space="preserve"> </w:t>
      </w:r>
      <w:r>
        <w:t>when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team</w:t>
      </w:r>
      <w:r w:rsidR="008C15A7">
        <w:t xml:space="preserve"> </w:t>
      </w:r>
      <w:r>
        <w:t>arrived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designated</w:t>
      </w:r>
      <w:r w:rsidR="008C15A7">
        <w:t xml:space="preserve"> </w:t>
      </w:r>
      <w:r>
        <w:t>date</w:t>
      </w:r>
      <w:r w:rsidR="008C15A7">
        <w:t xml:space="preserve"> </w:t>
      </w:r>
      <w:r>
        <w:t>and</w:t>
      </w:r>
      <w:r w:rsidR="008C15A7">
        <w:t xml:space="preserve"> </w:t>
      </w:r>
      <w:r>
        <w:t>time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told</w:t>
      </w:r>
      <w:r w:rsidR="008C15A7">
        <w:t xml:space="preserve"> </w:t>
      </w:r>
      <w:r>
        <w:t>that</w:t>
      </w:r>
      <w:r w:rsidR="008C15A7">
        <w:t xml:space="preserve"> </w:t>
      </w:r>
      <w:r>
        <w:t>they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have</w:t>
      </w:r>
      <w:r w:rsidR="008C15A7">
        <w:t xml:space="preserve"> </w:t>
      </w:r>
      <w:r>
        <w:t>an</w:t>
      </w:r>
      <w:r w:rsidR="008C15A7">
        <w:t xml:space="preserve"> </w:t>
      </w:r>
      <w:r>
        <w:t>appointment.</w:t>
      </w:r>
      <w:r w:rsidR="008C15A7">
        <w:t xml:space="preserve"> </w:t>
      </w:r>
      <w:r>
        <w:t>Keeping</w:t>
      </w:r>
      <w:r w:rsidR="008C15A7">
        <w:t xml:space="preserve"> </w:t>
      </w:r>
      <w:r>
        <w:t>their</w:t>
      </w:r>
      <w:r w:rsidR="008C15A7">
        <w:t xml:space="preserve"> </w:t>
      </w:r>
      <w:r>
        <w:t>eye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prize,</w:t>
      </w:r>
      <w:r w:rsidR="008C15A7">
        <w:t xml:space="preserve"> </w:t>
      </w:r>
      <w:r>
        <w:t>David</w:t>
      </w:r>
      <w:r w:rsidR="008C15A7">
        <w:t xml:space="preserve"> </w:t>
      </w:r>
      <w:r>
        <w:t>said</w:t>
      </w:r>
      <w:r w:rsidR="008C15A7">
        <w:t xml:space="preserve"> </w:t>
      </w:r>
      <w:r>
        <w:t>they</w:t>
      </w:r>
      <w:r w:rsidR="008C15A7">
        <w:t xml:space="preserve"> </w:t>
      </w:r>
      <w:r>
        <w:t>would</w:t>
      </w:r>
      <w:r w:rsidR="008C15A7">
        <w:t xml:space="preserve"> </w:t>
      </w:r>
      <w:r>
        <w:t>wait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lobby</w:t>
      </w:r>
      <w:r w:rsidR="008C15A7">
        <w:t xml:space="preserve"> </w:t>
      </w:r>
      <w:r>
        <w:t>until</w:t>
      </w:r>
      <w:r w:rsidR="008C15A7">
        <w:t xml:space="preserve"> </w:t>
      </w:r>
      <w:r>
        <w:t>the</w:t>
      </w:r>
      <w:r w:rsidR="008C15A7">
        <w:t xml:space="preserve"> </w:t>
      </w:r>
      <w:r>
        <w:t>head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network</w:t>
      </w:r>
      <w:r w:rsidR="008C15A7">
        <w:t xml:space="preserve"> </w:t>
      </w:r>
      <w:r>
        <w:t>could</w:t>
      </w:r>
      <w:r w:rsidR="008C15A7">
        <w:t xml:space="preserve"> </w:t>
      </w:r>
      <w:r>
        <w:t>see</w:t>
      </w:r>
      <w:r w:rsidR="008C15A7">
        <w:t xml:space="preserve"> </w:t>
      </w:r>
      <w:r>
        <w:t>them.</w:t>
      </w:r>
      <w:r w:rsidR="008C15A7">
        <w:t xml:space="preserve"> </w:t>
      </w:r>
      <w:r>
        <w:t>And</w:t>
      </w:r>
      <w:r w:rsidR="008C15A7">
        <w:t xml:space="preserve"> </w:t>
      </w:r>
      <w:r>
        <w:t>wait</w:t>
      </w:r>
      <w:r w:rsidR="008C15A7">
        <w:t xml:space="preserve"> </w:t>
      </w:r>
      <w:r>
        <w:t>they</w:t>
      </w:r>
      <w:r w:rsidR="008C15A7">
        <w:t xml:space="preserve"> </w:t>
      </w:r>
      <w:r>
        <w:t>did</w:t>
      </w:r>
      <w:r w:rsidR="00C33184">
        <w:t>—</w:t>
      </w:r>
      <w:r>
        <w:t>for</w:t>
      </w:r>
      <w:r w:rsidR="008C15A7">
        <w:t xml:space="preserve"> </w:t>
      </w:r>
      <w:r>
        <w:t>hours</w:t>
      </w:r>
      <w:r w:rsidR="008C15A7">
        <w:t xml:space="preserve"> </w:t>
      </w:r>
      <w:r>
        <w:t>and</w:t>
      </w:r>
      <w:r w:rsidR="008C15A7">
        <w:t xml:space="preserve"> </w:t>
      </w:r>
      <w:r>
        <w:t>hours.</w:t>
      </w:r>
      <w:r w:rsidR="008C15A7">
        <w:t xml:space="preserve"> </w:t>
      </w:r>
      <w:r>
        <w:t>To</w:t>
      </w:r>
      <w:r w:rsidR="008C15A7">
        <w:t xml:space="preserve"> </w:t>
      </w:r>
      <w:r>
        <w:t>know</w:t>
      </w:r>
      <w:r w:rsidR="008C15A7">
        <w:t xml:space="preserve"> </w:t>
      </w:r>
      <w:r>
        <w:t>David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level</w:t>
      </w:r>
      <w:r w:rsidR="008C15A7">
        <w:t xml:space="preserve"> </w:t>
      </w:r>
      <w:r>
        <w:t>of</w:t>
      </w:r>
      <w:r w:rsidR="008C15A7">
        <w:t xml:space="preserve"> </w:t>
      </w:r>
      <w:r>
        <w:t>patience</w:t>
      </w:r>
      <w:r w:rsidR="008C15A7">
        <w:t xml:space="preserve"> </w:t>
      </w:r>
      <w:r>
        <w:t>(never</w:t>
      </w:r>
      <w:r w:rsidR="008C15A7">
        <w:t xml:space="preserve"> </w:t>
      </w:r>
      <w:r>
        <w:t>very</w:t>
      </w:r>
      <w:r w:rsidR="008C15A7">
        <w:t xml:space="preserve"> </w:t>
      </w:r>
      <w:r>
        <w:t>high)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picture</w:t>
      </w:r>
      <w:r w:rsidR="008C15A7">
        <w:t xml:space="preserve"> </w:t>
      </w:r>
      <w:r>
        <w:t>him</w:t>
      </w:r>
      <w:r w:rsidR="008C15A7">
        <w:t xml:space="preserve"> </w:t>
      </w:r>
      <w:r>
        <w:t>sitting</w:t>
      </w:r>
      <w:r w:rsidR="008C15A7">
        <w:t xml:space="preserve"> </w:t>
      </w:r>
      <w:r>
        <w:t>and</w:t>
      </w:r>
      <w:r w:rsidR="008C15A7">
        <w:t xml:space="preserve"> </w:t>
      </w:r>
      <w:r>
        <w:t>waiting</w:t>
      </w:r>
      <w:r w:rsidR="008C15A7">
        <w:t xml:space="preserve"> </w:t>
      </w:r>
      <w:r>
        <w:t>for</w:t>
      </w:r>
      <w:r w:rsidR="008C15A7">
        <w:t xml:space="preserve"> </w:t>
      </w:r>
      <w:r>
        <w:t>more</w:t>
      </w:r>
      <w:r w:rsidR="008C15A7">
        <w:t xml:space="preserve"> </w:t>
      </w:r>
      <w:r>
        <w:t>than</w:t>
      </w:r>
      <w:r w:rsidR="008C15A7">
        <w:t xml:space="preserve"> </w:t>
      </w:r>
      <w:r>
        <w:t>four</w:t>
      </w:r>
      <w:r w:rsidR="008C15A7">
        <w:t xml:space="preserve"> </w:t>
      </w:r>
      <w:r>
        <w:t>hours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lobby</w:t>
      </w:r>
      <w:r w:rsidR="008C15A7">
        <w:t xml:space="preserve"> </w:t>
      </w:r>
      <w:r>
        <w:t>makes</w:t>
      </w:r>
      <w:r w:rsidR="008C15A7">
        <w:t xml:space="preserve"> </w:t>
      </w:r>
      <w:r>
        <w:t>me</w:t>
      </w:r>
      <w:r w:rsidR="008C15A7">
        <w:t xml:space="preserve"> </w:t>
      </w:r>
      <w:r>
        <w:t>smile,</w:t>
      </w:r>
      <w:r w:rsidR="008C15A7">
        <w:t xml:space="preserve"> </w:t>
      </w:r>
      <w:r>
        <w:t>mostly</w:t>
      </w:r>
      <w:r w:rsidR="008C15A7">
        <w:t xml:space="preserve"> </w:t>
      </w:r>
      <w:r>
        <w:t>because</w:t>
      </w:r>
      <w:r w:rsidR="008C15A7">
        <w:t xml:space="preserve"> </w:t>
      </w:r>
      <w:r>
        <w:t>I</w:t>
      </w:r>
      <w:r w:rsidR="008C15A7">
        <w:t xml:space="preserve"> </w:t>
      </w:r>
      <w:r>
        <w:t>am</w:t>
      </w:r>
      <w:r w:rsidR="008C15A7">
        <w:t xml:space="preserve"> </w:t>
      </w:r>
      <w:r>
        <w:t>glad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who</w:t>
      </w:r>
      <w:r w:rsidR="008C15A7">
        <w:t xml:space="preserve"> </w:t>
      </w:r>
      <w:r>
        <w:t>set</w:t>
      </w:r>
      <w:r w:rsidR="008C15A7">
        <w:t xml:space="preserve"> </w:t>
      </w:r>
      <w:r>
        <w:t>that</w:t>
      </w:r>
      <w:r w:rsidR="008C15A7">
        <w:t xml:space="preserve"> </w:t>
      </w:r>
      <w:r>
        <w:t>meeting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sitting</w:t>
      </w:r>
      <w:r w:rsidR="008C15A7">
        <w:t xml:space="preserve"> </w:t>
      </w:r>
      <w:r>
        <w:t>with</w:t>
      </w:r>
      <w:r w:rsidR="008C15A7">
        <w:t xml:space="preserve"> </w:t>
      </w:r>
      <w:r>
        <w:t>him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>
        <w:t>It</w:t>
      </w:r>
      <w:r w:rsidR="008C15A7">
        <w:t xml:space="preserve"> </w:t>
      </w:r>
      <w:r>
        <w:t>would</w:t>
      </w:r>
      <w:r w:rsidR="008C15A7">
        <w:t xml:space="preserve"> </w:t>
      </w:r>
      <w:r>
        <w:t>not</w:t>
      </w:r>
      <w:r w:rsidR="008C15A7">
        <w:t xml:space="preserve"> </w:t>
      </w:r>
      <w:r>
        <w:t>have</w:t>
      </w:r>
      <w:r w:rsidR="008C15A7">
        <w:t xml:space="preserve"> </w:t>
      </w:r>
      <w:r>
        <w:t>been</w:t>
      </w:r>
      <w:r w:rsidR="008C15A7">
        <w:t xml:space="preserve"> </w:t>
      </w:r>
      <w:r>
        <w:t>pleasant.</w:t>
      </w:r>
      <w:r w:rsidR="008C15A7">
        <w:t xml:space="preserve"> </w:t>
      </w:r>
      <w:r>
        <w:t>Eventually</w:t>
      </w:r>
      <w:r w:rsidR="008C15A7">
        <w:t xml:space="preserve"> </w:t>
      </w:r>
      <w:r>
        <w:t>the</w:t>
      </w:r>
      <w:r w:rsidR="008C15A7">
        <w:t xml:space="preserve"> </w:t>
      </w:r>
      <w:r>
        <w:t>head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network</w:t>
      </w:r>
      <w:r w:rsidR="008C15A7">
        <w:t xml:space="preserve"> </w:t>
      </w:r>
      <w:r>
        <w:t>did</w:t>
      </w:r>
      <w:r w:rsidR="008C15A7">
        <w:t xml:space="preserve"> </w:t>
      </w:r>
      <w:r>
        <w:t>come</w:t>
      </w:r>
      <w:r w:rsidR="008C15A7">
        <w:t xml:space="preserve"> </w:t>
      </w:r>
      <w:r>
        <w:t>out</w:t>
      </w:r>
      <w:r w:rsidR="008C15A7">
        <w:t xml:space="preserve"> </w:t>
      </w:r>
      <w:r>
        <w:t>to</w:t>
      </w:r>
      <w:r w:rsidR="008C15A7">
        <w:t xml:space="preserve"> </w:t>
      </w:r>
      <w:r>
        <w:t>meet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NBA</w:t>
      </w:r>
      <w:r w:rsidR="008C15A7">
        <w:t xml:space="preserve"> </w:t>
      </w:r>
      <w:r>
        <w:t>delegation.</w:t>
      </w:r>
      <w:r w:rsidR="008C15A7">
        <w:t xml:space="preserve"> </w:t>
      </w:r>
      <w:r w:rsidR="00610349">
        <w:t>“</w:t>
      </w:r>
      <w:r>
        <w:t>We</w:t>
      </w:r>
      <w:r w:rsidR="008C15A7">
        <w:t xml:space="preserve"> </w:t>
      </w:r>
      <w:r>
        <w:t>offered</w:t>
      </w:r>
      <w:r w:rsidR="008C15A7">
        <w:t xml:space="preserve"> </w:t>
      </w:r>
      <w:r>
        <w:t>to</w:t>
      </w:r>
      <w:r w:rsidR="008C15A7">
        <w:t xml:space="preserve"> </w:t>
      </w:r>
      <w:r>
        <w:t>provide</w:t>
      </w:r>
      <w:r w:rsidR="008C15A7">
        <w:t xml:space="preserve"> </w:t>
      </w:r>
      <w:r>
        <w:t>them</w:t>
      </w:r>
      <w:r w:rsidR="008C15A7">
        <w:t xml:space="preserve"> </w:t>
      </w:r>
      <w:r>
        <w:t>with</w:t>
      </w:r>
      <w:r w:rsidR="008C15A7">
        <w:t xml:space="preserve"> </w:t>
      </w:r>
      <w:r>
        <w:t>tapes</w:t>
      </w:r>
      <w:r w:rsidR="008C15A7">
        <w:t xml:space="preserve"> </w:t>
      </w:r>
      <w:r>
        <w:t>from</w:t>
      </w:r>
      <w:r w:rsidR="008C15A7">
        <w:t xml:space="preserve"> </w:t>
      </w:r>
      <w:r>
        <w:t>our</w:t>
      </w:r>
      <w:r w:rsidR="008C15A7">
        <w:t xml:space="preserve"> </w:t>
      </w:r>
      <w:r>
        <w:t>games</w:t>
      </w:r>
      <w:r w:rsidR="008C15A7">
        <w:t xml:space="preserve"> </w:t>
      </w:r>
      <w:r>
        <w:t>and</w:t>
      </w:r>
      <w:r w:rsidR="008C15A7">
        <w:t xml:space="preserve"> </w:t>
      </w:r>
      <w:r>
        <w:t>said</w:t>
      </w:r>
      <w:r w:rsidR="008C15A7">
        <w:t xml:space="preserve"> </w:t>
      </w:r>
      <w:r>
        <w:t>that</w:t>
      </w:r>
      <w:r w:rsidR="008C15A7">
        <w:t xml:space="preserve"> </w:t>
      </w:r>
      <w:r>
        <w:t>if</w:t>
      </w:r>
      <w:r w:rsidR="008C15A7">
        <w:t xml:space="preserve"> </w:t>
      </w:r>
      <w:r>
        <w:t>they</w:t>
      </w:r>
      <w:r w:rsidR="008C15A7">
        <w:t xml:space="preserve"> </w:t>
      </w:r>
      <w:r>
        <w:t>showed</w:t>
      </w:r>
      <w:r w:rsidR="008C15A7">
        <w:t xml:space="preserve"> </w:t>
      </w:r>
      <w:r>
        <w:t>them,</w:t>
      </w:r>
      <w:r w:rsidR="008C15A7">
        <w:t xml:space="preserve"> </w:t>
      </w:r>
      <w:r>
        <w:t>we</w:t>
      </w:r>
      <w:r w:rsidR="008C15A7">
        <w:t xml:space="preserve"> </w:t>
      </w:r>
      <w:r>
        <w:t>would</w:t>
      </w:r>
      <w:r w:rsidR="008C15A7">
        <w:t xml:space="preserve"> </w:t>
      </w:r>
      <w:r>
        <w:t>sell</w:t>
      </w:r>
      <w:r w:rsidR="008C15A7">
        <w:t xml:space="preserve"> </w:t>
      </w:r>
      <w:r>
        <w:t>sponsorship</w:t>
      </w:r>
      <w:r w:rsidR="008C15A7">
        <w:t xml:space="preserve"> </w:t>
      </w:r>
      <w:r>
        <w:t>against</w:t>
      </w:r>
      <w:r w:rsidR="008C15A7">
        <w:t xml:space="preserve"> </w:t>
      </w:r>
      <w:r>
        <w:t>them</w:t>
      </w:r>
      <w:r w:rsidR="008C15A7">
        <w:t xml:space="preserve"> </w:t>
      </w:r>
      <w:r>
        <w:t>and</w:t>
      </w:r>
      <w:r w:rsidR="008C15A7">
        <w:t xml:space="preserve"> </w:t>
      </w:r>
      <w:r>
        <w:t>send</w:t>
      </w:r>
      <w:r w:rsidR="008C15A7">
        <w:t xml:space="preserve"> </w:t>
      </w:r>
      <w:r>
        <w:t>them</w:t>
      </w:r>
      <w:r w:rsidR="008C15A7">
        <w:t xml:space="preserve"> </w:t>
      </w:r>
      <w:r>
        <w:t>a</w:t>
      </w:r>
      <w:r w:rsidR="008C15A7">
        <w:t xml:space="preserve"> </w:t>
      </w:r>
      <w:r>
        <w:t>revenue</w:t>
      </w:r>
      <w:r w:rsidR="008C15A7">
        <w:t xml:space="preserve"> </w:t>
      </w:r>
      <w:r>
        <w:t>share</w:t>
      </w:r>
      <w:r w:rsidR="008C15A7">
        <w:t xml:space="preserve"> </w:t>
      </w:r>
      <w:r>
        <w:t>check,</w:t>
      </w:r>
      <w:r w:rsidR="00610349">
        <w:t>”</w:t>
      </w:r>
      <w:r w:rsidR="008C15A7">
        <w:t xml:space="preserve"> </w:t>
      </w:r>
      <w:r>
        <w:t>David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We</w:t>
      </w:r>
      <w:r w:rsidR="008C15A7">
        <w:t xml:space="preserve"> </w:t>
      </w:r>
      <w:r>
        <w:t>never</w:t>
      </w:r>
      <w:r w:rsidR="008C15A7">
        <w:t xml:space="preserve"> </w:t>
      </w:r>
      <w:r>
        <w:t>sold</w:t>
      </w:r>
      <w:r w:rsidR="008C15A7">
        <w:t xml:space="preserve"> </w:t>
      </w:r>
      <w:r>
        <w:t>anything,</w:t>
      </w:r>
      <w:r w:rsidR="008C15A7">
        <w:t xml:space="preserve"> </w:t>
      </w:r>
      <w:r>
        <w:t>but</w:t>
      </w:r>
      <w:r w:rsidR="008C15A7">
        <w:t xml:space="preserve"> </w:t>
      </w:r>
      <w:r>
        <w:t>we</w:t>
      </w:r>
      <w:r w:rsidR="008C15A7">
        <w:t xml:space="preserve"> </w:t>
      </w:r>
      <w:r>
        <w:t>did</w:t>
      </w:r>
      <w:r w:rsidR="008C15A7">
        <w:t xml:space="preserve"> </w:t>
      </w:r>
      <w:r>
        <w:t>write</w:t>
      </w:r>
      <w:r w:rsidR="008C15A7">
        <w:t xml:space="preserve"> </w:t>
      </w:r>
      <w:r>
        <w:t>them</w:t>
      </w:r>
      <w:r w:rsidR="008C15A7">
        <w:t xml:space="preserve"> </w:t>
      </w:r>
      <w:r>
        <w:t>checks.</w:t>
      </w:r>
      <w:r w:rsidR="00610349">
        <w:t>”</w:t>
      </w:r>
      <w:r w:rsidR="008C15A7">
        <w:t xml:space="preserve"> </w:t>
      </w:r>
      <w:r>
        <w:t>Why?</w:t>
      </w:r>
      <w:r w:rsidR="008C15A7">
        <w:t xml:space="preserve"> </w:t>
      </w:r>
      <w:r>
        <w:t>Because</w:t>
      </w:r>
      <w:r w:rsidR="008C15A7">
        <w:t xml:space="preserve"> </w:t>
      </w:r>
      <w:r>
        <w:t>David</w:t>
      </w:r>
      <w:r w:rsidR="00610349">
        <w:t>’</w:t>
      </w:r>
      <w:r>
        <w:t>s</w:t>
      </w:r>
      <w:r w:rsidR="008C15A7">
        <w:t xml:space="preserve"> </w:t>
      </w:r>
      <w:r>
        <w:t>vision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global</w:t>
      </w:r>
      <w:r w:rsidR="008C15A7">
        <w:t xml:space="preserve"> </w:t>
      </w:r>
      <w:r>
        <w:t>sports</w:t>
      </w:r>
      <w:r w:rsidR="008C15A7">
        <w:t xml:space="preserve"> </w:t>
      </w:r>
      <w:r>
        <w:t>league</w:t>
      </w:r>
      <w:r w:rsidR="008C15A7">
        <w:t xml:space="preserve"> </w:t>
      </w:r>
      <w:r>
        <w:t>had</w:t>
      </w:r>
      <w:r w:rsidR="008C15A7">
        <w:t xml:space="preserve"> </w:t>
      </w:r>
      <w:r>
        <w:t>to</w:t>
      </w:r>
      <w:r w:rsidR="008C15A7">
        <w:t xml:space="preserve"> </w:t>
      </w:r>
      <w:r>
        <w:t>include</w:t>
      </w:r>
      <w:r w:rsidR="008C15A7">
        <w:t xml:space="preserve"> </w:t>
      </w:r>
      <w:r>
        <w:t>the</w:t>
      </w:r>
      <w:r w:rsidR="008C15A7">
        <w:t xml:space="preserve"> </w:t>
      </w:r>
      <w:r>
        <w:t>biggest</w:t>
      </w:r>
      <w:r w:rsidR="008C15A7">
        <w:t xml:space="preserve"> </w:t>
      </w:r>
      <w:r>
        <w:t>potential</w:t>
      </w:r>
      <w:r w:rsidR="008C15A7">
        <w:t xml:space="preserve"> </w:t>
      </w:r>
      <w:r>
        <w:t>market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Later</w:t>
      </w:r>
      <w:r w:rsidR="008C15A7">
        <w:t xml:space="preserve"> </w:t>
      </w:r>
      <w:r>
        <w:t>that</w:t>
      </w:r>
      <w:r w:rsidR="008C15A7">
        <w:t xml:space="preserve"> </w:t>
      </w:r>
      <w:r>
        <w:t>year,</w:t>
      </w:r>
      <w:r w:rsidR="008C15A7">
        <w:t xml:space="preserve"> </w:t>
      </w:r>
      <w:r>
        <w:t>David</w:t>
      </w:r>
      <w:r w:rsidR="008C15A7">
        <w:t xml:space="preserve"> </w:t>
      </w:r>
      <w:r>
        <w:t>sent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executives</w:t>
      </w:r>
      <w:r w:rsidR="008C15A7">
        <w:t xml:space="preserve"> </w:t>
      </w:r>
      <w:r>
        <w:t>to</w:t>
      </w:r>
      <w:r w:rsidR="008C15A7">
        <w:t xml:space="preserve"> </w:t>
      </w:r>
      <w:r>
        <w:t>live</w:t>
      </w:r>
      <w:r w:rsidR="008C15A7">
        <w:t xml:space="preserve"> </w:t>
      </w:r>
      <w:r>
        <w:t>in</w:t>
      </w:r>
      <w:r w:rsidR="008C15A7">
        <w:t xml:space="preserve"> </w:t>
      </w:r>
      <w:r>
        <w:t>Hong</w:t>
      </w:r>
      <w:r w:rsidR="008C15A7">
        <w:t xml:space="preserve"> </w:t>
      </w:r>
      <w:r>
        <w:t>Kong,</w:t>
      </w:r>
      <w:r w:rsidR="008C15A7">
        <w:t xml:space="preserve"> </w:t>
      </w:r>
      <w:r>
        <w:t>get</w:t>
      </w:r>
      <w:r w:rsidR="008C15A7">
        <w:t xml:space="preserve"> </w:t>
      </w:r>
      <w:r>
        <w:t>a</w:t>
      </w:r>
      <w:r w:rsidR="008C15A7">
        <w:t xml:space="preserve"> </w:t>
      </w:r>
      <w:r>
        <w:t>fax</w:t>
      </w:r>
      <w:r w:rsidR="008C15A7">
        <w:t xml:space="preserve"> </w:t>
      </w:r>
      <w:r>
        <w:t>machine</w:t>
      </w:r>
      <w:r w:rsidR="008C15A7">
        <w:t xml:space="preserve"> </w:t>
      </w:r>
      <w:r>
        <w:t>and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bedroom.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their</w:t>
      </w:r>
      <w:r w:rsidR="008C15A7">
        <w:t xml:space="preserve"> </w:t>
      </w:r>
      <w:r>
        <w:t>first</w:t>
      </w:r>
      <w:r w:rsidR="008C15A7">
        <w:t xml:space="preserve"> </w:t>
      </w:r>
      <w:r w:rsidR="00610349">
        <w:t>“</w:t>
      </w:r>
      <w:r>
        <w:t>office</w:t>
      </w:r>
      <w:r w:rsidR="00610349">
        <w:t>”</w:t>
      </w:r>
      <w:r w:rsidR="008C15A7">
        <w:t xml:space="preserve"> </w:t>
      </w:r>
      <w:r>
        <w:t>in</w:t>
      </w:r>
      <w:r w:rsidR="008C15A7">
        <w:t xml:space="preserve"> </w:t>
      </w:r>
      <w:r>
        <w:t>China.</w:t>
      </w:r>
    </w:p>
    <w:p w14:paraId="750E21D4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3A34ABE4" w14:textId="77777777" w:rsidR="00722F53" w:rsidRDefault="00610349" w:rsidP="008F1C01">
      <w:pPr>
        <w:pStyle w:val="Body-TextTx"/>
      </w:pPr>
      <w:r>
        <w:t>“</w:t>
      </w:r>
      <w:r w:rsidR="00E949E9" w:rsidRPr="00BC4DEA">
        <w:rPr>
          <w:rStyle w:val="boldb"/>
        </w:rPr>
        <w:t>If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confidence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have,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what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are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doing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brand,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then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just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keep</w:t>
      </w:r>
      <w:r w:rsidR="008C15A7" w:rsidRPr="00BC4DEA">
        <w:rPr>
          <w:rStyle w:val="boldb"/>
        </w:rPr>
        <w:t xml:space="preserve"> </w:t>
      </w:r>
      <w:r w:rsidR="00E949E9" w:rsidRPr="00BC4DEA">
        <w:rPr>
          <w:rStyle w:val="boldb"/>
        </w:rPr>
        <w:t>pushing</w:t>
      </w:r>
      <w:r w:rsidR="00E949E9">
        <w:t>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going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opportunity,</w:t>
      </w:r>
      <w:r>
        <w:t>”</w:t>
      </w:r>
      <w:r w:rsidR="008C15A7">
        <w:t xml:space="preserve"> </w:t>
      </w:r>
      <w:r w:rsidR="00E949E9">
        <w:t>David</w:t>
      </w:r>
      <w:r w:rsidR="008C15A7">
        <w:t xml:space="preserve"> </w:t>
      </w:r>
      <w:r w:rsidR="00E949E9">
        <w:t>told</w:t>
      </w:r>
      <w:r w:rsidR="008C15A7">
        <w:t xml:space="preserve"> </w:t>
      </w:r>
      <w:r w:rsidR="00E949E9">
        <w:t>me.</w:t>
      </w:r>
      <w:r w:rsidR="008C15A7">
        <w:t xml:space="preserve"> </w:t>
      </w:r>
      <w:r>
        <w:t>“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Russian</w:t>
      </w:r>
      <w:r w:rsidR="008C15A7">
        <w:t xml:space="preserve"> </w:t>
      </w:r>
      <w:r w:rsidR="00E949E9">
        <w:t>deal,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Chinese</w:t>
      </w:r>
      <w:r w:rsidR="008C15A7">
        <w:t xml:space="preserve"> </w:t>
      </w:r>
      <w:r w:rsidR="00E949E9">
        <w:t>deal,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guy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fax</w:t>
      </w:r>
      <w:r w:rsidR="008C15A7">
        <w:t xml:space="preserve"> </w:t>
      </w:r>
      <w:r w:rsidR="00E949E9">
        <w:t>machine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his</w:t>
      </w:r>
      <w:r w:rsidR="008C15A7">
        <w:t xml:space="preserve"> </w:t>
      </w:r>
      <w:r w:rsidR="00E949E9">
        <w:t>bedroom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Hong</w:t>
      </w:r>
      <w:r w:rsidR="008C15A7">
        <w:t xml:space="preserve"> </w:t>
      </w:r>
      <w:r w:rsidR="00E949E9">
        <w:t>Kong.</w:t>
      </w:r>
      <w:r w:rsidR="008C15A7">
        <w:t xml:space="preserve"> </w:t>
      </w:r>
      <w:r w:rsidR="00E949E9">
        <w:t>Everyone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opportunistic,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international</w:t>
      </w:r>
      <w:r w:rsidR="008C15A7">
        <w:t xml:space="preserve"> </w:t>
      </w:r>
      <w:r w:rsidR="00E949E9">
        <w:t>explosion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league</w:t>
      </w:r>
      <w:r w:rsidR="008C15A7">
        <w:t xml:space="preserve"> </w:t>
      </w:r>
      <w:r w:rsidR="00E949E9">
        <w:t>happened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didn</w:t>
      </w:r>
      <w:r>
        <w:t>’</w:t>
      </w:r>
      <w:r w:rsidR="00E949E9">
        <w:t>t</w:t>
      </w:r>
      <w:r w:rsidR="008C15A7">
        <w:t xml:space="preserve"> </w:t>
      </w:r>
      <w:r w:rsidR="00E949E9">
        <w:t>pretend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knew</w:t>
      </w:r>
      <w:r w:rsidR="008C15A7">
        <w:t xml:space="preserve"> </w:t>
      </w:r>
      <w:r w:rsidR="00E949E9">
        <w:t>everything.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asking</w:t>
      </w:r>
      <w:r w:rsidR="008C15A7">
        <w:t xml:space="preserve"> </w:t>
      </w:r>
      <w:r w:rsidR="00E949E9">
        <w:t>questions,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reading,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learning,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kept</w:t>
      </w:r>
      <w:r w:rsidR="008C15A7">
        <w:t xml:space="preserve"> </w:t>
      </w:r>
      <w:r w:rsidR="00E949E9">
        <w:t>pushing.</w:t>
      </w:r>
      <w:r>
        <w:t>”</w:t>
      </w:r>
      <w:r w:rsidR="008C15A7">
        <w:t xml:space="preserve"> </w:t>
      </w:r>
      <w:r w:rsidR="00E949E9">
        <w:t>Pushing</w:t>
      </w:r>
      <w:r w:rsidR="008C15A7">
        <w:t xml:space="preserve"> </w:t>
      </w:r>
      <w:r w:rsidR="00E949E9">
        <w:t>toward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vision.</w:t>
      </w:r>
      <w:r w:rsidR="008C15A7">
        <w:t xml:space="preserve"> </w:t>
      </w:r>
      <w:r w:rsidR="00E949E9">
        <w:t>Fast</w:t>
      </w:r>
      <w:r w:rsidR="008C15A7">
        <w:t xml:space="preserve"> </w:t>
      </w:r>
      <w:r w:rsidR="00E949E9">
        <w:t>forward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today:</w:t>
      </w:r>
      <w:r w:rsidR="008C15A7">
        <w:t xml:space="preserve"> </w:t>
      </w:r>
      <w:r w:rsidR="00E949E9">
        <w:t>there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three</w:t>
      </w:r>
      <w:r w:rsidR="008C15A7">
        <w:t xml:space="preserve"> </w:t>
      </w:r>
      <w:r w:rsidR="00E949E9">
        <w:t>offices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China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basketball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their</w:t>
      </w:r>
      <w:r w:rsidR="008C15A7">
        <w:t xml:space="preserve"> </w:t>
      </w:r>
      <w:r w:rsidR="00E949E9">
        <w:t>most</w:t>
      </w:r>
      <w:r w:rsidR="008C15A7">
        <w:t xml:space="preserve"> </w:t>
      </w:r>
      <w:r w:rsidR="00E949E9">
        <w:t>popular</w:t>
      </w:r>
      <w:r w:rsidR="008C15A7">
        <w:t xml:space="preserve"> </w:t>
      </w:r>
      <w:r w:rsidR="00E949E9">
        <w:t>sport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estimated</w:t>
      </w:r>
      <w:r w:rsidR="008C15A7">
        <w:t xml:space="preserve"> </w:t>
      </w:r>
      <w:r w:rsidR="00E949E9">
        <w:t>300</w:t>
      </w:r>
      <w:r w:rsidR="008C15A7">
        <w:t xml:space="preserve"> </w:t>
      </w:r>
      <w:r w:rsidR="00E949E9">
        <w:t>million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playing.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China</w:t>
      </w:r>
      <w:r w:rsidR="008C15A7">
        <w:t xml:space="preserve"> </w:t>
      </w:r>
      <w:r w:rsidR="00E949E9">
        <w:t>business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widely</w:t>
      </w:r>
      <w:r w:rsidR="008C15A7">
        <w:t xml:space="preserve"> </w:t>
      </w:r>
      <w:r w:rsidR="00E949E9">
        <w:t>valued</w:t>
      </w:r>
      <w:r w:rsidR="008C15A7">
        <w:t xml:space="preserve"> </w:t>
      </w:r>
      <w:r w:rsidR="00E949E9">
        <w:t>at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$4</w:t>
      </w:r>
      <w:r w:rsidR="008C15A7">
        <w:t xml:space="preserve"> </w:t>
      </w:r>
      <w:r w:rsidR="00E949E9">
        <w:t>billion.</w:t>
      </w:r>
      <w:r w:rsidR="008C15A7">
        <w:t xml:space="preserve"> </w:t>
      </w:r>
      <w:r w:rsidR="00E949E9">
        <w:t>CCTV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TenCent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been</w:t>
      </w:r>
      <w:r w:rsidR="008C15A7">
        <w:t xml:space="preserve"> </w:t>
      </w:r>
      <w:r w:rsidR="00E949E9">
        <w:t>incredible</w:t>
      </w:r>
      <w:r w:rsidR="008C15A7">
        <w:t xml:space="preserve"> </w:t>
      </w:r>
      <w:r w:rsidR="00E949E9">
        <w:t>media</w:t>
      </w:r>
      <w:r w:rsidR="008C15A7">
        <w:t xml:space="preserve"> </w:t>
      </w:r>
      <w:r w:rsidR="00E949E9">
        <w:t>partners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growing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game.</w:t>
      </w:r>
      <w:r w:rsidR="008C15A7">
        <w:t xml:space="preserve"> </w:t>
      </w:r>
      <w:r w:rsidR="00E949E9">
        <w:t>After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Star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career,</w:t>
      </w:r>
      <w:r w:rsidR="008C15A7">
        <w:t xml:space="preserve"> </w:t>
      </w:r>
      <w:r w:rsidR="00E949E9">
        <w:t>Yao</w:t>
      </w:r>
      <w:r w:rsidR="008C15A7">
        <w:t xml:space="preserve"> </w:t>
      </w:r>
      <w:r w:rsidR="00E949E9">
        <w:t>Ming</w:t>
      </w:r>
      <w:r w:rsidR="008C15A7">
        <w:t xml:space="preserve"> </w:t>
      </w:r>
      <w:r w:rsidR="00E949E9">
        <w:t>became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ambassador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game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continues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bridge</w:t>
      </w:r>
      <w:r w:rsidR="008C15A7">
        <w:t xml:space="preserve"> </w:t>
      </w:r>
      <w:r w:rsidR="00E949E9">
        <w:t>between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China.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global</w:t>
      </w:r>
      <w:r w:rsidR="008C15A7">
        <w:t xml:space="preserve"> </w:t>
      </w:r>
      <w:r w:rsidR="00E949E9">
        <w:t>vision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realized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continues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day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Stern</w:t>
      </w:r>
      <w:r>
        <w:t>’</w:t>
      </w:r>
      <w:r w:rsidR="00E949E9">
        <w:t>s</w:t>
      </w:r>
      <w:r w:rsidR="008C15A7">
        <w:t xml:space="preserve"> </w:t>
      </w:r>
      <w:r w:rsidR="00E949E9">
        <w:t>long-time</w:t>
      </w:r>
      <w:r w:rsidR="008C15A7">
        <w:t xml:space="preserve"> </w:t>
      </w:r>
      <w:r w:rsidR="00E949E9">
        <w:t>protege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trusted</w:t>
      </w:r>
      <w:r w:rsidR="008C15A7">
        <w:t xml:space="preserve"> </w:t>
      </w:r>
      <w:r w:rsidR="00E949E9">
        <w:t>advisor</w:t>
      </w:r>
      <w:r w:rsidR="008C15A7">
        <w:t xml:space="preserve"> </w:t>
      </w:r>
      <w:r w:rsidR="00E949E9">
        <w:t>Adam</w:t>
      </w:r>
      <w:r w:rsidR="008C15A7">
        <w:t xml:space="preserve"> </w:t>
      </w:r>
      <w:r w:rsidR="00E949E9">
        <w:t>Silver</w:t>
      </w:r>
      <w:r w:rsidR="008C15A7">
        <w:t xml:space="preserve"> </w:t>
      </w:r>
      <w:r w:rsidR="00E949E9">
        <w:t>is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current</w:t>
      </w:r>
      <w:r w:rsidR="008C15A7">
        <w:t xml:space="preserve"> </w:t>
      </w:r>
      <w:r w:rsidR="00E949E9">
        <w:t>Commissioner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NBA.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recently</w:t>
      </w:r>
      <w:r w:rsidR="008C15A7">
        <w:t xml:space="preserve"> </w:t>
      </w:r>
      <w:r w:rsidR="00E949E9">
        <w:t>launched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new</w:t>
      </w:r>
      <w:r w:rsidR="008C15A7">
        <w:t xml:space="preserve"> </w:t>
      </w:r>
      <w:r w:rsidR="00E949E9">
        <w:t>professional</w:t>
      </w:r>
      <w:r w:rsidR="008C15A7">
        <w:t xml:space="preserve"> </w:t>
      </w:r>
      <w:r w:rsidR="00E949E9">
        <w:t>league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Africa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same</w:t>
      </w:r>
      <w:r w:rsidR="008C15A7">
        <w:t xml:space="preserve"> </w:t>
      </w:r>
      <w:r w:rsidR="00E949E9">
        <w:t>global</w:t>
      </w:r>
      <w:r w:rsidR="008C15A7">
        <w:t xml:space="preserve"> </w:t>
      </w:r>
      <w:r w:rsidR="00E949E9">
        <w:t>vision,</w:t>
      </w:r>
      <w:r w:rsidR="008C15A7">
        <w:t xml:space="preserve"> </w:t>
      </w:r>
      <w:r w:rsidR="00E949E9">
        <w:t>willingness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have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longer</w:t>
      </w:r>
      <w:r w:rsidR="008C15A7">
        <w:t xml:space="preserve"> </w:t>
      </w:r>
      <w:r w:rsidR="00E949E9">
        <w:t>term</w:t>
      </w:r>
      <w:r w:rsidR="008C15A7">
        <w:t xml:space="preserve"> </w:t>
      </w:r>
      <w:r w:rsidR="00E949E9">
        <w:t>view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dedication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resources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drive</w:t>
      </w:r>
      <w:r w:rsidR="008C15A7">
        <w:t xml:space="preserve"> </w:t>
      </w:r>
      <w:r w:rsidR="00E949E9">
        <w:t>its</w:t>
      </w:r>
      <w:r w:rsidR="008C15A7">
        <w:t xml:space="preserve"> </w:t>
      </w:r>
      <w:r w:rsidR="00E949E9">
        <w:t>success.</w:t>
      </w:r>
    </w:p>
    <w:p w14:paraId="11B316A2" w14:textId="77777777" w:rsidR="00017929" w:rsidRPr="00CB40F9" w:rsidRDefault="00E949E9" w:rsidP="00F96744">
      <w:pPr>
        <w:pStyle w:val="B-HeadBhead"/>
      </w:pPr>
      <w:r w:rsidRPr="00CB40F9">
        <w:t>There</w:t>
      </w:r>
      <w:r w:rsidR="008C15A7" w:rsidRPr="00CB40F9">
        <w:t xml:space="preserve"> </w:t>
      </w:r>
      <w:r w:rsidRPr="00CB40F9">
        <w:t>Are</w:t>
      </w:r>
      <w:r w:rsidR="008C15A7" w:rsidRPr="00CB40F9">
        <w:t xml:space="preserve"> </w:t>
      </w:r>
      <w:r w:rsidRPr="00CB40F9">
        <w:t>No</w:t>
      </w:r>
      <w:r w:rsidR="008C15A7" w:rsidRPr="00CB40F9">
        <w:t xml:space="preserve"> </w:t>
      </w:r>
      <w:r w:rsidRPr="00CB40F9">
        <w:t>Short-Cuts</w:t>
      </w:r>
      <w:r w:rsidR="008C15A7" w:rsidRPr="00CB40F9">
        <w:t xml:space="preserve"> </w:t>
      </w:r>
      <w:r w:rsidRPr="00CB40F9">
        <w:t>to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Top</w:t>
      </w:r>
    </w:p>
    <w:p w14:paraId="1E77FF4C" w14:textId="77777777" w:rsidR="00722F53" w:rsidRPr="00722F53" w:rsidRDefault="00E949E9" w:rsidP="008F1C01">
      <w:pPr>
        <w:pStyle w:val="Body-TextTx"/>
      </w:pPr>
      <w:r w:rsidRPr="00722F53">
        <w:t>The</w:t>
      </w:r>
      <w:r w:rsidR="008C15A7" w:rsidRPr="00722F53">
        <w:t xml:space="preserve"> </w:t>
      </w:r>
      <w:r w:rsidRPr="00722F53">
        <w:t>2013</w:t>
      </w:r>
      <w:r w:rsidR="008C15A7" w:rsidRPr="00722F53">
        <w:t xml:space="preserve"> </w:t>
      </w:r>
      <w:r w:rsidRPr="00722F53">
        <w:t>Wimbledon</w:t>
      </w:r>
      <w:r w:rsidR="008C15A7" w:rsidRPr="00722F53">
        <w:t xml:space="preserve"> </w:t>
      </w:r>
      <w:r w:rsidRPr="00722F53">
        <w:t>women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champion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Bartoli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met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mutual</w:t>
      </w:r>
      <w:r w:rsidR="008C15A7" w:rsidRPr="00722F53">
        <w:t xml:space="preserve"> </w:t>
      </w:r>
      <w:r w:rsidRPr="00722F53">
        <w:t>friend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thought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might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able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help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fashion</w:t>
      </w:r>
      <w:r w:rsidR="008C15A7" w:rsidRPr="00722F53">
        <w:t xml:space="preserve"> </w:t>
      </w:r>
      <w:r w:rsidRPr="00722F53">
        <w:t>brand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launching.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skeptical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retired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player</w:t>
      </w:r>
      <w:r w:rsidR="008C15A7" w:rsidRPr="00722F53">
        <w:t xml:space="preserve"> </w:t>
      </w:r>
      <w:r w:rsidRPr="00722F53">
        <w:t>going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cut-throat</w:t>
      </w:r>
      <w:r w:rsidR="008C15A7" w:rsidRPr="00722F53">
        <w:t xml:space="preserve"> </w:t>
      </w:r>
      <w:r w:rsidRPr="00722F53">
        <w:t>world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fashion.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work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hard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top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world?</w:t>
      </w:r>
      <w:r w:rsidR="008C15A7" w:rsidRPr="00722F53">
        <w:t xml:space="preserve"> </w:t>
      </w:r>
      <w:r w:rsidRPr="00722F53">
        <w:t>(Yes)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talented?</w:t>
      </w:r>
      <w:r w:rsidR="008C15A7" w:rsidRPr="00722F53">
        <w:t xml:space="preserve"> </w:t>
      </w:r>
      <w:r w:rsidRPr="00722F53">
        <w:t>(Yes)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smart?</w:t>
      </w:r>
      <w:r w:rsidR="008C15A7" w:rsidRPr="00722F53">
        <w:t xml:space="preserve"> </w:t>
      </w:r>
      <w:r w:rsidRPr="00722F53">
        <w:t>(Truth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told,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Googled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before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meeting</w:t>
      </w:r>
      <w:r w:rsidR="008C15A7" w:rsidRPr="00722F53">
        <w:t xml:space="preserve"> </w:t>
      </w:r>
      <w:r w:rsidRPr="00722F53">
        <w:t>only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find</w:t>
      </w:r>
      <w:r w:rsidR="008C15A7" w:rsidRPr="00722F53">
        <w:t xml:space="preserve"> </w:t>
      </w:r>
      <w:r w:rsidRPr="00722F53">
        <w:t>out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has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genius</w:t>
      </w:r>
      <w:r w:rsidR="008C15A7" w:rsidRPr="00722F53">
        <w:t xml:space="preserve"> </w:t>
      </w:r>
      <w:r w:rsidRPr="00722F53">
        <w:t>level</w:t>
      </w:r>
      <w:r w:rsidR="008C15A7" w:rsidRPr="00722F53">
        <w:t xml:space="preserve"> </w:t>
      </w:r>
      <w:r w:rsidRPr="00722F53">
        <w:t>IQ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175,</w:t>
      </w:r>
      <w:r w:rsidR="008C15A7" w:rsidRPr="00722F53">
        <w:t xml:space="preserve"> </w:t>
      </w:r>
      <w:r w:rsidRPr="00722F53">
        <w:t>so,</w:t>
      </w:r>
      <w:r w:rsidR="008C15A7" w:rsidRPr="00722F53">
        <w:t xml:space="preserve"> </w:t>
      </w:r>
      <w:r w:rsidRPr="00722F53">
        <w:t>yes).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also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attended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top</w:t>
      </w:r>
      <w:r w:rsidR="008C15A7" w:rsidRPr="00722F53">
        <w:t xml:space="preserve"> </w:t>
      </w:r>
      <w:r w:rsidRPr="00722F53">
        <w:t>fashion</w:t>
      </w:r>
      <w:r w:rsidR="008C15A7" w:rsidRPr="00722F53">
        <w:t xml:space="preserve"> </w:t>
      </w:r>
      <w:r w:rsidRPr="00722F53">
        <w:t>school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Paris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playing</w:t>
      </w:r>
      <w:r w:rsidR="008C15A7" w:rsidRPr="00722F53">
        <w:t xml:space="preserve"> </w:t>
      </w:r>
      <w:r w:rsidRPr="00722F53">
        <w:t>career</w:t>
      </w:r>
      <w:r w:rsidR="008C15A7" w:rsidRPr="00722F53">
        <w:t xml:space="preserve"> </w:t>
      </w:r>
      <w:r w:rsidRPr="00722F53">
        <w:t>wound</w:t>
      </w:r>
      <w:r w:rsidR="008C15A7" w:rsidRPr="00722F53">
        <w:t xml:space="preserve"> </w:t>
      </w:r>
      <w:r w:rsidRPr="00722F53">
        <w:t>down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continues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television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four</w:t>
      </w:r>
      <w:r w:rsidR="008C15A7" w:rsidRPr="00722F53">
        <w:t xml:space="preserve"> </w:t>
      </w:r>
      <w:r w:rsidRPr="00722F53">
        <w:t>majors</w:t>
      </w:r>
      <w:r w:rsidR="008C15A7" w:rsidRPr="00722F53">
        <w:t xml:space="preserve"> </w:t>
      </w:r>
      <w:r w:rsidRPr="00722F53">
        <w:t>(Australian</w:t>
      </w:r>
      <w:r w:rsidR="008C15A7" w:rsidRPr="00722F53">
        <w:t xml:space="preserve"> </w:t>
      </w:r>
      <w:r w:rsidRPr="00722F53">
        <w:t>Open,</w:t>
      </w:r>
      <w:r w:rsidR="008C15A7" w:rsidRPr="00722F53">
        <w:t xml:space="preserve"> </w:t>
      </w:r>
      <w:r w:rsidRPr="00722F53">
        <w:t>U.S.</w:t>
      </w:r>
      <w:r w:rsidR="008C15A7" w:rsidRPr="00722F53">
        <w:t xml:space="preserve"> </w:t>
      </w:r>
      <w:r w:rsidRPr="00722F53">
        <w:t>Open,</w:t>
      </w:r>
      <w:r w:rsidR="008C15A7" w:rsidRPr="00722F53">
        <w:t xml:space="preserve"> </w:t>
      </w:r>
      <w:r w:rsidRPr="00722F53">
        <w:t>French</w:t>
      </w:r>
      <w:r w:rsidR="008C15A7" w:rsidRPr="00722F53">
        <w:t xml:space="preserve"> </w:t>
      </w:r>
      <w:r w:rsidRPr="00722F53">
        <w:t>Open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Wimbledon)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other</w:t>
      </w:r>
      <w:r w:rsidR="008C15A7" w:rsidRPr="00722F53">
        <w:t xml:space="preserve"> </w:t>
      </w:r>
      <w:r w:rsidRPr="00722F53">
        <w:t>tournaments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plays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exhibitions.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talked,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more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intrigued</w:t>
      </w:r>
      <w:r w:rsidR="008C15A7" w:rsidRPr="00722F53">
        <w:t xml:space="preserve"> </w:t>
      </w:r>
      <w:r w:rsidRPr="00722F53">
        <w:t>by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motivation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built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iron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raw</w:t>
      </w:r>
      <w:r w:rsidR="008C15A7" w:rsidRPr="00722F53">
        <w:t xml:space="preserve"> </w:t>
      </w:r>
      <w:r w:rsidRPr="00722F53">
        <w:t>work,</w:t>
      </w:r>
      <w:r w:rsidR="008C15A7" w:rsidRPr="00722F53">
        <w:t xml:space="preserve"> </w:t>
      </w:r>
      <w:r w:rsidRPr="00722F53">
        <w:t>work,</w:t>
      </w:r>
      <w:r w:rsidR="008C15A7" w:rsidRPr="00722F53">
        <w:t xml:space="preserve"> </w:t>
      </w:r>
      <w:r w:rsidRPr="00722F53">
        <w:t>work</w:t>
      </w:r>
      <w:r w:rsidR="008C15A7" w:rsidRPr="00722F53">
        <w:t xml:space="preserve"> </w:t>
      </w:r>
      <w:r w:rsidRPr="00722F53">
        <w:t>mentality.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asked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driving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told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about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childhood.</w:t>
      </w:r>
    </w:p>
    <w:p w14:paraId="7C89D428" w14:textId="77777777" w:rsidR="00722F53" w:rsidRPr="00722F53" w:rsidRDefault="00E949E9" w:rsidP="008F1C01">
      <w:pPr>
        <w:pStyle w:val="Body-TextTx"/>
      </w:pP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height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HIV</w:t>
      </w:r>
      <w:r w:rsidR="008C15A7" w:rsidRPr="00722F53">
        <w:t xml:space="preserve"> </w:t>
      </w:r>
      <w:r w:rsidRPr="00722F53">
        <w:t>crisis,</w:t>
      </w:r>
      <w:r w:rsidR="008C15A7" w:rsidRPr="00722F53">
        <w:t xml:space="preserve"> </w:t>
      </w:r>
      <w:r w:rsidRPr="00722F53">
        <w:t>Marion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father,</w:t>
      </w:r>
      <w:r w:rsidR="008C15A7" w:rsidRPr="00722F53">
        <w:t xml:space="preserve"> </w:t>
      </w:r>
      <w:r w:rsidRPr="00722F53">
        <w:t>Walter,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medical</w:t>
      </w:r>
      <w:r w:rsidR="008C15A7" w:rsidRPr="00722F53">
        <w:t xml:space="preserve"> </w:t>
      </w:r>
      <w:r w:rsidRPr="00722F53">
        <w:t>doctor</w:t>
      </w:r>
      <w:r w:rsidR="008C15A7" w:rsidRPr="00722F53">
        <w:t xml:space="preserve"> </w:t>
      </w:r>
      <w:r w:rsidRPr="00722F53">
        <w:t>volunteering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largest</w:t>
      </w:r>
      <w:r w:rsidR="008C15A7" w:rsidRPr="00722F53">
        <w:t xml:space="preserve"> </w:t>
      </w:r>
      <w:r w:rsidRPr="00722F53">
        <w:t>center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Europeans</w:t>
      </w:r>
      <w:r w:rsidR="008C15A7" w:rsidRPr="00722F53">
        <w:t xml:space="preserve"> </w:t>
      </w:r>
      <w:r w:rsidRPr="00722F53">
        <w:t>suffering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HIV</w:t>
      </w:r>
      <w:r w:rsidR="008C15A7" w:rsidRPr="00722F53">
        <w:t xml:space="preserve"> </w:t>
      </w:r>
      <w:r w:rsidRPr="00722F53">
        <w:t>without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resources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afford</w:t>
      </w:r>
      <w:r w:rsidR="008C15A7" w:rsidRPr="00722F53">
        <w:t xml:space="preserve"> </w:t>
      </w:r>
      <w:r w:rsidRPr="00722F53">
        <w:t>treatment.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small</w:t>
      </w:r>
      <w:r w:rsidR="008C15A7" w:rsidRPr="00722F53">
        <w:t xml:space="preserve"> </w:t>
      </w:r>
      <w:r w:rsidRPr="00722F53">
        <w:t>village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France.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eight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old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took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center,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befriended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connected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several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father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patients.</w:t>
      </w:r>
      <w:r w:rsidR="008C15A7" w:rsidRPr="00722F53">
        <w:t xml:space="preserve"> </w:t>
      </w:r>
      <w:r w:rsidRPr="00722F53">
        <w:t>Just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everyone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met,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told</w:t>
      </w:r>
      <w:r w:rsidR="008C15A7" w:rsidRPr="00722F53">
        <w:t xml:space="preserve"> </w:t>
      </w:r>
      <w:r w:rsidRPr="00722F53">
        <w:t>these</w:t>
      </w:r>
      <w:r w:rsidR="008C15A7" w:rsidRPr="00722F53">
        <w:t xml:space="preserve"> </w:t>
      </w:r>
      <w:r w:rsidRPr="00722F53">
        <w:t>patients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going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professional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player</w:t>
      </w:r>
      <w:r w:rsidR="008C15A7" w:rsidRPr="00722F53">
        <w:t xml:space="preserve"> </w:t>
      </w:r>
      <w:r w:rsidRPr="00722F53">
        <w:t>someday.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them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Massimo,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forty-two-year-old</w:t>
      </w:r>
      <w:r w:rsidR="008C15A7" w:rsidRPr="00722F53">
        <w:t xml:space="preserve"> </w:t>
      </w:r>
      <w:r w:rsidRPr="00722F53">
        <w:t>new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who</w:t>
      </w:r>
      <w:r w:rsidR="008C15A7" w:rsidRPr="00722F53">
        <w:t xml:space="preserve"> </w:t>
      </w:r>
      <w:r w:rsidRPr="00722F53">
        <w:t>took</w:t>
      </w:r>
      <w:r w:rsidR="008C15A7" w:rsidRPr="00722F53">
        <w:t xml:space="preserve"> </w:t>
      </w:r>
      <w:r w:rsidRPr="00722F53">
        <w:t>such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liking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this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spit-fire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named</w:t>
      </w:r>
      <w:r w:rsidR="008C15A7" w:rsidRPr="00722F53">
        <w:t xml:space="preserve"> </w:t>
      </w:r>
      <w:r w:rsidRPr="00722F53">
        <w:t>his</w:t>
      </w:r>
      <w:r w:rsidR="008C15A7" w:rsidRPr="00722F53">
        <w:t xml:space="preserve"> </w:t>
      </w:r>
      <w:r w:rsidRPr="00722F53">
        <w:t>own</w:t>
      </w:r>
      <w:r w:rsidR="008C15A7" w:rsidRPr="00722F53">
        <w:t xml:space="preserve"> </w:t>
      </w:r>
      <w:r w:rsidRPr="00722F53">
        <w:t>daughter</w:t>
      </w:r>
      <w:r w:rsidR="008C15A7" w:rsidRPr="00722F53">
        <w:t xml:space="preserve"> </w:t>
      </w:r>
      <w:r w:rsidRPr="00722F53">
        <w:t>Marion.</w:t>
      </w:r>
    </w:p>
    <w:p w14:paraId="4E9D02A8" w14:textId="77777777" w:rsidR="00017929" w:rsidRDefault="00E949E9" w:rsidP="008F1C01">
      <w:pPr>
        <w:pStyle w:val="Body-TextTx"/>
      </w:pPr>
      <w:r w:rsidRPr="00722F53">
        <w:t>One</w:t>
      </w:r>
      <w:r w:rsidR="008C15A7" w:rsidRPr="00722F53">
        <w:t xml:space="preserve"> </w:t>
      </w:r>
      <w:r w:rsidRPr="00722F53">
        <w:t>day</w:t>
      </w:r>
      <w:r w:rsidR="008C15A7" w:rsidRPr="00722F53">
        <w:t xml:space="preserve"> </w:t>
      </w:r>
      <w:r w:rsidRPr="00722F53">
        <w:t>Massimo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were</w:t>
      </w:r>
      <w:r w:rsidR="008C15A7" w:rsidRPr="00722F53">
        <w:t xml:space="preserve"> </w:t>
      </w:r>
      <w:r w:rsidRPr="00722F53">
        <w:t>talking.</w:t>
      </w:r>
      <w:r w:rsidR="008C15A7" w:rsidRPr="00722F53">
        <w:t xml:space="preserve"> </w:t>
      </w:r>
      <w:r w:rsidR="00610349">
        <w:t>“</w:t>
      </w:r>
      <w:r w:rsidRPr="00722F53">
        <w:t>Everything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do,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day,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impact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your</w:t>
      </w:r>
      <w:r w:rsidR="008C15A7" w:rsidRPr="00722F53">
        <w:t xml:space="preserve"> </w:t>
      </w:r>
      <w:r w:rsidRPr="00722F53">
        <w:t>future.</w:t>
      </w:r>
      <w:r w:rsidR="008C15A7" w:rsidRPr="00722F53">
        <w:t xml:space="preserve"> </w:t>
      </w:r>
      <w:r w:rsidRPr="00722F53">
        <w:t>Ten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ago,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used</w:t>
      </w:r>
      <w:r w:rsidR="008C15A7" w:rsidRPr="00722F53">
        <w:t xml:space="preserve"> </w:t>
      </w:r>
      <w:r w:rsidRPr="00722F53">
        <w:t>drugs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alcohol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excess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thought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OK.</w:t>
      </w:r>
      <w:r w:rsidR="008C15A7" w:rsidRPr="00722F53">
        <w:t xml:space="preserve"> </w:t>
      </w:r>
      <w:r w:rsidRPr="00722F53">
        <w:t>Now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am</w:t>
      </w:r>
      <w:r w:rsidR="008C15A7" w:rsidRPr="00722F53">
        <w:t xml:space="preserve"> </w:t>
      </w:r>
      <w:r w:rsidRPr="00722F53">
        <w:t>paying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it.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still</w:t>
      </w:r>
      <w:r w:rsidR="008C15A7" w:rsidRPr="00722F53">
        <w:t xml:space="preserve"> </w:t>
      </w:r>
      <w:r w:rsidRPr="00722F53">
        <w:t>pay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hefty</w:t>
      </w:r>
      <w:r w:rsidR="008C15A7" w:rsidRPr="00722F53">
        <w:t xml:space="preserve"> </w:t>
      </w:r>
      <w:r w:rsidRPr="00722F53">
        <w:t>price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because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see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daughter</w:t>
      </w:r>
      <w:r w:rsidR="008C15A7" w:rsidRPr="00722F53">
        <w:t xml:space="preserve"> </w:t>
      </w:r>
      <w:r w:rsidRPr="00722F53">
        <w:t>grow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makes</w:t>
      </w:r>
      <w:r w:rsidR="008C15A7" w:rsidRPr="00722F53">
        <w:t xml:space="preserve"> </w:t>
      </w:r>
      <w:r w:rsidRPr="00722F53">
        <w:t>me</w:t>
      </w:r>
      <w:r w:rsidR="008C15A7" w:rsidRPr="00722F53">
        <w:t xml:space="preserve"> </w:t>
      </w:r>
      <w:r w:rsidRPr="00722F53">
        <w:t>sad,</w:t>
      </w:r>
      <w:r w:rsidR="00610349">
        <w:t>”</w:t>
      </w:r>
      <w:r w:rsidR="008C15A7" w:rsidRPr="00722F53">
        <w:t xml:space="preserve"> </w:t>
      </w:r>
      <w:r w:rsidRPr="00722F53">
        <w:t>Massimo</w:t>
      </w:r>
      <w:r w:rsidR="008C15A7" w:rsidRPr="00722F53">
        <w:t xml:space="preserve"> </w:t>
      </w:r>
      <w:r w:rsidRPr="00722F53">
        <w:t>said.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wanted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encourage</w:t>
      </w:r>
      <w:r w:rsidR="008C15A7" w:rsidRPr="00722F53">
        <w:t xml:space="preserve"> </w:t>
      </w:r>
      <w:r w:rsidRPr="00722F53">
        <w:t>young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achieve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dream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becoming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professional</w:t>
      </w:r>
      <w:r w:rsidR="008C15A7" w:rsidRPr="00722F53">
        <w:t xml:space="preserve"> </w:t>
      </w:r>
      <w:r w:rsidRPr="00722F53">
        <w:t>tennis</w:t>
      </w:r>
      <w:r w:rsidR="008C15A7" w:rsidRPr="00722F53">
        <w:t xml:space="preserve"> </w:t>
      </w:r>
      <w:r w:rsidRPr="00722F53">
        <w:t>player.</w:t>
      </w:r>
      <w:r w:rsidR="008C15A7" w:rsidRPr="00722F53">
        <w:t xml:space="preserve"> </w:t>
      </w:r>
      <w:r w:rsidR="00610349">
        <w:t>“</w:t>
      </w:r>
      <w:r w:rsidRPr="00722F53">
        <w:t>You</w:t>
      </w:r>
      <w:r w:rsidR="008C15A7" w:rsidRPr="00722F53">
        <w:t xml:space="preserve"> </w:t>
      </w:r>
      <w:r w:rsidRPr="00722F53">
        <w:t>may</w:t>
      </w:r>
      <w:r w:rsidR="008C15A7" w:rsidRPr="00722F53">
        <w:t xml:space="preserve"> </w:t>
      </w:r>
      <w:r w:rsidRPr="00722F53">
        <w:t>find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difficult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practice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day,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deal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stress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matches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miss</w:t>
      </w:r>
      <w:r w:rsidR="008C15A7" w:rsidRPr="00722F53">
        <w:t xml:space="preserve"> </w:t>
      </w:r>
      <w:r w:rsidRPr="00722F53">
        <w:t>friend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parties,</w:t>
      </w:r>
      <w:r w:rsidR="00610349">
        <w:t>”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said,</w:t>
      </w:r>
      <w:r w:rsidR="008C15A7" w:rsidRPr="00722F53">
        <w:t xml:space="preserve"> </w:t>
      </w:r>
      <w:r w:rsidR="00610349">
        <w:t>“</w:t>
      </w:r>
      <w:r w:rsidRPr="00722F53">
        <w:t>but</w:t>
      </w:r>
      <w:r w:rsidR="008C15A7" w:rsidRPr="00722F53">
        <w:t xml:space="preserve"> </w:t>
      </w:r>
      <w:r w:rsidRPr="00722F53">
        <w:t>everything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do</w:t>
      </w:r>
      <w:r w:rsidR="008C15A7" w:rsidRPr="00722F53">
        <w:t xml:space="preserve"> </w:t>
      </w:r>
      <w:r w:rsidRPr="00722F53">
        <w:t>now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choices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make</w:t>
      </w:r>
      <w:r w:rsidR="008C15A7" w:rsidRPr="00722F53">
        <w:t xml:space="preserve"> </w:t>
      </w:r>
      <w:r w:rsidRPr="00722F53">
        <w:t>today</w:t>
      </w:r>
      <w:r w:rsidR="008C15A7" w:rsidRPr="00722F53">
        <w:t xml:space="preserve"> </w:t>
      </w:r>
      <w:r w:rsidRPr="00722F53">
        <w:t>will</w:t>
      </w:r>
      <w:r w:rsidR="008C15A7" w:rsidRPr="00722F53">
        <w:t xml:space="preserve"> </w:t>
      </w:r>
      <w:r w:rsidRPr="00722F53">
        <w:t>have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impact</w:t>
      </w:r>
      <w:r w:rsidR="008C15A7" w:rsidRPr="00722F53">
        <w:t xml:space="preserve"> </w:t>
      </w:r>
      <w:r w:rsidRPr="00722F53">
        <w:t>later.</w:t>
      </w:r>
      <w:r w:rsidR="008C15A7" w:rsidRPr="00722F53">
        <w:t xml:space="preserve"> </w:t>
      </w:r>
      <w:r w:rsidRPr="00722F53">
        <w:t>There</w:t>
      </w:r>
      <w:r w:rsidR="008C15A7" w:rsidRPr="00722F53">
        <w:t xml:space="preserve"> </w:t>
      </w:r>
      <w:r w:rsidRPr="00722F53">
        <w:t>is</w:t>
      </w:r>
      <w:r w:rsidR="008C15A7" w:rsidRPr="00722F53">
        <w:t xml:space="preserve"> </w:t>
      </w:r>
      <w:r w:rsidRPr="00722F53">
        <w:t>no</w:t>
      </w:r>
      <w:r w:rsidR="008C15A7" w:rsidRPr="00722F53">
        <w:t xml:space="preserve"> </w:t>
      </w:r>
      <w:r w:rsidRPr="00722F53">
        <w:t>substitute</w:t>
      </w:r>
      <w:r w:rsidR="008C15A7" w:rsidRPr="00722F53">
        <w:t xml:space="preserve"> </w:t>
      </w:r>
      <w:r w:rsidRPr="00722F53">
        <w:t>for</w:t>
      </w:r>
      <w:r w:rsidR="008C15A7" w:rsidRPr="00722F53">
        <w:t xml:space="preserve"> </w:t>
      </w:r>
      <w:r w:rsidRPr="00722F53">
        <w:t>work.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want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champion</w:t>
      </w:r>
      <w:r w:rsidR="008C15A7" w:rsidRPr="00722F53">
        <w:t xml:space="preserve"> </w:t>
      </w:r>
      <w:r w:rsidRPr="00722F53">
        <w:t>you</w:t>
      </w:r>
      <w:r w:rsidR="008C15A7" w:rsidRPr="00722F53">
        <w:t xml:space="preserve"> </w:t>
      </w:r>
      <w:r w:rsidRPr="00722F53">
        <w:t>need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work</w:t>
      </w:r>
      <w:r w:rsidR="008C15A7" w:rsidRPr="00722F53">
        <w:t xml:space="preserve"> </w:t>
      </w:r>
      <w:r w:rsidRPr="00722F53">
        <w:t>like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champion</w:t>
      </w:r>
      <w:r w:rsidR="008C15A7" w:rsidRPr="00722F53">
        <w:t xml:space="preserve"> </w:t>
      </w:r>
      <w:r w:rsidRPr="00722F53">
        <w:t>today,</w:t>
      </w:r>
      <w:r w:rsidR="008C15A7" w:rsidRPr="00722F53">
        <w:t xml:space="preserve"> </w:t>
      </w:r>
      <w:r w:rsidRPr="00722F53">
        <w:t>tomorrow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every</w:t>
      </w:r>
      <w:r w:rsidR="008C15A7" w:rsidRPr="00722F53">
        <w:t xml:space="preserve"> </w:t>
      </w:r>
      <w:r w:rsidRPr="00722F53">
        <w:t>day</w:t>
      </w:r>
      <w:r w:rsidR="008C15A7" w:rsidRPr="00722F53">
        <w:t xml:space="preserve"> </w:t>
      </w:r>
      <w:r w:rsidRPr="00722F53">
        <w:t>thereafter.</w:t>
      </w:r>
      <w:r w:rsidR="00610349">
        <w:t>”</w:t>
      </w:r>
    </w:p>
    <w:p w14:paraId="787BD83F" w14:textId="77777777" w:rsidR="00017929" w:rsidRDefault="00610349" w:rsidP="008F1C01">
      <w:pPr>
        <w:pStyle w:val="Body-TextTx"/>
      </w:pPr>
      <w:r>
        <w:t>“</w:t>
      </w:r>
      <w:r w:rsidR="00E949E9" w:rsidRPr="00722F53">
        <w:t>At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time,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couldn</w:t>
      </w:r>
      <w:r>
        <w:t>’</w:t>
      </w:r>
      <w:r w:rsidR="00E949E9" w:rsidRPr="00722F53">
        <w:t>t</w:t>
      </w:r>
      <w:r w:rsidR="008C15A7" w:rsidRPr="00722F53">
        <w:t xml:space="preserve"> </w:t>
      </w:r>
      <w:r w:rsidR="00E949E9" w:rsidRPr="00722F53">
        <w:t>really</w:t>
      </w:r>
      <w:r w:rsidR="008C15A7" w:rsidRPr="00722F53">
        <w:t xml:space="preserve"> </w:t>
      </w:r>
      <w:r w:rsidR="00E949E9" w:rsidRPr="00722F53">
        <w:t>understand</w:t>
      </w:r>
      <w:r w:rsidR="008C15A7" w:rsidRPr="00722F53">
        <w:t xml:space="preserve"> </w:t>
      </w:r>
      <w:r w:rsidR="00E949E9" w:rsidRPr="00722F53">
        <w:t>why</w:t>
      </w:r>
      <w:r w:rsidR="008C15A7" w:rsidRPr="00722F53">
        <w:t xml:space="preserve"> </w:t>
      </w:r>
      <w:r w:rsidR="00E949E9" w:rsidRPr="00722F53">
        <w:t>Massimo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so</w:t>
      </w:r>
      <w:r w:rsidR="008C15A7" w:rsidRPr="00722F53">
        <w:t xml:space="preserve"> </w:t>
      </w:r>
      <w:r w:rsidR="00E949E9" w:rsidRPr="00722F53">
        <w:t>insistent</w:t>
      </w:r>
      <w:r w:rsidR="008C15A7" w:rsidRPr="00722F53">
        <w:t xml:space="preserve"> </w:t>
      </w:r>
      <w:r w:rsidR="00E949E9" w:rsidRPr="00722F53">
        <w:t>about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future,</w:t>
      </w:r>
      <w:r w:rsidR="008C15A7" w:rsidRPr="00722F53">
        <w:t xml:space="preserve"> </w:t>
      </w:r>
      <w:r w:rsidR="00E949E9" w:rsidRPr="00722F53">
        <w:t>nor</w:t>
      </w:r>
      <w:r w:rsidR="008C15A7" w:rsidRPr="00722F53">
        <w:t xml:space="preserve"> </w:t>
      </w:r>
      <w:r w:rsidR="00E949E9" w:rsidRPr="00722F53">
        <w:t>why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would</w:t>
      </w:r>
      <w:r w:rsidR="008C15A7" w:rsidRPr="00722F53">
        <w:t xml:space="preserve"> </w:t>
      </w:r>
      <w:r w:rsidR="00E949E9" w:rsidRPr="00722F53">
        <w:t>not</w:t>
      </w:r>
      <w:r w:rsidR="008C15A7" w:rsidRPr="00722F53">
        <w:t xml:space="preserve"> </w:t>
      </w:r>
      <w:r w:rsidR="00E949E9" w:rsidRPr="00722F53">
        <w:t>live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see</w:t>
      </w:r>
      <w:r w:rsidR="008C15A7" w:rsidRPr="00722F53">
        <w:t xml:space="preserve"> </w:t>
      </w:r>
      <w:r w:rsidR="00E949E9" w:rsidRPr="00722F53">
        <w:t>his</w:t>
      </w:r>
      <w:r w:rsidR="008C15A7" w:rsidRPr="00722F53">
        <w:t xml:space="preserve"> </w:t>
      </w:r>
      <w:r w:rsidR="00E949E9" w:rsidRPr="00722F53">
        <w:t>daughter</w:t>
      </w:r>
      <w:r w:rsidR="008C15A7" w:rsidRPr="00722F53">
        <w:t xml:space="preserve"> </w:t>
      </w:r>
      <w:r w:rsidR="00E949E9" w:rsidRPr="00722F53">
        <w:t>grow</w:t>
      </w:r>
      <w:r w:rsidR="008C15A7" w:rsidRPr="00722F53">
        <w:t xml:space="preserve"> </w:t>
      </w:r>
      <w:r w:rsidR="00E949E9" w:rsidRPr="00722F53">
        <w:t>up,</w:t>
      </w:r>
      <w:r>
        <w:t>”</w:t>
      </w:r>
      <w:r w:rsidR="008C15A7" w:rsidRPr="00722F53">
        <w:t xml:space="preserve"> </w:t>
      </w:r>
      <w:r w:rsidR="00E949E9" w:rsidRPr="00722F53">
        <w:t>Marion</w:t>
      </w:r>
      <w:r w:rsidR="008C15A7" w:rsidRPr="00722F53">
        <w:t xml:space="preserve"> </w:t>
      </w:r>
      <w:r w:rsidR="00E949E9" w:rsidRPr="00722F53">
        <w:t>said.</w:t>
      </w:r>
      <w:r w:rsidR="008C15A7" w:rsidRPr="00722F53">
        <w:t xml:space="preserve"> </w:t>
      </w:r>
      <w:r>
        <w:t>“</w:t>
      </w:r>
      <w:r w:rsidR="00E949E9" w:rsidRPr="00722F53">
        <w:t>But,</w:t>
      </w:r>
      <w:r w:rsidR="008C15A7" w:rsidRPr="00722F53">
        <w:t xml:space="preserve"> </w:t>
      </w:r>
      <w:r w:rsidR="00E949E9" w:rsidRPr="00722F53">
        <w:t>six</w:t>
      </w:r>
      <w:r w:rsidR="008C15A7" w:rsidRPr="00722F53">
        <w:t xml:space="preserve"> </w:t>
      </w:r>
      <w:r w:rsidR="00E949E9" w:rsidRPr="00722F53">
        <w:t>months</w:t>
      </w:r>
      <w:r w:rsidR="008C15A7" w:rsidRPr="00722F53">
        <w:t xml:space="preserve"> </w:t>
      </w:r>
      <w:r w:rsidR="00E949E9" w:rsidRPr="00722F53">
        <w:t>later,</w:t>
      </w:r>
      <w:r w:rsidR="008C15A7" w:rsidRPr="00722F53">
        <w:t xml:space="preserve"> </w:t>
      </w:r>
      <w:r w:rsidR="00E949E9" w:rsidRPr="00722F53">
        <w:t>he</w:t>
      </w:r>
      <w:r w:rsidR="008C15A7" w:rsidRPr="00722F53">
        <w:t xml:space="preserve"> </w:t>
      </w:r>
      <w:r w:rsidR="00E949E9" w:rsidRPr="00722F53">
        <w:t>died</w:t>
      </w:r>
      <w:r w:rsidR="008C15A7" w:rsidRPr="00722F53">
        <w:t xml:space="preserve"> </w:t>
      </w:r>
      <w:r w:rsidR="00E949E9" w:rsidRPr="00722F53">
        <w:t>from</w:t>
      </w:r>
      <w:r w:rsidR="008C15A7" w:rsidRPr="00722F53">
        <w:t xml:space="preserve"> </w:t>
      </w:r>
      <w:r w:rsidR="00E949E9" w:rsidRPr="00722F53">
        <w:t>HIV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was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first</w:t>
      </w:r>
      <w:r w:rsidR="008C15A7" w:rsidRPr="00722F53">
        <w:t xml:space="preserve"> </w:t>
      </w:r>
      <w:r w:rsidR="00E949E9" w:rsidRPr="00722F53">
        <w:t>time</w:t>
      </w:r>
      <w:r w:rsidR="008C15A7" w:rsidRPr="00722F53">
        <w:t xml:space="preserve"> </w:t>
      </w:r>
      <w:r w:rsidR="00E949E9" w:rsidRPr="00722F53">
        <w:t>I</w:t>
      </w:r>
      <w:r w:rsidR="008C15A7" w:rsidRPr="00722F53">
        <w:t xml:space="preserve"> </w:t>
      </w:r>
      <w:r w:rsidR="00E949E9" w:rsidRPr="00722F53">
        <w:t>saw</w:t>
      </w:r>
      <w:r w:rsidR="008C15A7" w:rsidRPr="00722F53">
        <w:t xml:space="preserve"> </w:t>
      </w:r>
      <w:r w:rsidR="00E949E9" w:rsidRPr="00722F53">
        <w:t>my</w:t>
      </w:r>
      <w:r w:rsidR="008C15A7" w:rsidRPr="00722F53">
        <w:t xml:space="preserve"> </w:t>
      </w:r>
      <w:r w:rsidR="00E949E9" w:rsidRPr="00722F53">
        <w:t>dad</w:t>
      </w:r>
      <w:r w:rsidR="008C15A7" w:rsidRPr="00722F53">
        <w:t xml:space="preserve"> </w:t>
      </w:r>
      <w:r w:rsidR="00E949E9" w:rsidRPr="00722F53">
        <w:t>cry.</w:t>
      </w:r>
      <w:r>
        <w:t>”</w:t>
      </w:r>
    </w:p>
    <w:p w14:paraId="4223D456" w14:textId="77777777" w:rsidR="00722F53" w:rsidRPr="00722F53" w:rsidRDefault="00E949E9" w:rsidP="008F1C01">
      <w:pPr>
        <w:pStyle w:val="Body-TextTx"/>
      </w:pPr>
      <w:r w:rsidRPr="00722F53">
        <w:t>Shortly</w:t>
      </w:r>
      <w:r w:rsidR="008C15A7" w:rsidRPr="00722F53">
        <w:t xml:space="preserve"> </w:t>
      </w:r>
      <w:r w:rsidRPr="00722F53">
        <w:t>thereafter,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retired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doctor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began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coach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help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realize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dreams.</w:t>
      </w:r>
      <w:r w:rsidR="008C15A7" w:rsidRPr="00722F53">
        <w:t xml:space="preserve"> </w:t>
      </w:r>
      <w:r w:rsidR="00610349">
        <w:t>“</w:t>
      </w:r>
      <w:r w:rsidRPr="00722F53">
        <w:t>He</w:t>
      </w:r>
      <w:r w:rsidR="008C15A7" w:rsidRPr="00722F53">
        <w:t xml:space="preserve"> </w:t>
      </w:r>
      <w:r w:rsidRPr="00722F53">
        <w:t>believed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could</w:t>
      </w:r>
      <w:r w:rsidR="008C15A7" w:rsidRPr="00722F53">
        <w:t xml:space="preserve"> </w:t>
      </w:r>
      <w:r w:rsidRPr="00722F53">
        <w:t>become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Wimbledon</w:t>
      </w:r>
      <w:r w:rsidR="008C15A7" w:rsidRPr="00722F53">
        <w:t xml:space="preserve"> </w:t>
      </w:r>
      <w:r w:rsidRPr="00722F53">
        <w:t>Champion.</w:t>
      </w:r>
      <w:r w:rsidR="008C15A7" w:rsidRPr="00722F53">
        <w:t xml:space="preserve"> </w:t>
      </w:r>
      <w:r w:rsidRPr="00722F53">
        <w:t>he</w:t>
      </w:r>
      <w:r w:rsidR="008C15A7" w:rsidRPr="00722F53">
        <w:t xml:space="preserve"> </w:t>
      </w:r>
      <w:r w:rsidRPr="00722F53">
        <w:t>said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often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began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believe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as</w:t>
      </w:r>
      <w:r w:rsidR="008C15A7" w:rsidRPr="00722F53">
        <w:t xml:space="preserve"> </w:t>
      </w:r>
      <w:r w:rsidRPr="00722F53">
        <w:t>well</w:t>
      </w:r>
      <w:r w:rsidR="008C15A7" w:rsidRPr="00722F53">
        <w:t xml:space="preserve"> </w:t>
      </w:r>
      <w:r w:rsidRPr="00722F53">
        <w:t>yet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knew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would</w:t>
      </w:r>
      <w:r w:rsidR="008C15A7" w:rsidRPr="00722F53">
        <w:t xml:space="preserve"> </w:t>
      </w:r>
      <w:r w:rsidRPr="00722F53">
        <w:t>take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lot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work.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often</w:t>
      </w:r>
      <w:r w:rsidR="008C15A7" w:rsidRPr="00722F53">
        <w:t xml:space="preserve"> </w:t>
      </w:r>
      <w:r w:rsidRPr="00722F53">
        <w:t>practiced</w:t>
      </w:r>
      <w:r w:rsidR="008C15A7" w:rsidRPr="00722F53">
        <w:t xml:space="preserve"> </w:t>
      </w:r>
      <w:r w:rsidRPr="00722F53">
        <w:t>late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night.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years,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insisted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we</w:t>
      </w:r>
      <w:r w:rsidR="008C15A7" w:rsidRPr="00722F53">
        <w:t xml:space="preserve"> </w:t>
      </w:r>
      <w:r w:rsidRPr="00722F53">
        <w:t>could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end</w:t>
      </w:r>
      <w:r w:rsidR="008C15A7" w:rsidRPr="00722F53">
        <w:t xml:space="preserve"> </w:t>
      </w:r>
      <w:r w:rsidRPr="00722F53">
        <w:t>practice</w:t>
      </w:r>
      <w:r w:rsidR="008C15A7" w:rsidRPr="00722F53">
        <w:t xml:space="preserve"> </w:t>
      </w:r>
      <w:r w:rsidRPr="00722F53">
        <w:t>until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hit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serve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target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size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dinner</w:t>
      </w:r>
      <w:r w:rsidR="008C15A7" w:rsidRPr="00722F53">
        <w:t xml:space="preserve"> </w:t>
      </w:r>
      <w:r w:rsidRPr="00722F53">
        <w:t>plate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far</w:t>
      </w:r>
      <w:r w:rsidR="008C15A7" w:rsidRPr="00722F53">
        <w:t xml:space="preserve"> </w:t>
      </w:r>
      <w:r w:rsidRPr="00722F53">
        <w:t>corner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service</w:t>
      </w:r>
      <w:r w:rsidR="008C15A7" w:rsidRPr="00722F53">
        <w:t xml:space="preserve"> </w:t>
      </w:r>
      <w:r w:rsidRPr="00722F53">
        <w:t>square</w:t>
      </w:r>
      <w:r w:rsidR="008C15A7" w:rsidRPr="00722F53">
        <w:t xml:space="preserve"> </w:t>
      </w:r>
      <w:r w:rsidRPr="00722F53">
        <w:t>ten</w:t>
      </w:r>
      <w:r w:rsidR="008C15A7" w:rsidRPr="00722F53">
        <w:t xml:space="preserve"> </w:t>
      </w:r>
      <w:r w:rsidRPr="00722F53">
        <w:t>times.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over</w:t>
      </w:r>
      <w:r w:rsidR="008C15A7" w:rsidRPr="00722F53">
        <w:t xml:space="preserve"> </w:t>
      </w:r>
      <w:r w:rsidRPr="00722F53">
        <w:t>again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very</w:t>
      </w:r>
      <w:r w:rsidR="008C15A7" w:rsidRPr="00722F53">
        <w:t xml:space="preserve"> </w:t>
      </w:r>
      <w:r w:rsidRPr="00722F53">
        <w:t>late</w:t>
      </w:r>
      <w:r w:rsidR="008C15A7" w:rsidRPr="00722F53">
        <w:t xml:space="preserve"> </w:t>
      </w:r>
      <w:r w:rsidRPr="00722F53">
        <w:t>hours.</w:t>
      </w:r>
      <w:r w:rsidR="008C15A7" w:rsidRPr="00722F53">
        <w:t xml:space="preserve"> </w:t>
      </w:r>
      <w:r w:rsidRPr="00722F53">
        <w:t>Even</w:t>
      </w:r>
      <w:r w:rsidR="008C15A7" w:rsidRPr="00722F53">
        <w:t xml:space="preserve"> </w:t>
      </w:r>
      <w:r w:rsidRPr="00722F53">
        <w:t>when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exhausted,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worked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worked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worked</w:t>
      </w:r>
      <w:r w:rsidR="008C15A7" w:rsidRPr="00722F53">
        <w:t xml:space="preserve"> </w:t>
      </w:r>
      <w:r w:rsidRPr="00722F53">
        <w:t>because</w:t>
      </w:r>
      <w:r w:rsidR="008C15A7" w:rsidRPr="00722F53">
        <w:t xml:space="preserve"> </w:t>
      </w:r>
      <w:r w:rsidRPr="00722F53">
        <w:t>if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coach</w:t>
      </w:r>
      <w:r w:rsidR="008C15A7" w:rsidRPr="00722F53">
        <w:t xml:space="preserve"> </w:t>
      </w:r>
      <w:r w:rsidRPr="00722F53">
        <w:t>thought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needed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hit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target,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going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push</w:t>
      </w:r>
      <w:r w:rsidR="008C15A7" w:rsidRPr="00722F53">
        <w:t xml:space="preserve"> </w:t>
      </w:r>
      <w:r w:rsidRPr="00722F53">
        <w:t>through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make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happen.</w:t>
      </w:r>
      <w:r w:rsidR="00610349">
        <w:t>”</w:t>
      </w:r>
    </w:p>
    <w:p w14:paraId="7395ACFF" w14:textId="77777777" w:rsidR="00722F53" w:rsidRDefault="00E949E9" w:rsidP="008F1C01">
      <w:pPr>
        <w:pStyle w:val="Body-TextTx"/>
      </w:pPr>
      <w:r w:rsidRPr="00722F53">
        <w:t>In</w:t>
      </w:r>
      <w:r w:rsidR="008C15A7" w:rsidRPr="00722F53">
        <w:t xml:space="preserve"> </w:t>
      </w:r>
      <w:r w:rsidRPr="00722F53">
        <w:t>2013,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age</w:t>
      </w:r>
      <w:r w:rsidR="008C15A7" w:rsidRPr="00722F53">
        <w:t xml:space="preserve"> </w:t>
      </w:r>
      <w:r w:rsidRPr="00722F53">
        <w:t>28,</w:t>
      </w:r>
      <w:r w:rsidR="008C15A7" w:rsidRPr="00722F53">
        <w:t xml:space="preserve"> </w:t>
      </w:r>
      <w:r w:rsidRPr="00722F53">
        <w:t>Marion</w:t>
      </w:r>
      <w:r w:rsidR="008C15A7" w:rsidRPr="00722F53">
        <w:t xml:space="preserve"> </w:t>
      </w:r>
      <w:r w:rsidRPr="00722F53">
        <w:t>won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Wimbledon</w:t>
      </w:r>
      <w:r w:rsidR="008C15A7" w:rsidRPr="00722F53">
        <w:t xml:space="preserve"> </w:t>
      </w:r>
      <w:r w:rsidRPr="00722F53">
        <w:t>title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straight</w:t>
      </w:r>
      <w:r w:rsidR="008C15A7" w:rsidRPr="00722F53">
        <w:t xml:space="preserve"> </w:t>
      </w:r>
      <w:r w:rsidRPr="00722F53">
        <w:t>sets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did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drop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set</w:t>
      </w:r>
      <w:r w:rsidR="008C15A7" w:rsidRPr="00722F53">
        <w:t xml:space="preserve"> </w:t>
      </w:r>
      <w:r w:rsidRPr="00722F53">
        <w:t>during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entire</w:t>
      </w:r>
      <w:r w:rsidR="008C15A7" w:rsidRPr="00722F53">
        <w:t xml:space="preserve"> </w:t>
      </w:r>
      <w:r w:rsidRPr="00722F53">
        <w:t>tournament.</w:t>
      </w:r>
      <w:r w:rsidR="008C15A7" w:rsidRPr="00722F53">
        <w:t xml:space="preserve"> </w:t>
      </w:r>
      <w:r w:rsidR="00610349">
        <w:t>“</w:t>
      </w:r>
      <w:r w:rsidRPr="00722F53">
        <w:t>All</w:t>
      </w:r>
      <w:r w:rsidR="008C15A7" w:rsidRPr="00722F53">
        <w:t xml:space="preserve"> </w:t>
      </w:r>
      <w:r w:rsidRPr="00722F53">
        <w:t>those</w:t>
      </w:r>
      <w:r w:rsidR="008C15A7" w:rsidRPr="00722F53">
        <w:t xml:space="preserve"> </w:t>
      </w:r>
      <w:r w:rsidRPr="00722F53">
        <w:t>countless</w:t>
      </w:r>
      <w:r w:rsidR="008C15A7" w:rsidRPr="00722F53">
        <w:t xml:space="preserve"> </w:t>
      </w:r>
      <w:r w:rsidRPr="00722F53">
        <w:t>hours</w:t>
      </w:r>
      <w:r w:rsidR="008C15A7" w:rsidRPr="00722F53">
        <w:t xml:space="preserve"> </w:t>
      </w:r>
      <w:r w:rsidRPr="00722F53">
        <w:t>spent</w:t>
      </w:r>
      <w:r w:rsidR="008C15A7" w:rsidRPr="00722F53">
        <w:t xml:space="preserve"> </w:t>
      </w:r>
      <w:r w:rsidRPr="00722F53">
        <w:t>with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father</w:t>
      </w:r>
      <w:r w:rsidR="008C15A7" w:rsidRPr="00722F53">
        <w:t xml:space="preserve"> </w:t>
      </w:r>
      <w:r w:rsidRPr="00722F53">
        <w:t>playing</w:t>
      </w:r>
      <w:r w:rsidR="008C15A7" w:rsidRPr="00722F53">
        <w:t xml:space="preserve"> </w:t>
      </w:r>
      <w:r w:rsidRPr="00722F53">
        <w:t>on</w:t>
      </w:r>
      <w:r w:rsidR="008C15A7" w:rsidRPr="00722F53">
        <w:t xml:space="preserve"> </w:t>
      </w:r>
      <w:r w:rsidRPr="00722F53">
        <w:t>small,</w:t>
      </w:r>
      <w:r w:rsidR="008C15A7" w:rsidRPr="00722F53">
        <w:t xml:space="preserve"> </w:t>
      </w:r>
      <w:r w:rsidRPr="00722F53">
        <w:t>sometimes</w:t>
      </w:r>
      <w:r w:rsidR="008C15A7" w:rsidRPr="00722F53">
        <w:t xml:space="preserve"> </w:t>
      </w:r>
      <w:r w:rsidRPr="00722F53">
        <w:t>icy,</w:t>
      </w:r>
      <w:r w:rsidR="008C15A7" w:rsidRPr="00722F53">
        <w:t xml:space="preserve"> </w:t>
      </w:r>
      <w:r w:rsidRPr="00722F53">
        <w:t>uneven</w:t>
      </w:r>
      <w:r w:rsidR="008C15A7" w:rsidRPr="00722F53">
        <w:t xml:space="preserve"> </w:t>
      </w:r>
      <w:r w:rsidRPr="00722F53">
        <w:t>courts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paid</w:t>
      </w:r>
      <w:r w:rsidR="008C15A7" w:rsidRPr="00722F53">
        <w:t xml:space="preserve"> </w:t>
      </w:r>
      <w:r w:rsidRPr="00722F53">
        <w:t>off,</w:t>
      </w:r>
      <w:r w:rsidR="00610349">
        <w:t>”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told</w:t>
      </w:r>
      <w:r w:rsidR="008C15A7" w:rsidRPr="00722F53">
        <w:t xml:space="preserve"> </w:t>
      </w:r>
      <w:r w:rsidRPr="00722F53">
        <w:t>me.</w:t>
      </w:r>
      <w:r w:rsidR="008C15A7" w:rsidRPr="00722F53">
        <w:t xml:space="preserve"> </w:t>
      </w:r>
      <w:r w:rsidR="00610349">
        <w:t>“</w:t>
      </w:r>
      <w:r w:rsidRPr="00722F53">
        <w:t>As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stepped</w:t>
      </w:r>
      <w:r w:rsidR="008C15A7" w:rsidRPr="00722F53">
        <w:t xml:space="preserve"> </w:t>
      </w:r>
      <w:r w:rsidRPr="00722F53">
        <w:t>up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line</w:t>
      </w:r>
      <w:r w:rsidR="008C15A7" w:rsidRPr="00722F53">
        <w:t xml:space="preserve"> </w:t>
      </w:r>
      <w:r w:rsidRPr="00722F53">
        <w:t>before</w:t>
      </w:r>
      <w:r w:rsidR="008C15A7" w:rsidRPr="00722F53">
        <w:t xml:space="preserve"> </w:t>
      </w:r>
      <w:r w:rsidRPr="00722F53">
        <w:t>serving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final</w:t>
      </w:r>
      <w:r w:rsidR="008C15A7" w:rsidRPr="00722F53">
        <w:t xml:space="preserve"> </w:t>
      </w:r>
      <w:r w:rsidRPr="00722F53">
        <w:t>ace,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saw</w:t>
      </w:r>
      <w:r w:rsidR="008C15A7" w:rsidRPr="00722F53">
        <w:t xml:space="preserve"> </w:t>
      </w:r>
      <w:r w:rsidRPr="00722F53">
        <w:t>my</w:t>
      </w:r>
      <w:r w:rsidR="008C15A7" w:rsidRPr="00722F53">
        <w:t xml:space="preserve"> </w:t>
      </w:r>
      <w:r w:rsidRPr="00722F53">
        <w:t>dad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stands</w:t>
      </w:r>
      <w:r w:rsidR="008C15A7" w:rsidRPr="00722F53">
        <w:t xml:space="preserve"> </w:t>
      </w:r>
      <w:r w:rsidRPr="00722F53">
        <w:t>smiling</w:t>
      </w:r>
      <w:r w:rsidR="008C15A7" w:rsidRPr="00722F53">
        <w:t xml:space="preserve"> </w:t>
      </w:r>
      <w:r w:rsidRPr="00722F53">
        <w:t>down</w:t>
      </w:r>
      <w:r w:rsidR="008C15A7" w:rsidRPr="00722F53">
        <w:t xml:space="preserve"> </w:t>
      </w:r>
      <w:r w:rsidRPr="00722F53">
        <w:t>at</w:t>
      </w:r>
      <w:r w:rsidR="008C15A7" w:rsidRPr="00722F53">
        <w:t xml:space="preserve"> </w:t>
      </w:r>
      <w:r w:rsidRPr="00722F53">
        <w:t>me.</w:t>
      </w:r>
      <w:r w:rsidR="008C15A7" w:rsidRPr="00722F53">
        <w:t xml:space="preserve"> </w:t>
      </w:r>
      <w:r w:rsidRPr="00722F53">
        <w:t>I</w:t>
      </w:r>
      <w:r w:rsidR="008C15A7" w:rsidRPr="00722F53">
        <w:t xml:space="preserve"> </w:t>
      </w:r>
      <w:r w:rsidRPr="00722F53">
        <w:t>whispered,</w:t>
      </w:r>
      <w:r w:rsidR="008C15A7" w:rsidRPr="00722F53">
        <w:t xml:space="preserve"> </w:t>
      </w:r>
      <w:r w:rsidR="00610349">
        <w:t>‘</w:t>
      </w:r>
      <w:r w:rsidRPr="00722F53">
        <w:t>Look,</w:t>
      </w:r>
      <w:r w:rsidR="008C15A7" w:rsidRPr="00722F53">
        <w:t xml:space="preserve"> </w:t>
      </w:r>
      <w:r w:rsidRPr="00722F53">
        <w:t>Dad,</w:t>
      </w:r>
      <w:r w:rsidR="00610349">
        <w:t>’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then</w:t>
      </w:r>
      <w:r w:rsidR="008C15A7" w:rsidRPr="00722F53">
        <w:t xml:space="preserve"> </w:t>
      </w:r>
      <w:r w:rsidRPr="00722F53">
        <w:t>rocked</w:t>
      </w:r>
      <w:r w:rsidR="008C15A7" w:rsidRPr="00722F53">
        <w:t xml:space="preserve"> </w:t>
      </w:r>
      <w:r w:rsidRPr="00722F53">
        <w:t>back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served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final</w:t>
      </w:r>
      <w:r w:rsidR="008C15A7" w:rsidRPr="00722F53">
        <w:t xml:space="preserve"> </w:t>
      </w:r>
      <w:r w:rsidRPr="00722F53">
        <w:t>point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match,</w:t>
      </w:r>
      <w:r w:rsidR="008C15A7" w:rsidRPr="00722F53">
        <w:t xml:space="preserve"> </w:t>
      </w:r>
      <w:r w:rsidRPr="00722F53">
        <w:t>an</w:t>
      </w:r>
      <w:r w:rsidR="008C15A7" w:rsidRPr="00722F53">
        <w:t xml:space="preserve"> </w:t>
      </w:r>
      <w:r w:rsidRPr="00722F53">
        <w:t>ace,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far</w:t>
      </w:r>
      <w:r w:rsidR="008C15A7" w:rsidRPr="00722F53">
        <w:t xml:space="preserve"> </w:t>
      </w:r>
      <w:r w:rsidRPr="00722F53">
        <w:t>corner,</w:t>
      </w:r>
      <w:r w:rsidR="008C15A7" w:rsidRPr="00722F53">
        <w:t xml:space="preserve"> </w:t>
      </w:r>
      <w:r w:rsidRPr="00722F53">
        <w:t>just</w:t>
      </w:r>
      <w:r w:rsidR="008C15A7" w:rsidRPr="00722F53">
        <w:t xml:space="preserve"> </w:t>
      </w:r>
      <w:r w:rsidRPr="00722F53">
        <w:t>where</w:t>
      </w:r>
      <w:r w:rsidR="008C15A7" w:rsidRPr="00722F53">
        <w:t xml:space="preserve"> </w:t>
      </w:r>
      <w:r w:rsidRPr="00722F53">
        <w:t>all</w:t>
      </w:r>
      <w:r w:rsidR="008C15A7" w:rsidRPr="00722F53">
        <w:t xml:space="preserve"> </w:t>
      </w:r>
      <w:r w:rsidRPr="00722F53">
        <w:t>those</w:t>
      </w:r>
      <w:r w:rsidR="008C15A7" w:rsidRPr="00722F53">
        <w:t xml:space="preserve"> </w:t>
      </w:r>
      <w:r w:rsidRPr="00722F53">
        <w:t>dinner</w:t>
      </w:r>
      <w:r w:rsidR="008C15A7" w:rsidRPr="00722F53">
        <w:t xml:space="preserve"> </w:t>
      </w:r>
      <w:r w:rsidRPr="00722F53">
        <w:t>plates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been</w:t>
      </w:r>
      <w:r w:rsidR="008C15A7" w:rsidRPr="00722F53">
        <w:t xml:space="preserve"> </w:t>
      </w:r>
      <w:r w:rsidRPr="00722F53">
        <w:t>so</w:t>
      </w:r>
      <w:r w:rsidR="008C15A7" w:rsidRPr="00722F53">
        <w:t xml:space="preserve"> </w:t>
      </w:r>
      <w:r w:rsidRPr="00722F53">
        <w:t>many</w:t>
      </w:r>
      <w:r w:rsidR="008C15A7" w:rsidRPr="00722F53">
        <w:t xml:space="preserve"> </w:t>
      </w:r>
      <w:r w:rsidRPr="00722F53">
        <w:t>times</w:t>
      </w:r>
      <w:r w:rsidR="008C15A7" w:rsidRPr="00722F53">
        <w:t xml:space="preserve"> </w:t>
      </w:r>
      <w:r w:rsidRPr="00722F53">
        <w:t>in</w:t>
      </w:r>
      <w:r w:rsidR="008C15A7" w:rsidRPr="00722F53">
        <w:t xml:space="preserve"> </w:t>
      </w:r>
      <w:r w:rsidRPr="00722F53">
        <w:t>practice.</w:t>
      </w:r>
      <w:r w:rsidR="00610349">
        <w:t>”</w:t>
      </w:r>
    </w:p>
    <w:p w14:paraId="501AB6F6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2BE9CCD1" w14:textId="77777777" w:rsidR="00722F53" w:rsidRDefault="00E949E9" w:rsidP="008F1C01">
      <w:pPr>
        <w:pStyle w:val="Body-TextTx"/>
      </w:pPr>
      <w:r w:rsidRPr="00722F53">
        <w:t>Marion</w:t>
      </w:r>
      <w:r w:rsidR="008C15A7" w:rsidRPr="00722F53">
        <w:t xml:space="preserve"> </w:t>
      </w:r>
      <w:r w:rsidRPr="00722F53">
        <w:t>Bartoli</w:t>
      </w:r>
      <w:r w:rsidR="008C15A7" w:rsidRPr="00722F53">
        <w:t xml:space="preserve"> </w:t>
      </w:r>
      <w:r w:rsidRPr="00722F53">
        <w:t>didn</w:t>
      </w:r>
      <w:r w:rsidR="00610349">
        <w:t>’</w:t>
      </w:r>
      <w:r w:rsidRPr="00722F53">
        <w:t>t</w:t>
      </w:r>
      <w:r w:rsidR="008C15A7" w:rsidRPr="00722F53">
        <w:t xml:space="preserve"> </w:t>
      </w:r>
      <w:r w:rsidRPr="00722F53">
        <w:t>stumble</w:t>
      </w:r>
      <w:r w:rsidR="008C15A7" w:rsidRPr="00722F53">
        <w:t xml:space="preserve"> </w:t>
      </w:r>
      <w:r w:rsidRPr="00722F53">
        <w:t>accidentally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Wimbledon</w:t>
      </w:r>
      <w:r w:rsidR="008C15A7" w:rsidRPr="00722F53">
        <w:t xml:space="preserve"> </w:t>
      </w:r>
      <w:r w:rsidRPr="00722F53">
        <w:t>title.</w:t>
      </w:r>
      <w:r w:rsidR="008C15A7" w:rsidRPr="00722F53">
        <w:t xml:space="preserve"> </w:t>
      </w:r>
      <w:r w:rsidRPr="00722F53">
        <w:t>There</w:t>
      </w:r>
      <w:r w:rsidR="008C15A7" w:rsidRPr="00722F53">
        <w:t xml:space="preserve"> </w:t>
      </w:r>
      <w:r w:rsidRPr="00722F53">
        <w:t>was</w:t>
      </w:r>
      <w:r w:rsidR="008C15A7" w:rsidRPr="00722F53">
        <w:t xml:space="preserve"> </w:t>
      </w:r>
      <w:r w:rsidRPr="00722F53">
        <w:t>not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magic</w:t>
      </w:r>
      <w:r w:rsidR="008C15A7" w:rsidRPr="00722F53">
        <w:t xml:space="preserve"> </w:t>
      </w:r>
      <w:r w:rsidRPr="00722F53">
        <w:t>lightning</w:t>
      </w:r>
      <w:r w:rsidR="008C15A7" w:rsidRPr="00722F53">
        <w:t xml:space="preserve"> </w:t>
      </w:r>
      <w:r w:rsidRPr="00722F53">
        <w:t>bolt</w:t>
      </w:r>
      <w:r w:rsidR="008C15A7" w:rsidRPr="00722F53">
        <w:t xml:space="preserve"> </w:t>
      </w:r>
      <w:r w:rsidRPr="00722F53">
        <w:t>from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sky.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no</w:t>
      </w:r>
      <w:r w:rsidR="008C15A7" w:rsidRPr="00722F53">
        <w:t xml:space="preserve"> </w:t>
      </w:r>
      <w:r w:rsidRPr="00722F53">
        <w:t>one</w:t>
      </w:r>
      <w:r w:rsidR="008C15A7" w:rsidRPr="00722F53">
        <w:t xml:space="preserve"> </w:t>
      </w:r>
      <w:r w:rsidRPr="00722F53">
        <w:t>handed</w:t>
      </w:r>
      <w:r w:rsidR="008C15A7" w:rsidRPr="00722F53">
        <w:t xml:space="preserve"> </w:t>
      </w:r>
      <w:r w:rsidRPr="00722F53">
        <w:t>it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her.</w:t>
      </w:r>
      <w:r w:rsidR="008C15A7" w:rsidRPr="00722F53">
        <w:t xml:space="preserve"> </w:t>
      </w:r>
      <w:r w:rsidRPr="00722F53">
        <w:t>She</w:t>
      </w:r>
      <w:r w:rsidR="008C15A7" w:rsidRPr="00722F53">
        <w:t xml:space="preserve"> </w:t>
      </w:r>
      <w:r w:rsidRPr="00722F53">
        <w:t>had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childhood</w:t>
      </w:r>
      <w:r w:rsidR="008C15A7" w:rsidRPr="00722F53">
        <w:t xml:space="preserve"> </w:t>
      </w:r>
      <w:r w:rsidRPr="00722F53">
        <w:t>dream</w:t>
      </w:r>
      <w:r w:rsidR="008C15A7" w:rsidRPr="00722F53">
        <w:t xml:space="preserve"> </w:t>
      </w:r>
      <w:r w:rsidRPr="00722F53">
        <w:t>of</w:t>
      </w:r>
      <w:r w:rsidR="008C15A7" w:rsidRPr="00722F53">
        <w:t xml:space="preserve"> </w:t>
      </w:r>
      <w:r w:rsidRPr="00722F53">
        <w:t>hoisting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fabled</w:t>
      </w:r>
      <w:r w:rsidR="008C15A7" w:rsidRPr="00722F53">
        <w:t xml:space="preserve"> </w:t>
      </w:r>
      <w:r w:rsidRPr="00722F53">
        <w:t>trophy</w:t>
      </w:r>
      <w:r w:rsidR="008C15A7" w:rsidRPr="00722F53">
        <w:t xml:space="preserve"> </w:t>
      </w:r>
      <w:r w:rsidRPr="00722F53">
        <w:t>some</w:t>
      </w:r>
      <w:r w:rsidR="008C15A7" w:rsidRPr="00722F53">
        <w:t xml:space="preserve"> </w:t>
      </w:r>
      <w:r w:rsidRPr="00722F53">
        <w:t>day</w:t>
      </w:r>
      <w:r w:rsidR="008C15A7" w:rsidRPr="00722F53">
        <w:t xml:space="preserve"> </w:t>
      </w:r>
      <w:r w:rsidRPr="00722F53">
        <w:t>and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father</w:t>
      </w:r>
      <w:r w:rsidR="00610349">
        <w:t>’</w:t>
      </w:r>
      <w:r w:rsidRPr="00722F53">
        <w:t>s</w:t>
      </w:r>
      <w:r w:rsidR="008C15A7" w:rsidRPr="00722F53">
        <w:t xml:space="preserve"> </w:t>
      </w:r>
      <w:r w:rsidRPr="00722F53">
        <w:t>dying</w:t>
      </w:r>
      <w:r w:rsidR="008C15A7" w:rsidRPr="00722F53">
        <w:t xml:space="preserve"> </w:t>
      </w:r>
      <w:r w:rsidRPr="00722F53">
        <w:t>patient</w:t>
      </w:r>
      <w:r w:rsidR="008C15A7" w:rsidRPr="00722F53">
        <w:t xml:space="preserve"> </w:t>
      </w:r>
      <w:r w:rsidRPr="00722F53">
        <w:t>helped</w:t>
      </w:r>
      <w:r w:rsidR="008C15A7" w:rsidRPr="00722F53">
        <w:t xml:space="preserve"> </w:t>
      </w:r>
      <w:r w:rsidRPr="00722F53">
        <w:t>steel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courage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turn</w:t>
      </w:r>
      <w:r w:rsidR="008C15A7" w:rsidRPr="00722F53">
        <w:t xml:space="preserve"> </w:t>
      </w:r>
      <w:r w:rsidRPr="00722F53">
        <w:t>that</w:t>
      </w:r>
      <w:r w:rsidR="008C15A7" w:rsidRPr="00722F53">
        <w:t xml:space="preserve"> </w:t>
      </w:r>
      <w:r w:rsidRPr="00722F53">
        <w:t>distant</w:t>
      </w:r>
      <w:r w:rsidR="008C15A7" w:rsidRPr="00722F53">
        <w:t xml:space="preserve"> </w:t>
      </w:r>
      <w:r w:rsidRPr="00722F53">
        <w:t>vision</w:t>
      </w:r>
      <w:r w:rsidR="008C15A7" w:rsidRPr="00722F53">
        <w:t xml:space="preserve"> </w:t>
      </w:r>
      <w:r w:rsidRPr="00722F53">
        <w:t>into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reality.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dad</w:t>
      </w:r>
      <w:r w:rsidR="008C15A7" w:rsidRPr="00722F53">
        <w:t xml:space="preserve"> </w:t>
      </w:r>
      <w:r w:rsidRPr="00722F53">
        <w:t>also</w:t>
      </w:r>
      <w:r w:rsidR="008C15A7" w:rsidRPr="00722F53">
        <w:t xml:space="preserve"> </w:t>
      </w:r>
      <w:r w:rsidRPr="00722F53">
        <w:t>kept</w:t>
      </w:r>
      <w:r w:rsidR="008C15A7" w:rsidRPr="00722F53">
        <w:t xml:space="preserve"> </w:t>
      </w:r>
      <w:r w:rsidRPr="00722F53">
        <w:t>raising</w:t>
      </w:r>
      <w:r w:rsidR="008C15A7" w:rsidRPr="00722F53">
        <w:t xml:space="preserve"> </w:t>
      </w:r>
      <w:r w:rsidRPr="00722F53">
        <w:t>the</w:t>
      </w:r>
      <w:r w:rsidR="008C15A7" w:rsidRPr="00722F53">
        <w:t xml:space="preserve"> </w:t>
      </w:r>
      <w:r w:rsidRPr="00722F53">
        <w:t>bar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a</w:t>
      </w:r>
      <w:r w:rsidR="008C15A7" w:rsidRPr="00722F53">
        <w:t xml:space="preserve"> </w:t>
      </w:r>
      <w:r w:rsidRPr="00722F53">
        <w:t>Grand</w:t>
      </w:r>
      <w:r w:rsidR="008C15A7" w:rsidRPr="00722F53">
        <w:t xml:space="preserve"> </w:t>
      </w:r>
      <w:r w:rsidRPr="00722F53">
        <w:t>Slam</w:t>
      </w:r>
      <w:r w:rsidR="008C15A7" w:rsidRPr="00722F53">
        <w:t xml:space="preserve"> </w:t>
      </w:r>
      <w:r w:rsidRPr="00722F53">
        <w:t>level.</w:t>
      </w:r>
      <w:r w:rsidR="008C15A7" w:rsidRPr="00722F53">
        <w:t xml:space="preserve"> </w:t>
      </w:r>
      <w:r w:rsidRPr="00722F53">
        <w:t>What</w:t>
      </w:r>
      <w:r w:rsidR="008C15A7" w:rsidRPr="00722F53">
        <w:t xml:space="preserve"> </w:t>
      </w:r>
      <w:r w:rsidRPr="00722F53">
        <w:t>Massimo</w:t>
      </w:r>
      <w:r w:rsidR="008C15A7" w:rsidRPr="00722F53">
        <w:t xml:space="preserve"> </w:t>
      </w:r>
      <w:r w:rsidRPr="00722F53">
        <w:t>told</w:t>
      </w:r>
      <w:r w:rsidR="008C15A7" w:rsidRPr="00722F53">
        <w:t xml:space="preserve"> </w:t>
      </w:r>
      <w:r w:rsidRPr="00722F53">
        <w:t>her</w:t>
      </w:r>
      <w:r w:rsidR="008C15A7" w:rsidRPr="00722F53">
        <w:t xml:space="preserve"> </w:t>
      </w:r>
      <w:r w:rsidRPr="00722F53">
        <w:t>years</w:t>
      </w:r>
      <w:r w:rsidR="008C15A7" w:rsidRPr="00722F53">
        <w:t xml:space="preserve"> </w:t>
      </w:r>
      <w:r w:rsidRPr="00722F53">
        <w:t>before</w:t>
      </w:r>
      <w:r w:rsidR="008C15A7" w:rsidRPr="00722F53">
        <w:t xml:space="preserve"> </w:t>
      </w:r>
      <w:r w:rsidRPr="00722F53">
        <w:t>proved</w:t>
      </w:r>
      <w:r w:rsidR="008C15A7" w:rsidRPr="00722F53">
        <w:t xml:space="preserve"> </w:t>
      </w:r>
      <w:r w:rsidRPr="00722F53">
        <w:t>to</w:t>
      </w:r>
      <w:r w:rsidR="008C15A7" w:rsidRPr="00722F53">
        <w:t xml:space="preserve"> </w:t>
      </w:r>
      <w:r w:rsidRPr="00722F53">
        <w:t>be</w:t>
      </w:r>
      <w:r w:rsidR="008C15A7" w:rsidRPr="00722F53">
        <w:t xml:space="preserve"> </w:t>
      </w:r>
      <w:r w:rsidRPr="00722F53">
        <w:t>absolutely</w:t>
      </w:r>
      <w:r w:rsidR="008C15A7" w:rsidRPr="00722F53">
        <w:t xml:space="preserve"> </w:t>
      </w:r>
      <w:r w:rsidRPr="00722F53">
        <w:t>right</w:t>
      </w:r>
      <w:r w:rsidR="008C15A7" w:rsidRPr="00722F53">
        <w:t xml:space="preserve"> </w:t>
      </w:r>
      <w:r w:rsidRPr="00722F53">
        <w:t>on:</w:t>
      </w:r>
      <w:r w:rsidR="008C15A7" w:rsidRPr="00722F53">
        <w:t xml:space="preserve"> </w:t>
      </w:r>
      <w:r w:rsidR="00610349">
        <w:t>“</w:t>
      </w:r>
      <w:r w:rsidRPr="00BC4DEA">
        <w:rPr>
          <w:rStyle w:val="boldb"/>
        </w:rPr>
        <w:t>Everything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every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day,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have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impact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future.</w:t>
      </w:r>
      <w:r w:rsidR="00610349">
        <w:t>”</w:t>
      </w:r>
    </w:p>
    <w:p w14:paraId="43633269" w14:textId="77777777" w:rsidR="00017929" w:rsidRPr="00CB40F9" w:rsidRDefault="00E949E9" w:rsidP="00F96744">
      <w:pPr>
        <w:pStyle w:val="B-HeadBhead"/>
      </w:pPr>
      <w:r w:rsidRPr="00CB40F9">
        <w:t>Lemonade</w:t>
      </w:r>
      <w:r w:rsidR="008C15A7" w:rsidRPr="00CB40F9">
        <w:t xml:space="preserve"> </w:t>
      </w:r>
      <w:r w:rsidRPr="00CB40F9">
        <w:t>from</w:t>
      </w:r>
      <w:r w:rsidR="008C15A7" w:rsidRPr="00CB40F9">
        <w:t xml:space="preserve"> </w:t>
      </w:r>
      <w:r w:rsidRPr="00CB40F9">
        <w:t>Lemons</w:t>
      </w:r>
    </w:p>
    <w:p w14:paraId="4F91C0BB" w14:textId="77777777" w:rsidR="00722F53" w:rsidRDefault="00E949E9" w:rsidP="008F1C01">
      <w:pPr>
        <w:pStyle w:val="Body-TextTx"/>
      </w:pPr>
      <w:r>
        <w:t>Lemons,</w:t>
      </w:r>
      <w:r w:rsidR="008C15A7">
        <w:t xml:space="preserve"> </w:t>
      </w:r>
      <w:r>
        <w:t>in</w:t>
      </w:r>
      <w:r w:rsidR="008C15A7">
        <w:t xml:space="preserve"> </w:t>
      </w:r>
      <w:r>
        <w:t>short,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get</w:t>
      </w:r>
      <w:r w:rsidR="008C15A7">
        <w:t xml:space="preserve"> </w:t>
      </w:r>
      <w:r>
        <w:t>turned</w:t>
      </w:r>
      <w:r w:rsidR="008C15A7">
        <w:t xml:space="preserve"> </w:t>
      </w:r>
      <w:r>
        <w:t>into</w:t>
      </w:r>
      <w:r w:rsidR="008C15A7">
        <w:t xml:space="preserve"> </w:t>
      </w:r>
      <w:r>
        <w:t>lemonade</w:t>
      </w:r>
      <w:r w:rsidR="008C15A7">
        <w:t xml:space="preserve"> </w:t>
      </w:r>
      <w:r>
        <w:t>simply</w:t>
      </w:r>
      <w:r w:rsidR="008C15A7">
        <w:t xml:space="preserve"> </w:t>
      </w:r>
      <w:r>
        <w:t>by</w:t>
      </w:r>
      <w:r w:rsidR="008C15A7">
        <w:t xml:space="preserve"> </w:t>
      </w:r>
      <w:r>
        <w:t>looking</w:t>
      </w:r>
      <w:r w:rsidR="008C15A7">
        <w:t xml:space="preserve"> </w:t>
      </w:r>
      <w:r>
        <w:t>at</w:t>
      </w:r>
      <w:r w:rsidR="008C15A7">
        <w:t xml:space="preserve"> </w:t>
      </w:r>
      <w:r>
        <w:t>them,</w:t>
      </w:r>
      <w:r w:rsidR="008C15A7">
        <w:t xml:space="preserve"> </w:t>
      </w:r>
      <w:r>
        <w:t>wanting</w:t>
      </w:r>
      <w:r w:rsidR="008C15A7">
        <w:t xml:space="preserve"> </w:t>
      </w:r>
      <w:r>
        <w:t>and</w:t>
      </w:r>
      <w:r w:rsidR="008C15A7">
        <w:t xml:space="preserve"> </w:t>
      </w:r>
      <w:r>
        <w:t>wishing.</w:t>
      </w:r>
      <w:r w:rsidR="008C15A7">
        <w:t xml:space="preserve"> </w:t>
      </w:r>
      <w:r>
        <w:t>Someone</w:t>
      </w:r>
      <w:r w:rsidR="008C15A7">
        <w:t xml:space="preserve"> </w:t>
      </w:r>
      <w:r>
        <w:t>or</w:t>
      </w:r>
      <w:r w:rsidR="008C15A7">
        <w:t xml:space="preserve"> </w:t>
      </w:r>
      <w:r>
        <w:t>something</w:t>
      </w:r>
      <w:r w:rsidR="008C15A7">
        <w:t xml:space="preserve"> </w:t>
      </w:r>
      <w:r>
        <w:t>has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some</w:t>
      </w:r>
      <w:r w:rsidR="008C15A7">
        <w:t xml:space="preserve"> </w:t>
      </w:r>
      <w:r>
        <w:t>squeezing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rolling.</w:t>
      </w:r>
      <w:r w:rsidR="008C15A7">
        <w:t xml:space="preserve"> </w:t>
      </w:r>
      <w:r>
        <w:t>And</w:t>
      </w:r>
      <w:r w:rsidR="008C15A7">
        <w:t xml:space="preserve"> </w:t>
      </w:r>
      <w:r>
        <w:t>no</w:t>
      </w:r>
      <w:r w:rsidR="008C15A7">
        <w:t xml:space="preserve"> </w:t>
      </w:r>
      <w:r>
        <w:t>one</w:t>
      </w:r>
      <w:r w:rsidR="008C15A7">
        <w:t xml:space="preserve"> </w:t>
      </w: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better</w:t>
      </w:r>
      <w:r w:rsidR="008C15A7">
        <w:t xml:space="preserve"> </w:t>
      </w:r>
      <w:r>
        <w:t>illustrates</w:t>
      </w:r>
      <w:r w:rsidR="008C15A7">
        <w:t xml:space="preserve"> </w:t>
      </w:r>
      <w:r>
        <w:t>this</w:t>
      </w:r>
      <w:r w:rsidR="008C15A7">
        <w:t xml:space="preserve"> </w:t>
      </w:r>
      <w:r>
        <w:t>sour-to-sweet</w:t>
      </w:r>
      <w:r w:rsidR="008C15A7">
        <w:t xml:space="preserve"> </w:t>
      </w:r>
      <w:r>
        <w:t>continuum</w:t>
      </w:r>
      <w:r w:rsidR="008C15A7">
        <w:t xml:space="preserve"> </w:t>
      </w:r>
      <w:r>
        <w:t>than</w:t>
      </w:r>
      <w:r w:rsidR="008C15A7">
        <w:t xml:space="preserve"> </w:t>
      </w:r>
      <w:r>
        <w:t>Philadelphia</w:t>
      </w:r>
      <w:r w:rsidR="008C15A7">
        <w:t xml:space="preserve"> </w:t>
      </w:r>
      <w:r>
        <w:t>Eagles</w:t>
      </w:r>
      <w:r w:rsidR="008C15A7">
        <w:t xml:space="preserve"> </w:t>
      </w:r>
      <w:r>
        <w:t>GM</w:t>
      </w:r>
      <w:r w:rsidR="008C15A7">
        <w:t xml:space="preserve"> </w:t>
      </w:r>
      <w:r>
        <w:t>Howie</w:t>
      </w:r>
      <w:r w:rsidR="008C15A7">
        <w:t xml:space="preserve"> </w:t>
      </w:r>
      <w:r>
        <w:t>Roseman.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sports</w:t>
      </w:r>
      <w:r w:rsidR="008C15A7">
        <w:t xml:space="preserve"> </w:t>
      </w:r>
      <w:r>
        <w:t>business,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very</w:t>
      </w:r>
      <w:r w:rsidR="008C15A7">
        <w:t xml:space="preserve"> </w:t>
      </w:r>
      <w:r>
        <w:t>few</w:t>
      </w:r>
      <w:r w:rsidR="008C15A7">
        <w:t xml:space="preserve"> </w:t>
      </w:r>
      <w:r>
        <w:t>people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talk</w:t>
      </w:r>
      <w:r w:rsidR="008C15A7">
        <w:t xml:space="preserve"> </w:t>
      </w:r>
      <w:r>
        <w:t>to</w:t>
      </w:r>
      <w:r w:rsidR="008C15A7">
        <w:t xml:space="preserve"> </w:t>
      </w:r>
      <w:r>
        <w:t>about</w:t>
      </w:r>
      <w:r w:rsidR="008C15A7">
        <w:t xml:space="preserve"> </w:t>
      </w:r>
      <w:r>
        <w:t>issues,</w:t>
      </w:r>
      <w:r w:rsidR="008C15A7">
        <w:t xml:space="preserve"> </w:t>
      </w:r>
      <w:r>
        <w:t>problems</w:t>
      </w:r>
      <w:r w:rsidR="008C15A7">
        <w:t xml:space="preserve"> </w:t>
      </w:r>
      <w:r>
        <w:t>and</w:t>
      </w:r>
      <w:r w:rsidR="008C15A7">
        <w:t xml:space="preserve"> </w:t>
      </w:r>
      <w:r>
        <w:t>opportunities,</w:t>
      </w:r>
      <w:r w:rsidR="008C15A7">
        <w:t xml:space="preserve"> </w:t>
      </w:r>
      <w:r>
        <w:t>Howie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those</w:t>
      </w:r>
      <w:r w:rsidR="008C15A7">
        <w:t xml:space="preserve"> </w:t>
      </w:r>
      <w:r>
        <w:t>people</w:t>
      </w:r>
      <w:r w:rsidR="008C15A7">
        <w:t xml:space="preserve"> </w:t>
      </w:r>
      <w:r>
        <w:t>for</w:t>
      </w:r>
      <w:r w:rsidR="008C15A7">
        <w:t xml:space="preserve"> </w:t>
      </w:r>
      <w:r>
        <w:t>me</w:t>
      </w:r>
      <w:r w:rsidR="008C15A7">
        <w:t xml:space="preserve"> </w:t>
      </w:r>
      <w:r>
        <w:t>and</w:t>
      </w:r>
      <w:r w:rsidR="008C15A7">
        <w:t xml:space="preserve"> </w:t>
      </w:r>
      <w:r>
        <w:t>I</w:t>
      </w:r>
      <w:r w:rsidR="008C15A7">
        <w:t xml:space="preserve"> </w:t>
      </w:r>
      <w:r>
        <w:t>for</w:t>
      </w:r>
      <w:r w:rsidR="008C15A7">
        <w:t xml:space="preserve"> </w:t>
      </w:r>
      <w:r>
        <w:t>him.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become</w:t>
      </w:r>
      <w:r w:rsidR="008C15A7">
        <w:t xml:space="preserve"> </w:t>
      </w:r>
      <w:r>
        <w:t>good</w:t>
      </w:r>
      <w:r w:rsidR="008C15A7">
        <w:t xml:space="preserve"> </w:t>
      </w:r>
      <w:r>
        <w:t>friends</w:t>
      </w:r>
      <w:r w:rsidR="008C15A7">
        <w:t xml:space="preserve"> </w:t>
      </w:r>
      <w:r>
        <w:t>(or</w:t>
      </w:r>
      <w:r w:rsidR="008C15A7">
        <w:t xml:space="preserve"> </w:t>
      </w:r>
      <w:r>
        <w:t>maybe</w:t>
      </w:r>
      <w:r w:rsidR="008C15A7">
        <w:t xml:space="preserve"> </w:t>
      </w: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because</w:t>
      </w:r>
      <w:r w:rsidR="008C15A7">
        <w:t xml:space="preserve"> </w:t>
      </w:r>
      <w:r>
        <w:t>his</w:t>
      </w:r>
      <w:r w:rsidR="008C15A7">
        <w:t xml:space="preserve"> </w:t>
      </w:r>
      <w:r>
        <w:t>kids</w:t>
      </w:r>
      <w:r w:rsidR="008C15A7">
        <w:t xml:space="preserve"> </w:t>
      </w:r>
      <w:r>
        <w:t>love</w:t>
      </w:r>
      <w:r w:rsidR="008C15A7">
        <w:t xml:space="preserve"> </w:t>
      </w:r>
      <w:r>
        <w:t>the</w:t>
      </w:r>
      <w:r w:rsidR="008C15A7">
        <w:t xml:space="preserve"> </w:t>
      </w:r>
      <w:r>
        <w:t>76ers</w:t>
      </w:r>
      <w:r w:rsidR="008C15A7">
        <w:t xml:space="preserve"> </w:t>
      </w:r>
      <w:r>
        <w:t>as</w:t>
      </w:r>
      <w:r w:rsidR="008C15A7">
        <w:t xml:space="preserve"> </w:t>
      </w:r>
      <w:r>
        <w:t>much</w:t>
      </w:r>
      <w:r w:rsidR="008C15A7">
        <w:t xml:space="preserve"> </w:t>
      </w:r>
      <w:r>
        <w:t>as</w:t>
      </w:r>
      <w:r w:rsidR="008C15A7">
        <w:t xml:space="preserve"> </w:t>
      </w:r>
      <w:r>
        <w:t>mine</w:t>
      </w:r>
      <w:r w:rsidR="008C15A7">
        <w:t xml:space="preserve"> </w:t>
      </w:r>
      <w:r>
        <w:t>love</w:t>
      </w:r>
      <w:r w:rsidR="008C15A7">
        <w:t xml:space="preserve"> </w:t>
      </w:r>
      <w:r>
        <w:t>the</w:t>
      </w:r>
      <w:r w:rsidR="008C15A7">
        <w:t xml:space="preserve"> </w:t>
      </w:r>
      <w:r>
        <w:t>Eagles).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good</w:t>
      </w:r>
      <w:r w:rsidR="008C15A7">
        <w:t xml:space="preserve"> </w:t>
      </w:r>
      <w:r>
        <w:t>guys</w:t>
      </w:r>
      <w:r w:rsidR="00C33184">
        <w:t>—</w:t>
      </w:r>
      <w:r>
        <w:t>smart,</w:t>
      </w:r>
      <w:r w:rsidR="008C15A7">
        <w:t xml:space="preserve"> </w:t>
      </w:r>
      <w:r>
        <w:t>passionate</w:t>
      </w:r>
      <w:r w:rsidR="008C15A7">
        <w:t xml:space="preserve"> </w:t>
      </w:r>
      <w:r>
        <w:t>about</w:t>
      </w:r>
      <w:r w:rsidR="008C15A7">
        <w:t xml:space="preserve"> </w:t>
      </w:r>
      <w:r>
        <w:t>winning</w:t>
      </w:r>
      <w:r w:rsidR="008C15A7">
        <w:t xml:space="preserve"> </w:t>
      </w:r>
      <w:r>
        <w:t>and</w:t>
      </w:r>
      <w:r w:rsidR="008C15A7">
        <w:t xml:space="preserve"> </w:t>
      </w:r>
      <w:r>
        <w:t>100%</w:t>
      </w:r>
      <w:r w:rsidR="008C15A7">
        <w:t xml:space="preserve"> </w:t>
      </w:r>
      <w:r>
        <w:t>authentic.</w:t>
      </w:r>
    </w:p>
    <w:p w14:paraId="259BB6ED" w14:textId="77777777" w:rsidR="00017929" w:rsidRDefault="00E949E9" w:rsidP="008F1C01">
      <w:pPr>
        <w:pStyle w:val="Body-TextTx"/>
      </w:pP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ten-year-old</w:t>
      </w:r>
      <w:r w:rsidR="008C15A7">
        <w:t xml:space="preserve"> </w:t>
      </w:r>
      <w:r>
        <w:t>boys</w:t>
      </w:r>
      <w:r w:rsidR="008C15A7">
        <w:t xml:space="preserve"> </w:t>
      </w:r>
      <w:r>
        <w:t>dream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professional</w:t>
      </w:r>
      <w:r w:rsidR="008C15A7">
        <w:t xml:space="preserve"> </w:t>
      </w:r>
      <w:r>
        <w:t>sports</w:t>
      </w:r>
      <w:r w:rsidR="008C15A7">
        <w:t xml:space="preserve"> </w:t>
      </w:r>
      <w:r>
        <w:t>stars,</w:t>
      </w:r>
      <w:r w:rsidR="008C15A7">
        <w:t xml:space="preserve"> </w:t>
      </w:r>
      <w:r>
        <w:t>doctors,</w:t>
      </w:r>
      <w:r w:rsidR="008C15A7">
        <w:t xml:space="preserve"> </w:t>
      </w:r>
      <w:r>
        <w:t>lawyers</w:t>
      </w:r>
      <w:r w:rsidR="008C15A7">
        <w:t xml:space="preserve"> </w:t>
      </w:r>
      <w:r>
        <w:t>and</w:t>
      </w:r>
      <w:r w:rsidR="008C15A7">
        <w:t xml:space="preserve"> </w:t>
      </w:r>
      <w:r>
        <w:t>firemen,</w:t>
      </w:r>
      <w:r w:rsidR="008C15A7">
        <w:t xml:space="preserve"> </w:t>
      </w:r>
      <w:r>
        <w:t>but</w:t>
      </w:r>
      <w:r w:rsidR="008C15A7">
        <w:t xml:space="preserve"> </w:t>
      </w:r>
      <w:r>
        <w:t>when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that</w:t>
      </w:r>
      <w:r w:rsidR="008C15A7">
        <w:t xml:space="preserve"> </w:t>
      </w:r>
      <w:r>
        <w:t>age,</w:t>
      </w:r>
      <w:r w:rsidR="008C15A7">
        <w:t xml:space="preserve"> </w:t>
      </w:r>
      <w:r>
        <w:t>Howie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more</w:t>
      </w:r>
      <w:r w:rsidR="008C15A7">
        <w:t xml:space="preserve"> </w:t>
      </w:r>
      <w:r>
        <w:t>specific</w:t>
      </w:r>
      <w:r w:rsidR="008C15A7">
        <w:t xml:space="preserve"> </w:t>
      </w:r>
      <w:r>
        <w:t>dream: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8C15A7">
        <w:t xml:space="preserve"> </w:t>
      </w:r>
      <w:r>
        <w:t>of</w:t>
      </w:r>
      <w:r w:rsidR="008C15A7">
        <w:t xml:space="preserve"> </w:t>
      </w:r>
      <w:r>
        <w:t>an</w:t>
      </w:r>
      <w:r w:rsidR="008C15A7">
        <w:t xml:space="preserve"> </w:t>
      </w:r>
      <w:r>
        <w:t>NFL</w:t>
      </w:r>
      <w:r w:rsidR="008C15A7">
        <w:t xml:space="preserve"> </w:t>
      </w:r>
      <w:r>
        <w:t>team</w:t>
      </w:r>
      <w:r w:rsidR="008C15A7">
        <w:t xml:space="preserve"> </w:t>
      </w:r>
      <w:r>
        <w:t>and</w:t>
      </w:r>
      <w:r w:rsidR="008C15A7">
        <w:t xml:space="preserve"> </w:t>
      </w:r>
      <w:r>
        <w:t>win</w:t>
      </w:r>
      <w:r w:rsidR="008C15A7">
        <w:t xml:space="preserve"> </w:t>
      </w:r>
      <w:r>
        <w:t>a</w:t>
      </w:r>
      <w:r w:rsidR="008C15A7">
        <w:t xml:space="preserve"> </w:t>
      </w:r>
      <w:r>
        <w:t>Super</w:t>
      </w:r>
      <w:r w:rsidR="008C15A7">
        <w:t xml:space="preserve"> </w:t>
      </w:r>
      <w:r>
        <w:t>Bowl.</w:t>
      </w:r>
      <w:r w:rsidR="008C15A7">
        <w:t xml:space="preserve"> </w:t>
      </w:r>
      <w:r>
        <w:t>After</w:t>
      </w:r>
      <w:r w:rsidR="008C15A7">
        <w:t xml:space="preserve"> </w:t>
      </w:r>
      <w:r>
        <w:t>graduating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University</w:t>
      </w:r>
      <w:r w:rsidR="008C15A7">
        <w:t xml:space="preserve"> </w:t>
      </w:r>
      <w:r>
        <w:t>of</w:t>
      </w:r>
      <w:r w:rsidR="008C15A7">
        <w:t xml:space="preserve"> </w:t>
      </w:r>
      <w:r>
        <w:t>Florida</w:t>
      </w:r>
      <w:r w:rsidR="008C15A7">
        <w:t xml:space="preserve"> </w:t>
      </w:r>
      <w:r>
        <w:t>and</w:t>
      </w:r>
      <w:r w:rsidR="008C15A7">
        <w:t xml:space="preserve"> </w:t>
      </w:r>
      <w:r>
        <w:t>Fordham</w:t>
      </w:r>
      <w:r w:rsidR="008C15A7">
        <w:t xml:space="preserve"> </w:t>
      </w:r>
      <w:r>
        <w:t>Law</w:t>
      </w:r>
      <w:r w:rsidR="008C15A7">
        <w:t xml:space="preserve"> </w:t>
      </w:r>
      <w:r>
        <w:t>School,</w:t>
      </w:r>
      <w:r w:rsidR="008C15A7">
        <w:t xml:space="preserve"> </w:t>
      </w:r>
      <w:r>
        <w:t>he</w:t>
      </w:r>
      <w:r w:rsidR="008C15A7">
        <w:t xml:space="preserve"> </w:t>
      </w:r>
      <w:r>
        <w:t>landed</w:t>
      </w:r>
      <w:r w:rsidR="008C15A7">
        <w:t xml:space="preserve"> </w:t>
      </w:r>
      <w:r>
        <w:t>the</w:t>
      </w:r>
      <w:r w:rsidR="008C15A7">
        <w:t xml:space="preserve"> </w:t>
      </w:r>
      <w:r>
        <w:t>relatively</w:t>
      </w:r>
      <w:r w:rsidR="008C15A7">
        <w:t xml:space="preserve"> </w:t>
      </w:r>
      <w:r>
        <w:t>low-level</w:t>
      </w:r>
      <w:r w:rsidR="008C15A7">
        <w:t xml:space="preserve"> </w:t>
      </w:r>
      <w:r>
        <w:t>post</w:t>
      </w:r>
      <w:r w:rsidR="008C15A7">
        <w:t xml:space="preserve"> </w:t>
      </w:r>
      <w:r>
        <w:t>of</w:t>
      </w:r>
      <w:r w:rsidR="008C15A7">
        <w:t xml:space="preserve"> </w:t>
      </w:r>
      <w:r>
        <w:t>Salary</w:t>
      </w:r>
      <w:r w:rsidR="008C15A7">
        <w:t xml:space="preserve"> </w:t>
      </w:r>
      <w:r>
        <w:t>Cap</w:t>
      </w:r>
      <w:r w:rsidR="008C15A7">
        <w:t xml:space="preserve"> </w:t>
      </w:r>
      <w:r>
        <w:t>Staff</w:t>
      </w:r>
      <w:r w:rsidR="008C15A7">
        <w:t xml:space="preserve"> </w:t>
      </w:r>
      <w:r>
        <w:t>Counsel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Philadelphia</w:t>
      </w:r>
      <w:r w:rsidR="008C15A7">
        <w:t xml:space="preserve"> </w:t>
      </w:r>
      <w:r>
        <w:t>Eagles.</w:t>
      </w:r>
      <w:r w:rsidR="008C15A7">
        <w:t xml:space="preserve"> </w:t>
      </w:r>
      <w:r>
        <w:t>A</w:t>
      </w:r>
      <w:r w:rsidR="008C15A7">
        <w:t xml:space="preserve"> </w:t>
      </w:r>
      <w:r>
        <w:t>decade</w:t>
      </w:r>
      <w:r w:rsidR="008C15A7">
        <w:t xml:space="preserve"> </w:t>
      </w:r>
      <w:r>
        <w:t>later,</w:t>
      </w:r>
      <w:r w:rsidR="008C15A7">
        <w:t xml:space="preserve"> </w:t>
      </w:r>
      <w:r>
        <w:t>after</w:t>
      </w:r>
      <w:r w:rsidR="008C15A7">
        <w:t xml:space="preserve"> </w:t>
      </w:r>
      <w:r>
        <w:t>working</w:t>
      </w:r>
      <w:r w:rsidR="008C15A7">
        <w:t xml:space="preserve"> </w:t>
      </w:r>
      <w:r>
        <w:t>hard,</w:t>
      </w:r>
      <w:r w:rsidR="008C15A7">
        <w:t xml:space="preserve"> </w:t>
      </w:r>
      <w:r>
        <w:t>networking,</w:t>
      </w:r>
      <w:r w:rsidR="008C15A7">
        <w:t xml:space="preserve"> </w:t>
      </w:r>
      <w:r>
        <w:t>and</w:t>
      </w:r>
      <w:r w:rsidR="008C15A7">
        <w:t xml:space="preserve"> </w:t>
      </w:r>
      <w:r>
        <w:t>leveraging</w:t>
      </w:r>
      <w:r w:rsidR="008C15A7">
        <w:t xml:space="preserve"> </w:t>
      </w:r>
      <w:r>
        <w:t>his</w:t>
      </w:r>
      <w:r w:rsidR="008C15A7">
        <w:t xml:space="preserve"> </w:t>
      </w:r>
      <w:r>
        <w:t>incredible</w:t>
      </w:r>
      <w:r w:rsidR="008C15A7">
        <w:t xml:space="preserve"> </w:t>
      </w:r>
      <w:r>
        <w:t>interpersonal</w:t>
      </w:r>
      <w:r w:rsidR="008C15A7">
        <w:t xml:space="preserve"> </w:t>
      </w:r>
      <w:r>
        <w:t>skills,</w:t>
      </w:r>
      <w:r w:rsidR="008C15A7">
        <w:t xml:space="preserve"> </w:t>
      </w:r>
      <w:r>
        <w:t>Howie</w:t>
      </w:r>
      <w:r w:rsidR="008C15A7">
        <w:t xml:space="preserve"> </w:t>
      </w:r>
      <w:r>
        <w:t>(still</w:t>
      </w:r>
      <w:r w:rsidR="008C15A7">
        <w:t xml:space="preserve"> </w:t>
      </w:r>
      <w:r>
        <w:t>only</w:t>
      </w:r>
      <w:r w:rsidR="008C15A7">
        <w:t xml:space="preserve"> </w:t>
      </w:r>
      <w:r>
        <w:t>age</w:t>
      </w:r>
      <w:r w:rsidR="008C15A7">
        <w:t xml:space="preserve"> </w:t>
      </w:r>
      <w:r>
        <w:t>35)</w:t>
      </w:r>
      <w:r w:rsidR="008C15A7">
        <w:t xml:space="preserve"> </w:t>
      </w:r>
      <w:r>
        <w:t>emerged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Eagles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722F53">
        <w:t>—</w:t>
      </w:r>
      <w:r>
        <w:t>halfway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lifelong</w:t>
      </w:r>
      <w:r w:rsidR="008C15A7">
        <w:t xml:space="preserve"> </w:t>
      </w:r>
      <w:r>
        <w:t>goal.</w:t>
      </w:r>
      <w:r w:rsidR="008C15A7">
        <w:t xml:space="preserve"> </w:t>
      </w:r>
      <w:r>
        <w:t>To</w:t>
      </w:r>
      <w:r w:rsidR="008C15A7">
        <w:t xml:space="preserve"> </w:t>
      </w:r>
      <w:r>
        <w:t>secure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half,</w:t>
      </w:r>
      <w:r w:rsidR="008C15A7">
        <w:t xml:space="preserve"> </w:t>
      </w:r>
      <w:r>
        <w:t>Howie</w:t>
      </w:r>
      <w:r w:rsidR="008C15A7">
        <w:t xml:space="preserve"> </w:t>
      </w:r>
      <w:r>
        <w:t>and</w:t>
      </w:r>
      <w:r w:rsidR="008C15A7">
        <w:t xml:space="preserve"> </w:t>
      </w:r>
      <w:r>
        <w:t>Eagles</w:t>
      </w:r>
      <w:r w:rsidR="008C15A7">
        <w:t xml:space="preserve"> </w:t>
      </w:r>
      <w:r>
        <w:t>Chairman</w:t>
      </w:r>
      <w:r w:rsidR="008C15A7">
        <w:t xml:space="preserve"> </w:t>
      </w:r>
      <w:r>
        <w:t>and</w:t>
      </w:r>
      <w:r w:rsidR="008C15A7">
        <w:t xml:space="preserve"> </w:t>
      </w:r>
      <w:r>
        <w:t>CEO</w:t>
      </w:r>
      <w:r w:rsidR="008C15A7">
        <w:t xml:space="preserve"> </w:t>
      </w:r>
      <w:r>
        <w:t>Jeffrey</w:t>
      </w:r>
      <w:r w:rsidR="008C15A7">
        <w:t xml:space="preserve"> </w:t>
      </w:r>
      <w:r>
        <w:t>Lurie</w:t>
      </w:r>
      <w:r w:rsidR="008C15A7">
        <w:t xml:space="preserve"> </w:t>
      </w:r>
      <w:r>
        <w:t>hired</w:t>
      </w:r>
      <w:r w:rsidR="008C15A7">
        <w:t xml:space="preserve"> </w:t>
      </w:r>
      <w:r>
        <w:t>a</w:t>
      </w:r>
      <w:r w:rsidR="008C15A7">
        <w:t xml:space="preserve"> </w:t>
      </w:r>
      <w:r>
        <w:t>new</w:t>
      </w:r>
      <w:r w:rsidR="008C15A7">
        <w:t xml:space="preserve"> </w:t>
      </w:r>
      <w:r>
        <w:t>coach,</w:t>
      </w:r>
      <w:r w:rsidR="008C15A7">
        <w:t xml:space="preserve"> </w:t>
      </w:r>
      <w:r>
        <w:t>Chip</w:t>
      </w:r>
      <w:r w:rsidR="008C15A7">
        <w:t xml:space="preserve"> </w:t>
      </w:r>
      <w:r>
        <w:t>Kelly.</w:t>
      </w:r>
    </w:p>
    <w:p w14:paraId="61C578A3" w14:textId="77777777" w:rsidR="00722F53" w:rsidRDefault="00E949E9" w:rsidP="008F1C01">
      <w:pPr>
        <w:pStyle w:val="Body-TextTx"/>
      </w:pPr>
      <w:r>
        <w:t>At</w:t>
      </w:r>
      <w:r w:rsidR="008C15A7">
        <w:t xml:space="preserve"> </w:t>
      </w:r>
      <w:r>
        <w:t>first,</w:t>
      </w:r>
      <w:r w:rsidR="008C15A7">
        <w:t xml:space="preserve"> </w:t>
      </w:r>
      <w:r>
        <w:t>the</w:t>
      </w:r>
      <w:r w:rsidR="008C15A7">
        <w:t xml:space="preserve"> </w:t>
      </w:r>
      <w:r>
        <w:t>move</w:t>
      </w:r>
      <w:r w:rsidR="008C15A7">
        <w:t xml:space="preserve"> </w:t>
      </w:r>
      <w:r>
        <w:t>looked</w:t>
      </w:r>
      <w:r w:rsidR="008C15A7">
        <w:t xml:space="preserve"> </w:t>
      </w:r>
      <w:r>
        <w:t>brilliant.</w:t>
      </w:r>
      <w:r w:rsidR="008C15A7">
        <w:t xml:space="preserve"> </w:t>
      </w:r>
      <w:r>
        <w:t>The</w:t>
      </w:r>
      <w:r w:rsidR="008C15A7">
        <w:t xml:space="preserve"> </w:t>
      </w:r>
      <w:r>
        <w:t>Eagles</w:t>
      </w:r>
      <w:r w:rsidR="008C15A7">
        <w:t xml:space="preserve"> </w:t>
      </w:r>
      <w:r>
        <w:t>had</w:t>
      </w:r>
      <w:r w:rsidR="008C15A7">
        <w:t xml:space="preserve"> </w:t>
      </w:r>
      <w:r>
        <w:t>amassed</w:t>
      </w:r>
      <w:r w:rsidR="008C15A7">
        <w:t xml:space="preserve"> </w:t>
      </w:r>
      <w:r>
        <w:t>a</w:t>
      </w:r>
      <w:r w:rsidR="008C15A7">
        <w:t xml:space="preserve"> </w:t>
      </w:r>
      <w:r>
        <w:t>woeful</w:t>
      </w:r>
      <w:r w:rsidR="008C15A7">
        <w:t xml:space="preserve"> </w:t>
      </w:r>
      <w:r w:rsidR="00722F53">
        <w:t>4–1</w:t>
      </w:r>
      <w:r>
        <w:t>2</w:t>
      </w:r>
      <w:r w:rsidR="008C15A7">
        <w:t xml:space="preserve"> </w:t>
      </w:r>
      <w:r>
        <w:t>record</w:t>
      </w:r>
      <w:r w:rsidR="008C15A7">
        <w:t xml:space="preserve"> </w:t>
      </w:r>
      <w:r>
        <w:t>in</w:t>
      </w:r>
      <w:r w:rsidR="008C15A7">
        <w:t xml:space="preserve"> </w:t>
      </w:r>
      <w:r>
        <w:t>2012.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season,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8C15A7">
        <w:t xml:space="preserve"> </w:t>
      </w:r>
      <w:r>
        <w:t>won</w:t>
      </w:r>
      <w:r w:rsidR="008C15A7">
        <w:t xml:space="preserve"> </w:t>
      </w:r>
      <w:r>
        <w:t>10</w:t>
      </w:r>
      <w:r w:rsidR="008C15A7">
        <w:t xml:space="preserve"> </w:t>
      </w:r>
      <w:r>
        <w:t>games</w:t>
      </w:r>
      <w:r w:rsidR="008C15A7">
        <w:t xml:space="preserve"> </w:t>
      </w:r>
      <w:r>
        <w:t>and</w:t>
      </w:r>
      <w:r w:rsidR="008C15A7">
        <w:t xml:space="preserve"> </w:t>
      </w:r>
      <w:r>
        <w:t>scored</w:t>
      </w:r>
      <w:r w:rsidR="008C15A7">
        <w:t xml:space="preserve"> </w:t>
      </w:r>
      <w:r>
        <w:t>a</w:t>
      </w:r>
      <w:r w:rsidR="008C15A7">
        <w:t xml:space="preserve"> </w:t>
      </w:r>
      <w:r>
        <w:t>division</w:t>
      </w:r>
      <w:r w:rsidR="008C15A7">
        <w:t xml:space="preserve"> </w:t>
      </w:r>
      <w:r>
        <w:t>championship,</w:t>
      </w:r>
      <w:r w:rsidR="008C15A7">
        <w:t xml:space="preserve"> </w:t>
      </w:r>
      <w:r>
        <w:t>quite</w:t>
      </w:r>
      <w:r w:rsidR="008C15A7">
        <w:t xml:space="preserve"> </w:t>
      </w:r>
      <w:r>
        <w:t>the</w:t>
      </w:r>
      <w:r w:rsidR="008C15A7">
        <w:t xml:space="preserve"> </w:t>
      </w:r>
      <w:r>
        <w:t>turnaround.</w:t>
      </w:r>
      <w:r w:rsidR="008C15A7">
        <w:t xml:space="preserve"> </w:t>
      </w:r>
      <w:r>
        <w:t>But</w:t>
      </w:r>
      <w:r w:rsidR="008C15A7">
        <w:t xml:space="preserve"> </w:t>
      </w:r>
      <w:r>
        <w:t>trouble</w:t>
      </w:r>
      <w:r w:rsidR="008C15A7">
        <w:t xml:space="preserve"> </w:t>
      </w:r>
      <w:r>
        <w:t>was</w:t>
      </w:r>
      <w:r w:rsidR="008C15A7">
        <w:t xml:space="preserve"> </w:t>
      </w:r>
      <w:r>
        <w:t>brewing.</w:t>
      </w:r>
      <w:r w:rsidR="008C15A7">
        <w:t xml:space="preserve"> </w:t>
      </w:r>
      <w:r>
        <w:t>As</w:t>
      </w:r>
      <w:r w:rsidR="008C15A7">
        <w:t xml:space="preserve"> </w:t>
      </w:r>
      <w:r>
        <w:t>with</w:t>
      </w:r>
      <w:r w:rsidR="008C15A7">
        <w:t xml:space="preserve"> </w:t>
      </w:r>
      <w:r>
        <w:t>most</w:t>
      </w:r>
      <w:r w:rsidR="008C15A7">
        <w:t xml:space="preserve"> </w:t>
      </w:r>
      <w:r>
        <w:t>GMs,</w:t>
      </w:r>
      <w:r w:rsidR="008C15A7">
        <w:t xml:space="preserve"> </w:t>
      </w:r>
      <w:r>
        <w:t>Roseman</w:t>
      </w:r>
      <w:r w:rsidR="008C15A7">
        <w:t xml:space="preserve"> </w:t>
      </w:r>
      <w:r>
        <w:t>oversaw</w:t>
      </w:r>
      <w:r w:rsidR="008C15A7">
        <w:t xml:space="preserve"> </w:t>
      </w:r>
      <w:r>
        <w:t>the</w:t>
      </w:r>
      <w:r w:rsidR="008C15A7">
        <w:t xml:space="preserve"> </w:t>
      </w:r>
      <w:r>
        <w:t>Eagles</w:t>
      </w:r>
      <w:r w:rsidR="00610349">
        <w:t>’</w:t>
      </w:r>
      <w:r w:rsidR="008C15A7">
        <w:t xml:space="preserve"> </w:t>
      </w:r>
      <w:r>
        <w:t>college</w:t>
      </w:r>
      <w:r w:rsidR="008C15A7">
        <w:t xml:space="preserve"> </w:t>
      </w:r>
      <w:r>
        <w:t>and</w:t>
      </w:r>
      <w:r w:rsidR="008C15A7">
        <w:t xml:space="preserve"> </w:t>
      </w:r>
      <w:r>
        <w:t>pro</w:t>
      </w:r>
      <w:r w:rsidR="008C15A7">
        <w:t xml:space="preserve"> </w:t>
      </w:r>
      <w:r>
        <w:t>scouting</w:t>
      </w:r>
      <w:r w:rsidR="008C15A7">
        <w:t xml:space="preserve"> </w:t>
      </w:r>
      <w:r>
        <w:t>departments,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medical,</w:t>
      </w:r>
      <w:r w:rsidR="008C15A7">
        <w:t xml:space="preserve"> </w:t>
      </w:r>
      <w:r>
        <w:t>equipment,</w:t>
      </w:r>
      <w:r w:rsidR="008C15A7">
        <w:t xml:space="preserve"> </w:t>
      </w:r>
      <w:r>
        <w:t>and</w:t>
      </w:r>
      <w:r w:rsidR="008C15A7">
        <w:t xml:space="preserve"> </w:t>
      </w:r>
      <w:r>
        <w:t>video</w:t>
      </w:r>
      <w:r w:rsidR="008C15A7">
        <w:t xml:space="preserve"> </w:t>
      </w:r>
      <w:r>
        <w:t>staff,</w:t>
      </w:r>
      <w:r w:rsidR="008C15A7">
        <w:t xml:space="preserve"> </w:t>
      </w:r>
      <w:r>
        <w:t>while</w:t>
      </w:r>
      <w:r w:rsidR="008C15A7">
        <w:t xml:space="preserve"> </w:t>
      </w:r>
      <w:r>
        <w:t>also</w:t>
      </w:r>
      <w:r w:rsidR="008C15A7">
        <w:t xml:space="preserve"> </w:t>
      </w:r>
      <w:r>
        <w:t>controlling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salary</w:t>
      </w:r>
      <w:r w:rsidR="008C15A7">
        <w:t xml:space="preserve"> </w:t>
      </w:r>
      <w:r>
        <w:t>cap</w:t>
      </w:r>
      <w:r w:rsidR="008C15A7">
        <w:t xml:space="preserve"> </w:t>
      </w:r>
      <w:r>
        <w:t>and</w:t>
      </w:r>
      <w:r w:rsidR="008C15A7">
        <w:t xml:space="preserve"> </w:t>
      </w:r>
      <w:r>
        <w:t>supervising</w:t>
      </w:r>
      <w:r w:rsidR="008C15A7">
        <w:t xml:space="preserve"> </w:t>
      </w:r>
      <w:r>
        <w:t>security.</w:t>
      </w:r>
      <w:r w:rsidR="008C15A7">
        <w:t xml:space="preserve"> </w:t>
      </w:r>
      <w:r>
        <w:t>But</w:t>
      </w:r>
      <w:r w:rsidR="008C15A7">
        <w:t xml:space="preserve"> </w:t>
      </w:r>
      <w:r>
        <w:t>Kelly</w:t>
      </w:r>
      <w:r w:rsidR="008C15A7">
        <w:t xml:space="preserve"> </w:t>
      </w:r>
      <w:r>
        <w:t>wanted</w:t>
      </w:r>
      <w:r w:rsidR="008C15A7">
        <w:t xml:space="preserve"> </w:t>
      </w:r>
      <w:r>
        <w:t>more</w:t>
      </w:r>
      <w:r w:rsidR="008C15A7">
        <w:t xml:space="preserve"> </w:t>
      </w:r>
      <w:r>
        <w:t>control,</w:t>
      </w:r>
      <w:r w:rsidR="008C15A7">
        <w:t xml:space="preserve"> </w:t>
      </w:r>
      <w:r>
        <w:t>more</w:t>
      </w:r>
      <w:r w:rsidR="008C15A7">
        <w:t xml:space="preserve"> </w:t>
      </w:r>
      <w:r>
        <w:t>power,</w:t>
      </w:r>
      <w:r w:rsidR="008C15A7">
        <w:t xml:space="preserve"> </w:t>
      </w:r>
      <w:r>
        <w:t>and</w:t>
      </w:r>
      <w:r w:rsidR="008C15A7">
        <w:t xml:space="preserve"> </w:t>
      </w:r>
      <w:r>
        <w:t>freedom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checks</w:t>
      </w:r>
      <w:r w:rsidR="008C15A7">
        <w:t xml:space="preserve"> </w:t>
      </w:r>
      <w:r>
        <w:t>and</w:t>
      </w:r>
      <w:r w:rsidR="008C15A7">
        <w:t xml:space="preserve"> </w:t>
      </w:r>
      <w:r>
        <w:t>balances</w:t>
      </w:r>
      <w:r w:rsidR="008C15A7">
        <w:t xml:space="preserve"> </w:t>
      </w:r>
      <w:r>
        <w:t>that</w:t>
      </w:r>
      <w:r w:rsidR="008C15A7">
        <w:t xml:space="preserve"> </w:t>
      </w:r>
      <w:r>
        <w:t>exist</w:t>
      </w:r>
      <w:r w:rsidR="008C15A7">
        <w:t xml:space="preserve"> </w:t>
      </w:r>
      <w:r>
        <w:t>in</w:t>
      </w:r>
      <w:r w:rsidR="008C15A7">
        <w:t xml:space="preserve"> </w:t>
      </w:r>
      <w:r>
        <w:t>most</w:t>
      </w:r>
      <w:r w:rsidR="008C15A7">
        <w:t xml:space="preserve"> </w:t>
      </w:r>
      <w:r>
        <w:t>successful</w:t>
      </w:r>
      <w:r w:rsidR="008C15A7">
        <w:t xml:space="preserve"> </w:t>
      </w:r>
      <w:r>
        <w:t>NFL</w:t>
      </w:r>
      <w:r w:rsidR="008C15A7">
        <w:t xml:space="preserve"> </w:t>
      </w:r>
      <w:r>
        <w:t>teams,</w:t>
      </w:r>
      <w:r w:rsidR="008C15A7">
        <w:t xml:space="preserve"> </w:t>
      </w:r>
      <w:r>
        <w:t>just</w:t>
      </w:r>
      <w:r w:rsidR="008C15A7">
        <w:t xml:space="preserve"> </w:t>
      </w:r>
      <w:r>
        <w:t>like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college</w:t>
      </w:r>
      <w:r w:rsidR="008C15A7">
        <w:t xml:space="preserve"> </w:t>
      </w:r>
      <w:r>
        <w:t>level</w:t>
      </w:r>
      <w:r w:rsidR="008C15A7">
        <w:t xml:space="preserve"> </w:t>
      </w:r>
      <w:r>
        <w:t>where</w:t>
      </w:r>
      <w:r w:rsidR="008C15A7">
        <w:t xml:space="preserve"> </w:t>
      </w:r>
      <w:r>
        <w:t>he</w:t>
      </w:r>
      <w:r w:rsidR="00610349">
        <w:t>’</w:t>
      </w:r>
      <w:r>
        <w:t>d</w:t>
      </w:r>
      <w:r w:rsidR="008C15A7">
        <w:t xml:space="preserve"> </w:t>
      </w:r>
      <w:r>
        <w:t>built</w:t>
      </w:r>
      <w:r w:rsidR="008C15A7">
        <w:t xml:space="preserve"> </w:t>
      </w:r>
      <w:r>
        <w:t>an</w:t>
      </w:r>
      <w:r w:rsidR="008C15A7">
        <w:t xml:space="preserve"> </w:t>
      </w:r>
      <w:r>
        <w:t>incredible</w:t>
      </w:r>
      <w:r w:rsidR="008C15A7">
        <w:t xml:space="preserve"> </w:t>
      </w:r>
      <w:r>
        <w:t>track</w:t>
      </w:r>
      <w:r w:rsidR="008C15A7">
        <w:t xml:space="preserve"> </w:t>
      </w:r>
      <w:r>
        <w:t>record</w:t>
      </w:r>
      <w:r w:rsidR="008C15A7">
        <w:t xml:space="preserve"> </w:t>
      </w:r>
      <w:r>
        <w:t>of</w:t>
      </w:r>
      <w:r w:rsidR="008C15A7">
        <w:t xml:space="preserve"> </w:t>
      </w:r>
      <w:r>
        <w:t>success.</w:t>
      </w:r>
    </w:p>
    <w:p w14:paraId="6FB1FD8C" w14:textId="77777777" w:rsidR="00722F53" w:rsidRDefault="00E949E9" w:rsidP="008F1C01">
      <w:pPr>
        <w:pStyle w:val="Body-TextTx"/>
        <w:rPr>
          <w:color w:val="000000"/>
        </w:rPr>
      </w:pPr>
      <w:r>
        <w:t>The</w:t>
      </w:r>
      <w:r w:rsidR="008C15A7">
        <w:t xml:space="preserve"> </w:t>
      </w:r>
      <w:r>
        <w:t>job</w:t>
      </w:r>
      <w:r w:rsidR="008C15A7">
        <w:t xml:space="preserve"> </w:t>
      </w:r>
      <w:r>
        <w:t>of</w:t>
      </w:r>
      <w:r w:rsidR="008C15A7">
        <w:t xml:space="preserve"> </w:t>
      </w:r>
      <w:r>
        <w:t>General</w:t>
      </w:r>
      <w:r w:rsidR="008C15A7">
        <w:t xml:space="preserve"> </w:t>
      </w:r>
      <w:r>
        <w:t>Manager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coveted,</w:t>
      </w:r>
      <w:r w:rsidR="008C15A7">
        <w:t xml:space="preserve"> </w:t>
      </w:r>
      <w:r>
        <w:t>competitive</w:t>
      </w:r>
      <w:r w:rsidR="008C15A7">
        <w:t xml:space="preserve"> </w:t>
      </w:r>
      <w:r>
        <w:t>and</w:t>
      </w:r>
      <w:r w:rsidR="008C15A7">
        <w:t xml:space="preserve"> </w:t>
      </w:r>
      <w:r>
        <w:t>highly</w:t>
      </w:r>
      <w:r w:rsidR="008C15A7">
        <w:t xml:space="preserve"> </w:t>
      </w:r>
      <w:r>
        <w:t>scrutinized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country</w:t>
      </w:r>
      <w:r w:rsidR="008C15A7">
        <w:t xml:space="preserve"> </w:t>
      </w:r>
      <w:r>
        <w:t>and</w:t>
      </w:r>
      <w:r w:rsidR="008C15A7">
        <w:t xml:space="preserve"> </w:t>
      </w:r>
      <w:r>
        <w:t>there</w:t>
      </w:r>
      <w:r w:rsidR="008C15A7">
        <w:t xml:space="preserve"> </w:t>
      </w:r>
      <w:r>
        <w:t>are</w:t>
      </w:r>
      <w:r w:rsidR="008C15A7">
        <w:t xml:space="preserve"> </w:t>
      </w:r>
      <w:r>
        <w:t>only</w:t>
      </w:r>
      <w:r w:rsidR="008C15A7">
        <w:t xml:space="preserve"> </w:t>
      </w:r>
      <w:r>
        <w:t>32</w:t>
      </w:r>
      <w:r w:rsidR="008C15A7">
        <w:t xml:space="preserve"> </w:t>
      </w:r>
      <w:r>
        <w:t>of</w:t>
      </w:r>
      <w:r w:rsidR="008C15A7">
        <w:t xml:space="preserve"> </w:t>
      </w:r>
      <w:r>
        <w:t>them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rPr>
          <w:color w:val="000000"/>
        </w:rPr>
        <w:t>Howie</w:t>
      </w:r>
      <w:r w:rsidR="008C15A7">
        <w:rPr>
          <w:color w:val="000000"/>
        </w:rPr>
        <w:t xml:space="preserve"> </w:t>
      </w:r>
      <w:r>
        <w:rPr>
          <w:color w:val="000000"/>
        </w:rPr>
        <w:t>says,</w:t>
      </w:r>
      <w:r w:rsidR="008C15A7">
        <w:rPr>
          <w:color w:val="000000"/>
        </w:rPr>
        <w:t xml:space="preserve"> </w:t>
      </w:r>
      <w:r w:rsidR="00610349">
        <w:rPr>
          <w:color w:val="000000"/>
        </w:rPr>
        <w:t>“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always</w:t>
      </w:r>
      <w:r w:rsidR="008C15A7">
        <w:rPr>
          <w:color w:val="000000"/>
        </w:rPr>
        <w:t xml:space="preserve"> </w:t>
      </w:r>
      <w:r>
        <w:rPr>
          <w:color w:val="000000"/>
        </w:rPr>
        <w:t>knew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610349">
        <w:rPr>
          <w:color w:val="000000"/>
        </w:rPr>
        <w:t>’</w:t>
      </w:r>
      <w:r>
        <w:rPr>
          <w:color w:val="000000"/>
        </w:rPr>
        <w:t>d</w:t>
      </w:r>
      <w:r w:rsidR="008C15A7">
        <w:rPr>
          <w:color w:val="000000"/>
        </w:rPr>
        <w:t xml:space="preserve"> </w:t>
      </w:r>
      <w:r>
        <w:rPr>
          <w:color w:val="000000"/>
        </w:rPr>
        <w:t>lose</w:t>
      </w:r>
      <w:r w:rsidR="008C15A7">
        <w:rPr>
          <w:color w:val="000000"/>
        </w:rPr>
        <w:t xml:space="preserve"> </w:t>
      </w:r>
      <w:r>
        <w:rPr>
          <w:color w:val="000000"/>
        </w:rPr>
        <w:t>my</w:t>
      </w:r>
      <w:r w:rsidR="008C15A7">
        <w:rPr>
          <w:color w:val="000000"/>
        </w:rPr>
        <w:t xml:space="preserve"> </w:t>
      </w:r>
      <w:r>
        <w:rPr>
          <w:color w:val="000000"/>
        </w:rPr>
        <w:t>job</w:t>
      </w:r>
      <w:r w:rsidR="008C15A7">
        <w:rPr>
          <w:color w:val="000000"/>
        </w:rPr>
        <w:t xml:space="preserve"> </w:t>
      </w:r>
      <w:r>
        <w:t>one</w:t>
      </w:r>
      <w:r w:rsidR="008C15A7">
        <w:t xml:space="preserve"> </w:t>
      </w:r>
      <w:r>
        <w:t>day.</w:t>
      </w:r>
      <w:r w:rsidR="008C15A7">
        <w:t xml:space="preserve"> </w:t>
      </w:r>
      <w:r>
        <w:t>I</w:t>
      </w:r>
      <w:r w:rsidR="008C15A7">
        <w:t xml:space="preserve"> </w:t>
      </w:r>
      <w:r>
        <w:t>even</w:t>
      </w:r>
      <w:r w:rsidR="008C15A7">
        <w:rPr>
          <w:color w:val="000000"/>
        </w:rPr>
        <w:t xml:space="preserve"> </w:t>
      </w:r>
      <w:r>
        <w:rPr>
          <w:color w:val="000000"/>
        </w:rPr>
        <w:t>told</w:t>
      </w:r>
      <w:r w:rsidR="008C15A7">
        <w:rPr>
          <w:color w:val="000000"/>
        </w:rPr>
        <w:t xml:space="preserve"> </w:t>
      </w:r>
      <w:r>
        <w:rPr>
          <w:color w:val="000000"/>
        </w:rPr>
        <w:t>this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Jeffrey</w:t>
      </w:r>
      <w:r w:rsidR="008C15A7">
        <w:rPr>
          <w:color w:val="000000"/>
        </w:rPr>
        <w:t xml:space="preserve"> </w:t>
      </w:r>
      <w:r>
        <w:rPr>
          <w:color w:val="000000"/>
        </w:rPr>
        <w:t>Lurie.</w:t>
      </w:r>
      <w:r w:rsidR="008C15A7">
        <w:rPr>
          <w:color w:val="000000"/>
        </w:rPr>
        <w:t xml:space="preserve"> </w:t>
      </w:r>
      <w:r>
        <w:t>Because</w:t>
      </w:r>
      <w:r w:rsidR="008C15A7">
        <w:t xml:space="preserve"> </w:t>
      </w:r>
      <w:r>
        <w:t>w</w:t>
      </w:r>
      <w:r>
        <w:rPr>
          <w:color w:val="000000"/>
        </w:rPr>
        <w:t>hen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610349">
        <w:rPr>
          <w:color w:val="000000"/>
        </w:rPr>
        <w:t>’</w:t>
      </w:r>
      <w:r>
        <w:rPr>
          <w:color w:val="000000"/>
        </w:rPr>
        <w:t>re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confident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reliant</w:t>
      </w:r>
      <w:r w:rsidR="008C15A7">
        <w:rPr>
          <w:color w:val="000000"/>
        </w:rPr>
        <w:t xml:space="preserve"> </w:t>
      </w:r>
      <w:r>
        <w:rPr>
          <w:color w:val="000000"/>
        </w:rPr>
        <w:t>on</w:t>
      </w:r>
      <w:r w:rsidR="008C15A7">
        <w:rPr>
          <w:color w:val="000000"/>
        </w:rPr>
        <w:t xml:space="preserve"> </w:t>
      </w:r>
      <w:r>
        <w:rPr>
          <w:color w:val="000000"/>
        </w:rPr>
        <w:t>analytics</w:t>
      </w:r>
      <w:r w:rsidR="008C15A7">
        <w:rPr>
          <w:color w:val="000000"/>
        </w:rPr>
        <w:t xml:space="preserve"> </w:t>
      </w:r>
      <w:r>
        <w:rPr>
          <w:color w:val="000000"/>
        </w:rPr>
        <w:t>as</w:t>
      </w:r>
      <w:r w:rsidR="008C15A7">
        <w:rPr>
          <w:color w:val="000000"/>
        </w:rPr>
        <w:t xml:space="preserve"> </w:t>
      </w:r>
      <w:r>
        <w:rPr>
          <w:color w:val="000000"/>
        </w:rPr>
        <w:t>I</w:t>
      </w:r>
      <w:r w:rsidR="008C15A7">
        <w:rPr>
          <w:color w:val="000000"/>
        </w:rPr>
        <w:t xml:space="preserve"> </w:t>
      </w:r>
      <w:r>
        <w:rPr>
          <w:color w:val="000000"/>
        </w:rPr>
        <w:t>am,</w:t>
      </w:r>
      <w:r w:rsidR="008C15A7">
        <w:rPr>
          <w:color w:val="000000"/>
        </w:rPr>
        <w:t xml:space="preserve"> </w:t>
      </w:r>
      <w:r>
        <w:rPr>
          <w:color w:val="000000"/>
        </w:rPr>
        <w:t>contemplating</w:t>
      </w:r>
      <w:r w:rsidR="008C15A7">
        <w:rPr>
          <w:color w:val="000000"/>
        </w:rPr>
        <w:t xml:space="preserve"> </w:t>
      </w:r>
      <w:r>
        <w:rPr>
          <w:color w:val="000000"/>
        </w:rPr>
        <w:t>your</w:t>
      </w:r>
      <w:r w:rsidR="008C15A7">
        <w:rPr>
          <w:color w:val="000000"/>
        </w:rPr>
        <w:t xml:space="preserve"> </w:t>
      </w:r>
      <w:r>
        <w:rPr>
          <w:color w:val="000000"/>
        </w:rPr>
        <w:t>eventual</w:t>
      </w:r>
      <w:r w:rsidR="008C15A7">
        <w:rPr>
          <w:color w:val="000000"/>
        </w:rPr>
        <w:t xml:space="preserve"> </w:t>
      </w:r>
      <w:r>
        <w:rPr>
          <w:color w:val="000000"/>
        </w:rPr>
        <w:t>unemployment</w:t>
      </w:r>
      <w:r w:rsidR="008C15A7">
        <w:rPr>
          <w:color w:val="000000"/>
        </w:rPr>
        <w:t xml:space="preserve"> </w:t>
      </w:r>
      <w:r>
        <w:rPr>
          <w:color w:val="000000"/>
        </w:rP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less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sign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pessimism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more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scientific</w:t>
      </w:r>
      <w:r w:rsidR="008C15A7">
        <w:rPr>
          <w:color w:val="000000"/>
        </w:rPr>
        <w:t xml:space="preserve"> </w:t>
      </w:r>
      <w:r>
        <w:rPr>
          <w:color w:val="000000"/>
        </w:rPr>
        <w:t>certainty</w:t>
      </w:r>
      <w:r>
        <w:t>.</w:t>
      </w:r>
      <w:r w:rsidR="00610349">
        <w:rPr>
          <w:color w:val="000000"/>
        </w:rPr>
        <w:t>”</w:t>
      </w:r>
    </w:p>
    <w:p w14:paraId="1A58D920" w14:textId="77777777" w:rsidR="00722F53" w:rsidRDefault="00E949E9" w:rsidP="008F1C01">
      <w:pPr>
        <w:pStyle w:val="Body-TextTx"/>
      </w:pPr>
      <w:r>
        <w:t>On</w:t>
      </w:r>
      <w:r w:rsidR="008C15A7">
        <w:t xml:space="preserve"> </w:t>
      </w:r>
      <w:r>
        <w:t>January</w:t>
      </w:r>
      <w:r w:rsidR="008C15A7">
        <w:t xml:space="preserve"> </w:t>
      </w:r>
      <w:r>
        <w:t>2,</w:t>
      </w:r>
      <w:r w:rsidR="008C15A7">
        <w:t xml:space="preserve"> </w:t>
      </w:r>
      <w:r>
        <w:t>2015,</w:t>
      </w:r>
      <w:r w:rsidR="008C15A7">
        <w:t xml:space="preserve"> </w:t>
      </w:r>
      <w:r>
        <w:t>Chip</w:t>
      </w:r>
      <w:r w:rsidR="008C15A7">
        <w:t xml:space="preserve"> </w:t>
      </w:r>
      <w:r>
        <w:t>Kelly</w:t>
      </w:r>
      <w:r w:rsidR="008C15A7">
        <w:t xml:space="preserve"> </w:t>
      </w:r>
      <w:r>
        <w:t>convinced</w:t>
      </w:r>
      <w:r w:rsidR="008C15A7">
        <w:t xml:space="preserve"> </w:t>
      </w:r>
      <w:r>
        <w:t>Lurie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Howie</w:t>
      </w:r>
      <w:r w:rsidR="008C15A7">
        <w:t xml:space="preserve"> </w:t>
      </w:r>
      <w:r>
        <w:t>Roseman</w:t>
      </w:r>
      <w:r w:rsidR="008C15A7">
        <w:t xml:space="preserve"> </w:t>
      </w:r>
      <w:r>
        <w:t>from</w:t>
      </w:r>
      <w:r w:rsidR="008C15A7">
        <w:t xml:space="preserve"> </w:t>
      </w:r>
      <w:r>
        <w:t>GM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lesser</w:t>
      </w:r>
      <w:r w:rsidR="008C15A7">
        <w:t xml:space="preserve"> </w:t>
      </w:r>
      <w:r>
        <w:t>position</w:t>
      </w:r>
      <w:r w:rsidR="008C15A7">
        <w:t xml:space="preserve"> </w:t>
      </w:r>
      <w:r>
        <w:t>of</w:t>
      </w:r>
      <w:r w:rsidR="008C15A7">
        <w:t xml:space="preserve"> </w:t>
      </w:r>
      <w:r>
        <w:t>Executive</w:t>
      </w:r>
      <w:r w:rsidR="008C15A7">
        <w:t xml:space="preserve"> </w:t>
      </w:r>
      <w:r>
        <w:t>Vice</w:t>
      </w:r>
      <w:r w:rsidR="008C15A7">
        <w:t xml:space="preserve"> </w:t>
      </w:r>
      <w:r>
        <w:t>President</w:t>
      </w:r>
      <w:r w:rsidR="008C15A7">
        <w:t xml:space="preserve"> </w:t>
      </w:r>
      <w:r>
        <w:t>of</w:t>
      </w:r>
      <w:r w:rsidR="008C15A7">
        <w:t xml:space="preserve"> </w:t>
      </w:r>
      <w:r>
        <w:t>Football</w:t>
      </w:r>
      <w:r w:rsidR="008C15A7">
        <w:t xml:space="preserve"> </w:t>
      </w:r>
      <w:r>
        <w:t>Operations.</w:t>
      </w:r>
      <w:r w:rsidR="008C15A7">
        <w:t xml:space="preserve"> </w:t>
      </w:r>
      <w:r>
        <w:t>This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very</w:t>
      </w:r>
      <w:r w:rsidR="008C15A7">
        <w:t xml:space="preserve"> </w:t>
      </w:r>
      <w:r>
        <w:t>public</w:t>
      </w:r>
      <w:r w:rsidR="008C15A7">
        <w:t xml:space="preserve"> </w:t>
      </w:r>
      <w:r>
        <w:t>demotion</w:t>
      </w:r>
      <w:r w:rsidR="008C15A7">
        <w:t xml:space="preserve"> 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easy</w:t>
      </w:r>
      <w:r w:rsidR="008C15A7">
        <w:t xml:space="preserve"> </w:t>
      </w:r>
      <w:r>
        <w:t>for</w:t>
      </w:r>
      <w:r w:rsidR="008C15A7">
        <w:t xml:space="preserve"> </w:t>
      </w:r>
      <w:r>
        <w:t>him</w:t>
      </w:r>
      <w:r w:rsidR="008C15A7">
        <w:t xml:space="preserve"> </w:t>
      </w:r>
      <w:r>
        <w:t>to</w:t>
      </w:r>
      <w:r w:rsidR="008C15A7">
        <w:t xml:space="preserve"> </w:t>
      </w:r>
      <w:r>
        <w:t>accept.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new</w:t>
      </w:r>
      <w:r w:rsidR="008C15A7">
        <w:t xml:space="preserve"> </w:t>
      </w:r>
      <w:r>
        <w:t>role,</w:t>
      </w:r>
      <w:r w:rsidR="008C15A7">
        <w:t xml:space="preserve"> </w:t>
      </w:r>
      <w:r>
        <w:t>Howie</w:t>
      </w:r>
      <w:r w:rsidR="008C15A7">
        <w:t xml:space="preserve"> </w:t>
      </w:r>
      <w:r>
        <w:t>continued</w:t>
      </w:r>
      <w:r w:rsidR="008C15A7">
        <w:t xml:space="preserve"> </w:t>
      </w:r>
      <w:r>
        <w:t>directing</w:t>
      </w:r>
      <w:r w:rsidR="008C15A7">
        <w:t xml:space="preserve"> </w:t>
      </w:r>
      <w:r>
        <w:t>contract</w:t>
      </w:r>
      <w:r w:rsidR="008C15A7">
        <w:t xml:space="preserve"> </w:t>
      </w:r>
      <w:r>
        <w:t>negotiations,</w:t>
      </w:r>
      <w:r w:rsidR="008C15A7">
        <w:t xml:space="preserve"> </w:t>
      </w:r>
      <w:r>
        <w:t>managing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salary</w:t>
      </w:r>
      <w:r w:rsidR="008C15A7">
        <w:t xml:space="preserve"> </w:t>
      </w:r>
      <w:r>
        <w:t>cap</w:t>
      </w:r>
      <w:r w:rsidR="008C15A7">
        <w:t xml:space="preserve"> </w:t>
      </w:r>
      <w:r>
        <w:t>and</w:t>
      </w:r>
      <w:r w:rsidR="008C15A7">
        <w:t xml:space="preserve"> </w:t>
      </w:r>
      <w:r>
        <w:t>also</w:t>
      </w:r>
      <w:r w:rsidR="008C15A7">
        <w:t xml:space="preserve"> </w:t>
      </w:r>
      <w:r>
        <w:t>overseeing</w:t>
      </w:r>
      <w:r w:rsidR="008C15A7">
        <w:t xml:space="preserve"> </w:t>
      </w:r>
      <w:r>
        <w:t>the</w:t>
      </w:r>
      <w:r w:rsidR="008C15A7">
        <w:t xml:space="preserve"> </w:t>
      </w:r>
      <w:r>
        <w:t>team</w:t>
      </w:r>
      <w:r w:rsidR="00610349">
        <w:t>’</w:t>
      </w:r>
      <w:r>
        <w:t>s</w:t>
      </w:r>
      <w:r w:rsidR="008C15A7">
        <w:t xml:space="preserve"> </w:t>
      </w:r>
      <w:r>
        <w:t>medical</w:t>
      </w:r>
      <w:r w:rsidR="008C15A7">
        <w:t xml:space="preserve"> </w:t>
      </w:r>
      <w:r>
        <w:t>staff,</w:t>
      </w:r>
      <w:r w:rsidR="008C15A7">
        <w:t xml:space="preserve"> </w:t>
      </w:r>
      <w:r>
        <w:t>equipment</w:t>
      </w:r>
      <w:r w:rsidR="008C15A7">
        <w:t xml:space="preserve"> </w:t>
      </w:r>
      <w:r>
        <w:t>staff</w:t>
      </w:r>
      <w:r w:rsidR="008C15A7">
        <w:t xml:space="preserve"> </w:t>
      </w:r>
      <w:r>
        <w:t>and</w:t>
      </w:r>
      <w:r w:rsidR="008C15A7">
        <w:t xml:space="preserve"> </w:t>
      </w:r>
      <w:r>
        <w:t>more,</w:t>
      </w:r>
      <w:r w:rsidR="008C15A7">
        <w:t xml:space="preserve"> </w:t>
      </w:r>
      <w:r>
        <w:t>but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as</w:t>
      </w:r>
      <w:r w:rsidR="008C15A7">
        <w:t xml:space="preserve"> </w:t>
      </w:r>
      <w:r>
        <w:t>having</w:t>
      </w:r>
      <w:r w:rsidR="008C15A7">
        <w:t xml:space="preserve"> </w:t>
      </w:r>
      <w:r>
        <w:t>all</w:t>
      </w:r>
      <w:r w:rsidR="008C15A7">
        <w:t xml:space="preserve"> </w:t>
      </w:r>
      <w:r>
        <w:t>the</w:t>
      </w:r>
      <w:r w:rsidR="008C15A7">
        <w:t xml:space="preserve"> </w:t>
      </w:r>
      <w:r>
        <w:t>keys.</w:t>
      </w:r>
      <w:r w:rsidR="008C15A7">
        <w:t xml:space="preserve"> </w:t>
      </w:r>
      <w:r>
        <w:t>Lurie,</w:t>
      </w:r>
      <w:r w:rsidR="008C15A7">
        <w:t xml:space="preserve"> </w:t>
      </w:r>
      <w:r>
        <w:t>though,</w:t>
      </w:r>
      <w:r w:rsidR="008C15A7">
        <w:t xml:space="preserve"> </w:t>
      </w:r>
      <w:r>
        <w:t>was</w:t>
      </w:r>
      <w:r w:rsidR="008C15A7">
        <w:t xml:space="preserve"> </w:t>
      </w:r>
      <w:r>
        <w:t>transparent</w:t>
      </w:r>
      <w:r w:rsidR="008C15A7">
        <w:t xml:space="preserve"> </w:t>
      </w:r>
      <w:r>
        <w:t>and</w:t>
      </w:r>
      <w:r w:rsidR="008C15A7">
        <w:t xml:space="preserve"> </w:t>
      </w:r>
      <w:r>
        <w:t>able</w:t>
      </w:r>
      <w:r w:rsidR="008C15A7">
        <w:t xml:space="preserve"> </w:t>
      </w:r>
      <w:r>
        <w:t>to</w:t>
      </w:r>
      <w:r w:rsidR="008C15A7">
        <w:t xml:space="preserve"> </w:t>
      </w:r>
      <w:r>
        <w:t>convince</w:t>
      </w:r>
      <w:r w:rsidR="008C15A7">
        <w:t xml:space="preserve"> </w:t>
      </w:r>
      <w:r>
        <w:t>Howie</w:t>
      </w:r>
      <w:r w:rsidR="008C15A7">
        <w:t xml:space="preserve"> </w:t>
      </w:r>
      <w:r>
        <w:t>to</w:t>
      </w:r>
      <w:r w:rsidR="008C15A7">
        <w:t xml:space="preserve"> </w:t>
      </w:r>
      <w:r>
        <w:t>stay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organization</w:t>
      </w:r>
      <w:r w:rsidR="008C15A7">
        <w:t xml:space="preserve"> </w:t>
      </w:r>
      <w:r>
        <w:t>and</w:t>
      </w:r>
      <w:r w:rsidR="008C15A7">
        <w:t xml:space="preserve"> </w:t>
      </w:r>
      <w:r>
        <w:t>be</w:t>
      </w:r>
      <w:r w:rsidR="008C15A7">
        <w:t xml:space="preserve"> </w:t>
      </w:r>
      <w:r>
        <w:t>patient.</w:t>
      </w:r>
      <w:r w:rsidR="008C15A7">
        <w:t xml:space="preserve"> </w:t>
      </w:r>
      <w:r>
        <w:t>Kelly,</w:t>
      </w:r>
      <w:r w:rsidR="008C15A7">
        <w:t xml:space="preserve"> </w:t>
      </w:r>
      <w:r>
        <w:t>he</w:t>
      </w:r>
      <w:r w:rsidR="008C15A7">
        <w:t xml:space="preserve"> </w:t>
      </w:r>
      <w:r>
        <w:t>argued,</w:t>
      </w:r>
      <w:r w:rsidR="008C15A7">
        <w:t xml:space="preserve"> </w:t>
      </w:r>
      <w:r>
        <w:t>would</w:t>
      </w:r>
      <w:r w:rsidR="008C15A7">
        <w:t xml:space="preserve"> </w:t>
      </w:r>
      <w:r>
        <w:t>either</w:t>
      </w:r>
      <w:r w:rsidR="008C15A7">
        <w:t xml:space="preserve"> </w:t>
      </w:r>
      <w:r>
        <w:t>be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Bill</w:t>
      </w:r>
      <w:r w:rsidR="008C15A7">
        <w:t xml:space="preserve"> </w:t>
      </w:r>
      <w:r>
        <w:t>Belichick,</w:t>
      </w:r>
      <w:r w:rsidR="008C15A7">
        <w:t xml:space="preserve"> </w:t>
      </w:r>
      <w:r>
        <w:t>the</w:t>
      </w:r>
      <w:r w:rsidR="008C15A7">
        <w:t xml:space="preserve"> </w:t>
      </w:r>
      <w:r>
        <w:t>famously</w:t>
      </w:r>
      <w:r w:rsidR="008C15A7">
        <w:t xml:space="preserve"> </w:t>
      </w:r>
      <w:r>
        <w:t>successful</w:t>
      </w:r>
      <w:r w:rsidR="008C15A7">
        <w:t xml:space="preserve"> </w:t>
      </w:r>
      <w:r>
        <w:t>five-time</w:t>
      </w:r>
      <w:r w:rsidR="008C15A7">
        <w:t xml:space="preserve"> </w:t>
      </w:r>
      <w:r>
        <w:t>Super</w:t>
      </w:r>
      <w:r w:rsidR="008C15A7">
        <w:t xml:space="preserve"> </w:t>
      </w:r>
      <w:r>
        <w:t>Bowl</w:t>
      </w:r>
      <w:r w:rsidR="008C15A7">
        <w:t xml:space="preserve"> </w:t>
      </w:r>
      <w:r>
        <w:t>champion,</w:t>
      </w:r>
      <w:r w:rsidR="008C15A7">
        <w:t xml:space="preserve"> </w:t>
      </w:r>
      <w:r>
        <w:t>or</w:t>
      </w:r>
      <w:r w:rsidR="008C15A7">
        <w:t xml:space="preserve"> </w:t>
      </w:r>
      <w:r>
        <w:t>not.</w:t>
      </w:r>
    </w:p>
    <w:p w14:paraId="5D8E5E70" w14:textId="77777777" w:rsidR="00722F53" w:rsidRDefault="00E949E9" w:rsidP="008F1C01">
      <w:pPr>
        <w:pStyle w:val="Body-TextTx"/>
      </w:pPr>
      <w:r>
        <w:t>What</w:t>
      </w:r>
      <w:r w:rsidR="008C15A7">
        <w:t xml:space="preserve"> </w:t>
      </w:r>
      <w:r>
        <w:t>changed</w:t>
      </w:r>
      <w:r w:rsidR="008C15A7">
        <w:t xml:space="preserve"> </w:t>
      </w:r>
      <w:r>
        <w:t>for</w:t>
      </w:r>
      <w:r w:rsidR="008C15A7">
        <w:t xml:space="preserve"> </w:t>
      </w:r>
      <w:r>
        <w:t>Howie?</w:t>
      </w:r>
      <w:r w:rsidR="008C15A7">
        <w:t xml:space="preserve"> </w:t>
      </w:r>
      <w:r>
        <w:t>Well,</w:t>
      </w:r>
      <w:r w:rsidR="008C15A7">
        <w:t xml:space="preserve"> </w:t>
      </w:r>
      <w:r>
        <w:t>he</w:t>
      </w:r>
      <w:r w:rsidR="008C15A7">
        <w:t xml:space="preserve"> </w:t>
      </w:r>
      <w:r>
        <w:t>lost</w:t>
      </w:r>
      <w:r w:rsidR="008C15A7">
        <w:t xml:space="preserve"> </w:t>
      </w:r>
      <w:r>
        <w:t>his</w:t>
      </w:r>
      <w:r w:rsidR="008C15A7">
        <w:t xml:space="preserve"> </w:t>
      </w:r>
      <w:r>
        <w:t>seat</w:t>
      </w:r>
      <w:r w:rsidR="008C15A7">
        <w:t xml:space="preserve"> </w:t>
      </w:r>
      <w:r>
        <w:t>atop</w:t>
      </w:r>
      <w:r w:rsidR="008C15A7">
        <w:t xml:space="preserve"> </w:t>
      </w:r>
      <w:r>
        <w:t>the</w:t>
      </w:r>
      <w:r w:rsidR="008C15A7">
        <w:t xml:space="preserve"> </w:t>
      </w:r>
      <w:r>
        <w:t>decision-making</w:t>
      </w:r>
      <w:r w:rsidR="008C15A7">
        <w:t xml:space="preserve"> </w:t>
      </w:r>
      <w:r>
        <w:t>tree</w:t>
      </w:r>
      <w:r w:rsidR="008C15A7">
        <w:t xml:space="preserve"> </w:t>
      </w:r>
      <w:r>
        <w:t>and</w:t>
      </w:r>
      <w:r w:rsidR="008C15A7">
        <w:t xml:space="preserve"> </w:t>
      </w:r>
      <w:r>
        <w:t>was</w:t>
      </w:r>
      <w:r w:rsidR="008C15A7">
        <w:t xml:space="preserve"> </w:t>
      </w:r>
      <w:r>
        <w:t>relegated</w:t>
      </w:r>
      <w:r w:rsidR="008C15A7">
        <w:t xml:space="preserve"> </w:t>
      </w:r>
      <w:r>
        <w:t>and</w:t>
      </w:r>
      <w:r w:rsidR="008C15A7">
        <w:t xml:space="preserve"> </w:t>
      </w:r>
      <w:r>
        <w:t>demoted.</w:t>
      </w:r>
      <w:r w:rsidR="008C15A7">
        <w:t xml:space="preserve"> </w:t>
      </w:r>
      <w:r>
        <w:t>His</w:t>
      </w:r>
      <w:r w:rsidR="008C15A7">
        <w:t xml:space="preserve"> </w:t>
      </w:r>
      <w:r>
        <w:t>office</w:t>
      </w:r>
      <w:r w:rsidR="008C15A7">
        <w:t xml:space="preserve"> </w:t>
      </w:r>
      <w:r>
        <w:t>even</w:t>
      </w:r>
      <w:r w:rsidR="008C15A7">
        <w:t xml:space="preserve"> </w:t>
      </w:r>
      <w:r>
        <w:t>changed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smaller</w:t>
      </w:r>
      <w:r w:rsidR="008C15A7">
        <w:t xml:space="preserve"> </w:t>
      </w:r>
      <w:r>
        <w:t>one</w:t>
      </w:r>
      <w:r w:rsidR="008C15A7">
        <w:t xml:space="preserve"> </w:t>
      </w:r>
      <w:r>
        <w:t>around</w:t>
      </w:r>
      <w:r w:rsidR="008C15A7">
        <w:t xml:space="preserve"> </w:t>
      </w:r>
      <w:r>
        <w:t>the</w:t>
      </w:r>
      <w:r w:rsidR="008C15A7">
        <w:t xml:space="preserve"> </w:t>
      </w:r>
      <w:r>
        <w:t>corner,</w:t>
      </w:r>
      <w:r w:rsidR="008C15A7">
        <w:t xml:space="preserve"> </w:t>
      </w:r>
      <w:r>
        <w:t>down</w:t>
      </w:r>
      <w:r w:rsidR="008C15A7">
        <w:t xml:space="preserve"> </w:t>
      </w:r>
      <w:r>
        <w:t>the</w:t>
      </w:r>
      <w:r w:rsidR="008C15A7">
        <w:t xml:space="preserve"> </w:t>
      </w:r>
      <w:r>
        <w:t>stairs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powerbase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organization.</w:t>
      </w:r>
      <w:r w:rsidR="008C15A7">
        <w:t xml:space="preserve"> </w:t>
      </w:r>
      <w:r>
        <w:t>His</w:t>
      </w:r>
      <w:r w:rsidR="008C15A7">
        <w:t xml:space="preserve"> </w:t>
      </w:r>
      <w:r>
        <w:t>responsibilities</w:t>
      </w:r>
      <w:r w:rsidR="008C15A7">
        <w:t xml:space="preserve"> </w:t>
      </w:r>
      <w:r>
        <w:t>changed</w:t>
      </w:r>
      <w:r w:rsidR="008C15A7">
        <w:t xml:space="preserve"> </w:t>
      </w: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lost</w:t>
      </w:r>
      <w:r w:rsidR="008C15A7">
        <w:t xml:space="preserve"> </w:t>
      </w:r>
      <w:r>
        <w:t>direct</w:t>
      </w:r>
      <w:r w:rsidR="008C15A7">
        <w:t xml:space="preserve"> </w:t>
      </w:r>
      <w:r>
        <w:t>reports</w:t>
      </w:r>
      <w:r w:rsidR="008C15A7">
        <w:t xml:space="preserve"> </w:t>
      </w:r>
      <w:r>
        <w:t>over</w:t>
      </w:r>
      <w:r w:rsidR="008C15A7">
        <w:t xml:space="preserve"> </w:t>
      </w:r>
      <w:r>
        <w:t>assembling</w:t>
      </w:r>
      <w:r w:rsidR="008C15A7">
        <w:t xml:space="preserve"> </w:t>
      </w:r>
      <w:r>
        <w:t>the</w:t>
      </w:r>
      <w:r w:rsidR="008C15A7">
        <w:t xml:space="preserve"> </w:t>
      </w:r>
      <w:r>
        <w:t>team.</w:t>
      </w:r>
      <w:r w:rsidR="008C15A7">
        <w:t xml:space="preserve"> </w:t>
      </w:r>
      <w:r>
        <w:t>What</w:t>
      </w:r>
      <w:r w:rsidR="008C15A7">
        <w:t xml:space="preserve"> </w:t>
      </w:r>
      <w:r>
        <w:t>did</w:t>
      </w:r>
      <w:r w:rsidR="008C15A7">
        <w:t xml:space="preserve"> </w:t>
      </w:r>
      <w:r>
        <w:t>not</w:t>
      </w:r>
      <w:r w:rsidR="008C15A7">
        <w:t xml:space="preserve"> </w:t>
      </w:r>
      <w:r>
        <w:t>change</w:t>
      </w:r>
      <w:r w:rsidR="008C15A7">
        <w:t xml:space="preserve"> </w:t>
      </w:r>
      <w:r>
        <w:t>was</w:t>
      </w:r>
      <w:r w:rsidR="008C15A7">
        <w:t xml:space="preserve"> </w:t>
      </w:r>
      <w:r>
        <w:t>his</w:t>
      </w:r>
      <w:r w:rsidR="008C15A7">
        <w:t xml:space="preserve"> </w:t>
      </w:r>
      <w:r>
        <w:t>passion</w:t>
      </w:r>
      <w:r w:rsidR="008C15A7">
        <w:t xml:space="preserve"> </w:t>
      </w:r>
      <w:r>
        <w:t>to</w:t>
      </w:r>
      <w:r w:rsidR="008C15A7">
        <w:t xml:space="preserve"> </w:t>
      </w:r>
      <w:r>
        <w:t>win</w:t>
      </w:r>
      <w:r w:rsidR="008C15A7">
        <w:t xml:space="preserve"> </w:t>
      </w:r>
      <w:r>
        <w:t>a</w:t>
      </w:r>
      <w:r w:rsidR="008C15A7">
        <w:t xml:space="preserve"> </w:t>
      </w:r>
      <w:r>
        <w:t>Super</w:t>
      </w:r>
      <w:r w:rsidR="008C15A7">
        <w:t xml:space="preserve"> </w:t>
      </w:r>
      <w:r>
        <w:t>Bowl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commitment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of</w:t>
      </w:r>
      <w:r w:rsidR="008C15A7">
        <w:t xml:space="preserve"> </w:t>
      </w:r>
      <w:r>
        <w:t>being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version</w:t>
      </w:r>
      <w:r w:rsidR="008C15A7">
        <w:t xml:space="preserve"> </w:t>
      </w:r>
      <w:r>
        <w:t>of</w:t>
      </w:r>
      <w:r w:rsidR="008C15A7">
        <w:t xml:space="preserve"> </w:t>
      </w:r>
      <w:r>
        <w:t>himself.</w:t>
      </w:r>
      <w:r w:rsidR="008C15A7">
        <w:t xml:space="preserve"> </w:t>
      </w:r>
      <w:r>
        <w:t>Sitting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office,</w:t>
      </w:r>
      <w:r w:rsidR="008C15A7">
        <w:t xml:space="preserve"> </w:t>
      </w:r>
      <w:r>
        <w:t>he</w:t>
      </w:r>
      <w:r w:rsidR="008C15A7">
        <w:t xml:space="preserve"> </w:t>
      </w:r>
      <w:r>
        <w:t>realized</w:t>
      </w:r>
      <w:r w:rsidR="008C15A7">
        <w:t xml:space="preserve"> </w:t>
      </w:r>
      <w:r>
        <w:t>that</w:t>
      </w:r>
      <w:r w:rsidR="008C15A7">
        <w:t xml:space="preserve"> </w:t>
      </w:r>
      <w:r>
        <w:t>this</w:t>
      </w:r>
      <w:r w:rsidR="008C15A7">
        <w:t xml:space="preserve"> </w:t>
      </w:r>
      <w:r>
        <w:t>might</w:t>
      </w:r>
      <w:r w:rsidR="008C15A7">
        <w:t xml:space="preserve"> </w:t>
      </w:r>
      <w:r>
        <w:t>be</w:t>
      </w:r>
      <w:r w:rsidR="008C15A7">
        <w:t xml:space="preserve"> </w:t>
      </w:r>
      <w:r>
        <w:t>his</w:t>
      </w:r>
      <w:r w:rsidR="008C15A7">
        <w:t xml:space="preserve"> </w:t>
      </w:r>
      <w:r>
        <w:t>last</w:t>
      </w:r>
      <w:r w:rsidR="008C15A7">
        <w:t xml:space="preserve"> </w:t>
      </w:r>
      <w:r>
        <w:t>chance</w:t>
      </w:r>
      <w:r w:rsidR="008C15A7">
        <w:t xml:space="preserve"> </w:t>
      </w:r>
      <w:r>
        <w:t>to</w:t>
      </w:r>
      <w:r w:rsidR="008C15A7">
        <w:t xml:space="preserve"> </w:t>
      </w:r>
      <w:r>
        <w:t>adjust</w:t>
      </w:r>
      <w:r w:rsidR="008C15A7">
        <w:t xml:space="preserve"> </w:t>
      </w:r>
      <w:r>
        <w:t>tactics</w:t>
      </w:r>
      <w:r w:rsidR="008C15A7">
        <w:t xml:space="preserve"> </w:t>
      </w:r>
      <w:r>
        <w:t>and</w:t>
      </w:r>
      <w:r w:rsidR="008C15A7">
        <w:t xml:space="preserve"> </w:t>
      </w:r>
      <w:r>
        <w:t>enrich</w:t>
      </w:r>
      <w:r w:rsidR="008C15A7">
        <w:t xml:space="preserve"> </w:t>
      </w:r>
      <w:r>
        <w:t>his</w:t>
      </w:r>
      <w:r w:rsidR="008C15A7">
        <w:t xml:space="preserve"> </w:t>
      </w:r>
      <w:r>
        <w:t>perspective</w:t>
      </w:r>
      <w:r w:rsidR="008C15A7">
        <w:t xml:space="preserve"> </w:t>
      </w:r>
      <w:r>
        <w:t>while</w:t>
      </w:r>
      <w:r w:rsidR="008C15A7">
        <w:t xml:space="preserve"> </w:t>
      </w:r>
      <w:r>
        <w:t>still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Eagles.</w:t>
      </w:r>
      <w:r w:rsidR="008C15A7">
        <w:t xml:space="preserve"> </w:t>
      </w:r>
      <w:r>
        <w:t>What</w:t>
      </w:r>
      <w:r w:rsidR="008C15A7">
        <w:t xml:space="preserve"> </w:t>
      </w:r>
      <w:r>
        <w:t>was</w:t>
      </w:r>
      <w:r w:rsidR="008C15A7">
        <w:t xml:space="preserve"> </w:t>
      </w:r>
      <w:r>
        <w:t>holding</w:t>
      </w:r>
      <w:r w:rsidR="008C15A7">
        <w:t xml:space="preserve"> </w:t>
      </w:r>
      <w:r>
        <w:t>him</w:t>
      </w:r>
      <w:r w:rsidR="008C15A7">
        <w:t xml:space="preserve"> </w:t>
      </w:r>
      <w:r>
        <w:t>back?</w:t>
      </w:r>
      <w:r w:rsidR="008C15A7">
        <w:t xml:space="preserve"> </w:t>
      </w:r>
      <w:r>
        <w:t>Should</w:t>
      </w:r>
      <w:r w:rsidR="008C15A7">
        <w:t xml:space="preserve"> </w:t>
      </w:r>
      <w:r>
        <w:t>he</w:t>
      </w:r>
      <w:r w:rsidR="008C15A7">
        <w:t xml:space="preserve"> </w:t>
      </w:r>
      <w:r>
        <w:t>be</w:t>
      </w:r>
      <w:r w:rsidR="008C15A7">
        <w:t xml:space="preserve"> </w:t>
      </w:r>
      <w:r>
        <w:t>more</w:t>
      </w:r>
      <w:r w:rsidR="008C15A7">
        <w:t xml:space="preserve"> </w:t>
      </w:r>
      <w:r>
        <w:t>bold?</w:t>
      </w:r>
      <w:r w:rsidR="008C15A7">
        <w:t xml:space="preserve"> </w:t>
      </w:r>
      <w:r>
        <w:t>Are</w:t>
      </w:r>
      <w:r w:rsidR="008C15A7">
        <w:t xml:space="preserve"> </w:t>
      </w:r>
      <w:r>
        <w:t>there</w:t>
      </w:r>
      <w:r w:rsidR="008C15A7">
        <w:t xml:space="preserve"> </w:t>
      </w:r>
      <w:r>
        <w:t>new</w:t>
      </w:r>
      <w:r w:rsidR="008C15A7">
        <w:t xml:space="preserve"> </w:t>
      </w:r>
      <w:r>
        <w:t>technologies,</w:t>
      </w:r>
      <w:r w:rsidR="008C15A7">
        <w:t xml:space="preserve"> </w:t>
      </w:r>
      <w:r>
        <w:t>systems,</w:t>
      </w:r>
      <w:r w:rsidR="008C15A7">
        <w:t xml:space="preserve"> </w:t>
      </w:r>
      <w:r>
        <w:t>processes</w:t>
      </w:r>
      <w:r w:rsidR="008C15A7">
        <w:t xml:space="preserve"> </w:t>
      </w:r>
      <w:r>
        <w:t>he</w:t>
      </w:r>
      <w:r w:rsidR="008C15A7">
        <w:t xml:space="preserve"> </w:t>
      </w:r>
      <w:r>
        <w:t>could</w:t>
      </w:r>
      <w:r w:rsidR="008C15A7">
        <w:t xml:space="preserve"> </w:t>
      </w:r>
      <w:r>
        <w:t>learn</w:t>
      </w:r>
      <w:r w:rsidR="008C15A7">
        <w:t xml:space="preserve"> </w:t>
      </w:r>
      <w:r>
        <w:t>and</w:t>
      </w:r>
      <w:r w:rsidR="008C15A7">
        <w:t xml:space="preserve"> </w:t>
      </w:r>
      <w:r>
        <w:t>adopt?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two</w:t>
      </w:r>
      <w:r w:rsidR="008C15A7">
        <w:t xml:space="preserve"> </w:t>
      </w:r>
      <w:r>
        <w:t>choices:</w:t>
      </w:r>
      <w:r w:rsidR="008C15A7">
        <w:t xml:space="preserve"> </w:t>
      </w:r>
      <w:r>
        <w:t>mope</w:t>
      </w:r>
      <w:r w:rsidR="008C15A7">
        <w:t xml:space="preserve"> </w:t>
      </w:r>
      <w:r>
        <w:t>around,</w:t>
      </w:r>
      <w:r w:rsidR="008C15A7">
        <w:t xml:space="preserve"> </w:t>
      </w:r>
      <w:r>
        <w:t>accept</w:t>
      </w:r>
      <w:r w:rsidR="008C15A7">
        <w:t xml:space="preserve"> </w:t>
      </w:r>
      <w:r>
        <w:t>his</w:t>
      </w:r>
      <w:r w:rsidR="008C15A7">
        <w:t xml:space="preserve"> </w:t>
      </w:r>
      <w:r>
        <w:t>well-paid,</w:t>
      </w:r>
      <w:r w:rsidR="008C15A7">
        <w:t xml:space="preserve"> </w:t>
      </w:r>
      <w:r>
        <w:t>but</w:t>
      </w:r>
      <w:r w:rsidR="008C15A7">
        <w:t xml:space="preserve"> </w:t>
      </w:r>
      <w:r>
        <w:t>underutilized</w:t>
      </w:r>
      <w:r w:rsidR="008C15A7">
        <w:t xml:space="preserve"> </w:t>
      </w:r>
      <w:r>
        <w:t>position</w:t>
      </w:r>
      <w:r w:rsidR="008C15A7">
        <w:t xml:space="preserve"> </w:t>
      </w:r>
      <w:r>
        <w:t>and</w:t>
      </w:r>
      <w:r w:rsidR="008C15A7">
        <w:t xml:space="preserve"> </w:t>
      </w:r>
      <w:r>
        <w:t>mail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or</w:t>
      </w:r>
      <w:r w:rsidR="008C15A7">
        <w:t xml:space="preserve"> </w:t>
      </w:r>
      <w:r>
        <w:t>trust</w:t>
      </w:r>
      <w:r w:rsidR="008C15A7">
        <w:t xml:space="preserve"> </w:t>
      </w:r>
      <w:r>
        <w:t>a</w:t>
      </w:r>
      <w:r w:rsidR="008C15A7">
        <w:t xml:space="preserve"> </w:t>
      </w:r>
      <w:r>
        <w:t>process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own.</w:t>
      </w:r>
      <w:r w:rsidR="008C15A7">
        <w:t xml:space="preserve"> </w:t>
      </w:r>
      <w:r>
        <w:t>A</w:t>
      </w:r>
      <w:r w:rsidR="008C15A7">
        <w:t xml:space="preserve"> </w:t>
      </w:r>
      <w:r>
        <w:t>process</w:t>
      </w:r>
      <w:r w:rsidR="008C15A7">
        <w:t xml:space="preserve"> </w:t>
      </w:r>
      <w:r>
        <w:t>where</w:t>
      </w:r>
      <w:r w:rsidR="008C15A7">
        <w:t xml:space="preserve"> </w:t>
      </w:r>
      <w:r>
        <w:t>he</w:t>
      </w:r>
      <w:r w:rsidR="008C15A7">
        <w:t xml:space="preserve"> </w:t>
      </w:r>
      <w:r>
        <w:t>would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learning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come</w:t>
      </w:r>
      <w:r w:rsidR="008C15A7">
        <w:t xml:space="preserve"> </w:t>
      </w:r>
      <w:r>
        <w:t>back</w:t>
      </w:r>
      <w:r w:rsidR="008C15A7">
        <w:t xml:space="preserve"> </w:t>
      </w:r>
      <w:r>
        <w:t>and</w:t>
      </w:r>
      <w:r w:rsidR="008C15A7">
        <w:t xml:space="preserve"> </w:t>
      </w:r>
      <w:r>
        <w:t>win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highest</w:t>
      </w:r>
      <w:r w:rsidR="008C15A7">
        <w:t xml:space="preserve"> </w:t>
      </w:r>
      <w:r>
        <w:t>level.</w:t>
      </w:r>
    </w:p>
    <w:p w14:paraId="39C9E945" w14:textId="77777777" w:rsidR="00722F53" w:rsidRDefault="00E949E9" w:rsidP="008F1C01">
      <w:pPr>
        <w:pStyle w:val="Body-TextTx"/>
      </w:pPr>
      <w:r>
        <w:t>When</w:t>
      </w:r>
      <w:r w:rsidR="008C15A7">
        <w:t xml:space="preserve"> </w:t>
      </w:r>
      <w:r>
        <w:t>your</w:t>
      </w:r>
      <w:r w:rsidR="008C15A7">
        <w:t xml:space="preserve"> </w:t>
      </w:r>
      <w:r>
        <w:t>job</w:t>
      </w:r>
      <w:r w:rsidR="008C15A7">
        <w:t xml:space="preserve"> </w:t>
      </w:r>
      <w:r>
        <w:t>is</w:t>
      </w:r>
      <w:r w:rsidR="008C15A7">
        <w:t xml:space="preserve"> </w:t>
      </w:r>
      <w:r>
        <w:t>to</w:t>
      </w:r>
      <w:r w:rsidR="008C15A7">
        <w:t xml:space="preserve"> </w:t>
      </w:r>
      <w:r>
        <w:t>build</w:t>
      </w:r>
      <w:r w:rsidR="008C15A7">
        <w:t xml:space="preserve"> </w:t>
      </w:r>
      <w:r>
        <w:t>a</w:t>
      </w:r>
      <w:r w:rsidR="008C15A7">
        <w:t xml:space="preserve"> </w:t>
      </w:r>
      <w:r>
        <w:t>team,</w:t>
      </w:r>
      <w:r w:rsidR="008C15A7">
        <w:t xml:space="preserve"> </w:t>
      </w:r>
      <w:r>
        <w:t>insight</w:t>
      </w:r>
      <w:r w:rsidR="008C15A7">
        <w:t xml:space="preserve"> </w:t>
      </w:r>
      <w:r>
        <w:t>on</w:t>
      </w:r>
      <w:r w:rsidR="008C15A7">
        <w:t xml:space="preserve"> </w:t>
      </w:r>
      <w:r>
        <w:t>how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do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is</w:t>
      </w:r>
      <w:r w:rsidR="008C15A7">
        <w:t xml:space="preserve"> </w:t>
      </w:r>
      <w:r>
        <w:t>invaluable.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broaden</w:t>
      </w:r>
      <w:r w:rsidR="008C15A7">
        <w:t xml:space="preserve"> </w:t>
      </w:r>
      <w:r>
        <w:t>my</w:t>
      </w:r>
      <w:r w:rsidR="008C15A7">
        <w:t xml:space="preserve"> </w:t>
      </w:r>
      <w:r>
        <w:t>understanding</w:t>
      </w:r>
      <w:r w:rsidR="008C15A7">
        <w:t xml:space="preserve"> </w:t>
      </w:r>
      <w:r>
        <w:t>of</w:t>
      </w:r>
      <w:r w:rsidR="008C15A7">
        <w:t xml:space="preserve"> </w:t>
      </w:r>
      <w:r>
        <w:t>how</w:t>
      </w:r>
      <w:r w:rsidR="008C15A7">
        <w:t xml:space="preserve"> </w:t>
      </w:r>
      <w:r>
        <w:t>other</w:t>
      </w:r>
      <w:r w:rsidR="008C15A7">
        <w:t xml:space="preserve"> </w:t>
      </w:r>
      <w:r>
        <w:t>organizations</w:t>
      </w:r>
      <w:r w:rsidR="008C15A7">
        <w:t xml:space="preserve"> </w:t>
      </w:r>
      <w:r>
        <w:t>prioritized</w:t>
      </w:r>
      <w:r w:rsidR="008C15A7">
        <w:t xml:space="preserve"> </w:t>
      </w:r>
      <w:r>
        <w:t>their</w:t>
      </w:r>
      <w:r w:rsidR="008C15A7">
        <w:t xml:space="preserve"> </w:t>
      </w:r>
      <w:r>
        <w:t>operations,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hiring</w:t>
      </w:r>
      <w:r w:rsidR="008C15A7">
        <w:t xml:space="preserve"> </w:t>
      </w:r>
      <w:r>
        <w:t>of</w:t>
      </w:r>
      <w:r w:rsidR="008C15A7">
        <w:t xml:space="preserve"> </w:t>
      </w:r>
      <w:r>
        <w:t>people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timing</w:t>
      </w:r>
      <w:r w:rsidR="008C15A7">
        <w:t xml:space="preserve"> </w:t>
      </w:r>
      <w:r>
        <w:t>of</w:t>
      </w:r>
      <w:r w:rsidR="008C15A7">
        <w:t xml:space="preserve"> </w:t>
      </w:r>
      <w:r>
        <w:t>announcements,</w:t>
      </w:r>
      <w:r w:rsidR="00610349">
        <w:t>”</w:t>
      </w:r>
      <w:r w:rsidR="008C15A7">
        <w:t xml:space="preserve"> </w:t>
      </w:r>
      <w:r>
        <w:t>Howie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So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blessing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boss,</w:t>
      </w:r>
      <w:r w:rsidR="008C15A7">
        <w:t xml:space="preserve"> </w:t>
      </w:r>
      <w:r>
        <w:t>I</w:t>
      </w:r>
      <w:r w:rsidR="008C15A7">
        <w:t xml:space="preserve"> </w:t>
      </w:r>
      <w:r>
        <w:t>took,</w:t>
      </w:r>
      <w:r w:rsidR="008C15A7">
        <w:t xml:space="preserve"> </w:t>
      </w:r>
      <w:r>
        <w:t>what</w:t>
      </w:r>
      <w:r w:rsidR="008C15A7">
        <w:t xml:space="preserve"> </w:t>
      </w:r>
      <w:r>
        <w:t>I</w:t>
      </w:r>
      <w:r w:rsidR="00610349">
        <w:t>’</w:t>
      </w:r>
      <w:r>
        <w:t>ve</w:t>
      </w:r>
      <w:r w:rsidR="008C15A7">
        <w:t xml:space="preserve"> </w:t>
      </w:r>
      <w:r>
        <w:t>come</w:t>
      </w:r>
      <w:r w:rsidR="008C15A7">
        <w:t xml:space="preserve"> </w:t>
      </w:r>
      <w:r>
        <w:t>to</w:t>
      </w:r>
      <w:r w:rsidR="008C15A7">
        <w:t xml:space="preserve"> </w:t>
      </w:r>
      <w:r>
        <w:t>call,</w:t>
      </w:r>
      <w:r w:rsidR="008C15A7">
        <w:t xml:space="preserve"> </w:t>
      </w:r>
      <w:r>
        <w:t>my</w:t>
      </w:r>
      <w:r w:rsidR="008C15A7">
        <w:t xml:space="preserve"> </w:t>
      </w:r>
      <w:r w:rsidR="00610349">
        <w:t>‘</w:t>
      </w:r>
      <w:r>
        <w:t>gap</w:t>
      </w:r>
      <w:r w:rsidR="008C15A7">
        <w:t xml:space="preserve"> </w:t>
      </w:r>
      <w:r>
        <w:t>year.</w:t>
      </w:r>
      <w:r w:rsidR="00610349">
        <w:t>’</w:t>
      </w:r>
      <w:r w:rsidR="008C15A7">
        <w:t xml:space="preserve"> </w:t>
      </w:r>
      <w:r>
        <w:t>I</w:t>
      </w:r>
      <w:r w:rsidR="008C15A7">
        <w:t xml:space="preserve"> </w:t>
      </w:r>
      <w:r>
        <w:t>traveled</w:t>
      </w:r>
      <w:r w:rsidR="008C15A7">
        <w:t xml:space="preserve"> </w:t>
      </w:r>
      <w:r>
        <w:t>to</w:t>
      </w:r>
      <w:r w:rsidR="008C15A7">
        <w:t xml:space="preserve"> </w:t>
      </w:r>
      <w:r>
        <w:t>London.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to</w:t>
      </w:r>
      <w:r w:rsidR="008C15A7">
        <w:t xml:space="preserve"> </w:t>
      </w:r>
      <w:r>
        <w:t>Manchester</w:t>
      </w:r>
      <w:r w:rsidR="008C15A7">
        <w:t xml:space="preserve"> </w:t>
      </w:r>
      <w:r>
        <w:t>City</w:t>
      </w:r>
      <w:r w:rsidR="008C15A7">
        <w:t xml:space="preserve"> </w:t>
      </w:r>
      <w:r>
        <w:t>and</w:t>
      </w:r>
      <w:r w:rsidR="008C15A7">
        <w:t xml:space="preserve"> </w:t>
      </w:r>
      <w:r>
        <w:t>toured</w:t>
      </w:r>
      <w:r w:rsidR="008C15A7">
        <w:t xml:space="preserve"> </w:t>
      </w:r>
      <w:r>
        <w:t>the</w:t>
      </w:r>
      <w:r w:rsidR="008C15A7">
        <w:t xml:space="preserve"> </w:t>
      </w:r>
      <w:r>
        <w:t>Aon</w:t>
      </w:r>
      <w:r w:rsidR="008C15A7">
        <w:t xml:space="preserve"> </w:t>
      </w:r>
      <w:r>
        <w:t>Training</w:t>
      </w:r>
      <w:r w:rsidR="008C15A7">
        <w:t xml:space="preserve"> </w:t>
      </w:r>
      <w:r>
        <w:t>Complex.</w:t>
      </w:r>
      <w:r w:rsidR="008C15A7">
        <w:t xml:space="preserve"> </w:t>
      </w:r>
      <w:r>
        <w:t>I</w:t>
      </w:r>
      <w:r w:rsidR="008C15A7">
        <w:t xml:space="preserve"> </w:t>
      </w:r>
      <w:r>
        <w:t>spoke</w:t>
      </w:r>
      <w:r w:rsidR="008C15A7">
        <w:t xml:space="preserve"> </w:t>
      </w:r>
      <w:r>
        <w:t>at</w:t>
      </w:r>
      <w:r w:rsidR="008C15A7">
        <w:t xml:space="preserve"> </w:t>
      </w:r>
      <w:r>
        <w:t>conferences.</w:t>
      </w:r>
      <w:r w:rsidR="008C15A7">
        <w:t xml:space="preserve"> </w:t>
      </w:r>
      <w:r>
        <w:t>While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sure</w:t>
      </w:r>
      <w:r w:rsidR="008C15A7">
        <w:t xml:space="preserve"> </w:t>
      </w:r>
      <w:r>
        <w:t>how</w:t>
      </w:r>
      <w:r w:rsidR="008C15A7">
        <w:t xml:space="preserve"> </w:t>
      </w:r>
      <w:r>
        <w:t>long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still</w:t>
      </w:r>
      <w:r w:rsidR="008C15A7">
        <w:t xml:space="preserve"> </w:t>
      </w:r>
      <w:r>
        <w:t>be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Eagles,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calling</w:t>
      </w:r>
      <w:r w:rsidR="008C15A7">
        <w:t xml:space="preserve"> </w:t>
      </w:r>
      <w:r>
        <w:t>card</w:t>
      </w:r>
      <w:r w:rsidR="008C15A7">
        <w:t xml:space="preserve"> </w:t>
      </w:r>
      <w:r>
        <w:t>I</w:t>
      </w:r>
      <w:r w:rsidR="008C15A7">
        <w:t xml:space="preserve"> </w:t>
      </w:r>
      <w:r>
        <w:t>would</w:t>
      </w:r>
      <w:r w:rsidR="008C15A7">
        <w:t xml:space="preserve"> </w:t>
      </w:r>
      <w:r>
        <w:t>leverage</w:t>
      </w:r>
      <w:r w:rsidR="008C15A7">
        <w:t xml:space="preserve"> </w:t>
      </w:r>
      <w:r>
        <w:t>to</w:t>
      </w:r>
      <w:r w:rsidR="008C15A7">
        <w:t xml:space="preserve"> </w:t>
      </w:r>
      <w:r>
        <w:t>meet</w:t>
      </w:r>
      <w:r w:rsidR="008C15A7">
        <w:t xml:space="preserve"> </w:t>
      </w:r>
      <w:r>
        <w:t>world</w:t>
      </w:r>
      <w:r w:rsidR="008C15A7">
        <w:t xml:space="preserve"> </w:t>
      </w:r>
      <w:r>
        <w:t>class</w:t>
      </w:r>
      <w:r w:rsidR="008C15A7">
        <w:t xml:space="preserve"> </w:t>
      </w:r>
      <w:r>
        <w:t>executives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offices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Oklahoma</w:t>
      </w:r>
      <w:r w:rsidR="008C15A7">
        <w:t xml:space="preserve"> </w:t>
      </w:r>
      <w:r>
        <w:t>City</w:t>
      </w:r>
      <w:r w:rsidR="008C15A7">
        <w:t xml:space="preserve"> </w:t>
      </w:r>
      <w:r>
        <w:t>Thunder,</w:t>
      </w:r>
      <w:r w:rsidR="008C15A7">
        <w:t xml:space="preserve"> </w:t>
      </w:r>
      <w:r>
        <w:t>San</w:t>
      </w:r>
      <w:r w:rsidR="008C15A7">
        <w:t xml:space="preserve"> </w:t>
      </w:r>
      <w:r>
        <w:t>Antonio</w:t>
      </w:r>
      <w:r w:rsidR="008C15A7">
        <w:t xml:space="preserve"> </w:t>
      </w:r>
      <w:r>
        <w:t>Spurs,</w:t>
      </w:r>
      <w:r w:rsidR="008C15A7">
        <w:t xml:space="preserve"> </w:t>
      </w:r>
      <w:r>
        <w:t>Chicago</w:t>
      </w:r>
      <w:r w:rsidR="008C15A7">
        <w:t xml:space="preserve"> </w:t>
      </w:r>
      <w:r>
        <w:t>Blackhawks,</w:t>
      </w:r>
      <w:r w:rsidR="008C15A7">
        <w:t xml:space="preserve"> </w:t>
      </w:r>
      <w:r>
        <w:t>Texas</w:t>
      </w:r>
      <w:r w:rsidR="008C15A7">
        <w:t xml:space="preserve"> </w:t>
      </w:r>
      <w:r>
        <w:t>Rangers,</w:t>
      </w:r>
      <w:r w:rsidR="008C15A7">
        <w:t xml:space="preserve"> </w:t>
      </w:r>
      <w:r>
        <w:t>LA</w:t>
      </w:r>
      <w:r w:rsidR="008C15A7">
        <w:t xml:space="preserve"> </w:t>
      </w:r>
      <w:r>
        <w:t>Dodgers</w:t>
      </w:r>
      <w:r w:rsidR="008C15A7">
        <w:t xml:space="preserve"> </w:t>
      </w:r>
      <w:r>
        <w:t>and</w:t>
      </w:r>
      <w:r w:rsidR="008C15A7">
        <w:t xml:space="preserve"> </w:t>
      </w:r>
      <w:r>
        <w:t>even</w:t>
      </w:r>
      <w:r w:rsidR="008C15A7">
        <w:t xml:space="preserve"> </w:t>
      </w:r>
      <w:r>
        <w:t>Premier</w:t>
      </w:r>
      <w:r w:rsidR="008C15A7">
        <w:t xml:space="preserve"> </w:t>
      </w:r>
      <w:r>
        <w:t>League</w:t>
      </w:r>
      <w:r w:rsidR="008C15A7">
        <w:t xml:space="preserve"> </w:t>
      </w:r>
      <w:r>
        <w:t>teams.</w:t>
      </w:r>
      <w:r w:rsidR="008C15A7">
        <w:t xml:space="preserve"> </w:t>
      </w:r>
      <w:r>
        <w:t>I</w:t>
      </w:r>
      <w:r w:rsidR="008C15A7">
        <w:t xml:space="preserve"> </w:t>
      </w:r>
      <w:r>
        <w:t>even</w:t>
      </w:r>
      <w:r w:rsidR="008C15A7">
        <w:t xml:space="preserve"> </w:t>
      </w:r>
      <w:r>
        <w:t>searched</w:t>
      </w:r>
      <w:r w:rsidR="008C15A7">
        <w:t xml:space="preserve"> </w:t>
      </w:r>
      <w:r>
        <w:t>beyond</w:t>
      </w:r>
      <w:r w:rsidR="008C15A7">
        <w:t xml:space="preserve"> </w:t>
      </w:r>
      <w:r>
        <w:t>the</w:t>
      </w:r>
      <w:r w:rsidR="008C15A7">
        <w:t xml:space="preserve"> </w:t>
      </w:r>
      <w:r>
        <w:t>conventional</w:t>
      </w:r>
      <w:r w:rsidR="008C15A7">
        <w:t xml:space="preserve"> </w:t>
      </w:r>
      <w:r>
        <w:t>sports-industry</w:t>
      </w:r>
      <w:r w:rsidR="008C15A7">
        <w:t xml:space="preserve"> </w:t>
      </w:r>
      <w:r>
        <w:t>rolodex</w:t>
      </w:r>
      <w:r w:rsidR="008C15A7">
        <w:t xml:space="preserve"> </w:t>
      </w:r>
      <w:r>
        <w:t>spending</w:t>
      </w:r>
      <w:r w:rsidR="008C15A7">
        <w:t xml:space="preserve"> </w:t>
      </w:r>
      <w:r>
        <w:t>a</w:t>
      </w:r>
      <w:r w:rsidR="008C15A7">
        <w:t xml:space="preserve"> </w:t>
      </w:r>
      <w:r>
        <w:t>day</w:t>
      </w:r>
      <w:r w:rsidR="008C15A7">
        <w:t xml:space="preserve"> </w:t>
      </w:r>
      <w:r>
        <w:t>with</w:t>
      </w:r>
      <w:r w:rsidR="008C15A7">
        <w:t xml:space="preserve"> </w:t>
      </w:r>
      <w:r>
        <w:t>a</w:t>
      </w:r>
      <w:r w:rsidR="008C15A7">
        <w:t xml:space="preserve"> </w:t>
      </w:r>
      <w:r>
        <w:t>Fortune</w:t>
      </w:r>
      <w:r w:rsidR="008C15A7">
        <w:t xml:space="preserve"> </w:t>
      </w:r>
      <w:r>
        <w:t>500</w:t>
      </w:r>
      <w:r w:rsidR="008C15A7">
        <w:t xml:space="preserve"> </w:t>
      </w:r>
      <w:r>
        <w:t>CEO,</w:t>
      </w:r>
      <w:r w:rsidR="008C15A7">
        <w:t xml:space="preserve"> </w:t>
      </w:r>
      <w:r>
        <w:t>Frank</w:t>
      </w:r>
      <w:r w:rsidR="008C15A7">
        <w:t xml:space="preserve"> </w:t>
      </w:r>
      <w:proofErr w:type="spellStart"/>
      <w:r>
        <w:t>Bisignano</w:t>
      </w:r>
      <w:proofErr w:type="spellEnd"/>
      <w:r w:rsidR="008C15A7">
        <w:t xml:space="preserve"> </w:t>
      </w:r>
      <w:r>
        <w:t>of</w:t>
      </w:r>
      <w:r w:rsidR="008C15A7">
        <w:t xml:space="preserve"> </w:t>
      </w:r>
      <w:r>
        <w:t>Fiserv.</w:t>
      </w:r>
      <w:r w:rsidR="008C15A7">
        <w:t xml:space="preserve"> </w:t>
      </w:r>
      <w:r>
        <w:t>I</w:t>
      </w:r>
      <w:r w:rsidR="008C15A7">
        <w:t xml:space="preserve"> </w:t>
      </w:r>
      <w:r>
        <w:t>listened</w:t>
      </w:r>
      <w:r w:rsidR="008C15A7">
        <w:t xml:space="preserve"> </w:t>
      </w:r>
      <w:r>
        <w:t>and</w:t>
      </w:r>
      <w:r w:rsidR="008C15A7">
        <w:t xml:space="preserve"> </w:t>
      </w:r>
      <w:r>
        <w:t>learned</w:t>
      </w:r>
      <w:r w:rsidR="008C15A7">
        <w:t xml:space="preserve"> </w:t>
      </w:r>
      <w:r>
        <w:t>and</w:t>
      </w:r>
      <w:r w:rsidR="008C15A7">
        <w:t xml:space="preserve"> </w:t>
      </w:r>
      <w:r>
        <w:t>absorbed</w:t>
      </w:r>
      <w:r w:rsidR="008C15A7">
        <w:t xml:space="preserve"> </w:t>
      </w:r>
      <w:r>
        <w:t>each</w:t>
      </w:r>
      <w:r w:rsidR="008C15A7">
        <w:t xml:space="preserve"> </w:t>
      </w:r>
      <w:r>
        <w:t>meeting</w:t>
      </w:r>
      <w:r w:rsidR="008C15A7">
        <w:t xml:space="preserve"> </w:t>
      </w:r>
      <w:r>
        <w:t>with</w:t>
      </w:r>
      <w:r w:rsidR="008C15A7">
        <w:t xml:space="preserve"> </w:t>
      </w:r>
      <w:r>
        <w:t>exhilarated</w:t>
      </w:r>
      <w:r w:rsidR="008C15A7">
        <w:t xml:space="preserve"> </w:t>
      </w:r>
      <w:r>
        <w:t>interest.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growing</w:t>
      </w:r>
      <w:r w:rsidR="008C15A7">
        <w:t xml:space="preserve"> </w:t>
      </w:r>
      <w:r>
        <w:t>as</w:t>
      </w:r>
      <w:r w:rsidR="008C15A7">
        <w:t xml:space="preserve"> </w:t>
      </w:r>
      <w:r>
        <w:t>an</w:t>
      </w:r>
      <w:r w:rsidR="008C15A7">
        <w:t xml:space="preserve"> </w:t>
      </w:r>
      <w:r>
        <w:t>executive,</w:t>
      </w:r>
      <w:r w:rsidR="008C15A7">
        <w:t xml:space="preserve"> </w:t>
      </w:r>
      <w:r>
        <w:t>evaluating</w:t>
      </w:r>
      <w:r w:rsidR="008C15A7">
        <w:t xml:space="preserve"> </w:t>
      </w:r>
      <w:r>
        <w:t>where</w:t>
      </w:r>
      <w:r w:rsidR="008C15A7">
        <w:t xml:space="preserve"> </w:t>
      </w:r>
      <w:r>
        <w:t>I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improve</w:t>
      </w:r>
      <w:r w:rsidR="008C15A7">
        <w:t xml:space="preserve"> </w:t>
      </w:r>
      <w:r>
        <w:t>and</w:t>
      </w:r>
      <w:r w:rsidR="008C15A7">
        <w:t xml:space="preserve"> </w:t>
      </w:r>
      <w:r>
        <w:t>preparing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next</w:t>
      </w:r>
      <w:r w:rsidR="008C15A7">
        <w:t xml:space="preserve"> </w:t>
      </w:r>
      <w:r>
        <w:t>step.</w:t>
      </w:r>
      <w:r w:rsidR="00610349">
        <w:t>”</w:t>
      </w:r>
      <w:r w:rsidR="008C15A7">
        <w:t xml:space="preserve"> </w:t>
      </w:r>
      <w:r>
        <w:t>Back</w:t>
      </w:r>
      <w:r w:rsidR="008C15A7">
        <w:t xml:space="preserve"> </w:t>
      </w:r>
      <w:r>
        <w:t>in</w:t>
      </w:r>
      <w:r w:rsidR="008C15A7">
        <w:t xml:space="preserve"> </w:t>
      </w:r>
      <w:r>
        <w:t>Philadelphia,</w:t>
      </w:r>
      <w:r w:rsidR="008C15A7">
        <w:t xml:space="preserve"> </w:t>
      </w:r>
      <w:r>
        <w:t>Howie</w:t>
      </w:r>
      <w:r w:rsidR="008C15A7">
        <w:t xml:space="preserve"> </w:t>
      </w:r>
      <w:r>
        <w:t>sent</w:t>
      </w:r>
      <w:r w:rsidR="008C15A7">
        <w:t xml:space="preserve"> </w:t>
      </w:r>
      <w:r>
        <w:t>over</w:t>
      </w:r>
      <w:r w:rsidR="008C15A7">
        <w:t xml:space="preserve"> </w:t>
      </w:r>
      <w:r>
        <w:t>100</w:t>
      </w:r>
      <w:r w:rsidR="008C15A7">
        <w:t xml:space="preserve"> </w:t>
      </w:r>
      <w:r>
        <w:t>invitations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diverse</w:t>
      </w:r>
      <w:r w:rsidR="008C15A7">
        <w:t xml:space="preserve"> </w:t>
      </w:r>
      <w:r>
        <w:t>group</w:t>
      </w:r>
      <w:r w:rsidR="008C15A7">
        <w:t xml:space="preserve"> </w:t>
      </w:r>
      <w:r>
        <w:t>of</w:t>
      </w:r>
      <w:r w:rsidR="008C15A7">
        <w:t xml:space="preserve"> </w:t>
      </w:r>
      <w:r>
        <w:t>sports</w:t>
      </w:r>
      <w:r w:rsidR="008C15A7">
        <w:t xml:space="preserve"> </w:t>
      </w:r>
      <w:r>
        <w:t>executives</w:t>
      </w:r>
      <w:r w:rsidR="008C15A7">
        <w:t xml:space="preserve"> </w:t>
      </w:r>
      <w:r>
        <w:t>from</w:t>
      </w:r>
      <w:r w:rsidR="008C15A7">
        <w:t xml:space="preserve"> </w:t>
      </w:r>
      <w:r>
        <w:t>across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722F53">
        <w:t>—</w:t>
      </w:r>
      <w:r>
        <w:t>team</w:t>
      </w:r>
      <w:r w:rsidR="008C15A7">
        <w:t xml:space="preserve"> </w:t>
      </w:r>
      <w:r>
        <w:t>CEOs,</w:t>
      </w:r>
      <w:r w:rsidR="008C15A7">
        <w:t xml:space="preserve"> </w:t>
      </w:r>
      <w:r>
        <w:t>Presidents,</w:t>
      </w:r>
      <w:r w:rsidR="008C15A7">
        <w:t xml:space="preserve"> </w:t>
      </w:r>
      <w:r>
        <w:t>General</w:t>
      </w:r>
      <w:r w:rsidR="008C15A7">
        <w:t xml:space="preserve"> </w:t>
      </w:r>
      <w:r>
        <w:t>Managers,</w:t>
      </w:r>
      <w:r w:rsidR="008C15A7">
        <w:t xml:space="preserve"> </w:t>
      </w:r>
      <w:r>
        <w:t>Chief</w:t>
      </w:r>
      <w:r w:rsidR="008C15A7">
        <w:t xml:space="preserve"> </w:t>
      </w:r>
      <w:r>
        <w:t>Operating</w:t>
      </w:r>
      <w:r w:rsidR="008C15A7">
        <w:t xml:space="preserve"> </w:t>
      </w:r>
      <w:r>
        <w:t>Officers,</w:t>
      </w:r>
      <w:r w:rsidR="008C15A7">
        <w:t xml:space="preserve"> </w:t>
      </w:r>
      <w:r>
        <w:t>Coaches</w:t>
      </w:r>
      <w:r w:rsidR="00722F53">
        <w:t>—</w:t>
      </w:r>
      <w:r>
        <w:t>from</w:t>
      </w:r>
      <w:r w:rsidR="008C15A7">
        <w:t xml:space="preserve"> </w:t>
      </w:r>
      <w:r>
        <w:t>some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innovative</w:t>
      </w:r>
      <w:r w:rsidR="008C15A7">
        <w:t xml:space="preserve"> </w:t>
      </w:r>
      <w:r>
        <w:t>teams</w:t>
      </w:r>
      <w:r w:rsidR="008C15A7">
        <w:t xml:space="preserve"> </w:t>
      </w:r>
      <w:r>
        <w:t>and</w:t>
      </w:r>
      <w:r w:rsidR="008C15A7">
        <w:t xml:space="preserve"> </w:t>
      </w:r>
      <w:r>
        <w:t>sports</w:t>
      </w:r>
      <w:r w:rsidR="008C15A7">
        <w:t xml:space="preserve"> </w:t>
      </w:r>
      <w:r>
        <w:t>properties</w:t>
      </w:r>
      <w:r w:rsidR="008C15A7">
        <w:t xml:space="preserve"> </w:t>
      </w:r>
      <w:r>
        <w:t>he</w:t>
      </w:r>
      <w:r w:rsidR="008C15A7">
        <w:t xml:space="preserve"> </w:t>
      </w:r>
      <w:r>
        <w:t>knew.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fortunate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part</w:t>
      </w:r>
      <w:r w:rsidR="008C15A7">
        <w:t xml:space="preserve"> </w:t>
      </w:r>
      <w:r>
        <w:t>of</w:t>
      </w:r>
      <w:r w:rsidR="008C15A7">
        <w:t xml:space="preserve"> </w:t>
      </w:r>
      <w:r>
        <w:t>this</w:t>
      </w:r>
      <w:r w:rsidR="008C15A7">
        <w:t xml:space="preserve"> </w:t>
      </w:r>
      <w:r>
        <w:t>information-sharing</w:t>
      </w:r>
      <w:r w:rsidR="008C15A7">
        <w:t xml:space="preserve"> </w:t>
      </w:r>
      <w:r>
        <w:t>summit.</w:t>
      </w:r>
      <w:r w:rsidR="008C15A7">
        <w:t xml:space="preserve"> </w:t>
      </w:r>
      <w:r>
        <w:t>Typically</w:t>
      </w:r>
      <w:r w:rsidR="008C15A7">
        <w:t xml:space="preserve"> </w:t>
      </w:r>
      <w:r>
        <w:t>a</w:t>
      </w:r>
      <w:r w:rsidR="008C15A7">
        <w:t xml:space="preserve"> </w:t>
      </w:r>
      <w:r>
        <w:t>minute-by-minute</w:t>
      </w:r>
      <w:r w:rsidR="008C15A7">
        <w:t xml:space="preserve"> </w:t>
      </w:r>
      <w:r>
        <w:t>planner,</w:t>
      </w:r>
      <w:r w:rsidR="008C15A7">
        <w:t xml:space="preserve"> </w:t>
      </w:r>
      <w:r>
        <w:t>Howie</w:t>
      </w:r>
      <w:r w:rsidR="008C15A7">
        <w:t xml:space="preserve"> </w:t>
      </w:r>
      <w:r>
        <w:t>outlined</w:t>
      </w:r>
      <w:r w:rsidR="008C15A7">
        <w:t xml:space="preserve"> </w:t>
      </w:r>
      <w:r>
        <w:t>the</w:t>
      </w:r>
      <w:r w:rsidR="008C15A7">
        <w:t xml:space="preserve"> </w:t>
      </w:r>
      <w:r>
        <w:t>agenda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facilitated</w:t>
      </w:r>
      <w:r w:rsidR="008C15A7">
        <w:t xml:space="preserve"> </w:t>
      </w:r>
      <w:r>
        <w:t>it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8C15A7">
        <w:t xml:space="preserve"> </w:t>
      </w:r>
      <w:r>
        <w:t>leaders</w:t>
      </w:r>
      <w:r w:rsidR="008C15A7">
        <w:t xml:space="preserve"> </w:t>
      </w:r>
      <w:r>
        <w:t>as</w:t>
      </w:r>
      <w:r w:rsidR="008C15A7">
        <w:t xml:space="preserve"> </w:t>
      </w:r>
      <w:r>
        <w:t>they</w:t>
      </w:r>
      <w:r w:rsidR="008C15A7">
        <w:t xml:space="preserve"> </w:t>
      </w:r>
      <w:r>
        <w:t>brainstormed</w:t>
      </w:r>
      <w:r w:rsidR="008C15A7">
        <w:t xml:space="preserve"> </w:t>
      </w:r>
      <w:r>
        <w:t>and</w:t>
      </w:r>
      <w:r w:rsidR="008C15A7">
        <w:t xml:space="preserve"> </w:t>
      </w:r>
      <w:r>
        <w:t>engaged.</w:t>
      </w:r>
    </w:p>
    <w:p w14:paraId="1206DC34" w14:textId="77777777" w:rsidR="00722F53" w:rsidRDefault="00610349" w:rsidP="008F1C01">
      <w:pPr>
        <w:pStyle w:val="Body-TextTx"/>
      </w:pPr>
      <w:r>
        <w:t>“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refreshed,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reinvigorated.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fearless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empowered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trust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gut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trust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people</w:t>
      </w:r>
      <w:r w:rsidR="008C15A7">
        <w:t xml:space="preserve"> </w:t>
      </w:r>
      <w:r w:rsidR="00E949E9">
        <w:t>I</w:t>
      </w:r>
      <w:r>
        <w:t>’</w:t>
      </w:r>
      <w:r w:rsidR="00E949E9">
        <w:t>d</w:t>
      </w:r>
      <w:r w:rsidR="008C15A7">
        <w:t xml:space="preserve"> </w:t>
      </w:r>
      <w:r w:rsidR="00E949E9">
        <w:t>selected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run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organization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play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our</w:t>
      </w:r>
      <w:r w:rsidR="008C15A7">
        <w:t xml:space="preserve"> </w:t>
      </w:r>
      <w:r w:rsidR="00E949E9">
        <w:t>colors,</w:t>
      </w:r>
      <w:r>
        <w:t>”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says.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he</w:t>
      </w:r>
      <w:r w:rsidR="008C15A7">
        <w:t xml:space="preserve"> </w:t>
      </w:r>
      <w:r w:rsidR="00E949E9">
        <w:t>needed</w:t>
      </w:r>
      <w:r w:rsidR="008C15A7">
        <w:t xml:space="preserve"> </w:t>
      </w:r>
      <w:r w:rsidR="00E949E9">
        <w:t>now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an</w:t>
      </w:r>
      <w:r w:rsidR="008C15A7">
        <w:t xml:space="preserve"> </w:t>
      </w:r>
      <w:r w:rsidR="00E949E9">
        <w:t>opportunity.</w:t>
      </w:r>
    </w:p>
    <w:p w14:paraId="2C3A6C17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585186D8" w14:textId="77777777" w:rsidR="00722F53" w:rsidRDefault="00E949E9" w:rsidP="008F1C01">
      <w:pPr>
        <w:pStyle w:val="Body-TextTx"/>
      </w:pP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dwelling</w:t>
      </w:r>
      <w:r w:rsidR="008C15A7">
        <w:t xml:space="preserve"> </w:t>
      </w:r>
      <w:r>
        <w:t>negatively</w:t>
      </w:r>
      <w:r w:rsidR="008C15A7">
        <w:t xml:space="preserve"> </w:t>
      </w:r>
      <w:r>
        <w:t>about</w:t>
      </w:r>
      <w:r w:rsidR="008C15A7">
        <w:t xml:space="preserve"> </w:t>
      </w:r>
      <w:r>
        <w:t>his</w:t>
      </w:r>
      <w:r w:rsidR="008C15A7">
        <w:t xml:space="preserve"> </w:t>
      </w:r>
      <w:r>
        <w:t>on-again</w:t>
      </w:r>
      <w:r w:rsidR="008C15A7">
        <w:t xml:space="preserve"> </w:t>
      </w:r>
      <w:r>
        <w:t>off-again</w:t>
      </w:r>
      <w:r w:rsidR="008C15A7">
        <w:t xml:space="preserve"> </w:t>
      </w:r>
      <w:r>
        <w:t>situation,</w:t>
      </w:r>
      <w:r w:rsidR="008C15A7">
        <w:t xml:space="preserve"> </w:t>
      </w:r>
      <w:r>
        <w:t>Howie</w:t>
      </w:r>
      <w:r w:rsidR="008C15A7">
        <w:t xml:space="preserve"> </w:t>
      </w:r>
      <w:r>
        <w:t>took</w:t>
      </w:r>
      <w:r w:rsidR="008C15A7">
        <w:t xml:space="preserve"> </w:t>
      </w:r>
      <w:r>
        <w:t>the</w:t>
      </w:r>
      <w:r w:rsidR="008C15A7">
        <w:t xml:space="preserve"> </w:t>
      </w:r>
      <w:r>
        <w:t>long</w:t>
      </w:r>
      <w:r w:rsidR="008C15A7">
        <w:t xml:space="preserve"> </w:t>
      </w:r>
      <w:r>
        <w:t>view.</w:t>
      </w:r>
      <w:r w:rsidR="008C15A7">
        <w:t xml:space="preserve"> </w:t>
      </w:r>
      <w:r>
        <w:t>He</w:t>
      </w:r>
      <w:r w:rsidR="008C15A7">
        <w:t xml:space="preserve"> </w:t>
      </w:r>
      <w:r>
        <w:t>made</w:t>
      </w:r>
      <w:r w:rsidR="008C15A7">
        <w:t xml:space="preserve"> </w:t>
      </w:r>
      <w:r>
        <w:t>the</w:t>
      </w:r>
      <w:r w:rsidR="008C15A7">
        <w:t xml:space="preserve"> </w:t>
      </w:r>
      <w:r>
        <w:t>best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short</w:t>
      </w:r>
      <w:r w:rsidR="008C15A7">
        <w:t xml:space="preserve"> </w:t>
      </w:r>
      <w:r>
        <w:t>term</w:t>
      </w:r>
      <w:r w:rsidR="008C15A7">
        <w:t xml:space="preserve"> </w:t>
      </w:r>
      <w:r>
        <w:t>situation</w:t>
      </w:r>
      <w:r w:rsidR="008C15A7">
        <w:t xml:space="preserve"> </w:t>
      </w:r>
      <w:r>
        <w:t>but</w:t>
      </w:r>
      <w:r w:rsidR="008C15A7">
        <w:t xml:space="preserve"> </w:t>
      </w:r>
      <w:r>
        <w:t>set</w:t>
      </w:r>
      <w:r w:rsidR="008C15A7">
        <w:t xml:space="preserve"> </w:t>
      </w:r>
      <w:r>
        <w:t>his</w:t>
      </w:r>
      <w:r w:rsidR="008C15A7">
        <w:t xml:space="preserve"> </w:t>
      </w:r>
      <w:r>
        <w:t>sights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future.</w:t>
      </w:r>
      <w:r w:rsidR="008C15A7">
        <w:t xml:space="preserve"> </w:t>
      </w:r>
      <w:r>
        <w:t>He</w:t>
      </w:r>
      <w:r w:rsidR="008C15A7">
        <w:t xml:space="preserve"> </w:t>
      </w:r>
      <w:r>
        <w:t>trusted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of</w:t>
      </w:r>
      <w:r w:rsidR="008C15A7">
        <w:t xml:space="preserve"> </w:t>
      </w:r>
      <w:r>
        <w:t>self-discovery.</w:t>
      </w:r>
      <w:r w:rsidR="008C15A7">
        <w:t xml:space="preserve"> </w:t>
      </w:r>
      <w:r>
        <w:t>And</w:t>
      </w:r>
      <w:r w:rsidR="008C15A7">
        <w:t xml:space="preserve"> </w:t>
      </w:r>
      <w:r>
        <w:t>guess</w:t>
      </w:r>
      <w:r w:rsidR="008C15A7">
        <w:t xml:space="preserve"> </w:t>
      </w:r>
      <w:r>
        <w:t>what?</w:t>
      </w:r>
      <w:r w:rsidR="008C15A7">
        <w:t xml:space="preserve"> </w:t>
      </w:r>
      <w:r>
        <w:t>It</w:t>
      </w:r>
      <w:r w:rsidR="008C15A7">
        <w:t xml:space="preserve"> </w:t>
      </w:r>
      <w:r>
        <w:t>worked!</w:t>
      </w:r>
      <w:r w:rsidR="008C15A7">
        <w:t xml:space="preserve"> </w:t>
      </w:r>
      <w:r>
        <w:t>As</w:t>
      </w:r>
      <w:r w:rsidR="008C15A7">
        <w:t xml:space="preserve"> </w:t>
      </w:r>
      <w:r>
        <w:t>things</w:t>
      </w:r>
      <w:r w:rsidR="008C15A7">
        <w:t xml:space="preserve"> </w:t>
      </w:r>
      <w:r>
        <w:t>turned</w:t>
      </w:r>
      <w:r w:rsidR="008C15A7">
        <w:t xml:space="preserve"> </w:t>
      </w:r>
      <w:r>
        <w:t>out,</w:t>
      </w:r>
      <w:r w:rsidR="008C15A7">
        <w:t xml:space="preserve"> </w:t>
      </w:r>
      <w:r>
        <w:t>Coach</w:t>
      </w:r>
      <w:r w:rsidR="008C15A7">
        <w:t xml:space="preserve"> </w:t>
      </w:r>
      <w:r>
        <w:t>Chip</w:t>
      </w:r>
      <w:r w:rsidR="008C15A7">
        <w:t xml:space="preserve"> </w:t>
      </w:r>
      <w:r>
        <w:t>Kelly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over</w:t>
      </w:r>
      <w:r w:rsidR="008C15A7">
        <w:t xml:space="preserve"> </w:t>
      </w:r>
      <w:r>
        <w:t>his</w:t>
      </w:r>
      <w:r w:rsidR="008C15A7">
        <w:t xml:space="preserve"> </w:t>
      </w:r>
      <w:r>
        <w:t>head.</w:t>
      </w:r>
      <w:r w:rsidR="008C15A7">
        <w:t xml:space="preserve"> </w:t>
      </w:r>
      <w:r>
        <w:t>He</w:t>
      </w:r>
      <w:r w:rsidR="008C15A7">
        <w:t xml:space="preserve"> </w:t>
      </w:r>
      <w:r>
        <w:t>very</w:t>
      </w:r>
      <w:r w:rsidR="008C15A7">
        <w:t xml:space="preserve"> </w:t>
      </w:r>
      <w:r>
        <w:t>quickly</w:t>
      </w:r>
      <w:r w:rsidR="008C15A7">
        <w:t xml:space="preserve"> </w:t>
      </w:r>
      <w:r>
        <w:t>dismantled</w:t>
      </w:r>
      <w:r w:rsidR="008C15A7">
        <w:t xml:space="preserve"> </w:t>
      </w:r>
      <w:r>
        <w:t>the</w:t>
      </w:r>
      <w:r w:rsidR="008C15A7">
        <w:t xml:space="preserve"> </w:t>
      </w:r>
      <w:r>
        <w:t>team,</w:t>
      </w:r>
      <w:r w:rsidR="008C15A7">
        <w:t xml:space="preserve"> </w:t>
      </w:r>
      <w:r>
        <w:t>made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bad</w:t>
      </w:r>
      <w:r w:rsidR="008C15A7">
        <w:t xml:space="preserve"> </w:t>
      </w:r>
      <w:r>
        <w:t>trades,</w:t>
      </w:r>
      <w:r w:rsidR="008C15A7">
        <w:t xml:space="preserve"> </w:t>
      </w:r>
      <w:r>
        <w:t>released</w:t>
      </w:r>
      <w:r w:rsidR="008C15A7">
        <w:t xml:space="preserve"> </w:t>
      </w:r>
      <w:r>
        <w:t>star</w:t>
      </w:r>
      <w:r w:rsidR="008C15A7">
        <w:t xml:space="preserve"> </w:t>
      </w:r>
      <w:r>
        <w:t>players,</w:t>
      </w:r>
      <w:r w:rsidR="008C15A7">
        <w:t xml:space="preserve"> </w:t>
      </w:r>
      <w:r>
        <w:t>and</w:t>
      </w:r>
      <w:r w:rsidR="008C15A7">
        <w:t xml:space="preserve"> </w:t>
      </w:r>
      <w:r>
        <w:t>created</w:t>
      </w:r>
      <w:r w:rsidR="008C15A7">
        <w:t xml:space="preserve"> </w:t>
      </w:r>
      <w:r>
        <w:t>a</w:t>
      </w:r>
      <w:r w:rsidR="008C15A7">
        <w:t xml:space="preserve"> </w:t>
      </w:r>
      <w:r>
        <w:t>culture</w:t>
      </w:r>
      <w:r w:rsidR="008C15A7">
        <w:t xml:space="preserve"> </w:t>
      </w:r>
      <w:r>
        <w:t>of</w:t>
      </w:r>
      <w:r w:rsidR="008C15A7">
        <w:t xml:space="preserve"> </w:t>
      </w:r>
      <w:r>
        <w:t>mistrust</w:t>
      </w:r>
      <w:r w:rsidR="008C15A7">
        <w:t xml:space="preserve"> </w:t>
      </w:r>
      <w:r>
        <w:t>and</w:t>
      </w:r>
      <w:r w:rsidR="008C15A7">
        <w:t xml:space="preserve"> </w:t>
      </w:r>
      <w:r>
        <w:t>distrust</w:t>
      </w:r>
      <w:r w:rsidR="008C15A7">
        <w:t xml:space="preserve"> </w:t>
      </w:r>
      <w:r>
        <w:t>that</w:t>
      </w:r>
      <w:r w:rsidR="008C15A7">
        <w:t xml:space="preserve"> </w:t>
      </w:r>
      <w:r>
        <w:t>eventually</w:t>
      </w:r>
      <w:r w:rsidR="008C15A7">
        <w:t xml:space="preserve"> </w:t>
      </w:r>
      <w:r>
        <w:t>ended</w:t>
      </w:r>
      <w:r w:rsidR="008C15A7">
        <w:t xml:space="preserve"> </w:t>
      </w:r>
      <w:r>
        <w:t>in</w:t>
      </w:r>
      <w:r w:rsidR="008C15A7">
        <w:t xml:space="preserve"> </w:t>
      </w:r>
      <w:r>
        <w:t>his</w:t>
      </w:r>
      <w:r w:rsidR="008C15A7">
        <w:t xml:space="preserve"> </w:t>
      </w:r>
      <w:r>
        <w:t>firing.</w:t>
      </w:r>
      <w:r w:rsidR="008C15A7">
        <w:t xml:space="preserve"> </w:t>
      </w:r>
      <w:r>
        <w:t>By</w:t>
      </w:r>
      <w:r w:rsidR="008C15A7">
        <w:t xml:space="preserve"> </w:t>
      </w:r>
      <w:r>
        <w:t>2016,</w:t>
      </w:r>
      <w:r w:rsidR="008C15A7">
        <w:t xml:space="preserve"> </w:t>
      </w:r>
      <w:r>
        <w:t>Howie</w:t>
      </w:r>
      <w:r w:rsidR="008C15A7">
        <w:t xml:space="preserve"> </w:t>
      </w:r>
      <w:r>
        <w:t>returned</w:t>
      </w:r>
      <w:r w:rsidR="008C15A7">
        <w:t xml:space="preserve"> </w:t>
      </w:r>
      <w:r>
        <w:t>as</w:t>
      </w:r>
      <w:r w:rsidR="008C15A7">
        <w:t xml:space="preserve"> </w:t>
      </w:r>
      <w:r>
        <w:t>GM.</w:t>
      </w:r>
      <w:r w:rsidR="008C15A7">
        <w:t xml:space="preserve"> </w:t>
      </w:r>
      <w:r w:rsidRPr="00BC4DEA">
        <w:rPr>
          <w:rStyle w:val="boldb"/>
        </w:rPr>
        <w:t>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came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back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smarter,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more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confident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ready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take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challenge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because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committed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process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patiently,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yet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doggedly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spent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necessary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time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learn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grow</w:t>
      </w:r>
      <w:r>
        <w:t>.</w:t>
      </w:r>
      <w:r w:rsidR="008C15A7">
        <w:t xml:space="preserve"> </w:t>
      </w:r>
      <w:r>
        <w:t>Howie</w:t>
      </w:r>
      <w:r w:rsidR="008C15A7">
        <w:t xml:space="preserve"> </w:t>
      </w:r>
      <w:r>
        <w:t>quickly</w:t>
      </w:r>
      <w:r w:rsidR="008C15A7">
        <w:t xml:space="preserve"> </w:t>
      </w:r>
      <w:r>
        <w:t>rebuilt</w:t>
      </w:r>
      <w:r w:rsidR="008C15A7">
        <w:t xml:space="preserve"> </w:t>
      </w:r>
      <w:r>
        <w:t>the</w:t>
      </w:r>
      <w:r w:rsidR="008C15A7">
        <w:t xml:space="preserve"> </w:t>
      </w:r>
      <w:r>
        <w:t>roster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series</w:t>
      </w:r>
      <w:r w:rsidR="008C15A7">
        <w:t xml:space="preserve"> </w:t>
      </w:r>
      <w:r>
        <w:t>of</w:t>
      </w:r>
      <w:r w:rsidR="008C15A7">
        <w:t xml:space="preserve"> </w:t>
      </w:r>
      <w:r>
        <w:t>shrewd</w:t>
      </w:r>
      <w:r w:rsidR="008C15A7">
        <w:t xml:space="preserve"> </w:t>
      </w:r>
      <w:r>
        <w:t>decisions,</w:t>
      </w:r>
      <w:r w:rsidR="008C15A7">
        <w:t xml:space="preserve"> </w:t>
      </w:r>
      <w:r>
        <w:t>widely</w:t>
      </w:r>
      <w:r w:rsidR="008C15A7">
        <w:t xml:space="preserve"> </w:t>
      </w:r>
      <w:r>
        <w:t>acclaimed</w:t>
      </w:r>
      <w:r w:rsidR="008C15A7">
        <w:t xml:space="preserve"> </w:t>
      </w:r>
      <w:r>
        <w:t>draft</w:t>
      </w:r>
      <w:r w:rsidR="008C15A7">
        <w:t xml:space="preserve"> </w:t>
      </w:r>
      <w:r>
        <w:t>moves</w:t>
      </w:r>
      <w:r w:rsidR="008C15A7">
        <w:t xml:space="preserve"> </w:t>
      </w:r>
      <w:r>
        <w:t>and</w:t>
      </w:r>
      <w:r w:rsidR="008C15A7">
        <w:t xml:space="preserve"> </w:t>
      </w:r>
      <w:r>
        <w:t>choices,</w:t>
      </w:r>
      <w:r w:rsidR="008C15A7">
        <w:t xml:space="preserve"> </w:t>
      </w:r>
      <w:r>
        <w:t>and</w:t>
      </w:r>
      <w:r w:rsidR="008C15A7">
        <w:t xml:space="preserve"> </w:t>
      </w:r>
      <w:r>
        <w:t>a</w:t>
      </w:r>
      <w:r w:rsidR="008C15A7">
        <w:t xml:space="preserve"> </w:t>
      </w:r>
      <w:r>
        <w:t>short</w:t>
      </w:r>
      <w:r w:rsidR="008C15A7">
        <w:t xml:space="preserve"> </w:t>
      </w:r>
      <w:r>
        <w:t>two</w:t>
      </w:r>
      <w:r w:rsidR="008C15A7">
        <w:t xml:space="preserve"> </w:t>
      </w:r>
      <w:r>
        <w:t>years</w:t>
      </w:r>
      <w:r w:rsidR="008C15A7">
        <w:t xml:space="preserve"> </w:t>
      </w:r>
      <w:r>
        <w:t>later</w:t>
      </w:r>
      <w:r w:rsidR="008C15A7">
        <w:t xml:space="preserve"> </w:t>
      </w:r>
      <w:r>
        <w:t>he</w:t>
      </w:r>
      <w:r w:rsidR="008C15A7">
        <w:t xml:space="preserve"> </w:t>
      </w:r>
      <w:r>
        <w:t>looked</w:t>
      </w:r>
      <w:r w:rsidR="008C15A7">
        <w:t xml:space="preserve"> </w:t>
      </w:r>
      <w:r>
        <w:t>on</w:t>
      </w:r>
      <w:r w:rsidR="008C15A7">
        <w:t xml:space="preserve"> </w:t>
      </w:r>
      <w:r>
        <w:t>with</w:t>
      </w:r>
      <w:r w:rsidR="008C15A7">
        <w:t xml:space="preserve"> </w:t>
      </w:r>
      <w:r>
        <w:t>pride</w:t>
      </w:r>
      <w:r w:rsidR="008C15A7">
        <w:t xml:space="preserve"> </w:t>
      </w:r>
      <w:r>
        <w:t>as</w:t>
      </w:r>
      <w:r w:rsidR="008C15A7">
        <w:t xml:space="preserve"> </w:t>
      </w:r>
      <w:r>
        <w:t>Doug</w:t>
      </w:r>
      <w:r w:rsidR="008C15A7">
        <w:t xml:space="preserve"> </w:t>
      </w:r>
      <w:r>
        <w:t>Pedersen</w:t>
      </w:r>
      <w:r w:rsidR="008C15A7">
        <w:t xml:space="preserve"> </w:t>
      </w:r>
      <w:r>
        <w:t>coached</w:t>
      </w:r>
      <w:r w:rsidR="008C15A7">
        <w:t xml:space="preserve"> </w:t>
      </w:r>
      <w:r>
        <w:t>an</w:t>
      </w:r>
      <w:r w:rsidR="008C15A7">
        <w:t xml:space="preserve"> </w:t>
      </w:r>
      <w:r>
        <w:t>underdog</w:t>
      </w:r>
      <w:r w:rsidR="008C15A7">
        <w:t xml:space="preserve"> </w:t>
      </w:r>
      <w:r>
        <w:t>Philadelphia</w:t>
      </w:r>
      <w:r w:rsidR="008C15A7">
        <w:t xml:space="preserve"> </w:t>
      </w:r>
      <w:r>
        <w:t>Eagles</w:t>
      </w:r>
      <w:r w:rsidR="008C15A7">
        <w:t xml:space="preserve"> </w:t>
      </w:r>
      <w:r>
        <w:t>team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Super</w:t>
      </w:r>
      <w:r w:rsidR="008C15A7">
        <w:t xml:space="preserve"> </w:t>
      </w:r>
      <w:r>
        <w:t>Bowl</w:t>
      </w:r>
      <w:r w:rsidR="008C15A7">
        <w:t xml:space="preserve"> </w:t>
      </w:r>
      <w:r>
        <w:t>victory</w:t>
      </w:r>
      <w:r w:rsidR="008C15A7">
        <w:t xml:space="preserve"> </w:t>
      </w:r>
      <w:r>
        <w:t>over</w:t>
      </w:r>
      <w:r w:rsidR="008C15A7">
        <w:t xml:space="preserve"> </w:t>
      </w:r>
      <w:r>
        <w:t>the</w:t>
      </w:r>
      <w:r w:rsidR="008C15A7">
        <w:t xml:space="preserve"> </w:t>
      </w:r>
      <w:r>
        <w:t>New</w:t>
      </w:r>
      <w:r w:rsidR="008C15A7">
        <w:t xml:space="preserve"> </w:t>
      </w:r>
      <w:r>
        <w:t>England</w:t>
      </w:r>
      <w:r w:rsidR="008C15A7">
        <w:t xml:space="preserve"> </w:t>
      </w:r>
      <w:r>
        <w:t>Patriots.</w:t>
      </w:r>
      <w:r w:rsidR="008C15A7">
        <w:t xml:space="preserve"> </w:t>
      </w:r>
      <w:r>
        <w:t>The</w:t>
      </w:r>
      <w:r w:rsidR="008C15A7">
        <w:t xml:space="preserve"> </w:t>
      </w:r>
      <w:r>
        <w:t>second</w:t>
      </w:r>
      <w:r w:rsidR="008C15A7">
        <w:t xml:space="preserve"> </w:t>
      </w:r>
      <w:r>
        <w:t>half</w:t>
      </w:r>
      <w:r w:rsidR="008C15A7">
        <w:t xml:space="preserve"> </w:t>
      </w:r>
      <w:r>
        <w:t>of</w:t>
      </w:r>
      <w:r w:rsidR="008C15A7">
        <w:t xml:space="preserve"> </w:t>
      </w:r>
      <w:r>
        <w:t>10-year-old</w:t>
      </w:r>
      <w:r w:rsidR="008C15A7">
        <w:t xml:space="preserve"> </w:t>
      </w:r>
      <w:r>
        <w:t>Howie</w:t>
      </w:r>
      <w:r w:rsidR="00610349">
        <w:t>’</w:t>
      </w:r>
      <w:r>
        <w:t>s</w:t>
      </w:r>
      <w:r w:rsidR="008C15A7">
        <w:t xml:space="preserve"> </w:t>
      </w:r>
      <w:r>
        <w:t>dream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reality.</w:t>
      </w:r>
      <w:r w:rsidR="008C15A7">
        <w:t xml:space="preserve"> </w:t>
      </w:r>
      <w:r>
        <w:t>Lemonade</w:t>
      </w:r>
      <w:r w:rsidR="008C15A7">
        <w:t xml:space="preserve"> </w:t>
      </w:r>
      <w:r>
        <w:t>never</w:t>
      </w:r>
      <w:r w:rsidR="008C15A7">
        <w:t xml:space="preserve"> </w:t>
      </w:r>
      <w:r>
        <w:t>tasted</w:t>
      </w:r>
      <w:r w:rsidR="008C15A7">
        <w:t xml:space="preserve"> </w:t>
      </w:r>
      <w:r>
        <w:t>better.</w:t>
      </w:r>
    </w:p>
    <w:p w14:paraId="4AAEFA2A" w14:textId="77777777" w:rsidR="00017929" w:rsidRPr="0044402C" w:rsidRDefault="00E949E9" w:rsidP="00CB2F70">
      <w:pPr>
        <w:pStyle w:val="B-HeadBhead"/>
      </w:pPr>
      <w:r w:rsidRPr="00CB40F9">
        <w:t>Stay</w:t>
      </w:r>
      <w:r w:rsidR="008C15A7" w:rsidRPr="00CB40F9">
        <w:t xml:space="preserve"> </w:t>
      </w:r>
      <w:r w:rsidRPr="00CB40F9">
        <w:t>the</w:t>
      </w:r>
      <w:r w:rsidR="008C15A7" w:rsidRPr="00CB40F9">
        <w:t xml:space="preserve"> </w:t>
      </w:r>
      <w:r w:rsidRPr="00CB40F9">
        <w:t>Course</w:t>
      </w:r>
      <w:r w:rsidR="00CB2F70">
        <w:br/>
      </w:r>
      <w:r w:rsidRPr="0044402C">
        <w:t>Moving</w:t>
      </w:r>
      <w:r w:rsidR="008C15A7" w:rsidRPr="0044402C">
        <w:t xml:space="preserve"> </w:t>
      </w:r>
      <w:r w:rsidRPr="0044402C">
        <w:t>Ahead</w:t>
      </w:r>
      <w:r w:rsidR="008C15A7" w:rsidRPr="0044402C">
        <w:t xml:space="preserve"> </w:t>
      </w:r>
      <w:r w:rsidRPr="0044402C">
        <w:t>Piece</w:t>
      </w:r>
      <w:r w:rsidR="008C15A7" w:rsidRPr="0044402C">
        <w:t xml:space="preserve"> </w:t>
      </w:r>
      <w:r w:rsidRPr="0044402C">
        <w:t>by</w:t>
      </w:r>
      <w:r w:rsidR="008C15A7" w:rsidRPr="0044402C">
        <w:t xml:space="preserve"> </w:t>
      </w:r>
      <w:r w:rsidRPr="0044402C">
        <w:t>Piece</w:t>
      </w:r>
    </w:p>
    <w:p w14:paraId="35BFF41A" w14:textId="77777777" w:rsidR="00017929" w:rsidRDefault="00E949E9" w:rsidP="008F1C01">
      <w:pPr>
        <w:pStyle w:val="Body-TextTx"/>
        <w:rPr>
          <w:color w:val="000000"/>
        </w:rPr>
      </w:pPr>
      <w:r>
        <w:t>I</w:t>
      </w:r>
      <w:r w:rsidR="008C15A7">
        <w:t xml:space="preserve"> </w:t>
      </w:r>
      <w:r>
        <w:t>first</w:t>
      </w:r>
      <w:r w:rsidR="008C15A7">
        <w:t xml:space="preserve"> </w:t>
      </w:r>
      <w:r>
        <w:t>met</w:t>
      </w:r>
      <w:r w:rsidR="008C15A7">
        <w:t xml:space="preserve"> </w:t>
      </w:r>
      <w:r>
        <w:t>film</w:t>
      </w:r>
      <w:r w:rsidR="008C15A7">
        <w:t xml:space="preserve"> </w:t>
      </w:r>
      <w:r>
        <w:t>director</w:t>
      </w:r>
      <w:r w:rsidR="008C15A7">
        <w:t xml:space="preserve"> </w:t>
      </w:r>
      <w:r>
        <w:t>and</w:t>
      </w:r>
      <w:r w:rsidR="008C15A7">
        <w:t xml:space="preserve"> </w:t>
      </w:r>
      <w:r>
        <w:t>producer</w:t>
      </w:r>
      <w:r w:rsidR="008C15A7">
        <w:t xml:space="preserve"> </w:t>
      </w:r>
      <w:r>
        <w:t>M.</w:t>
      </w:r>
      <w:r w:rsidR="008C15A7">
        <w:t xml:space="preserve"> </w:t>
      </w:r>
      <w:r>
        <w:t>Night</w:t>
      </w:r>
      <w:r w:rsidR="008C15A7">
        <w:t xml:space="preserve"> </w:t>
      </w:r>
      <w:r>
        <w:t>Shyamalan</w:t>
      </w:r>
      <w:r w:rsidR="008C15A7">
        <w:t xml:space="preserve"> </w:t>
      </w:r>
      <w:r>
        <w:t>while</w:t>
      </w:r>
      <w:r w:rsidR="008C15A7">
        <w:t xml:space="preserve"> </w:t>
      </w:r>
      <w:r>
        <w:t>doing</w:t>
      </w:r>
      <w:r w:rsidR="008C15A7">
        <w:t xml:space="preserve"> </w:t>
      </w:r>
      <w:r>
        <w:t>a</w:t>
      </w:r>
      <w:r w:rsidR="008C15A7">
        <w:t xml:space="preserve"> </w:t>
      </w:r>
      <w:r>
        <w:t>radio</w:t>
      </w:r>
      <w:r w:rsidR="008C15A7">
        <w:t xml:space="preserve"> </w:t>
      </w:r>
      <w:r>
        <w:t>telethon</w:t>
      </w:r>
      <w:r w:rsidR="008C15A7">
        <w:t xml:space="preserve"> </w:t>
      </w:r>
      <w:r>
        <w:t>to</w:t>
      </w:r>
      <w:r w:rsidR="008C15A7">
        <w:t xml:space="preserve"> </w:t>
      </w:r>
      <w:r>
        <w:t>raise</w:t>
      </w:r>
      <w:r w:rsidR="008C15A7">
        <w:t xml:space="preserve"> </w:t>
      </w:r>
      <w:r>
        <w:t>money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homeless</w:t>
      </w:r>
      <w:r w:rsidR="008C15A7">
        <w:t xml:space="preserve"> </w:t>
      </w:r>
      <w:r>
        <w:t>of</w:t>
      </w:r>
      <w:r w:rsidR="008C15A7">
        <w:t xml:space="preserve"> </w:t>
      </w:r>
      <w:r>
        <w:t>Philadelphia</w:t>
      </w:r>
      <w:r>
        <w:rPr>
          <w:color w:val="000000"/>
        </w:rPr>
        <w:t>.</w:t>
      </w:r>
      <w:r w:rsidR="008C15A7">
        <w:rPr>
          <w:color w:val="000000"/>
        </w:rPr>
        <w:t xml:space="preserve"> </w:t>
      </w:r>
      <w:r>
        <w:rPr>
          <w:color w:val="000000"/>
        </w:rPr>
        <w:t>Toda</w:t>
      </w:r>
      <w:r>
        <w:t>y,</w:t>
      </w:r>
      <w:r w:rsidR="008C15A7">
        <w:t xml:space="preserve"> </w:t>
      </w:r>
      <w:r>
        <w:t>he</w:t>
      </w:r>
      <w:r w:rsidR="008C15A7">
        <w:t xml:space="preserve"> </w:t>
      </w:r>
      <w:r>
        <w:t>is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friend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huge</w:t>
      </w:r>
      <w:r w:rsidR="008C15A7">
        <w:rPr>
          <w:color w:val="000000"/>
        </w:rPr>
        <w:t xml:space="preserve"> </w:t>
      </w:r>
      <w:r>
        <w:rPr>
          <w:color w:val="000000"/>
        </w:rPr>
        <w:t>76ers</w:t>
      </w:r>
      <w:r w:rsidR="008C15A7">
        <w:rPr>
          <w:color w:val="000000"/>
        </w:rPr>
        <w:t xml:space="preserve"> </w:t>
      </w:r>
      <w:r>
        <w:rPr>
          <w:color w:val="000000"/>
        </w:rPr>
        <w:t>fan</w:t>
      </w:r>
      <w:r w:rsidR="008C15A7">
        <w:rPr>
          <w:color w:val="000000"/>
        </w:rPr>
        <w:t xml:space="preserve"> </w:t>
      </w:r>
      <w:r>
        <w:rPr>
          <w:color w:val="000000"/>
        </w:rPr>
        <w:t>who</w:t>
      </w:r>
      <w:r w:rsidR="008C15A7">
        <w:rPr>
          <w:color w:val="000000"/>
        </w:rPr>
        <w:t xml:space="preserve"> </w:t>
      </w:r>
      <w:r>
        <w:rPr>
          <w:color w:val="000000"/>
        </w:rPr>
        <w:t>can</w:t>
      </w:r>
      <w:r w:rsidR="008C15A7">
        <w:rPr>
          <w:color w:val="000000"/>
        </w:rPr>
        <w:t xml:space="preserve"> </w:t>
      </w:r>
      <w:r>
        <w:rPr>
          <w:color w:val="000000"/>
        </w:rPr>
        <w:t>be</w:t>
      </w:r>
      <w:r w:rsidR="008C15A7">
        <w:rPr>
          <w:color w:val="000000"/>
        </w:rPr>
        <w:t xml:space="preserve"> </w:t>
      </w:r>
      <w:r>
        <w:rPr>
          <w:color w:val="000000"/>
        </w:rPr>
        <w:t>seen</w:t>
      </w:r>
      <w:r w:rsidR="008C15A7">
        <w:rPr>
          <w:color w:val="000000"/>
        </w:rPr>
        <w:t xml:space="preserve"> </w:t>
      </w:r>
      <w:r>
        <w:rPr>
          <w:color w:val="000000"/>
        </w:rPr>
        <w:t>most</w:t>
      </w:r>
      <w:r w:rsidR="008C15A7">
        <w:rPr>
          <w:color w:val="000000"/>
        </w:rPr>
        <w:t xml:space="preserve"> </w:t>
      </w:r>
      <w:r>
        <w:rPr>
          <w:color w:val="000000"/>
        </w:rPr>
        <w:t>games</w:t>
      </w:r>
      <w:r w:rsidR="008C15A7">
        <w:rPr>
          <w:color w:val="000000"/>
        </w:rPr>
        <w:t xml:space="preserve"> </w:t>
      </w:r>
      <w:r>
        <w:rPr>
          <w:color w:val="000000"/>
        </w:rPr>
        <w:t>(when</w:t>
      </w:r>
      <w:r w:rsidR="008C15A7">
        <w:rPr>
          <w:color w:val="000000"/>
        </w:rPr>
        <w:t xml:space="preserve"> </w:t>
      </w:r>
      <w:r>
        <w:rPr>
          <w:color w:val="000000"/>
        </w:rPr>
        <w:t>he</w:t>
      </w:r>
      <w:r w:rsidR="008C15A7">
        <w:rPr>
          <w:color w:val="000000"/>
        </w:rPr>
        <w:t xml:space="preserve"> </w:t>
      </w:r>
      <w:r>
        <w:rPr>
          <w:color w:val="000000"/>
        </w:rPr>
        <w:t>isn</w:t>
      </w:r>
      <w:r w:rsidR="00610349">
        <w:rPr>
          <w:color w:val="000000"/>
        </w:rPr>
        <w:t>’</w:t>
      </w:r>
      <w:r>
        <w:rPr>
          <w:color w:val="000000"/>
        </w:rPr>
        <w:t>t</w:t>
      </w:r>
      <w:r w:rsidR="008C15A7">
        <w:rPr>
          <w:color w:val="000000"/>
        </w:rPr>
        <w:t xml:space="preserve"> </w:t>
      </w:r>
      <w:r>
        <w:rPr>
          <w:color w:val="000000"/>
        </w:rPr>
        <w:t>shooting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directing</w:t>
      </w:r>
      <w:r w:rsidR="008C15A7">
        <w:rPr>
          <w:color w:val="000000"/>
        </w:rPr>
        <w:t xml:space="preserve"> </w:t>
      </w:r>
      <w:r>
        <w:rPr>
          <w:color w:val="000000"/>
        </w:rPr>
        <w:t>another</w:t>
      </w:r>
      <w:r w:rsidR="008C15A7">
        <w:rPr>
          <w:color w:val="000000"/>
        </w:rPr>
        <w:t xml:space="preserve"> </w:t>
      </w:r>
      <w:r>
        <w:rPr>
          <w:color w:val="000000"/>
        </w:rPr>
        <w:t>blockbuster</w:t>
      </w:r>
      <w:r w:rsidR="008C15A7">
        <w:rPr>
          <w:color w:val="000000"/>
        </w:rPr>
        <w:t xml:space="preserve"> </w:t>
      </w:r>
      <w:r>
        <w:rPr>
          <w:color w:val="000000"/>
        </w:rPr>
        <w:t>film)</w:t>
      </w:r>
      <w:r w:rsidR="008C15A7">
        <w:rPr>
          <w:color w:val="000000"/>
        </w:rPr>
        <w:t xml:space="preserve"> </w:t>
      </w:r>
      <w:r>
        <w:t>in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front</w:t>
      </w:r>
      <w:r w:rsidR="008C15A7">
        <w:rPr>
          <w:color w:val="000000"/>
        </w:rPr>
        <w:t xml:space="preserve"> </w:t>
      </w:r>
      <w:r>
        <w:rPr>
          <w:color w:val="000000"/>
        </w:rPr>
        <w:t>row</w:t>
      </w:r>
      <w:r w:rsidR="008C15A7">
        <w:rPr>
          <w:color w:val="000000"/>
        </w:rPr>
        <w:t xml:space="preserve"> </w:t>
      </w:r>
      <w:r>
        <w:rPr>
          <w:color w:val="000000"/>
        </w:rPr>
        <w:t>next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the</w:t>
      </w:r>
      <w:r w:rsidR="008C15A7">
        <w:rPr>
          <w:color w:val="000000"/>
        </w:rPr>
        <w:t xml:space="preserve"> </w:t>
      </w:r>
      <w:r>
        <w:rPr>
          <w:color w:val="000000"/>
        </w:rPr>
        <w:t>visitor</w:t>
      </w:r>
      <w:r w:rsidR="00610349">
        <w:rPr>
          <w:color w:val="000000"/>
        </w:rPr>
        <w:t>’</w:t>
      </w:r>
      <w:r>
        <w:rPr>
          <w:color w:val="000000"/>
        </w:rPr>
        <w:t>s</w:t>
      </w:r>
      <w:r w:rsidR="008C15A7">
        <w:rPr>
          <w:color w:val="000000"/>
        </w:rPr>
        <w:t xml:space="preserve"> </w:t>
      </w:r>
      <w:r>
        <w:rPr>
          <w:color w:val="000000"/>
        </w:rPr>
        <w:t>bench.</w:t>
      </w:r>
    </w:p>
    <w:p w14:paraId="200450EE" w14:textId="77777777" w:rsidR="00017929" w:rsidRDefault="00E949E9" w:rsidP="008F1C01">
      <w:pPr>
        <w:pStyle w:val="Body-TextTx"/>
      </w:pPr>
      <w:r>
        <w:t>As</w:t>
      </w:r>
      <w:r w:rsidR="008C15A7">
        <w:t xml:space="preserve"> </w:t>
      </w:r>
      <w:r>
        <w:t>he</w:t>
      </w:r>
      <w:r w:rsidR="008C15A7">
        <w:t xml:space="preserve"> </w:t>
      </w:r>
      <w:r>
        <w:t>rose</w:t>
      </w:r>
      <w:r w:rsidR="008C15A7">
        <w:t xml:space="preserve"> </w:t>
      </w:r>
      <w:r>
        <w:t>up</w:t>
      </w:r>
      <w:r w:rsidR="008C15A7">
        <w:t xml:space="preserve"> </w:t>
      </w:r>
      <w:r>
        <w:t>the</w:t>
      </w:r>
      <w:r w:rsidR="008C15A7">
        <w:t xml:space="preserve"> </w:t>
      </w:r>
      <w:r>
        <w:t>ranks</w:t>
      </w:r>
      <w:r w:rsidR="008C15A7">
        <w:t xml:space="preserve"> </w:t>
      </w:r>
      <w:r>
        <w:t>and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renowned</w:t>
      </w:r>
      <w:r w:rsidR="008C15A7">
        <w:t xml:space="preserve"> </w:t>
      </w:r>
      <w:r>
        <w:t>Hollywood</w:t>
      </w:r>
      <w:r w:rsidR="008C15A7">
        <w:t xml:space="preserve"> </w:t>
      </w:r>
      <w:r>
        <w:t>writer,</w:t>
      </w:r>
      <w:r w:rsidR="008C15A7">
        <w:t xml:space="preserve"> </w:t>
      </w:r>
      <w:r>
        <w:t>director</w:t>
      </w:r>
      <w:r w:rsidR="008C15A7">
        <w:t xml:space="preserve"> </w:t>
      </w:r>
      <w:r>
        <w:t>and</w:t>
      </w:r>
      <w:r w:rsidR="008C15A7">
        <w:t xml:space="preserve"> </w:t>
      </w:r>
      <w:r>
        <w:t>producer,</w:t>
      </w:r>
      <w:r w:rsidR="008C15A7">
        <w:t xml:space="preserve"> </w:t>
      </w:r>
      <w:r>
        <w:t>he</w:t>
      </w:r>
      <w:r w:rsidR="008C15A7">
        <w:t xml:space="preserve"> </w:t>
      </w:r>
      <w:r>
        <w:t>seemingly</w:t>
      </w:r>
      <w:r w:rsidR="008C15A7">
        <w:t xml:space="preserve"> </w:t>
      </w:r>
      <w:r>
        <w:t>had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at</w:t>
      </w:r>
      <w:r w:rsidR="008C15A7">
        <w:t xml:space="preserve"> </w:t>
      </w:r>
      <w:r>
        <w:t>his</w:t>
      </w:r>
      <w:r w:rsidR="008C15A7">
        <w:t xml:space="preserve"> </w:t>
      </w:r>
      <w:r>
        <w:t>fingertips.</w:t>
      </w:r>
      <w:r w:rsidR="008C15A7">
        <w:t xml:space="preserve"> </w:t>
      </w:r>
      <w:r>
        <w:t>Or</w:t>
      </w:r>
      <w:r w:rsidR="008C15A7">
        <w:t xml:space="preserve"> </w:t>
      </w:r>
      <w:r>
        <w:t>so</w:t>
      </w:r>
      <w:r w:rsidR="008C15A7">
        <w:t xml:space="preserve"> </w:t>
      </w:r>
      <w:r>
        <w:t>it</w:t>
      </w:r>
      <w:r w:rsidR="008C15A7">
        <w:t xml:space="preserve"> </w:t>
      </w:r>
      <w:r>
        <w:t>seemed.</w:t>
      </w:r>
      <w:r w:rsidR="008C15A7">
        <w:t xml:space="preserve"> </w:t>
      </w:r>
      <w:r>
        <w:t>Despite</w:t>
      </w:r>
      <w:r w:rsidR="008C15A7">
        <w:t xml:space="preserve"> </w:t>
      </w:r>
      <w:r>
        <w:t>his</w:t>
      </w:r>
      <w:r w:rsidR="008C15A7">
        <w:t xml:space="preserve"> </w:t>
      </w:r>
      <w:r>
        <w:t>status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industry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box</w:t>
      </w:r>
      <w:r w:rsidR="008C15A7">
        <w:t xml:space="preserve"> </w:t>
      </w:r>
      <w:r>
        <w:t>office</w:t>
      </w:r>
      <w:r w:rsidR="008C15A7">
        <w:t xml:space="preserve"> </w:t>
      </w:r>
      <w:r>
        <w:t>hits,</w:t>
      </w:r>
      <w:r w:rsidR="008C15A7">
        <w:t xml:space="preserve"> </w:t>
      </w:r>
      <w:r>
        <w:t>Night</w:t>
      </w:r>
      <w:r w:rsidR="008C15A7">
        <w:t xml:space="preserve"> </w:t>
      </w:r>
      <w:r>
        <w:t>found</w:t>
      </w:r>
      <w:r w:rsidR="008C15A7">
        <w:t xml:space="preserve"> </w:t>
      </w:r>
      <w:r>
        <w:t>himself</w:t>
      </w:r>
      <w:r w:rsidR="008C15A7">
        <w:t xml:space="preserve"> </w:t>
      </w:r>
      <w:r>
        <w:t>writing</w:t>
      </w:r>
      <w:r w:rsidR="008C15A7">
        <w:t xml:space="preserve"> </w:t>
      </w:r>
      <w:r>
        <w:t>things</w:t>
      </w:r>
      <w:r w:rsidR="008C15A7">
        <w:t xml:space="preserve"> </w:t>
      </w:r>
      <w:r>
        <w:t>that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8C15A7">
        <w:t xml:space="preserve"> </w:t>
      </w:r>
      <w:r>
        <w:t>wanted</w:t>
      </w:r>
      <w:r w:rsidR="008C15A7">
        <w:t xml:space="preserve"> </w:t>
      </w:r>
      <w:r>
        <w:t>and</w:t>
      </w:r>
      <w:r w:rsidR="008C15A7">
        <w:t xml:space="preserve"> </w:t>
      </w:r>
      <w:r>
        <w:t>producing</w:t>
      </w:r>
      <w:r w:rsidR="008C15A7">
        <w:t xml:space="preserve"> </w:t>
      </w:r>
      <w:r>
        <w:t>movies</w:t>
      </w:r>
      <w:r w:rsidR="008C15A7">
        <w:t xml:space="preserve"> </w:t>
      </w:r>
      <w:r>
        <w:t>that</w:t>
      </w:r>
      <w:r w:rsidR="008C15A7">
        <w:t xml:space="preserve"> </w:t>
      </w:r>
      <w:r>
        <w:t>weren</w:t>
      </w:r>
      <w:r w:rsidR="00610349">
        <w:t>’</w:t>
      </w:r>
      <w:r>
        <w:t>t</w:t>
      </w:r>
      <w:r w:rsidR="008C15A7">
        <w:t xml:space="preserve"> </w:t>
      </w:r>
      <w:r>
        <w:t>him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allure</w:t>
      </w:r>
      <w:r w:rsidR="008C15A7">
        <w:t xml:space="preserve"> </w:t>
      </w:r>
      <w:r>
        <w:t>of</w:t>
      </w:r>
      <w:r w:rsidR="008C15A7">
        <w:t xml:space="preserve"> </w:t>
      </w:r>
      <w:r>
        <w:t>bigger</w:t>
      </w:r>
      <w:r w:rsidR="008C15A7">
        <w:t xml:space="preserve"> </w:t>
      </w:r>
      <w:r>
        <w:t>budgets,</w:t>
      </w:r>
      <w:r w:rsidR="008C15A7">
        <w:t xml:space="preserve"> </w:t>
      </w:r>
      <w:r>
        <w:t>exploring</w:t>
      </w:r>
      <w:r w:rsidR="008C15A7">
        <w:t xml:space="preserve"> </w:t>
      </w:r>
      <w:r>
        <w:t>different</w:t>
      </w:r>
      <w:r w:rsidR="008C15A7">
        <w:t xml:space="preserve"> </w:t>
      </w:r>
      <w:r>
        <w:t>genres,</w:t>
      </w:r>
      <w:r w:rsidR="008C15A7">
        <w:t xml:space="preserve"> </w:t>
      </w:r>
      <w:r>
        <w:t>and</w:t>
      </w:r>
      <w:r w:rsidR="008C15A7">
        <w:t xml:space="preserve"> </w:t>
      </w:r>
      <w:r>
        <w:t>A-list</w:t>
      </w:r>
      <w:r w:rsidR="008C15A7">
        <w:t xml:space="preserve"> </w:t>
      </w:r>
      <w:r>
        <w:t>actors.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created</w:t>
      </w:r>
      <w:r w:rsidR="008C15A7">
        <w:t xml:space="preserve"> </w:t>
      </w:r>
      <w:r>
        <w:t>for</w:t>
      </w:r>
      <w:r w:rsidR="008C15A7">
        <w:t xml:space="preserve"> </w:t>
      </w:r>
      <w:r>
        <w:t>others.</w:t>
      </w:r>
      <w:r w:rsidR="008C15A7">
        <w:t xml:space="preserve"> </w:t>
      </w:r>
      <w:r>
        <w:t>Sometimes</w:t>
      </w:r>
      <w:r w:rsidR="008C15A7">
        <w:t xml:space="preserve"> </w:t>
      </w:r>
      <w:r>
        <w:t>the</w:t>
      </w:r>
      <w:r w:rsidR="008C15A7">
        <w:t xml:space="preserve"> </w:t>
      </w:r>
      <w:r>
        <w:t>purpose</w:t>
      </w:r>
      <w:r w:rsidR="008C15A7">
        <w:t xml:space="preserve"> </w:t>
      </w:r>
      <w:r>
        <w:t>was</w:t>
      </w:r>
      <w:r w:rsidR="008C15A7">
        <w:t xml:space="preserve"> </w:t>
      </w:r>
      <w:r>
        <w:t>honest</w:t>
      </w:r>
      <w:r w:rsidR="00722F53">
        <w:t>—</w:t>
      </w:r>
      <w:r>
        <w:t>a</w:t>
      </w:r>
      <w:r w:rsidR="008C15A7">
        <w:t xml:space="preserve"> </w:t>
      </w:r>
      <w:r>
        <w:t>children</w:t>
      </w:r>
      <w:r w:rsidR="00610349">
        <w:t>’</w:t>
      </w:r>
      <w:r>
        <w:t>s</w:t>
      </w:r>
      <w:r w:rsidR="008C15A7">
        <w:t xml:space="preserve"> </w:t>
      </w:r>
      <w:r>
        <w:t>film</w:t>
      </w:r>
      <w:r w:rsidR="008C15A7">
        <w:t xml:space="preserve"> </w:t>
      </w:r>
      <w:r>
        <w:t>for</w:t>
      </w:r>
      <w:r w:rsidR="008C15A7">
        <w:t xml:space="preserve"> </w:t>
      </w:r>
      <w:r>
        <w:t>my</w:t>
      </w:r>
      <w:r w:rsidR="008C15A7">
        <w:t xml:space="preserve"> </w:t>
      </w:r>
      <w:r>
        <w:t>children.</w:t>
      </w:r>
      <w:r w:rsidR="008C15A7">
        <w:t xml:space="preserve"> </w:t>
      </w:r>
      <w:r>
        <w:t>Other</w:t>
      </w:r>
      <w:r w:rsidR="008C15A7">
        <w:t xml:space="preserve"> </w:t>
      </w:r>
      <w:r>
        <w:t>times</w:t>
      </w:r>
      <w:r w:rsidR="008C15A7">
        <w:t xml:space="preserve"> </w:t>
      </w:r>
      <w:r>
        <w:t>the</w:t>
      </w:r>
      <w:r w:rsidR="008C15A7">
        <w:t xml:space="preserve"> </w:t>
      </w:r>
      <w:r>
        <w:t>temptation</w:t>
      </w:r>
      <w:r w:rsidR="008C15A7">
        <w:t xml:space="preserve"> </w:t>
      </w:r>
      <w:r>
        <w:t>to</w:t>
      </w:r>
      <w:r w:rsidR="008C15A7">
        <w:t xml:space="preserve"> </w:t>
      </w:r>
      <w:r>
        <w:t>break</w:t>
      </w:r>
      <w:r w:rsidR="008C15A7">
        <w:t xml:space="preserve"> </w:t>
      </w:r>
      <w:r>
        <w:t>a</w:t>
      </w:r>
      <w:r w:rsidR="008C15A7">
        <w:t xml:space="preserve"> </w:t>
      </w:r>
      <w:r>
        <w:t>record</w:t>
      </w:r>
      <w:r w:rsidR="008C15A7">
        <w:t xml:space="preserve"> </w:t>
      </w:r>
      <w:r>
        <w:t>or</w:t>
      </w:r>
      <w:r w:rsidR="008C15A7">
        <w:t xml:space="preserve"> </w:t>
      </w:r>
      <w:r>
        <w:t>manage</w:t>
      </w:r>
      <w:r w:rsidR="008C15A7">
        <w:t xml:space="preserve"> </w:t>
      </w:r>
      <w:r>
        <w:t>a</w:t>
      </w:r>
      <w:r w:rsidR="008C15A7">
        <w:t xml:space="preserve"> </w:t>
      </w:r>
      <w:r>
        <w:t>massive</w:t>
      </w:r>
      <w:r w:rsidR="008C15A7">
        <w:t xml:space="preserve"> </w:t>
      </w:r>
      <w:r>
        <w:t>budget</w:t>
      </w:r>
      <w:r w:rsidR="008C15A7">
        <w:t xml:space="preserve"> </w:t>
      </w:r>
      <w:r>
        <w:t>was</w:t>
      </w:r>
      <w:r w:rsidR="008C15A7">
        <w:t xml:space="preserve"> </w:t>
      </w:r>
      <w:r>
        <w:t>too</w:t>
      </w:r>
      <w:r w:rsidR="008C15A7">
        <w:t xml:space="preserve"> </w:t>
      </w:r>
      <w:r>
        <w:t>strong.</w:t>
      </w:r>
      <w:r w:rsidR="008C15A7">
        <w:t xml:space="preserve"> </w:t>
      </w:r>
      <w:r>
        <w:t>So</w:t>
      </w:r>
      <w:r w:rsidR="008C15A7">
        <w:t xml:space="preserve"> </w:t>
      </w:r>
      <w:r>
        <w:t>with</w:t>
      </w:r>
      <w:r w:rsidR="008C15A7">
        <w:t xml:space="preserve"> </w:t>
      </w:r>
      <w:r>
        <w:t>genuine</w:t>
      </w:r>
      <w:r w:rsidR="008C15A7">
        <w:t xml:space="preserve"> </w:t>
      </w:r>
      <w:r>
        <w:t>and</w:t>
      </w:r>
      <w:r w:rsidR="008C15A7">
        <w:t xml:space="preserve"> </w:t>
      </w:r>
      <w:r>
        <w:t>occasionally</w:t>
      </w:r>
      <w:r w:rsidR="008C15A7">
        <w:t xml:space="preserve"> </w:t>
      </w:r>
      <w:r>
        <w:t>disingenuous</w:t>
      </w:r>
      <w:r w:rsidR="008C15A7">
        <w:t xml:space="preserve"> </w:t>
      </w:r>
      <w:r>
        <w:t>goals,</w:t>
      </w:r>
      <w:r w:rsidR="008C15A7">
        <w:t xml:space="preserve"> </w:t>
      </w:r>
      <w:r>
        <w:t>I</w:t>
      </w:r>
      <w:r w:rsidR="008C15A7">
        <w:t xml:space="preserve"> </w:t>
      </w:r>
      <w:r>
        <w:t>created</w:t>
      </w:r>
      <w:r w:rsidR="008C15A7">
        <w:t xml:space="preserve"> </w:t>
      </w:r>
      <w:r>
        <w:t>for</w:t>
      </w:r>
      <w:r w:rsidR="008C15A7">
        <w:t xml:space="preserve"> </w:t>
      </w:r>
      <w:r>
        <w:t>other</w:t>
      </w:r>
      <w:r w:rsidR="008C15A7">
        <w:t xml:space="preserve"> </w:t>
      </w:r>
      <w:r>
        <w:t>people</w:t>
      </w:r>
      <w:r w:rsidR="00722F53">
        <w:t>—</w:t>
      </w:r>
      <w:r>
        <w:t>my</w:t>
      </w:r>
      <w:r w:rsidR="008C15A7">
        <w:t xml:space="preserve"> </w:t>
      </w:r>
      <w:r>
        <w:t>children,</w:t>
      </w:r>
      <w:r w:rsidR="008C15A7">
        <w:t xml:space="preserve"> </w:t>
      </w:r>
      <w:r>
        <w:t>my</w:t>
      </w:r>
      <w:r w:rsidR="008C15A7">
        <w:t xml:space="preserve"> </w:t>
      </w:r>
      <w:r>
        <w:t>studio,</w:t>
      </w:r>
      <w:r w:rsidR="008C15A7">
        <w:t xml:space="preserve"> </w:t>
      </w:r>
      <w:r>
        <w:t>my</w:t>
      </w:r>
      <w:r w:rsidR="008C15A7">
        <w:t xml:space="preserve"> </w:t>
      </w:r>
      <w:r>
        <w:t>agent,</w:t>
      </w:r>
      <w:r w:rsidR="008C15A7">
        <w:t xml:space="preserve"> </w:t>
      </w:r>
      <w:r>
        <w:t>the</w:t>
      </w:r>
      <w:r w:rsidR="008C15A7">
        <w:t xml:space="preserve"> </w:t>
      </w:r>
      <w:r>
        <w:t>talent,</w:t>
      </w:r>
      <w:r w:rsidR="008C15A7">
        <w:t xml:space="preserve"> </w:t>
      </w:r>
      <w:r>
        <w:t>the</w:t>
      </w:r>
      <w:r w:rsidR="008C15A7">
        <w:t xml:space="preserve"> </w:t>
      </w:r>
      <w:r>
        <w:t>public.</w:t>
      </w:r>
      <w:r w:rsidR="008C15A7">
        <w:t xml:space="preserve"> </w:t>
      </w:r>
      <w:r>
        <w:t>The</w:t>
      </w:r>
      <w:r w:rsidR="008C15A7">
        <w:t xml:space="preserve"> </w:t>
      </w:r>
      <w:r>
        <w:t>wanting</w:t>
      </w:r>
      <w:r w:rsidR="008C15A7">
        <w:t xml:space="preserve"> </w:t>
      </w:r>
      <w:r>
        <w:t>to</w:t>
      </w:r>
      <w:r w:rsidR="008C15A7">
        <w:t xml:space="preserve"> </w:t>
      </w:r>
      <w:r>
        <w:t>belong</w:t>
      </w:r>
      <w:r w:rsidR="008C15A7">
        <w:t xml:space="preserve"> </w:t>
      </w:r>
      <w:r>
        <w:t>and</w:t>
      </w:r>
      <w:r w:rsidR="008C15A7">
        <w:t xml:space="preserve"> </w:t>
      </w:r>
      <w:r>
        <w:t>achieve</w:t>
      </w:r>
      <w:r w:rsidR="008C15A7">
        <w:t xml:space="preserve"> </w:t>
      </w:r>
      <w:r>
        <w:t>ambition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wrong</w:t>
      </w:r>
      <w:r w:rsidR="008C15A7">
        <w:t xml:space="preserve"> </w:t>
      </w:r>
      <w:r>
        <w:t>way</w:t>
      </w:r>
      <w:r w:rsidR="008C15A7">
        <w:t xml:space="preserve"> </w:t>
      </w:r>
      <w:r>
        <w:t>obfuscated</w:t>
      </w:r>
      <w:r w:rsidR="008C15A7">
        <w:t xml:space="preserve"> </w:t>
      </w:r>
      <w:r>
        <w:t>my</w:t>
      </w:r>
      <w:r w:rsidR="008C15A7">
        <w:t xml:space="preserve"> </w:t>
      </w:r>
      <w:r>
        <w:t>source</w:t>
      </w:r>
      <w:r w:rsidR="008C15A7">
        <w:t xml:space="preserve"> </w:t>
      </w:r>
      <w:r>
        <w:t>of</w:t>
      </w:r>
      <w:r w:rsidR="008C15A7">
        <w:t xml:space="preserve"> </w:t>
      </w:r>
      <w:r>
        <w:t>power,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explains.</w:t>
      </w:r>
      <w:r w:rsidR="008C15A7">
        <w:t xml:space="preserve"> </w:t>
      </w:r>
      <w:r w:rsidR="00610349">
        <w:t>“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me.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worthless.</w:t>
      </w:r>
      <w:r w:rsidR="00610349">
        <w:t>”</w:t>
      </w:r>
      <w:r w:rsidR="008C15A7">
        <w:t xml:space="preserve"> </w:t>
      </w:r>
      <w:r>
        <w:t>Well</w:t>
      </w:r>
      <w:r w:rsidR="00610349">
        <w:t> . . .</w:t>
      </w:r>
      <w:r w:rsidR="00722F53">
        <w:t xml:space="preserve"> </w:t>
      </w:r>
      <w:r>
        <w:t>worthless,</w:t>
      </w:r>
      <w:r w:rsidR="008C15A7">
        <w:t xml:space="preserve"> </w:t>
      </w:r>
      <w:r>
        <w:t>might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bit</w:t>
      </w:r>
      <w:r w:rsidR="008C15A7">
        <w:t xml:space="preserve"> </w:t>
      </w:r>
      <w:r>
        <w:t>strong,</w:t>
      </w:r>
      <w:r w:rsidR="008C15A7">
        <w:t xml:space="preserve"> </w:t>
      </w:r>
      <w:r>
        <w:t>at</w:t>
      </w:r>
      <w:r w:rsidR="008C15A7">
        <w:t xml:space="preserve"> </w:t>
      </w:r>
      <w:r>
        <w:t>least</w:t>
      </w:r>
      <w:r w:rsidR="008C15A7">
        <w:t xml:space="preserve"> </w:t>
      </w:r>
      <w:r>
        <w:t>to</w:t>
      </w:r>
      <w:r w:rsidR="008C15A7">
        <w:t xml:space="preserve"> </w:t>
      </w:r>
      <w:r>
        <w:t>those</w:t>
      </w:r>
      <w:r w:rsidR="008C15A7">
        <w:t xml:space="preserve"> </w:t>
      </w:r>
      <w:r>
        <w:t>of</w:t>
      </w:r>
      <w:r w:rsidR="008C15A7">
        <w:t xml:space="preserve"> </w:t>
      </w:r>
      <w:r>
        <w:t>us</w:t>
      </w:r>
      <w:r w:rsidR="008C15A7">
        <w:t xml:space="preserve"> </w:t>
      </w:r>
      <w:r>
        <w:t>who</w:t>
      </w:r>
      <w:r w:rsidR="008C15A7">
        <w:t xml:space="preserve"> </w:t>
      </w:r>
      <w:r>
        <w:t>love</w:t>
      </w:r>
      <w:r w:rsidR="008C15A7">
        <w:t xml:space="preserve"> </w:t>
      </w:r>
      <w:r>
        <w:t>his</w:t>
      </w:r>
      <w:r w:rsidR="008C15A7">
        <w:t xml:space="preserve"> </w:t>
      </w:r>
      <w:r>
        <w:t>movies,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understand</w:t>
      </w:r>
      <w:r w:rsidR="008C15A7">
        <w:t xml:space="preserve"> </w:t>
      </w:r>
      <w:r>
        <w:t>his</w:t>
      </w:r>
      <w:r w:rsidR="008C15A7">
        <w:t xml:space="preserve"> </w:t>
      </w:r>
      <w:r>
        <w:t>sentiment.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being</w:t>
      </w:r>
      <w:r w:rsidR="008C15A7">
        <w:t xml:space="preserve"> </w:t>
      </w:r>
      <w:r>
        <w:t>true</w:t>
      </w:r>
      <w:r w:rsidR="008C15A7">
        <w:t xml:space="preserve"> </w:t>
      </w:r>
      <w:r>
        <w:t>to</w:t>
      </w:r>
      <w:r w:rsidR="008C15A7">
        <w:t xml:space="preserve"> </w:t>
      </w:r>
      <w:r>
        <w:t>HIMSELF.</w:t>
      </w:r>
    </w:p>
    <w:p w14:paraId="60A178E0" w14:textId="77777777" w:rsidR="00017929" w:rsidRDefault="00E949E9" w:rsidP="008F1C01">
      <w:pPr>
        <w:pStyle w:val="Body-TextTx"/>
      </w:pPr>
      <w:r>
        <w:t>Night</w:t>
      </w:r>
      <w:r w:rsidR="008C15A7">
        <w:t xml:space="preserve"> </w:t>
      </w:r>
      <w:r>
        <w:t>was</w:t>
      </w:r>
      <w:r w:rsidR="008C15A7">
        <w:t xml:space="preserve"> </w:t>
      </w:r>
      <w:r>
        <w:t>ready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his</w:t>
      </w:r>
      <w:r w:rsidR="008C15A7">
        <w:t xml:space="preserve"> </w:t>
      </w:r>
      <w:r>
        <w:t>roots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wanted</w:t>
      </w:r>
      <w:r w:rsidR="008C15A7">
        <w:t xml:space="preserve"> </w:t>
      </w:r>
      <w:r>
        <w:t>to</w:t>
      </w:r>
      <w:r w:rsidR="008C15A7">
        <w:t xml:space="preserve"> </w:t>
      </w:r>
      <w:r>
        <w:t>do</w:t>
      </w:r>
      <w:r w:rsidR="008C15A7">
        <w:t xml:space="preserve"> </w:t>
      </w:r>
      <w:r>
        <w:t>it</w:t>
      </w:r>
      <w:r w:rsidR="008C15A7">
        <w:t xml:space="preserve"> </w:t>
      </w:r>
      <w:r>
        <w:t>his</w:t>
      </w:r>
      <w:r w:rsidR="008C15A7">
        <w:t xml:space="preserve"> </w:t>
      </w:r>
      <w:r>
        <w:t>way.</w:t>
      </w:r>
      <w:r w:rsidR="008C15A7">
        <w:t xml:space="preserve"> </w:t>
      </w:r>
      <w:r>
        <w:t>His</w:t>
      </w:r>
      <w:r w:rsidR="008C15A7">
        <w:t xml:space="preserve"> </w:t>
      </w:r>
      <w:r>
        <w:t>goal</w:t>
      </w:r>
      <w:r w:rsidR="008C15A7">
        <w:t xml:space="preserve"> </w:t>
      </w:r>
      <w:r>
        <w:t>was</w:t>
      </w:r>
      <w:r w:rsidR="008C15A7">
        <w:t xml:space="preserve"> </w:t>
      </w:r>
      <w:r>
        <w:t>to</w:t>
      </w:r>
      <w:r w:rsidR="008C15A7">
        <w:t xml:space="preserve"> </w:t>
      </w:r>
      <w:r>
        <w:t>quietly</w:t>
      </w:r>
      <w:r w:rsidR="008C15A7">
        <w:t xml:space="preserve"> </w:t>
      </w:r>
      <w:r>
        <w:t>make</w:t>
      </w:r>
      <w:r w:rsidR="008C15A7">
        <w:t xml:space="preserve"> </w:t>
      </w:r>
      <w:r>
        <w:t>a</w:t>
      </w:r>
      <w:r w:rsidR="008C15A7">
        <w:t xml:space="preserve"> </w:t>
      </w:r>
      <w:r>
        <w:t>small,</w:t>
      </w:r>
      <w:r w:rsidR="008C15A7">
        <w:t xml:space="preserve"> </w:t>
      </w:r>
      <w:r>
        <w:t>distinct</w:t>
      </w:r>
      <w:r w:rsidR="008C15A7">
        <w:t xml:space="preserve"> </w:t>
      </w:r>
      <w:r>
        <w:t>movie</w:t>
      </w:r>
      <w:r w:rsidR="008C15A7">
        <w:t xml:space="preserve"> </w:t>
      </w:r>
      <w:r>
        <w:t>called</w:t>
      </w:r>
      <w:r w:rsidR="008C15A7"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Visit</w:t>
      </w:r>
      <w:r>
        <w:t>,</w:t>
      </w:r>
      <w:r w:rsidR="008C15A7">
        <w:t xml:space="preserve"> </w:t>
      </w:r>
      <w:r>
        <w:t>which</w:t>
      </w:r>
      <w:r w:rsidR="008C15A7">
        <w:t xml:space="preserve"> </w:t>
      </w:r>
      <w:r>
        <w:t>he</w:t>
      </w:r>
      <w:r w:rsidR="008C15A7">
        <w:t xml:space="preserve"> </w:t>
      </w:r>
      <w:r>
        <w:t>financed</w:t>
      </w:r>
      <w:r w:rsidR="008C15A7">
        <w:t xml:space="preserve"> </w:t>
      </w:r>
      <w:r>
        <w:t>by</w:t>
      </w:r>
      <w:r w:rsidR="008C15A7">
        <w:t xml:space="preserve"> </w:t>
      </w:r>
      <w:r>
        <w:t>mortgaging</w:t>
      </w:r>
      <w:r w:rsidR="008C15A7">
        <w:t xml:space="preserve"> </w:t>
      </w:r>
      <w:r>
        <w:t>his</w:t>
      </w:r>
      <w:r w:rsidR="008C15A7">
        <w:t xml:space="preserve"> </w:t>
      </w:r>
      <w:r>
        <w:t>house.</w:t>
      </w:r>
      <w:r w:rsidR="008C15A7">
        <w:t xml:space="preserve"> </w:t>
      </w:r>
      <w:r>
        <w:t>After</w:t>
      </w:r>
      <w:r w:rsidR="008C15A7">
        <w:t xml:space="preserve"> </w:t>
      </w:r>
      <w:r>
        <w:t>they</w:t>
      </w:r>
      <w:r w:rsidR="008C15A7">
        <w:t xml:space="preserve"> </w:t>
      </w:r>
      <w:r>
        <w:t>had</w:t>
      </w:r>
      <w:r w:rsidR="008C15A7">
        <w:t xml:space="preserve"> </w:t>
      </w:r>
      <w:r>
        <w:t>wrapped</w:t>
      </w:r>
      <w:r w:rsidR="008C15A7">
        <w:t xml:space="preserve"> </w:t>
      </w:r>
      <w:r>
        <w:t>production,</w:t>
      </w:r>
      <w:r w:rsidR="008C15A7">
        <w:t xml:space="preserve"> </w:t>
      </w:r>
      <w:r>
        <w:t>Night</w:t>
      </w:r>
      <w:r w:rsidR="008C15A7">
        <w:t xml:space="preserve"> </w:t>
      </w:r>
      <w:r>
        <w:t>shopped</w:t>
      </w:r>
      <w:r w:rsidR="008C15A7">
        <w:t xml:space="preserve"> </w:t>
      </w:r>
      <w:r>
        <w:t>the</w:t>
      </w:r>
      <w:r w:rsidR="008C15A7">
        <w:t xml:space="preserve"> </w:t>
      </w:r>
      <w:r>
        <w:t>movie</w:t>
      </w:r>
      <w:r w:rsidR="008C15A7">
        <w:t xml:space="preserve"> </w:t>
      </w:r>
      <w:r>
        <w:t>in</w:t>
      </w:r>
      <w:r w:rsidR="008C15A7">
        <w:t xml:space="preserve"> </w:t>
      </w:r>
      <w:r>
        <w:t>Hollywood.</w:t>
      </w:r>
      <w:r w:rsidR="008C15A7">
        <w:t xml:space="preserve"> </w:t>
      </w:r>
      <w:r>
        <w:t>While</w:t>
      </w:r>
      <w:r w:rsidR="008C15A7">
        <w:t xml:space="preserve"> </w:t>
      </w:r>
      <w:r>
        <w:t>he</w:t>
      </w:r>
      <w:r w:rsidR="008C15A7">
        <w:t xml:space="preserve"> </w:t>
      </w:r>
      <w:r>
        <w:t>had</w:t>
      </w:r>
      <w:r w:rsidR="008C15A7">
        <w:t xml:space="preserve"> </w:t>
      </w:r>
      <w:r>
        <w:t>never</w:t>
      </w:r>
      <w:r w:rsidR="008C15A7">
        <w:t xml:space="preserve"> </w:t>
      </w:r>
      <w:r>
        <w:t>shown</w:t>
      </w:r>
      <w:r w:rsidR="008C15A7">
        <w:t xml:space="preserve"> </w:t>
      </w:r>
      <w:r>
        <w:t>a</w:t>
      </w:r>
      <w:r w:rsidR="008C15A7">
        <w:t xml:space="preserve"> </w:t>
      </w:r>
      <w:r>
        <w:t>first</w:t>
      </w:r>
      <w:r w:rsidR="008C15A7">
        <w:t xml:space="preserve"> </w:t>
      </w:r>
      <w:r>
        <w:t>cut</w:t>
      </w:r>
      <w:r w:rsidR="008C15A7">
        <w:t xml:space="preserve"> </w:t>
      </w:r>
      <w:r>
        <w:t>to</w:t>
      </w:r>
      <w:r w:rsidR="008C15A7">
        <w:t xml:space="preserve"> </w:t>
      </w:r>
      <w:r>
        <w:t>studios,</w:t>
      </w:r>
      <w:r w:rsidR="008C15A7">
        <w:t xml:space="preserve"> </w:t>
      </w:r>
      <w:r>
        <w:t>the</w:t>
      </w:r>
      <w:r w:rsidR="008C15A7">
        <w:t xml:space="preserve"> </w:t>
      </w:r>
      <w:r>
        <w:t>anxiety</w:t>
      </w:r>
      <w:r w:rsidR="008C15A7">
        <w:t xml:space="preserve"> </w:t>
      </w:r>
      <w:r>
        <w:t>and</w:t>
      </w:r>
      <w:r w:rsidR="008C15A7">
        <w:t xml:space="preserve"> </w:t>
      </w:r>
      <w:r>
        <w:t>pressure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self-financed</w:t>
      </w:r>
      <w:r w:rsidR="008C15A7">
        <w:t xml:space="preserve"> </w:t>
      </w:r>
      <w:r>
        <w:t>production</w:t>
      </w:r>
      <w:r w:rsidR="008C15A7">
        <w:t xml:space="preserve"> </w:t>
      </w:r>
      <w:r>
        <w:t>was</w:t>
      </w:r>
      <w:r w:rsidR="008C15A7">
        <w:t xml:space="preserve"> </w:t>
      </w:r>
      <w:r>
        <w:t>too</w:t>
      </w:r>
      <w:r w:rsidR="008C15A7">
        <w:t xml:space="preserve"> </w:t>
      </w:r>
      <w:r>
        <w:t>much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hoped</w:t>
      </w:r>
      <w:r w:rsidR="008C15A7">
        <w:t xml:space="preserve"> </w:t>
      </w:r>
      <w:r>
        <w:t>to</w:t>
      </w:r>
      <w:r w:rsidR="008C15A7">
        <w:t xml:space="preserve"> </w:t>
      </w:r>
      <w:r>
        <w:t>identify</w:t>
      </w:r>
      <w:r w:rsidR="008C15A7">
        <w:t xml:space="preserve"> </w:t>
      </w:r>
      <w:r>
        <w:t>a</w:t>
      </w:r>
      <w:r w:rsidR="008C15A7">
        <w:t xml:space="preserve"> </w:t>
      </w:r>
      <w:r>
        <w:t>studio</w:t>
      </w:r>
      <w:r w:rsidR="008C15A7">
        <w:t xml:space="preserve"> </w:t>
      </w:r>
      <w:r>
        <w:t>buyer</w:t>
      </w:r>
      <w:r w:rsidR="008C15A7">
        <w:t xml:space="preserve"> </w:t>
      </w:r>
      <w:r>
        <w:t>in</w:t>
      </w:r>
      <w:r w:rsidR="008C15A7">
        <w:t xml:space="preserve"> </w:t>
      </w:r>
      <w:r>
        <w:t>advance.</w:t>
      </w:r>
      <w:r w:rsidR="008C15A7">
        <w:t xml:space="preserve"> </w:t>
      </w:r>
      <w:r>
        <w:t>Twenty</w:t>
      </w:r>
      <w:r w:rsidR="008C15A7">
        <w:t xml:space="preserve"> </w:t>
      </w:r>
      <w:r>
        <w:t>studios</w:t>
      </w:r>
      <w:r w:rsidR="008C15A7">
        <w:t xml:space="preserve"> </w:t>
      </w:r>
      <w:r>
        <w:t>saw</w:t>
      </w:r>
      <w:r w:rsidR="008C15A7">
        <w:t xml:space="preserve"> </w:t>
      </w:r>
      <w:r>
        <w:t>the</w:t>
      </w:r>
      <w:r w:rsidR="008C15A7">
        <w:t xml:space="preserve"> </w:t>
      </w:r>
      <w:r>
        <w:t>rough</w:t>
      </w:r>
      <w:r w:rsidR="008C15A7">
        <w:t xml:space="preserve"> </w:t>
      </w:r>
      <w:r>
        <w:t>cut;</w:t>
      </w:r>
      <w:r w:rsidR="008C15A7">
        <w:t xml:space="preserve"> </w:t>
      </w:r>
      <w:r>
        <w:t>twenty</w:t>
      </w:r>
      <w:r w:rsidR="008C15A7">
        <w:t xml:space="preserve"> </w:t>
      </w:r>
      <w:r>
        <w:t>studios</w:t>
      </w:r>
      <w:r w:rsidR="008C15A7">
        <w:t xml:space="preserve"> </w:t>
      </w:r>
      <w:r>
        <w:t>passed.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boarded</w:t>
      </w:r>
      <w:r w:rsidR="008C15A7">
        <w:t xml:space="preserve"> </w:t>
      </w:r>
      <w:r>
        <w:t>the</w:t>
      </w:r>
      <w:r w:rsidR="008C15A7">
        <w:t xml:space="preserve"> </w:t>
      </w:r>
      <w:r>
        <w:t>plane</w:t>
      </w:r>
      <w:r w:rsidR="008C15A7">
        <w:t xml:space="preserve"> </w:t>
      </w:r>
      <w:r>
        <w:t>home</w:t>
      </w:r>
      <w:r w:rsidR="008C15A7">
        <w:t xml:space="preserve"> </w:t>
      </w:r>
      <w:r>
        <w:t>completely</w:t>
      </w:r>
      <w:r w:rsidR="008C15A7">
        <w:t xml:space="preserve"> </w:t>
      </w:r>
      <w:r>
        <w:t>shaken.</w:t>
      </w:r>
      <w:r w:rsidR="008C15A7">
        <w:t xml:space="preserve"> </w:t>
      </w:r>
      <w:r>
        <w:t>Visions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self-inflicted</w:t>
      </w:r>
      <w:r w:rsidR="008C15A7">
        <w:t xml:space="preserve"> </w:t>
      </w:r>
      <w:r>
        <w:t>financial</w:t>
      </w:r>
      <w:r w:rsidR="008C15A7">
        <w:t xml:space="preserve"> </w:t>
      </w:r>
      <w:r>
        <w:t>ruin</w:t>
      </w:r>
      <w:r w:rsidR="008C15A7">
        <w:t xml:space="preserve"> </w:t>
      </w:r>
      <w:r>
        <w:t>spiraled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mind,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told</w:t>
      </w:r>
      <w:r w:rsidR="008C15A7">
        <w:t xml:space="preserve"> </w:t>
      </w:r>
      <w:r>
        <w:t>me.</w:t>
      </w:r>
      <w:r w:rsidR="008C15A7">
        <w:t xml:space="preserve"> </w:t>
      </w:r>
      <w:r w:rsidR="00610349">
        <w:t>“</w:t>
      </w:r>
      <w:r>
        <w:t>Moreover,</w:t>
      </w:r>
      <w:r w:rsidR="008C15A7">
        <w:t xml:space="preserve"> </w:t>
      </w:r>
      <w:r>
        <w:t>my</w:t>
      </w:r>
      <w:r w:rsidR="008C15A7">
        <w:t xml:space="preserve"> </w:t>
      </w:r>
      <w:r>
        <w:t>confidence</w:t>
      </w:r>
      <w:r w:rsidR="008C15A7">
        <w:t xml:space="preserve"> </w:t>
      </w:r>
      <w:r>
        <w:t>in</w:t>
      </w:r>
      <w:r w:rsidR="008C15A7">
        <w:t xml:space="preserve"> </w:t>
      </w:r>
      <w:r>
        <w:t>my</w:t>
      </w:r>
      <w:r w:rsidR="008C15A7">
        <w:t xml:space="preserve"> </w:t>
      </w:r>
      <w:r>
        <w:t>artistic</w:t>
      </w:r>
      <w:r w:rsidR="008C15A7">
        <w:t xml:space="preserve"> </w:t>
      </w:r>
      <w:r>
        <w:t>voice</w:t>
      </w:r>
      <w:r w:rsidR="008C15A7">
        <w:t xml:space="preserve"> </w:t>
      </w:r>
      <w:r>
        <w:t>was</w:t>
      </w:r>
      <w:r w:rsidR="008C15A7">
        <w:t xml:space="preserve"> </w:t>
      </w:r>
      <w:r>
        <w:t>completely</w:t>
      </w:r>
      <w:r w:rsidR="008C15A7">
        <w:t xml:space="preserve"> </w:t>
      </w:r>
      <w:r>
        <w:t>shot.</w:t>
      </w:r>
      <w:r w:rsidR="008C15A7">
        <w:t xml:space="preserve"> </w:t>
      </w:r>
      <w:r>
        <w:t>I</w:t>
      </w:r>
      <w:r w:rsidR="00610349">
        <w:t>’</w:t>
      </w:r>
      <w:r>
        <w:t>d</w:t>
      </w:r>
      <w:r w:rsidR="008C15A7">
        <w:t xml:space="preserve"> </w:t>
      </w:r>
      <w:r>
        <w:t>had</w:t>
      </w:r>
      <w:r w:rsidR="008C15A7">
        <w:t xml:space="preserve"> </w:t>
      </w:r>
      <w:r>
        <w:t>such</w:t>
      </w:r>
      <w:r w:rsidR="008C15A7">
        <w:t xml:space="preserve"> </w:t>
      </w:r>
      <w:r>
        <w:t>a</w:t>
      </w:r>
      <w:r w:rsidR="008C15A7">
        <w:t xml:space="preserve"> </w:t>
      </w:r>
      <w:r>
        <w:t>pure,</w:t>
      </w:r>
      <w:r w:rsidR="008C15A7">
        <w:t xml:space="preserve"> </w:t>
      </w:r>
      <w:r>
        <w:t>clear</w:t>
      </w:r>
      <w:r w:rsidR="008C15A7">
        <w:t xml:space="preserve"> </w:t>
      </w:r>
      <w:r>
        <w:t>instinct</w:t>
      </w:r>
      <w:r w:rsidR="008C15A7">
        <w:t xml:space="preserve"> </w:t>
      </w:r>
      <w:r>
        <w:t>about</w:t>
      </w:r>
      <w:r w:rsidR="008C15A7">
        <w:t xml:space="preserve"> </w:t>
      </w:r>
      <w:r>
        <w:t>this</w:t>
      </w:r>
      <w:r w:rsidR="008C15A7">
        <w:t xml:space="preserve"> </w:t>
      </w:r>
      <w:r>
        <w:t>film</w:t>
      </w:r>
      <w:r w:rsidR="00722F53">
        <w:t>—</w:t>
      </w:r>
      <w:r>
        <w:t>and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wrong.</w:t>
      </w:r>
      <w:r w:rsidR="008C15A7">
        <w:t xml:space="preserve"> </w:t>
      </w:r>
      <w:r>
        <w:t>Nobody</w:t>
      </w:r>
      <w:r w:rsidR="008C15A7">
        <w:t xml:space="preserve"> </w:t>
      </w:r>
      <w:r>
        <w:t>believed</w:t>
      </w:r>
      <w:r w:rsidR="008C15A7">
        <w:t xml:space="preserve"> </w:t>
      </w:r>
      <w:r>
        <w:t>in</w:t>
      </w:r>
      <w:r w:rsidR="008C15A7">
        <w:t xml:space="preserve"> </w:t>
      </w:r>
      <w:r>
        <w:t>it.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lost</w:t>
      </w:r>
      <w:r w:rsidR="008C15A7">
        <w:t xml:space="preserve"> </w:t>
      </w:r>
      <w:r>
        <w:t>and</w:t>
      </w:r>
      <w:r w:rsidR="008C15A7">
        <w:t xml:space="preserve"> </w:t>
      </w:r>
      <w:r>
        <w:t>powerless.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is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creative</w:t>
      </w:r>
      <w:r w:rsidR="008C15A7">
        <w:t xml:space="preserve"> </w:t>
      </w:r>
      <w:r>
        <w:t>minds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world</w:t>
      </w:r>
      <w:r w:rsidR="008C15A7">
        <w:t xml:space="preserve"> </w:t>
      </w:r>
      <w:r>
        <w:t>and</w:t>
      </w:r>
      <w:r w:rsidR="008C15A7">
        <w:t xml:space="preserve"> </w:t>
      </w:r>
      <w:r>
        <w:t>he</w:t>
      </w:r>
      <w:r w:rsidR="008C15A7">
        <w:t xml:space="preserve"> </w:t>
      </w:r>
      <w:r>
        <w:t>was</w:t>
      </w:r>
      <w:r w:rsidR="008C15A7">
        <w:t xml:space="preserve"> </w:t>
      </w:r>
      <w:r>
        <w:t>having</w:t>
      </w:r>
      <w:r w:rsidR="008C15A7">
        <w:t xml:space="preserve"> </w:t>
      </w:r>
      <w:r>
        <w:t>a</w:t>
      </w:r>
      <w:r w:rsidR="008C15A7">
        <w:t xml:space="preserve"> </w:t>
      </w:r>
      <w:r>
        <w:t>crisis</w:t>
      </w:r>
      <w:r w:rsidR="008C15A7">
        <w:t xml:space="preserve"> </w:t>
      </w:r>
      <w:r>
        <w:t>in</w:t>
      </w:r>
      <w:r w:rsidR="008C15A7">
        <w:t xml:space="preserve"> </w:t>
      </w:r>
      <w:r>
        <w:t>confidence.</w:t>
      </w:r>
      <w:r w:rsidR="008C15A7">
        <w:t xml:space="preserve"> </w:t>
      </w:r>
      <w:r>
        <w:t>Now</w:t>
      </w:r>
      <w:r w:rsidR="008C15A7">
        <w:t xml:space="preserve"> </w:t>
      </w:r>
      <w:r>
        <w:t>this</w:t>
      </w:r>
      <w:r w:rsidR="008C15A7">
        <w:t xml:space="preserve"> </w:t>
      </w:r>
      <w:r>
        <w:t>should</w:t>
      </w:r>
      <w:r w:rsidR="008C15A7">
        <w:t xml:space="preserve"> </w:t>
      </w:r>
      <w:r>
        <w:t>make</w:t>
      </w:r>
      <w:r w:rsidR="008C15A7">
        <w:t xml:space="preserve"> </w:t>
      </w:r>
      <w:r>
        <w:t>us</w:t>
      </w:r>
      <w:r w:rsidR="008C15A7">
        <w:t xml:space="preserve"> </w:t>
      </w:r>
      <w:r>
        <w:t>all</w:t>
      </w:r>
      <w:r w:rsidR="008C15A7">
        <w:t xml:space="preserve"> </w:t>
      </w:r>
      <w:r>
        <w:t>feel</w:t>
      </w:r>
      <w:r w:rsidR="008C15A7">
        <w:t xml:space="preserve"> </w:t>
      </w:r>
      <w:r>
        <w:t>a</w:t>
      </w:r>
      <w:r w:rsidR="008C15A7">
        <w:t xml:space="preserve"> </w:t>
      </w:r>
      <w:r>
        <w:t>little</w:t>
      </w:r>
      <w:r w:rsidR="008C15A7">
        <w:t xml:space="preserve"> </w:t>
      </w:r>
      <w:r>
        <w:t>bit</w:t>
      </w:r>
      <w:r w:rsidR="008C15A7">
        <w:t xml:space="preserve"> </w:t>
      </w:r>
      <w:r>
        <w:t>better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are</w:t>
      </w:r>
      <w:r w:rsidR="008C15A7">
        <w:t xml:space="preserve"> </w:t>
      </w:r>
      <w:r>
        <w:t>struggling</w:t>
      </w:r>
      <w:r w:rsidR="008C15A7">
        <w:t xml:space="preserve"> </w:t>
      </w:r>
      <w:r>
        <w:t>because</w:t>
      </w:r>
      <w:r w:rsidR="008C15A7">
        <w:t xml:space="preserve"> </w:t>
      </w:r>
      <w:r>
        <w:t>even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creative</w:t>
      </w:r>
      <w:r w:rsidR="008C15A7">
        <w:t xml:space="preserve"> </w:t>
      </w:r>
      <w:r>
        <w:t>voices</w:t>
      </w:r>
      <w:r w:rsidR="008C15A7">
        <w:t xml:space="preserve"> </w:t>
      </w:r>
      <w:r>
        <w:t>of</w:t>
      </w:r>
      <w:r w:rsidR="008C15A7">
        <w:t xml:space="preserve"> </w:t>
      </w:r>
      <w:r>
        <w:t>our</w:t>
      </w:r>
      <w:r w:rsidR="008C15A7">
        <w:t xml:space="preserve"> </w:t>
      </w:r>
      <w:r>
        <w:t>time</w:t>
      </w:r>
      <w:r w:rsidR="008C15A7">
        <w:t xml:space="preserve"> </w:t>
      </w:r>
      <w:r>
        <w:t>struggles.</w:t>
      </w:r>
      <w:r w:rsidR="008C15A7">
        <w:t xml:space="preserve"> </w:t>
      </w:r>
      <w:r>
        <w:t>This</w:t>
      </w:r>
      <w:r w:rsidR="008C15A7">
        <w:t xml:space="preserve"> </w:t>
      </w:r>
      <w:r>
        <w:t>happens</w:t>
      </w:r>
      <w:r w:rsidR="008C15A7">
        <w:t xml:space="preserve"> </w:t>
      </w:r>
      <w:r>
        <w:t>to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us,</w:t>
      </w:r>
      <w:r w:rsidR="008C15A7">
        <w:t xml:space="preserve"> </w:t>
      </w:r>
      <w:r>
        <w:t>but</w:t>
      </w:r>
      <w:r w:rsidR="008C15A7">
        <w:t xml:space="preserve"> </w:t>
      </w:r>
      <w:r>
        <w:t>Night</w:t>
      </w:r>
      <w:r w:rsidR="008C15A7">
        <w:t xml:space="preserve"> </w:t>
      </w:r>
      <w:r>
        <w:t>discovered</w:t>
      </w:r>
      <w:r w:rsidR="008C15A7">
        <w:t xml:space="preserve"> </w:t>
      </w:r>
      <w:r>
        <w:t>the</w:t>
      </w:r>
      <w:r w:rsidR="008C15A7">
        <w:t xml:space="preserve"> </w:t>
      </w:r>
      <w:r>
        <w:t>power</w:t>
      </w:r>
      <w:r w:rsidR="008C15A7">
        <w:t xml:space="preserve"> </w:t>
      </w:r>
      <w:r>
        <w:t>and</w:t>
      </w:r>
      <w:r w:rsidR="008C15A7">
        <w:t xml:space="preserve"> </w:t>
      </w:r>
      <w:r>
        <w:t>importance</w:t>
      </w:r>
      <w:r w:rsidR="008C15A7">
        <w:t xml:space="preserve"> </w:t>
      </w:r>
      <w:r>
        <w:t>of</w:t>
      </w:r>
      <w:r w:rsidR="008C15A7">
        <w:t xml:space="preserve"> </w:t>
      </w:r>
      <w:r>
        <w:t>trusting</w:t>
      </w:r>
      <w:r w:rsidR="008C15A7">
        <w:t xml:space="preserve"> </w:t>
      </w:r>
      <w:r>
        <w:t>his</w:t>
      </w:r>
      <w:r w:rsidR="008C15A7">
        <w:t xml:space="preserve"> </w:t>
      </w:r>
      <w:r>
        <w:t>process</w:t>
      </w:r>
      <w:r w:rsidR="008C15A7">
        <w:t xml:space="preserve"> </w:t>
      </w:r>
      <w:r>
        <w:t>from</w:t>
      </w:r>
      <w:r w:rsidR="008C15A7">
        <w:t xml:space="preserve"> </w:t>
      </w:r>
      <w:r>
        <w:t>an</w:t>
      </w:r>
      <w:r w:rsidR="008C15A7">
        <w:t xml:space="preserve"> </w:t>
      </w:r>
      <w:r>
        <w:t>unusual</w:t>
      </w:r>
      <w:r w:rsidR="008C15A7">
        <w:t xml:space="preserve"> </w:t>
      </w:r>
      <w:r>
        <w:t>inspiration.</w:t>
      </w:r>
    </w:p>
    <w:p w14:paraId="2DA70EFB" w14:textId="77777777" w:rsidR="00722F53" w:rsidRDefault="00E949E9" w:rsidP="008F1C01">
      <w:pPr>
        <w:pStyle w:val="Body-TextTx"/>
      </w:pPr>
      <w:r>
        <w:t>Arriving</w:t>
      </w:r>
      <w:r w:rsidR="008C15A7">
        <w:t xml:space="preserve"> </w:t>
      </w:r>
      <w:r>
        <w:t>home</w:t>
      </w:r>
      <w:r w:rsidR="008C15A7">
        <w:t xml:space="preserve"> </w:t>
      </w: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trip,</w:t>
      </w:r>
      <w:r w:rsidR="008C15A7">
        <w:t xml:space="preserve"> </w:t>
      </w:r>
      <w:r>
        <w:t>Night</w:t>
      </w:r>
      <w:r w:rsidR="008C15A7">
        <w:t xml:space="preserve"> </w:t>
      </w:r>
      <w:r>
        <w:t>closed</w:t>
      </w:r>
      <w:r w:rsidR="008C15A7">
        <w:t xml:space="preserve"> </w:t>
      </w:r>
      <w:r>
        <w:t>the</w:t>
      </w:r>
      <w:r w:rsidR="008C15A7">
        <w:t xml:space="preserve"> </w:t>
      </w:r>
      <w:r>
        <w:t>front</w:t>
      </w:r>
      <w:r w:rsidR="008C15A7">
        <w:t xml:space="preserve"> </w:t>
      </w:r>
      <w:r>
        <w:t>door</w:t>
      </w:r>
      <w:r w:rsidR="008C15A7">
        <w:t xml:space="preserve"> </w:t>
      </w:r>
      <w:r>
        <w:t>behind</w:t>
      </w:r>
      <w:r w:rsidR="008C15A7">
        <w:t xml:space="preserve"> </w:t>
      </w:r>
      <w:r>
        <w:t>him,</w:t>
      </w:r>
      <w:r w:rsidR="008C15A7">
        <w:t xml:space="preserve"> </w:t>
      </w:r>
      <w:r>
        <w:t>happy</w:t>
      </w:r>
      <w:r w:rsidR="008C15A7">
        <w:t xml:space="preserve"> </w:t>
      </w:r>
      <w:r>
        <w:t>for</w:t>
      </w:r>
      <w:r w:rsidR="008C15A7">
        <w:t xml:space="preserve"> </w:t>
      </w:r>
      <w:r>
        <w:t>just</w:t>
      </w:r>
      <w:r w:rsidR="008C15A7">
        <w:t xml:space="preserve"> </w:t>
      </w:r>
      <w:r>
        <w:t>a</w:t>
      </w:r>
      <w:r w:rsidR="008C15A7">
        <w:t xml:space="preserve"> </w:t>
      </w:r>
      <w:r>
        <w:t>moment</w:t>
      </w:r>
      <w:r w:rsidR="008C15A7">
        <w:t xml:space="preserve"> 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safe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vacuum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house.</w:t>
      </w:r>
      <w:r w:rsidR="008C15A7">
        <w:t xml:space="preserve"> </w:t>
      </w:r>
      <w:r>
        <w:t>His</w:t>
      </w:r>
      <w:r w:rsidR="008C15A7">
        <w:t xml:space="preserve"> </w:t>
      </w:r>
      <w:r>
        <w:t>daughter</w:t>
      </w:r>
      <w:r w:rsidR="008C15A7">
        <w:t xml:space="preserve"> </w:t>
      </w:r>
      <w:r>
        <w:t>greeted</w:t>
      </w:r>
      <w:r w:rsidR="008C15A7">
        <w:t xml:space="preserve"> </w:t>
      </w:r>
      <w:r>
        <w:t>him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kitchen</w:t>
      </w:r>
      <w:r w:rsidR="008C15A7">
        <w:t xml:space="preserve"> </w:t>
      </w:r>
      <w:r>
        <w:t>table,</w:t>
      </w:r>
      <w:r w:rsidR="008C15A7">
        <w:t xml:space="preserve"> </w:t>
      </w:r>
      <w:r>
        <w:t>where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working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1,000-piece</w:t>
      </w:r>
      <w:r w:rsidR="008C15A7">
        <w:t xml:space="preserve"> </w:t>
      </w:r>
      <w:r>
        <w:t>puzzle.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threw</w:t>
      </w:r>
      <w:r w:rsidR="008C15A7">
        <w:t xml:space="preserve"> </w:t>
      </w:r>
      <w:r>
        <w:t>myself</w:t>
      </w:r>
      <w:r w:rsidR="008C15A7">
        <w:t xml:space="preserve"> </w:t>
      </w:r>
      <w:r>
        <w:t>into</w:t>
      </w:r>
      <w:r w:rsidR="008C15A7">
        <w:t xml:space="preserve"> </w:t>
      </w:r>
      <w:r>
        <w:t>the</w:t>
      </w:r>
      <w:r w:rsidR="008C15A7">
        <w:t xml:space="preserve"> </w:t>
      </w:r>
      <w:r>
        <w:t>simplistic</w:t>
      </w:r>
      <w:r w:rsidR="008C15A7">
        <w:t xml:space="preserve"> </w:t>
      </w:r>
      <w:r>
        <w:t>and</w:t>
      </w:r>
      <w:r w:rsidR="008C15A7">
        <w:t xml:space="preserve"> </w:t>
      </w:r>
      <w:r>
        <w:t>concrete</w:t>
      </w:r>
      <w:r w:rsidR="008C15A7">
        <w:t xml:space="preserve"> </w:t>
      </w:r>
      <w:r>
        <w:t>distraction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puzzle</w:t>
      </w:r>
      <w:r w:rsidR="00722F53">
        <w:t>—</w:t>
      </w:r>
      <w:r>
        <w:t>until</w:t>
      </w:r>
      <w:r w:rsidR="008C15A7">
        <w:t xml:space="preserve"> </w:t>
      </w:r>
      <w:r>
        <w:t>we</w:t>
      </w:r>
      <w:r w:rsidR="008C15A7">
        <w:t xml:space="preserve"> </w:t>
      </w:r>
      <w:r>
        <w:t>couldn</w:t>
      </w:r>
      <w:r w:rsidR="00610349">
        <w:t>’</w:t>
      </w:r>
      <w:r>
        <w:t>t</w:t>
      </w:r>
      <w:r w:rsidR="008C15A7">
        <w:t xml:space="preserve"> </w:t>
      </w:r>
      <w:r>
        <w:t>find</w:t>
      </w:r>
      <w:r w:rsidR="008C15A7">
        <w:t xml:space="preserve"> </w:t>
      </w:r>
      <w:r>
        <w:t>a</w:t>
      </w:r>
      <w:r w:rsidR="008C15A7">
        <w:t xml:space="preserve"> </w:t>
      </w:r>
      <w:r>
        <w:t>crucial</w:t>
      </w:r>
      <w:r w:rsidR="008C15A7">
        <w:t xml:space="preserve"> </w:t>
      </w:r>
      <w:r>
        <w:t>piece</w:t>
      </w:r>
      <w:r w:rsidR="008C15A7">
        <w:t xml:space="preserve"> </w:t>
      </w:r>
      <w:r>
        <w:t>we</w:t>
      </w:r>
      <w:r w:rsidR="008C15A7">
        <w:t xml:space="preserve"> </w:t>
      </w:r>
      <w:r>
        <w:t>needed</w:t>
      </w:r>
      <w:r w:rsidR="008C15A7">
        <w:t xml:space="preserve"> </w:t>
      </w:r>
      <w:r>
        <w:t>to</w:t>
      </w:r>
      <w:r w:rsidR="008C15A7">
        <w:t xml:space="preserve"> </w:t>
      </w:r>
      <w:r>
        <w:t>move</w:t>
      </w:r>
      <w:r w:rsidR="008C15A7">
        <w:t xml:space="preserve"> </w:t>
      </w:r>
      <w:r>
        <w:t>on.</w:t>
      </w:r>
      <w:r w:rsidR="008C15A7">
        <w:t xml:space="preserve"> </w:t>
      </w:r>
      <w:r>
        <w:t>We</w:t>
      </w:r>
      <w:r w:rsidR="008C15A7">
        <w:t xml:space="preserve"> </w:t>
      </w:r>
      <w:r>
        <w:t>searched</w:t>
      </w:r>
      <w:r w:rsidR="008C15A7">
        <w:t xml:space="preserve"> </w:t>
      </w:r>
      <w:r>
        <w:t>and</w:t>
      </w:r>
      <w:r w:rsidR="008C15A7">
        <w:t xml:space="preserve"> </w:t>
      </w:r>
      <w:r>
        <w:t>searched</w:t>
      </w:r>
      <w:r w:rsidR="008C15A7">
        <w:t xml:space="preserve"> </w:t>
      </w:r>
      <w:r>
        <w:t>and</w:t>
      </w:r>
      <w:r w:rsidR="008C15A7">
        <w:t xml:space="preserve"> </w:t>
      </w:r>
      <w:r>
        <w:t>searched,</w:t>
      </w:r>
      <w:r w:rsidR="008C15A7">
        <w:t xml:space="preserve"> </w:t>
      </w:r>
      <w:r>
        <w:t>and</w:t>
      </w:r>
      <w:r w:rsidR="008C15A7">
        <w:t xml:space="preserve"> </w:t>
      </w:r>
      <w:r>
        <w:t>kept</w:t>
      </w:r>
      <w:r w:rsidR="008C15A7">
        <w:t xml:space="preserve"> </w:t>
      </w:r>
      <w:r>
        <w:t>coming</w:t>
      </w:r>
      <w:r w:rsidR="008C15A7">
        <w:t xml:space="preserve"> </w:t>
      </w:r>
      <w:r>
        <w:t>up</w:t>
      </w:r>
      <w:r w:rsidR="008C15A7">
        <w:t xml:space="preserve"> </w:t>
      </w:r>
      <w:r>
        <w:t>empty,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says.</w:t>
      </w:r>
      <w:r w:rsidR="008C15A7">
        <w:t xml:space="preserve"> </w:t>
      </w:r>
      <w:r>
        <w:t>We</w:t>
      </w:r>
      <w:r w:rsidR="008C15A7">
        <w:t xml:space="preserve"> </w:t>
      </w:r>
      <w:r>
        <w:t>have</w:t>
      </w:r>
      <w:r w:rsidR="008C15A7">
        <w:t xml:space="preserve"> </w:t>
      </w:r>
      <w:r>
        <w:t>all</w:t>
      </w:r>
      <w:r w:rsidR="008C15A7">
        <w:t xml:space="preserve"> </w:t>
      </w:r>
      <w:r>
        <w:t>been</w:t>
      </w:r>
      <w:r w:rsidR="008C15A7">
        <w:t xml:space="preserve"> </w:t>
      </w:r>
      <w:r>
        <w:t>there</w:t>
      </w:r>
      <w:r w:rsidR="008C15A7">
        <w:t xml:space="preserve"> </w:t>
      </w:r>
      <w:r>
        <w:t>and</w:t>
      </w:r>
      <w:r w:rsidR="008C15A7">
        <w:t xml:space="preserve"> </w:t>
      </w:r>
      <w:r>
        <w:t>know</w:t>
      </w:r>
      <w:r w:rsidR="008C15A7">
        <w:t xml:space="preserve"> </w:t>
      </w:r>
      <w:r>
        <w:t>it</w:t>
      </w:r>
      <w:r w:rsidR="008C15A7">
        <w:t xml:space="preserve"> </w:t>
      </w:r>
      <w:r>
        <w:t>can</w:t>
      </w:r>
      <w:r w:rsidR="008C15A7">
        <w:t xml:space="preserve"> </w:t>
      </w:r>
      <w:r>
        <w:t>be</w:t>
      </w:r>
      <w:r w:rsidR="008C15A7">
        <w:t xml:space="preserve"> </w:t>
      </w:r>
      <w:r>
        <w:t>maddening.</w:t>
      </w:r>
      <w:r w:rsidR="008C15A7">
        <w:t xml:space="preserve"> </w:t>
      </w:r>
      <w:r>
        <w:t>Night</w:t>
      </w:r>
      <w:r w:rsidR="008C15A7">
        <w:t xml:space="preserve"> </w:t>
      </w:r>
      <w:r>
        <w:t>and</w:t>
      </w:r>
      <w:r w:rsidR="008C15A7">
        <w:t xml:space="preserve"> </w:t>
      </w:r>
      <w:r>
        <w:t>his</w:t>
      </w:r>
      <w:r w:rsidR="008C15A7">
        <w:t xml:space="preserve"> </w:t>
      </w:r>
      <w:r>
        <w:t>daughter</w:t>
      </w:r>
      <w:r w:rsidR="008C15A7">
        <w:t xml:space="preserve"> </w:t>
      </w:r>
      <w:r>
        <w:t>sat</w:t>
      </w:r>
      <w:r w:rsidR="008C15A7">
        <w:t xml:space="preserve"> </w:t>
      </w:r>
      <w:r>
        <w:t>in</w:t>
      </w:r>
      <w:r w:rsidR="008C15A7">
        <w:t xml:space="preserve"> </w:t>
      </w:r>
      <w:r>
        <w:t>silence</w:t>
      </w:r>
      <w:r w:rsidR="008C15A7">
        <w:t xml:space="preserve"> </w:t>
      </w:r>
      <w:r>
        <w:t>for</w:t>
      </w:r>
      <w:r w:rsidR="008C15A7">
        <w:t xml:space="preserve"> </w:t>
      </w:r>
      <w:r>
        <w:t>an</w:t>
      </w:r>
      <w:r w:rsidR="008C15A7">
        <w:t xml:space="preserve"> </w:t>
      </w:r>
      <w:r>
        <w:t>hour,</w:t>
      </w:r>
      <w:r w:rsidR="008C15A7">
        <w:t xml:space="preserve"> </w:t>
      </w:r>
      <w:r>
        <w:t>trusting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and</w:t>
      </w:r>
      <w:r w:rsidR="008C15A7">
        <w:t xml:space="preserve"> </w:t>
      </w:r>
      <w:r>
        <w:t>putting</w:t>
      </w:r>
      <w:r w:rsidR="008C15A7">
        <w:t xml:space="preserve"> </w:t>
      </w:r>
      <w:r>
        <w:t>all</w:t>
      </w:r>
      <w:r w:rsidR="008C15A7">
        <w:t xml:space="preserve"> </w:t>
      </w:r>
      <w:r>
        <w:t>of</w:t>
      </w:r>
      <w:r w:rsidR="008C15A7">
        <w:t xml:space="preserve"> </w:t>
      </w:r>
      <w:r>
        <w:t>their</w:t>
      </w:r>
      <w:r w:rsidR="008C15A7">
        <w:t xml:space="preserve"> </w:t>
      </w:r>
      <w:r>
        <w:t>energy</w:t>
      </w:r>
      <w:r w:rsidR="008C15A7">
        <w:t xml:space="preserve"> </w:t>
      </w:r>
      <w:r>
        <w:t>towards</w:t>
      </w:r>
      <w:r w:rsidR="008C15A7">
        <w:t xml:space="preserve"> </w:t>
      </w:r>
      <w:r>
        <w:t>the</w:t>
      </w:r>
      <w:r w:rsidR="008C15A7">
        <w:t xml:space="preserve"> </w:t>
      </w:r>
      <w:r>
        <w:t>task</w:t>
      </w:r>
      <w:r w:rsidR="008C15A7">
        <w:t xml:space="preserve"> </w:t>
      </w:r>
      <w:r>
        <w:t>of</w:t>
      </w:r>
      <w:r w:rsidR="008C15A7">
        <w:t xml:space="preserve"> </w:t>
      </w:r>
      <w:r>
        <w:t>finding</w:t>
      </w:r>
      <w:r w:rsidR="008C15A7">
        <w:t xml:space="preserve"> </w:t>
      </w:r>
      <w:r>
        <w:t>that</w:t>
      </w:r>
      <w:r w:rsidR="008C15A7">
        <w:t xml:space="preserve"> </w:t>
      </w:r>
      <w:r>
        <w:t>elusive</w:t>
      </w:r>
      <w:r w:rsidR="008C15A7">
        <w:t xml:space="preserve"> </w:t>
      </w:r>
      <w:r>
        <w:t>piece.</w:t>
      </w:r>
      <w:r w:rsidR="008C15A7">
        <w:t xml:space="preserve"> </w:t>
      </w:r>
      <w:r>
        <w:t>Then</w:t>
      </w:r>
      <w:r w:rsidR="008C15A7">
        <w:t xml:space="preserve"> </w:t>
      </w:r>
      <w:r>
        <w:t>there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most</w:t>
      </w:r>
      <w:r w:rsidR="008C15A7">
        <w:t xml:space="preserve"> </w:t>
      </w:r>
      <w:r>
        <w:t>magical</w:t>
      </w:r>
      <w:r w:rsidR="008C15A7">
        <w:t xml:space="preserve"> </w:t>
      </w:r>
      <w:r>
        <w:t>moment:</w:t>
      </w:r>
      <w:r w:rsidR="008C15A7">
        <w:t xml:space="preserve"> </w:t>
      </w:r>
      <w:r>
        <w:t>they</w:t>
      </w:r>
      <w:r w:rsidR="008C15A7">
        <w:t xml:space="preserve"> </w:t>
      </w:r>
      <w:r>
        <w:t>found</w:t>
      </w:r>
      <w:r w:rsidR="008C15A7">
        <w:t xml:space="preserve"> </w:t>
      </w:r>
      <w:r>
        <w:t>it.</w:t>
      </w:r>
      <w:r w:rsidR="008C15A7">
        <w:t xml:space="preserve"> </w:t>
      </w:r>
      <w:r>
        <w:t>Then</w:t>
      </w:r>
      <w:r w:rsidR="008C15A7">
        <w:t xml:space="preserve"> </w:t>
      </w:r>
      <w:r>
        <w:t>they</w:t>
      </w:r>
      <w:r w:rsidR="008C15A7">
        <w:t xml:space="preserve"> </w:t>
      </w:r>
      <w:r>
        <w:t>found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one,</w:t>
      </w:r>
      <w:r w:rsidR="008C15A7">
        <w:t xml:space="preserve"> </w:t>
      </w:r>
      <w:r>
        <w:t>then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one,</w:t>
      </w:r>
      <w:r w:rsidR="008C15A7">
        <w:t xml:space="preserve"> </w:t>
      </w:r>
      <w:r>
        <w:t>then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one.</w:t>
      </w:r>
      <w:r w:rsidR="008C15A7">
        <w:t xml:space="preserve"> </w:t>
      </w:r>
      <w:r w:rsidR="00610349">
        <w:t>“</w:t>
      </w:r>
      <w:r>
        <w:t>Just</w:t>
      </w:r>
      <w:r w:rsidR="008C15A7">
        <w:t xml:space="preserve"> </w:t>
      </w:r>
      <w:r>
        <w:t>as</w:t>
      </w:r>
      <w:r w:rsidR="008C15A7">
        <w:t xml:space="preserve"> </w:t>
      </w:r>
      <w:r>
        <w:t>the</w:t>
      </w:r>
      <w:r w:rsidR="008C15A7">
        <w:t xml:space="preserve"> </w:t>
      </w:r>
      <w:r>
        <w:t>puzzle</w:t>
      </w:r>
      <w:r w:rsidR="008C15A7">
        <w:t xml:space="preserve"> </w:t>
      </w:r>
      <w:r>
        <w:t>fell</w:t>
      </w:r>
      <w:r w:rsidR="008C15A7">
        <w:t xml:space="preserve"> </w:t>
      </w:r>
      <w:r>
        <w:t>into</w:t>
      </w:r>
      <w:r w:rsidR="008C15A7">
        <w:t xml:space="preserve"> </w:t>
      </w:r>
      <w:r>
        <w:t>place</w:t>
      </w:r>
      <w:r w:rsidR="008C15A7">
        <w:t xml:space="preserve"> </w:t>
      </w:r>
      <w:r>
        <w:t>for</w:t>
      </w:r>
      <w:r w:rsidR="008C15A7">
        <w:t xml:space="preserve"> </w:t>
      </w:r>
      <w:r>
        <w:t>us,</w:t>
      </w:r>
      <w:r w:rsidR="008C15A7">
        <w:t xml:space="preserve"> </w:t>
      </w:r>
      <w:r>
        <w:t>everything</w:t>
      </w:r>
      <w:r w:rsidR="008C15A7">
        <w:t xml:space="preserve"> </w:t>
      </w:r>
      <w:r>
        <w:t>clicked,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says,</w:t>
      </w:r>
      <w:r w:rsidR="008C15A7">
        <w:t xml:space="preserve"> </w:t>
      </w:r>
      <w:r>
        <w:t>the</w:t>
      </w:r>
      <w:r w:rsidR="008C15A7">
        <w:t xml:space="preserve"> </w:t>
      </w:r>
      <w:r>
        <w:t>insight</w:t>
      </w:r>
      <w:r w:rsidR="008C15A7">
        <w:t xml:space="preserve"> </w:t>
      </w:r>
      <w:r>
        <w:t>seemed</w:t>
      </w:r>
      <w:r w:rsidR="008C15A7">
        <w:t xml:space="preserve"> </w:t>
      </w:r>
      <w:r>
        <w:t>crystal</w:t>
      </w:r>
      <w:r w:rsidR="008C15A7">
        <w:t xml:space="preserve"> </w:t>
      </w:r>
      <w:r>
        <w:t>clear</w:t>
      </w:r>
      <w:r w:rsidR="008C15A7">
        <w:t xml:space="preserve"> </w:t>
      </w:r>
      <w:r>
        <w:t>to</w:t>
      </w:r>
      <w:r w:rsidR="008C15A7">
        <w:t xml:space="preserve"> </w:t>
      </w:r>
      <w:r>
        <w:t>him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time.</w:t>
      </w:r>
      <w:r w:rsidR="008C15A7">
        <w:t xml:space="preserve"> </w:t>
      </w:r>
      <w:r w:rsidR="00610349">
        <w:t>“</w:t>
      </w:r>
      <w:r>
        <w:t>Stop</w:t>
      </w:r>
      <w:r w:rsidR="008C15A7">
        <w:t xml:space="preserve"> </w:t>
      </w:r>
      <w:r>
        <w:t>looking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picture,</w:t>
      </w:r>
      <w:r w:rsidR="008C15A7">
        <w:t xml:space="preserve"> </w:t>
      </w:r>
      <w:r>
        <w:t>start</w:t>
      </w:r>
      <w:r w:rsidR="008C15A7">
        <w:t xml:space="preserve"> </w:t>
      </w:r>
      <w:r>
        <w:t>with</w:t>
      </w:r>
      <w:r w:rsidR="008C15A7">
        <w:t xml:space="preserve"> </w:t>
      </w:r>
      <w:r>
        <w:t>one</w:t>
      </w:r>
      <w:r w:rsidR="008C15A7">
        <w:t xml:space="preserve"> </w:t>
      </w:r>
      <w:r>
        <w:t>piece.</w:t>
      </w:r>
      <w:r w:rsidR="008C15A7">
        <w:t xml:space="preserve"> </w:t>
      </w: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do</w:t>
      </w:r>
      <w:r w:rsidR="008C15A7">
        <w:t xml:space="preserve"> </w:t>
      </w:r>
      <w:r>
        <w:t>that</w:t>
      </w:r>
      <w:r w:rsidR="008C15A7">
        <w:t xml:space="preserve"> </w:t>
      </w:r>
      <w:r>
        <w:t>with</w:t>
      </w:r>
      <w:r w:rsidR="008C15A7">
        <w:t xml:space="preserve"> </w:t>
      </w:r>
      <w:r w:rsidRPr="00BC4DEA">
        <w:rPr>
          <w:rStyle w:val="itali"/>
        </w:rPr>
        <w:t>The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Visit</w:t>
      </w:r>
      <w:r>
        <w:t>?</w:t>
      </w:r>
      <w:r w:rsidR="00610349">
        <w:t>”</w:t>
      </w:r>
    </w:p>
    <w:p w14:paraId="7CF67258" w14:textId="77777777" w:rsidR="00722F53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158D9EE5" w14:textId="77777777" w:rsidR="00722F53" w:rsidRDefault="00E949E9" w:rsidP="008F1C01">
      <w:pPr>
        <w:pStyle w:val="Body-TextTx"/>
      </w:pP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morning,</w:t>
      </w:r>
      <w:r w:rsidR="008C15A7">
        <w:t xml:space="preserve"> </w:t>
      </w:r>
      <w:r>
        <w:t>Night</w:t>
      </w:r>
      <w:r w:rsidR="008C15A7">
        <w:t xml:space="preserve"> </w:t>
      </w:r>
      <w:r>
        <w:t>focused</w:t>
      </w:r>
      <w:r w:rsidR="008C15A7">
        <w:t xml:space="preserve"> </w:t>
      </w:r>
      <w:r>
        <w:t>on</w:t>
      </w:r>
      <w:r w:rsidR="008C15A7">
        <w:t xml:space="preserve"> </w:t>
      </w:r>
      <w:r>
        <w:t>one</w:t>
      </w:r>
      <w:r w:rsidR="008C15A7">
        <w:t xml:space="preserve"> </w:t>
      </w:r>
      <w:r>
        <w:t>tiny</w:t>
      </w:r>
      <w:r w:rsidR="008C15A7">
        <w:t xml:space="preserve"> </w:t>
      </w:r>
      <w:r>
        <w:t>scene</w:t>
      </w:r>
      <w:r w:rsidR="008C15A7">
        <w:t xml:space="preserve"> </w:t>
      </w:r>
      <w:r>
        <w:t>of</w:t>
      </w:r>
      <w:r w:rsidR="008C15A7">
        <w:t xml:space="preserve"> </w:t>
      </w:r>
      <w:r>
        <w:t>his</w:t>
      </w:r>
      <w:r w:rsidR="008C15A7">
        <w:t xml:space="preserve"> </w:t>
      </w:r>
      <w:r>
        <w:t>movie,</w:t>
      </w:r>
      <w:r w:rsidR="008C15A7">
        <w:t xml:space="preserve"> </w:t>
      </w:r>
      <w:r>
        <w:t>editing,</w:t>
      </w:r>
      <w:r w:rsidR="008C15A7">
        <w:t xml:space="preserve"> </w:t>
      </w:r>
      <w:r>
        <w:t>considering</w:t>
      </w:r>
      <w:r w:rsidR="008C15A7">
        <w:t xml:space="preserve"> </w:t>
      </w:r>
      <w:r>
        <w:t>new</w:t>
      </w:r>
      <w:r w:rsidR="008C15A7">
        <w:t xml:space="preserve"> </w:t>
      </w:r>
      <w:r>
        <w:t>vantage</w:t>
      </w:r>
      <w:r w:rsidR="008C15A7">
        <w:t xml:space="preserve"> </w:t>
      </w:r>
      <w:r>
        <w:t>points</w:t>
      </w:r>
      <w:r w:rsidR="008C15A7">
        <w:t xml:space="preserve"> </w:t>
      </w:r>
      <w:r>
        <w:t>and</w:t>
      </w:r>
      <w:r w:rsidR="008C15A7">
        <w:t xml:space="preserve"> </w:t>
      </w:r>
      <w:r>
        <w:t>reviewing</w:t>
      </w:r>
      <w:r w:rsidR="008C15A7">
        <w:t xml:space="preserve"> </w:t>
      </w:r>
      <w:r>
        <w:t>rejected</w:t>
      </w:r>
      <w:r w:rsidR="008C15A7">
        <w:t xml:space="preserve"> </w:t>
      </w:r>
      <w:r>
        <w:t>scene</w:t>
      </w:r>
      <w:r w:rsidR="008C15A7">
        <w:t xml:space="preserve"> </w:t>
      </w:r>
      <w:r>
        <w:t>takes.</w:t>
      </w:r>
      <w:r w:rsidR="008C15A7">
        <w:t xml:space="preserve"> </w:t>
      </w:r>
      <w:r w:rsidR="00610349">
        <w:t>“</w:t>
      </w:r>
      <w:r>
        <w:t>By</w:t>
      </w:r>
      <w:r w:rsidR="008C15A7">
        <w:t xml:space="preserve"> </w:t>
      </w:r>
      <w:r>
        <w:t>the</w:t>
      </w:r>
      <w:r w:rsidR="008C15A7">
        <w:t xml:space="preserve"> </w:t>
      </w:r>
      <w:r>
        <w:t>end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day,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improved</w:t>
      </w:r>
      <w:r w:rsidR="008C15A7">
        <w:t xml:space="preserve"> </w:t>
      </w:r>
      <w:r>
        <w:t>that</w:t>
      </w:r>
      <w:r w:rsidR="008C15A7">
        <w:t xml:space="preserve"> </w:t>
      </w:r>
      <w:r>
        <w:t>one</w:t>
      </w:r>
      <w:r w:rsidR="008C15A7">
        <w:t xml:space="preserve"> </w:t>
      </w:r>
      <w:r>
        <w:t>scene</w:t>
      </w:r>
      <w:r w:rsidR="008C15A7">
        <w:t xml:space="preserve"> </w:t>
      </w:r>
      <w:r>
        <w:t>dramatically.</w:t>
      </w:r>
      <w:r w:rsidR="008C15A7">
        <w:t xml:space="preserve"> </w:t>
      </w:r>
      <w:r>
        <w:t>The</w:t>
      </w:r>
      <w:r w:rsidR="008C15A7">
        <w:t xml:space="preserve"> </w:t>
      </w:r>
      <w:r>
        <w:t>next</w:t>
      </w:r>
      <w:r w:rsidR="008C15A7">
        <w:t xml:space="preserve"> </w:t>
      </w:r>
      <w:r>
        <w:t>day</w:t>
      </w:r>
      <w:r w:rsidR="008C15A7">
        <w:t xml:space="preserve"> </w:t>
      </w:r>
      <w:r>
        <w:t>I</w:t>
      </w:r>
      <w:r w:rsidR="008C15A7">
        <w:t xml:space="preserve"> </w:t>
      </w:r>
      <w:r>
        <w:t>did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with</w:t>
      </w:r>
      <w:r w:rsidR="008C15A7">
        <w:t xml:space="preserve"> </w:t>
      </w:r>
      <w:r>
        <w:t>another</w:t>
      </w:r>
      <w:r w:rsidR="008C15A7">
        <w:t xml:space="preserve"> </w:t>
      </w:r>
      <w:r>
        <w:t>scene.</w:t>
      </w:r>
      <w:r w:rsidR="008C15A7">
        <w:t xml:space="preserve"> </w:t>
      </w:r>
      <w:r>
        <w:t>The</w:t>
      </w:r>
      <w:r w:rsidR="008C15A7">
        <w:t xml:space="preserve"> </w:t>
      </w:r>
      <w:r>
        <w:t>following</w:t>
      </w:r>
      <w:r w:rsidR="008C15A7">
        <w:t xml:space="preserve"> </w:t>
      </w:r>
      <w:r>
        <w:t>day</w:t>
      </w:r>
      <w:r w:rsidR="008C15A7">
        <w:t xml:space="preserve"> </w:t>
      </w:r>
      <w:r>
        <w:t>another</w:t>
      </w:r>
      <w:r w:rsidR="008C15A7">
        <w:t xml:space="preserve"> </w:t>
      </w:r>
      <w:r>
        <w:t>scene.</w:t>
      </w:r>
      <w:r w:rsidR="008C15A7">
        <w:t xml:space="preserve"> </w:t>
      </w:r>
      <w:r>
        <w:t>Piece</w:t>
      </w:r>
      <w:r w:rsidR="008C15A7">
        <w:t xml:space="preserve"> </w:t>
      </w:r>
      <w:r>
        <w:t>by</w:t>
      </w:r>
      <w:r w:rsidR="008C15A7">
        <w:t xml:space="preserve"> </w:t>
      </w:r>
      <w:r>
        <w:t>piece,</w:t>
      </w:r>
      <w:r w:rsidR="008C15A7">
        <w:t xml:space="preserve"> </w:t>
      </w:r>
      <w:r>
        <w:t>bit</w:t>
      </w:r>
      <w:r w:rsidR="008C15A7">
        <w:t xml:space="preserve"> </w:t>
      </w:r>
      <w:r>
        <w:t>by</w:t>
      </w:r>
      <w:r w:rsidR="008C15A7">
        <w:t xml:space="preserve"> </w:t>
      </w:r>
      <w:r>
        <w:t>bit,</w:t>
      </w:r>
      <w:r w:rsidR="008C15A7">
        <w:t xml:space="preserve"> </w:t>
      </w:r>
      <w:r>
        <w:t>I</w:t>
      </w:r>
      <w:r w:rsidR="008C15A7">
        <w:t xml:space="preserve"> </w:t>
      </w:r>
      <w:r>
        <w:t>kept</w:t>
      </w:r>
      <w:r w:rsidR="008C15A7">
        <w:t xml:space="preserve"> </w:t>
      </w:r>
      <w:r>
        <w:t>going</w:t>
      </w:r>
      <w:r w:rsidR="008C15A7">
        <w:t xml:space="preserve"> </w:t>
      </w:r>
      <w:r>
        <w:t>until</w:t>
      </w:r>
      <w:r w:rsidR="008C15A7">
        <w:t xml:space="preserve"> </w:t>
      </w:r>
      <w:r>
        <w:t>I</w:t>
      </w:r>
      <w:r w:rsidR="008C15A7">
        <w:t xml:space="preserve"> </w:t>
      </w:r>
      <w:r>
        <w:t>could</w:t>
      </w:r>
      <w:r w:rsidR="008C15A7">
        <w:t xml:space="preserve"> </w:t>
      </w:r>
      <w:r>
        <w:t>see</w:t>
      </w:r>
      <w:r w:rsidR="008C15A7">
        <w:t xml:space="preserve"> </w:t>
      </w:r>
      <w:r>
        <w:t>the</w:t>
      </w:r>
      <w:r w:rsidR="008C15A7">
        <w:t xml:space="preserve"> </w:t>
      </w:r>
      <w:r>
        <w:t>big</w:t>
      </w:r>
      <w:r w:rsidR="008C15A7">
        <w:t xml:space="preserve"> </w:t>
      </w:r>
      <w:r>
        <w:t>picture,</w:t>
      </w:r>
      <w:r w:rsidR="00610349">
        <w:t>”</w:t>
      </w:r>
      <w:r w:rsidR="008C15A7">
        <w:t xml:space="preserve"> </w:t>
      </w:r>
      <w:r>
        <w:t>Night</w:t>
      </w:r>
      <w:r w:rsidR="008C15A7">
        <w:t xml:space="preserve"> </w:t>
      </w:r>
      <w:r>
        <w:t>explained.</w:t>
      </w:r>
      <w:r w:rsidR="008C15A7">
        <w:t xml:space="preserve"> </w:t>
      </w:r>
      <w:r>
        <w:t>Three</w:t>
      </w:r>
      <w:r w:rsidR="008C15A7">
        <w:t xml:space="preserve"> </w:t>
      </w:r>
      <w:r>
        <w:t>months</w:t>
      </w:r>
      <w:r w:rsidR="008C15A7">
        <w:t xml:space="preserve"> </w:t>
      </w:r>
      <w:r>
        <w:t>later,</w:t>
      </w:r>
      <w:r w:rsidR="008C15A7">
        <w:t xml:space="preserve"> </w:t>
      </w:r>
      <w:r>
        <w:t>he</w:t>
      </w:r>
      <w:r w:rsidR="008C15A7">
        <w:t xml:space="preserve"> </w:t>
      </w:r>
      <w:r>
        <w:t>flew</w:t>
      </w:r>
      <w:r w:rsidR="008C15A7">
        <w:t xml:space="preserve"> </w:t>
      </w:r>
      <w:r>
        <w:t>to</w:t>
      </w:r>
      <w:r w:rsidR="008C15A7">
        <w:t xml:space="preserve"> </w:t>
      </w:r>
      <w:r>
        <w:t>Hollywood</w:t>
      </w:r>
      <w:r w:rsidR="008C15A7">
        <w:t xml:space="preserve"> </w:t>
      </w:r>
      <w:r>
        <w:t>once</w:t>
      </w:r>
      <w:r w:rsidR="008C15A7">
        <w:t xml:space="preserve"> </w:t>
      </w:r>
      <w:r>
        <w:t>again</w:t>
      </w:r>
      <w:r w:rsidR="008C15A7">
        <w:t xml:space="preserve"> </w:t>
      </w:r>
      <w:r>
        <w:t>and</w:t>
      </w:r>
      <w:r w:rsidR="008C15A7">
        <w:t xml:space="preserve"> </w:t>
      </w:r>
      <w:r>
        <w:t>showed</w:t>
      </w:r>
      <w:r w:rsidR="008C15A7">
        <w:t xml:space="preserve"> </w:t>
      </w:r>
      <w:r>
        <w:t>the</w:t>
      </w:r>
      <w:r w:rsidR="008C15A7">
        <w:t xml:space="preserve"> </w:t>
      </w:r>
      <w:r>
        <w:t>film</w:t>
      </w:r>
      <w:r w:rsidR="008C15A7">
        <w:t xml:space="preserve"> </w:t>
      </w:r>
      <w:r>
        <w:t>to</w:t>
      </w:r>
      <w:r w:rsidR="008C15A7">
        <w:t xml:space="preserve"> </w:t>
      </w:r>
      <w:r>
        <w:t>the</w:t>
      </w:r>
      <w:r w:rsidR="008C15A7">
        <w:t xml:space="preserve"> </w:t>
      </w:r>
      <w:r>
        <w:t>one</w:t>
      </w:r>
      <w:r w:rsidR="008C15A7">
        <w:t xml:space="preserve"> </w:t>
      </w:r>
      <w:r>
        <w:t>studio</w:t>
      </w:r>
      <w:r w:rsidR="008C15A7">
        <w:t xml:space="preserve"> </w:t>
      </w:r>
      <w:r>
        <w:t>that</w:t>
      </w:r>
      <w:r w:rsidR="008C15A7">
        <w:t xml:space="preserve"> </w:t>
      </w:r>
      <w:r>
        <w:t>had</w:t>
      </w:r>
      <w:r w:rsidR="008C15A7">
        <w:t xml:space="preserve"> </w:t>
      </w:r>
      <w:r>
        <w:t>invited</w:t>
      </w:r>
      <w:r w:rsidR="008C15A7">
        <w:t xml:space="preserve"> </w:t>
      </w:r>
      <w:r>
        <w:t>him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showing.</w:t>
      </w:r>
      <w:r w:rsidR="008C15A7">
        <w:t xml:space="preserve"> </w:t>
      </w:r>
      <w:r>
        <w:t>They</w:t>
      </w:r>
      <w:r w:rsidR="008C15A7">
        <w:t xml:space="preserve"> </w:t>
      </w:r>
      <w:r>
        <w:t>bought</w:t>
      </w:r>
      <w:r w:rsidR="008C15A7">
        <w:t xml:space="preserve"> </w:t>
      </w:r>
      <w:r>
        <w:t>it</w:t>
      </w:r>
      <w:r w:rsidR="008C15A7">
        <w:t xml:space="preserve"> </w:t>
      </w:r>
      <w:r>
        <w:t>instantly.</w:t>
      </w:r>
      <w:r w:rsidR="008C15A7">
        <w:t xml:space="preserve"> </w:t>
      </w:r>
      <w:r>
        <w:t>Universal</w:t>
      </w:r>
      <w:r w:rsidR="008C15A7">
        <w:t xml:space="preserve"> </w:t>
      </w:r>
      <w:r>
        <w:t>Pictures</w:t>
      </w:r>
      <w:r w:rsidR="008C15A7">
        <w:t xml:space="preserve"> </w:t>
      </w:r>
      <w:r>
        <w:t>in</w:t>
      </w:r>
      <w:r w:rsidR="008C15A7">
        <w:t xml:space="preserve"> </w:t>
      </w:r>
      <w:r>
        <w:t>partnership</w:t>
      </w:r>
      <w:r w:rsidR="008C15A7">
        <w:t xml:space="preserve"> </w:t>
      </w:r>
      <w:r>
        <w:t>with</w:t>
      </w:r>
      <w:r w:rsidR="008C15A7">
        <w:t xml:space="preserve"> </w:t>
      </w:r>
      <w:r>
        <w:t>Night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to</w:t>
      </w:r>
      <w:r w:rsidR="008C15A7">
        <w:t xml:space="preserve"> </w:t>
      </w:r>
      <w:r>
        <w:t>make</w:t>
      </w:r>
      <w:r w:rsidR="008C15A7">
        <w:t xml:space="preserve"> </w:t>
      </w:r>
      <w:r>
        <w:t>the</w:t>
      </w:r>
      <w:r w:rsidR="008C15A7">
        <w:t xml:space="preserve"> </w:t>
      </w:r>
      <w:r>
        <w:t>newly</w:t>
      </w:r>
      <w:r w:rsidR="008C15A7">
        <w:t xml:space="preserve"> </w:t>
      </w:r>
      <w:r>
        <w:t>named</w:t>
      </w:r>
      <w:r w:rsidR="008C15A7">
        <w:t xml:space="preserve"> </w:t>
      </w:r>
      <w:r w:rsidRPr="00BC4DEA">
        <w:rPr>
          <w:rStyle w:val="itali"/>
        </w:rPr>
        <w:t>Split</w:t>
      </w:r>
      <w:r w:rsidR="008C15A7" w:rsidRPr="00BC4DEA">
        <w:rPr>
          <w:rStyle w:val="itali"/>
        </w:rPr>
        <w:t xml:space="preserve"> </w:t>
      </w:r>
      <w:r>
        <w:t>together,</w:t>
      </w:r>
      <w:r w:rsidR="008C15A7">
        <w:t xml:space="preserve"> </w:t>
      </w:r>
      <w:r>
        <w:t>a</w:t>
      </w:r>
      <w:r w:rsidR="008C15A7">
        <w:t xml:space="preserve"> </w:t>
      </w:r>
      <w:r>
        <w:t>film</w:t>
      </w:r>
      <w:r w:rsidR="008C15A7">
        <w:t xml:space="preserve"> </w:t>
      </w:r>
      <w:r>
        <w:t>that</w:t>
      </w:r>
      <w:r w:rsidR="008C15A7">
        <w:t xml:space="preserve"> </w:t>
      </w:r>
      <w:r>
        <w:t>grossed</w:t>
      </w:r>
      <w:r w:rsidR="008C15A7">
        <w:t xml:space="preserve"> </w:t>
      </w:r>
      <w:r>
        <w:t>over</w:t>
      </w:r>
      <w:r w:rsidR="008C15A7">
        <w:t xml:space="preserve"> </w:t>
      </w:r>
      <w:r>
        <w:t>$300</w:t>
      </w:r>
      <w:r w:rsidR="008C15A7">
        <w:t xml:space="preserve"> </w:t>
      </w:r>
      <w:r>
        <w:t>million</w:t>
      </w:r>
      <w:r w:rsidR="008C15A7">
        <w:t xml:space="preserve"> </w:t>
      </w:r>
      <w:r>
        <w:t>(and</w:t>
      </w:r>
      <w:r w:rsidR="008C15A7">
        <w:t xml:space="preserve"> </w:t>
      </w:r>
      <w:r>
        <w:t>caused</w:t>
      </w:r>
      <w:r w:rsidR="008C15A7">
        <w:t xml:space="preserve"> </w:t>
      </w: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sleepless</w:t>
      </w:r>
      <w:r w:rsidR="008C15A7">
        <w:t xml:space="preserve"> </w:t>
      </w:r>
      <w:r>
        <w:t>nights</w:t>
      </w:r>
      <w:r w:rsidR="008C15A7">
        <w:t xml:space="preserve"> </w:t>
      </w:r>
      <w:r>
        <w:t>for</w:t>
      </w:r>
      <w:r w:rsidR="008C15A7">
        <w:t xml:space="preserve"> </w:t>
      </w:r>
      <w:r>
        <w:t>me).</w:t>
      </w:r>
      <w:r w:rsidR="008C15A7">
        <w:t xml:space="preserve"> </w:t>
      </w:r>
      <w:r>
        <w:t>This</w:t>
      </w:r>
      <w:r w:rsidR="008C15A7">
        <w:t xml:space="preserve"> </w:t>
      </w:r>
      <w:r>
        <w:t>example</w:t>
      </w:r>
      <w:r w:rsidR="008C15A7">
        <w:t xml:space="preserve"> </w:t>
      </w:r>
      <w:r>
        <w:t>shows</w:t>
      </w:r>
      <w:r w:rsidR="008C15A7">
        <w:t xml:space="preserve"> </w:t>
      </w:r>
      <w:r>
        <w:t>that</w:t>
      </w:r>
      <w:r w:rsidR="008C15A7">
        <w:t xml:space="preserve"> </w:t>
      </w:r>
      <w:r>
        <w:t>sometimes</w:t>
      </w:r>
      <w:r w:rsidR="008C15A7">
        <w:t xml:space="preserve"> </w:t>
      </w:r>
      <w:r>
        <w:t>running</w:t>
      </w:r>
      <w:r w:rsidR="008C15A7">
        <w:t xml:space="preserve"> </w:t>
      </w:r>
      <w:r>
        <w:t>a</w:t>
      </w:r>
      <w:r w:rsidR="008C15A7">
        <w:t xml:space="preserve"> </w:t>
      </w:r>
      <w:r>
        <w:t>marathon</w:t>
      </w:r>
      <w:r w:rsidR="008C15A7">
        <w:t xml:space="preserve"> </w:t>
      </w:r>
      <w:r>
        <w:t>is</w:t>
      </w:r>
      <w:r w:rsidR="008C15A7">
        <w:t xml:space="preserve"> </w:t>
      </w:r>
      <w:r>
        <w:t>more</w:t>
      </w:r>
      <w:r w:rsidR="008C15A7">
        <w:t xml:space="preserve"> </w:t>
      </w:r>
      <w:r>
        <w:t>effective</w:t>
      </w:r>
      <w:r w:rsidR="008C15A7">
        <w:t xml:space="preserve"> </w:t>
      </w:r>
      <w:r>
        <w:t>when</w:t>
      </w:r>
      <w:r w:rsidR="008C15A7">
        <w:t xml:space="preserve"> </w:t>
      </w:r>
      <w:r>
        <w:t>you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just</w:t>
      </w:r>
      <w:r w:rsidR="008C15A7">
        <w:t xml:space="preserve"> </w:t>
      </w:r>
      <w:r>
        <w:t>putting</w:t>
      </w:r>
      <w:r w:rsidR="008C15A7">
        <w:t xml:space="preserve"> </w:t>
      </w:r>
      <w:r>
        <w:t>one</w:t>
      </w:r>
      <w:r w:rsidR="008C15A7">
        <w:t xml:space="preserve"> </w:t>
      </w:r>
      <w:r>
        <w:t>foot</w:t>
      </w:r>
      <w:r w:rsidR="008C15A7">
        <w:t xml:space="preserve"> </w:t>
      </w:r>
      <w:r>
        <w:t>in</w:t>
      </w:r>
      <w:r w:rsidR="008C15A7">
        <w:t xml:space="preserve"> </w:t>
      </w:r>
      <w:r>
        <w:t>front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other</w:t>
      </w:r>
      <w:r w:rsidR="008C15A7">
        <w:t xml:space="preserve"> </w:t>
      </w:r>
      <w:r>
        <w:t>rather</w:t>
      </w:r>
      <w:r w:rsidR="008C15A7">
        <w:t xml:space="preserve"> </w:t>
      </w:r>
      <w:r>
        <w:t>than</w:t>
      </w:r>
      <w:r w:rsidR="008C15A7">
        <w:t xml:space="preserve"> </w:t>
      </w:r>
      <w:r>
        <w:t>the</w:t>
      </w:r>
      <w:r w:rsidR="008C15A7">
        <w:t xml:space="preserve"> </w:t>
      </w:r>
      <w:r>
        <w:t>overwhelming</w:t>
      </w:r>
      <w:r w:rsidR="008C15A7">
        <w:t xml:space="preserve"> </w:t>
      </w:r>
      <w:r>
        <w:t>26</w:t>
      </w:r>
      <w:r w:rsidR="008C15A7">
        <w:t xml:space="preserve"> </w:t>
      </w:r>
      <w:r>
        <w:t>mile</w:t>
      </w:r>
      <w:r w:rsidR="008C15A7">
        <w:t xml:space="preserve"> </w:t>
      </w:r>
      <w:r>
        <w:t>journey</w:t>
      </w:r>
      <w:r w:rsidR="008C15A7">
        <w:t xml:space="preserve"> </w:t>
      </w:r>
      <w:r>
        <w:t>ahead.</w:t>
      </w:r>
      <w:r w:rsidR="008C15A7">
        <w:t xml:space="preserve"> </w:t>
      </w:r>
      <w:r w:rsidRPr="00BC4DEA">
        <w:rPr>
          <w:rStyle w:val="boldb"/>
        </w:rPr>
        <w:t>Oftentimes,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challenges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not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require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huge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makeover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dramatic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leap,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but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small,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specific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steps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direction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know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best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be.</w:t>
      </w:r>
      <w:r w:rsidR="008C15A7" w:rsidRPr="00BC4DEA">
        <w:rPr>
          <w:rStyle w:val="boldb"/>
        </w:rPr>
        <w:t xml:space="preserve"> </w:t>
      </w:r>
      <w:r>
        <w:t>The</w:t>
      </w:r>
      <w:r w:rsidR="008C15A7">
        <w:t xml:space="preserve"> </w:t>
      </w:r>
      <w:r>
        <w:t>future</w:t>
      </w:r>
      <w:r w:rsidR="008C15A7">
        <w:t xml:space="preserve"> </w:t>
      </w:r>
      <w:r>
        <w:t>is</w:t>
      </w:r>
      <w:r w:rsidR="008C15A7">
        <w:t xml:space="preserve"> </w:t>
      </w:r>
      <w:r>
        <w:t>always</w:t>
      </w:r>
      <w:r w:rsidR="008C15A7">
        <w:t xml:space="preserve"> </w:t>
      </w:r>
      <w:r>
        <w:t>movable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allow</w:t>
      </w:r>
      <w:r w:rsidR="008C15A7">
        <w:t xml:space="preserve"> </w:t>
      </w:r>
      <w:r>
        <w:t>yourself</w:t>
      </w:r>
      <w:r w:rsidR="008C15A7">
        <w:t xml:space="preserve"> </w:t>
      </w:r>
      <w:r>
        <w:t>to</w:t>
      </w:r>
      <w:r w:rsidR="008C15A7">
        <w:t xml:space="preserve"> </w:t>
      </w:r>
      <w:r>
        <w:t>start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path</w:t>
      </w:r>
      <w:r w:rsidR="008C15A7">
        <w:t xml:space="preserve"> </w:t>
      </w:r>
      <w:r>
        <w:t>of</w:t>
      </w:r>
      <w:r w:rsidR="008C15A7">
        <w:t xml:space="preserve"> </w:t>
      </w:r>
      <w:r>
        <w:t>where</w:t>
      </w:r>
      <w:r w:rsidR="008C15A7">
        <w:t xml:space="preserve"> </w:t>
      </w:r>
      <w:r>
        <w:t>you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go,</w:t>
      </w:r>
      <w:r w:rsidR="008C15A7">
        <w:t xml:space="preserve"> </w:t>
      </w:r>
      <w:r>
        <w:t>and</w:t>
      </w:r>
      <w:r w:rsidR="008C15A7">
        <w:t xml:space="preserve"> </w:t>
      </w:r>
      <w:r>
        <w:t>success</w:t>
      </w:r>
      <w:r w:rsidR="008C15A7">
        <w:t xml:space="preserve"> </w:t>
      </w:r>
      <w:r>
        <w:t>is</w:t>
      </w:r>
      <w:r w:rsidR="008C15A7">
        <w:t xml:space="preserve"> </w:t>
      </w:r>
      <w:r>
        <w:t>often</w:t>
      </w:r>
      <w:r w:rsidR="008C15A7">
        <w:t xml:space="preserve"> </w:t>
      </w:r>
      <w:r>
        <w:t>much</w:t>
      </w:r>
      <w:r w:rsidR="008C15A7">
        <w:t xml:space="preserve"> </w:t>
      </w:r>
      <w:r>
        <w:t>closer</w:t>
      </w:r>
      <w:r w:rsidR="008C15A7">
        <w:t xml:space="preserve"> </w:t>
      </w:r>
      <w:r>
        <w:t>than</w:t>
      </w:r>
      <w:r w:rsidR="008C15A7">
        <w:t xml:space="preserve"> </w:t>
      </w:r>
      <w:r>
        <w:t>you</w:t>
      </w:r>
      <w:r w:rsidR="008C15A7">
        <w:t xml:space="preserve"> </w:t>
      </w:r>
      <w:r>
        <w:t>think.</w:t>
      </w:r>
    </w:p>
    <w:p w14:paraId="751573A8" w14:textId="77777777" w:rsidR="00017929" w:rsidRPr="00CB40F9" w:rsidRDefault="00E949E9" w:rsidP="00F96744">
      <w:pPr>
        <w:pStyle w:val="B-HeadBhead"/>
      </w:pPr>
      <w:r w:rsidRPr="00CB40F9">
        <w:t>Have</w:t>
      </w:r>
      <w:r w:rsidR="008C15A7" w:rsidRPr="00CB40F9">
        <w:t xml:space="preserve"> </w:t>
      </w:r>
      <w:r w:rsidRPr="00CB40F9">
        <w:t>I</w:t>
      </w:r>
      <w:r w:rsidR="008C15A7" w:rsidRPr="00CB40F9">
        <w:t xml:space="preserve"> </w:t>
      </w:r>
      <w:r w:rsidRPr="00CB40F9">
        <w:t>told</w:t>
      </w:r>
      <w:r w:rsidR="008C15A7" w:rsidRPr="00CB40F9">
        <w:t xml:space="preserve"> </w:t>
      </w:r>
      <w:r w:rsidRPr="00CB40F9">
        <w:t>you</w:t>
      </w:r>
      <w:r w:rsidR="008C15A7" w:rsidRPr="00CB40F9">
        <w:t xml:space="preserve"> </w:t>
      </w:r>
      <w:r w:rsidRPr="00CB40F9">
        <w:t>lately</w:t>
      </w:r>
      <w:r w:rsidR="008C15A7" w:rsidRPr="00CB40F9">
        <w:t xml:space="preserve"> </w:t>
      </w:r>
      <w:r w:rsidRPr="00CB40F9">
        <w:t>that</w:t>
      </w:r>
      <w:r w:rsidR="008C15A7" w:rsidRPr="00CB40F9">
        <w:t xml:space="preserve"> </w:t>
      </w:r>
      <w:r w:rsidRPr="00CB40F9">
        <w:t>I</w:t>
      </w:r>
      <w:r w:rsidR="008C15A7" w:rsidRPr="00CB40F9">
        <w:t xml:space="preserve"> </w:t>
      </w:r>
      <w:r w:rsidRPr="00CB40F9">
        <w:t>love</w:t>
      </w:r>
      <w:r w:rsidR="008C15A7" w:rsidRPr="00CB40F9">
        <w:t xml:space="preserve"> </w:t>
      </w:r>
      <w:r w:rsidRPr="00CB40F9">
        <w:t>you?</w:t>
      </w:r>
    </w:p>
    <w:p w14:paraId="5302E446" w14:textId="77777777" w:rsidR="00722F53" w:rsidRDefault="00E949E9" w:rsidP="008F1C01">
      <w:pPr>
        <w:pStyle w:val="Body-TextTx"/>
      </w:pPr>
      <w:r>
        <w:t>A</w:t>
      </w:r>
      <w:r w:rsidR="008C15A7">
        <w:t xml:space="preserve"> </w:t>
      </w:r>
      <w:r>
        <w:t>few</w:t>
      </w:r>
      <w:r w:rsidR="008C15A7">
        <w:t xml:space="preserve"> </w:t>
      </w:r>
      <w:r>
        <w:t>years</w:t>
      </w:r>
      <w:r w:rsidR="008C15A7">
        <w:t xml:space="preserve"> </w:t>
      </w:r>
      <w:r>
        <w:t>ago,</w:t>
      </w:r>
      <w:r w:rsidR="008C15A7">
        <w:t xml:space="preserve"> </w:t>
      </w:r>
      <w:r>
        <w:t>I</w:t>
      </w:r>
      <w:r w:rsidR="008C15A7">
        <w:t xml:space="preserve"> </w:t>
      </w:r>
      <w:r>
        <w:t>went</w:t>
      </w:r>
      <w:r w:rsidR="008C15A7">
        <w:t xml:space="preserve"> </w:t>
      </w:r>
      <w:r>
        <w:t>on</w:t>
      </w:r>
      <w:r w:rsidR="008C15A7">
        <w:t xml:space="preserve"> </w:t>
      </w:r>
      <w:r>
        <w:t>another</w:t>
      </w:r>
      <w:r w:rsidR="008C15A7">
        <w:t xml:space="preserve"> </w:t>
      </w:r>
      <w:r>
        <w:t>father/daughter</w:t>
      </w:r>
      <w:r w:rsidR="008C15A7">
        <w:t xml:space="preserve"> </w:t>
      </w:r>
      <w:r>
        <w:t>YPO</w:t>
      </w:r>
      <w:r w:rsidR="008C15A7">
        <w:t xml:space="preserve"> </w:t>
      </w:r>
      <w:r>
        <w:t>trip,</w:t>
      </w:r>
      <w:r w:rsidR="008C15A7">
        <w:t xml:space="preserve"> </w:t>
      </w:r>
      <w:r>
        <w:t>this</w:t>
      </w:r>
      <w:r w:rsidR="008C15A7">
        <w:t xml:space="preserve"> </w:t>
      </w:r>
      <w:r>
        <w:t>time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youngest</w:t>
      </w:r>
      <w:r w:rsidR="008C15A7">
        <w:t xml:space="preserve"> </w:t>
      </w:r>
      <w:r>
        <w:t>daughter,</w:t>
      </w:r>
      <w:r w:rsidR="008C15A7">
        <w:t xml:space="preserve"> </w:t>
      </w:r>
      <w:r>
        <w:t>Eliza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Colorado</w:t>
      </w:r>
      <w:r w:rsidR="008C15A7">
        <w:t xml:space="preserve"> </w:t>
      </w:r>
      <w:r>
        <w:t>mountains.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11-years-old</w:t>
      </w:r>
      <w:r w:rsidR="008C15A7">
        <w:t xml:space="preserve"> </w:t>
      </w:r>
      <w:r>
        <w:t>and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told</w:t>
      </w:r>
      <w:r w:rsidR="008C15A7">
        <w:t xml:space="preserve"> </w:t>
      </w:r>
      <w:r>
        <w:t>her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going</w:t>
      </w:r>
      <w:r w:rsidR="008C15A7">
        <w:t xml:space="preserve"> </w:t>
      </w:r>
      <w:r>
        <w:t>I</w:t>
      </w:r>
      <w:r w:rsidR="008C15A7">
        <w:t xml:space="preserve"> </w:t>
      </w:r>
      <w:r>
        <w:t>didn</w:t>
      </w:r>
      <w:r w:rsidR="00610349">
        <w:t>’</w:t>
      </w:r>
      <w:r>
        <w:t>t</w:t>
      </w:r>
      <w:r w:rsidR="008C15A7">
        <w:t xml:space="preserve"> </w:t>
      </w:r>
      <w:r>
        <w:t>get</w:t>
      </w:r>
      <w:r w:rsidR="008C15A7">
        <w:t xml:space="preserve"> </w:t>
      </w:r>
      <w:r>
        <w:t>the</w:t>
      </w:r>
      <w:r w:rsidR="008C15A7">
        <w:t xml:space="preserve"> </w:t>
      </w:r>
      <w:r>
        <w:t>squeals</w:t>
      </w:r>
      <w:r w:rsidR="008C15A7">
        <w:t xml:space="preserve"> </w:t>
      </w:r>
      <w:r>
        <w:t>of</w:t>
      </w:r>
      <w:r w:rsidR="008C15A7">
        <w:t xml:space="preserve"> </w:t>
      </w:r>
      <w:r>
        <w:t>excitement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expecting.</w:t>
      </w:r>
      <w:r w:rsidR="008C15A7">
        <w:t xml:space="preserve"> </w:t>
      </w:r>
      <w:r>
        <w:t>In</w:t>
      </w:r>
      <w:r w:rsidR="008C15A7">
        <w:t xml:space="preserve"> </w:t>
      </w:r>
      <w:r>
        <w:t>fact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opposite:</w:t>
      </w:r>
      <w:r w:rsidR="008C15A7">
        <w:t xml:space="preserve"> </w:t>
      </w:r>
      <w:r>
        <w:t>pure</w:t>
      </w:r>
      <w:r w:rsidR="008C15A7">
        <w:t xml:space="preserve"> </w:t>
      </w:r>
      <w:r>
        <w:t>resistance</w:t>
      </w:r>
      <w:r w:rsidR="008C15A7">
        <w:t xml:space="preserve"> </w:t>
      </w:r>
      <w:r>
        <w:t>and</w:t>
      </w:r>
      <w:r w:rsidR="008C15A7">
        <w:t xml:space="preserve"> </w:t>
      </w:r>
      <w:r>
        <w:t>dread.</w:t>
      </w:r>
      <w:r w:rsidR="008C15A7">
        <w:t xml:space="preserve"> </w:t>
      </w:r>
      <w:r>
        <w:t>Eliza</w:t>
      </w:r>
      <w:r w:rsidR="008C15A7">
        <w:t xml:space="preserve"> </w:t>
      </w:r>
      <w:r>
        <w:t>is</w:t>
      </w:r>
      <w:r w:rsidR="008C15A7">
        <w:t xml:space="preserve"> </w:t>
      </w:r>
      <w:r>
        <w:t>really</w:t>
      </w:r>
      <w:r w:rsidR="008C15A7">
        <w:t xml:space="preserve"> </w:t>
      </w:r>
      <w:r>
        <w:t>shy</w:t>
      </w:r>
      <w:r w:rsidR="008C15A7">
        <w:t xml:space="preserve"> </w:t>
      </w:r>
      <w:r>
        <w:t>and</w:t>
      </w:r>
      <w:r w:rsidR="008C15A7">
        <w:t xml:space="preserve"> </w:t>
      </w:r>
      <w:r>
        <w:t>introverted</w:t>
      </w:r>
      <w:r w:rsidR="008C15A7">
        <w:t xml:space="preserve"> </w:t>
      </w:r>
      <w:r>
        <w:t>and</w:t>
      </w:r>
      <w:r w:rsidR="008C15A7">
        <w:t xml:space="preserve"> </w:t>
      </w:r>
      <w:r>
        <w:t>had</w:t>
      </w:r>
      <w:r w:rsidR="008C15A7">
        <w:t xml:space="preserve"> </w:t>
      </w:r>
      <w:r>
        <w:t>a</w:t>
      </w:r>
      <w:r w:rsidR="008C15A7">
        <w:t xml:space="preserve"> </w:t>
      </w:r>
      <w:r>
        <w:t>lot</w:t>
      </w:r>
      <w:r w:rsidR="008C15A7">
        <w:t xml:space="preserve"> </w:t>
      </w:r>
      <w:r>
        <w:t>of</w:t>
      </w:r>
      <w:r w:rsidR="008C15A7">
        <w:t xml:space="preserve"> </w:t>
      </w:r>
      <w:r>
        <w:t>anxiety</w:t>
      </w:r>
      <w:r w:rsidR="008C15A7">
        <w:t xml:space="preserve"> </w:t>
      </w:r>
      <w:r>
        <w:t>about</w:t>
      </w:r>
      <w:r w:rsidR="008C15A7">
        <w:t xml:space="preserve"> </w:t>
      </w:r>
      <w:r>
        <w:t>the</w:t>
      </w:r>
      <w:r w:rsidR="008C15A7">
        <w:t xml:space="preserve"> </w:t>
      </w:r>
      <w:r>
        <w:t>weekend.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months</w:t>
      </w:r>
      <w:r w:rsidR="008C15A7">
        <w:t xml:space="preserve"> </w:t>
      </w:r>
      <w:r>
        <w:t>between</w:t>
      </w:r>
      <w:r w:rsidR="008C15A7">
        <w:t xml:space="preserve"> </w:t>
      </w:r>
      <w:r>
        <w:t>me</w:t>
      </w:r>
      <w:r w:rsidR="008C15A7">
        <w:t xml:space="preserve"> </w:t>
      </w:r>
      <w:r>
        <w:t>signing</w:t>
      </w:r>
      <w:r w:rsidR="008C15A7">
        <w:t xml:space="preserve"> </w:t>
      </w:r>
      <w:r>
        <w:t>us</w:t>
      </w:r>
      <w:r w:rsidR="008C15A7">
        <w:t xml:space="preserve"> </w:t>
      </w:r>
      <w:r>
        <w:t>up</w:t>
      </w:r>
      <w:r w:rsidR="008C15A7">
        <w:t xml:space="preserve"> </w:t>
      </w:r>
      <w:r>
        <w:t>until</w:t>
      </w:r>
      <w:r w:rsidR="008C15A7">
        <w:t xml:space="preserve"> </w:t>
      </w:r>
      <w:r>
        <w:t>the</w:t>
      </w:r>
      <w:r w:rsidR="008C15A7">
        <w:t xml:space="preserve"> </w:t>
      </w:r>
      <w:r>
        <w:t>date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trip</w:t>
      </w:r>
      <w:r w:rsidR="008C15A7">
        <w:t xml:space="preserve"> </w:t>
      </w:r>
      <w:r>
        <w:t>she</w:t>
      </w:r>
      <w:r w:rsidR="008C15A7">
        <w:t xml:space="preserve"> </w:t>
      </w:r>
      <w:r>
        <w:t>went</w:t>
      </w:r>
      <w:r w:rsidR="008C15A7">
        <w:t xml:space="preserve"> </w:t>
      </w:r>
      <w:r>
        <w:t>from,</w:t>
      </w:r>
      <w:r w:rsidR="008C15A7">
        <w:t xml:space="preserve"> </w:t>
      </w:r>
      <w:r w:rsidR="00610349">
        <w:t>‘</w:t>
      </w:r>
      <w:r>
        <w:t>I</w:t>
      </w:r>
      <w:r w:rsidR="008C15A7">
        <w:t xml:space="preserve"> </w:t>
      </w:r>
      <w:r>
        <w:t>don</w:t>
      </w:r>
      <w:r w:rsidR="00610349">
        <w:t>’</w:t>
      </w:r>
      <w:r>
        <w:t>t</w:t>
      </w:r>
      <w:r w:rsidR="008C15A7">
        <w:t xml:space="preserve"> </w:t>
      </w:r>
      <w:r>
        <w:t>want</w:t>
      </w:r>
      <w:r w:rsidR="008C15A7">
        <w:t xml:space="preserve"> </w:t>
      </w:r>
      <w:r>
        <w:t>to</w:t>
      </w:r>
      <w:r w:rsidR="008C15A7">
        <w:t xml:space="preserve"> </w:t>
      </w:r>
      <w:r>
        <w:t>go</w:t>
      </w:r>
      <w:r w:rsidR="00610349">
        <w:t>’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‘</w:t>
      </w:r>
      <w:r>
        <w:t>I</w:t>
      </w:r>
      <w:r w:rsidR="008C15A7">
        <w:t xml:space="preserve"> </w:t>
      </w:r>
      <w:r>
        <w:t>won</w:t>
      </w:r>
      <w:r w:rsidR="00610349">
        <w:t>’</w:t>
      </w:r>
      <w:r>
        <w:t>t</w:t>
      </w:r>
      <w:r w:rsidR="008C15A7">
        <w:t xml:space="preserve"> </w:t>
      </w:r>
      <w:r>
        <w:t>go</w:t>
      </w:r>
      <w:r w:rsidR="00610349">
        <w:t>’</w:t>
      </w:r>
      <w:r w:rsidR="008C15A7">
        <w:t xml:space="preserve"> </w:t>
      </w:r>
      <w:r>
        <w:t>to</w:t>
      </w:r>
      <w:r w:rsidR="008C15A7">
        <w:t xml:space="preserve"> </w:t>
      </w:r>
      <w:r w:rsidR="00610349">
        <w:t>‘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make</w:t>
      </w:r>
      <w:r w:rsidR="008C15A7">
        <w:t xml:space="preserve"> </w:t>
      </w:r>
      <w:r>
        <w:t>me</w:t>
      </w:r>
      <w:r w:rsidR="008C15A7">
        <w:t xml:space="preserve"> </w:t>
      </w:r>
      <w:r>
        <w:t>go,</w:t>
      </w:r>
      <w:r w:rsidR="008C15A7">
        <w:t xml:space="preserve"> </w:t>
      </w:r>
      <w:r>
        <w:t>I</w:t>
      </w:r>
      <w:r w:rsidR="008C15A7">
        <w:t xml:space="preserve"> </w:t>
      </w:r>
      <w:r>
        <w:t>will</w:t>
      </w:r>
      <w:r w:rsidR="008C15A7">
        <w:t xml:space="preserve"> </w:t>
      </w:r>
      <w:r>
        <w:t>just</w:t>
      </w:r>
      <w:r w:rsidR="008C15A7">
        <w:t xml:space="preserve"> </w:t>
      </w:r>
      <w:r>
        <w:t>stay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room.</w:t>
      </w:r>
      <w:r w:rsidR="00610349">
        <w:t>’</w:t>
      </w:r>
    </w:p>
    <w:p w14:paraId="30FC2F2B" w14:textId="77777777" w:rsidR="00722F53" w:rsidRDefault="00E949E9" w:rsidP="008F1C01">
      <w:pPr>
        <w:pStyle w:val="Body-TextTx"/>
      </w:pPr>
      <w:r>
        <w:t>Although</w:t>
      </w:r>
      <w:r w:rsidR="008C15A7">
        <w:t xml:space="preserve"> </w:t>
      </w:r>
      <w:r>
        <w:t>the</w:t>
      </w:r>
      <w:r w:rsidR="008C15A7">
        <w:t xml:space="preserve"> </w:t>
      </w:r>
      <w:r>
        <w:t>flight</w:t>
      </w:r>
      <w:r w:rsidR="008C15A7">
        <w:t xml:space="preserve"> </w:t>
      </w:r>
      <w:r>
        <w:t>to</w:t>
      </w:r>
      <w:r w:rsidR="008C15A7">
        <w:t xml:space="preserve"> </w:t>
      </w:r>
      <w:r>
        <w:t>Colorado</w:t>
      </w:r>
      <w:r w:rsidR="008C15A7">
        <w:t xml:space="preserve"> </w:t>
      </w:r>
      <w:r>
        <w:t>was</w:t>
      </w:r>
      <w:r w:rsidR="008C15A7">
        <w:t xml:space="preserve"> </w:t>
      </w:r>
      <w:r>
        <w:t>amazing</w:t>
      </w:r>
      <w:r w:rsidR="008C15A7">
        <w:t xml:space="preserve"> </w:t>
      </w:r>
      <w:r>
        <w:t>(and</w:t>
      </w:r>
      <w:r w:rsidR="008C15A7">
        <w:t xml:space="preserve"> </w:t>
      </w:r>
      <w:r>
        <w:t>I</w:t>
      </w:r>
      <w:r w:rsidR="008C15A7">
        <w:t xml:space="preserve"> </w:t>
      </w:r>
      <w:r>
        <w:t>lost</w:t>
      </w:r>
      <w:r w:rsidR="008C15A7">
        <w:t xml:space="preserve"> </w:t>
      </w:r>
      <w:r>
        <w:t>at</w:t>
      </w:r>
      <w:r w:rsidR="008C15A7">
        <w:t xml:space="preserve"> </w:t>
      </w:r>
      <w:r>
        <w:t>so</w:t>
      </w:r>
      <w:r w:rsidR="008C15A7">
        <w:t xml:space="preserve"> </w:t>
      </w:r>
      <w:r>
        <w:t>many</w:t>
      </w:r>
      <w:r w:rsidR="008C15A7">
        <w:t xml:space="preserve"> </w:t>
      </w:r>
      <w:r>
        <w:t>games</w:t>
      </w:r>
      <w:r w:rsidR="008C15A7">
        <w:t xml:space="preserve"> </w:t>
      </w:r>
      <w:r>
        <w:t>of</w:t>
      </w:r>
      <w:r w:rsidR="008C15A7">
        <w:t xml:space="preserve"> </w:t>
      </w:r>
      <w:r>
        <w:t>Uno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mind</w:t>
      </w:r>
      <w:r w:rsidR="008C15A7">
        <w:t xml:space="preserve"> </w:t>
      </w:r>
      <w:r>
        <w:t>numbing),</w:t>
      </w:r>
      <w:r w:rsidR="008C15A7">
        <w:t xml:space="preserve"> </w:t>
      </w:r>
      <w:r>
        <w:t>it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quite</w:t>
      </w:r>
      <w:r w:rsidR="008C15A7">
        <w:t xml:space="preserve"> </w:t>
      </w:r>
      <w:r>
        <w:t>as</w:t>
      </w:r>
      <w:r w:rsidR="008C15A7">
        <w:t xml:space="preserve"> </w:t>
      </w:r>
      <w:r>
        <w:t>enjoyable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arrived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camp.</w:t>
      </w:r>
      <w:r w:rsidR="008C15A7">
        <w:t xml:space="preserve"> </w:t>
      </w:r>
      <w:r>
        <w:t>As</w:t>
      </w:r>
      <w:r w:rsidR="008C15A7">
        <w:t xml:space="preserve"> </w:t>
      </w:r>
      <w:r>
        <w:t>her</w:t>
      </w:r>
      <w:r w:rsidR="008C15A7">
        <w:t xml:space="preserve"> </w:t>
      </w:r>
      <w:r>
        <w:t>anxiety</w:t>
      </w:r>
      <w:r w:rsidR="008C15A7">
        <w:t xml:space="preserve"> </w:t>
      </w:r>
      <w:r>
        <w:t>around</w:t>
      </w:r>
      <w:r w:rsidR="008C15A7">
        <w:t xml:space="preserve"> </w:t>
      </w:r>
      <w:r>
        <w:t>new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uncertainty</w:t>
      </w:r>
      <w:r w:rsidR="008C15A7">
        <w:t xml:space="preserve"> </w:t>
      </w:r>
      <w:r>
        <w:t>began</w:t>
      </w:r>
      <w:r w:rsidR="008C15A7">
        <w:t xml:space="preserve"> </w:t>
      </w:r>
      <w:r>
        <w:t>to</w:t>
      </w:r>
      <w:r w:rsidR="008C15A7">
        <w:t xml:space="preserve"> </w:t>
      </w:r>
      <w:r>
        <w:t>spike,</w:t>
      </w:r>
      <w:r w:rsidR="008C15A7">
        <w:t xml:space="preserve"> </w:t>
      </w:r>
      <w:r>
        <w:t>Eliza</w:t>
      </w:r>
      <w:r w:rsidR="008C15A7">
        <w:t xml:space="preserve"> </w:t>
      </w:r>
      <w:r>
        <w:t>opted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horseback</w:t>
      </w:r>
      <w:r w:rsidR="008C15A7">
        <w:t xml:space="preserve"> </w:t>
      </w:r>
      <w:r>
        <w:t>riding,</w:t>
      </w:r>
      <w:r w:rsidR="008C15A7">
        <w:t xml:space="preserve"> </w:t>
      </w:r>
      <w:r>
        <w:t>which</w:t>
      </w:r>
      <w:r w:rsidR="008C15A7">
        <w:t xml:space="preserve"> </w:t>
      </w:r>
      <w:r>
        <w:t>frustrated</w:t>
      </w:r>
      <w:r w:rsidR="008C15A7">
        <w:t xml:space="preserve"> </w:t>
      </w:r>
      <w:r>
        <w:t>me</w:t>
      </w:r>
      <w:r w:rsidR="008C15A7">
        <w:t xml:space="preserve"> </w:t>
      </w:r>
      <w:r>
        <w:t>to</w:t>
      </w:r>
      <w:r w:rsidR="008C15A7">
        <w:t xml:space="preserve"> </w:t>
      </w:r>
      <w:r>
        <w:t>no</w:t>
      </w:r>
      <w:r w:rsidR="008C15A7">
        <w:t xml:space="preserve"> </w:t>
      </w:r>
      <w:r>
        <w:t>end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knew</w:t>
      </w:r>
      <w:r w:rsidR="008C15A7">
        <w:t xml:space="preserve"> </w:t>
      </w:r>
      <w:r>
        <w:t>it.</w:t>
      </w:r>
      <w:r w:rsidR="008C15A7">
        <w:t xml:space="preserve"> </w:t>
      </w:r>
      <w:r>
        <w:t>She</w:t>
      </w:r>
      <w:r w:rsidR="008C15A7">
        <w:t xml:space="preserve"> </w:t>
      </w:r>
      <w:r>
        <w:t>tried</w:t>
      </w:r>
      <w:r w:rsidR="008C15A7">
        <w:t xml:space="preserve"> </w:t>
      </w:r>
      <w:r>
        <w:t>the</w:t>
      </w:r>
      <w:r w:rsidR="008C15A7">
        <w:t xml:space="preserve"> </w:t>
      </w:r>
      <w:r>
        <w:t>same</w:t>
      </w:r>
      <w:r w:rsidR="008C15A7">
        <w:t xml:space="preserve"> </w:t>
      </w:r>
      <w:r>
        <w:t>with</w:t>
      </w:r>
      <w:r w:rsidR="008C15A7">
        <w:t xml:space="preserve"> </w:t>
      </w:r>
      <w:r>
        <w:t>the</w:t>
      </w:r>
      <w:r w:rsidR="008C15A7">
        <w:t xml:space="preserve"> </w:t>
      </w:r>
      <w:r>
        <w:t>1,500</w:t>
      </w:r>
      <w:r w:rsidR="008C15A7">
        <w:t xml:space="preserve"> </w:t>
      </w:r>
      <w:r>
        <w:t>foot</w:t>
      </w:r>
      <w:r w:rsidR="008C15A7">
        <w:t xml:space="preserve"> </w:t>
      </w:r>
      <w:r>
        <w:t>zip</w:t>
      </w:r>
      <w:r w:rsidR="008C15A7">
        <w:t xml:space="preserve"> </w:t>
      </w:r>
      <w:r>
        <w:t>line,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somewhat</w:t>
      </w:r>
      <w:r w:rsidR="008C15A7">
        <w:t xml:space="preserve"> </w:t>
      </w:r>
      <w:r>
        <w:t>forced</w:t>
      </w:r>
      <w:r w:rsidR="008C15A7">
        <w:t xml:space="preserve"> </w:t>
      </w:r>
      <w:r>
        <w:t>her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line</w:t>
      </w:r>
      <w:r w:rsidR="008C15A7">
        <w:t xml:space="preserve"> </w:t>
      </w:r>
      <w:r>
        <w:t>(not</w:t>
      </w:r>
      <w:r w:rsidR="008C15A7">
        <w:t xml:space="preserve"> </w:t>
      </w:r>
      <w:r>
        <w:t>my</w:t>
      </w:r>
      <w:r w:rsidR="008C15A7">
        <w:t xml:space="preserve"> </w:t>
      </w:r>
      <w:r>
        <w:t>best</w:t>
      </w:r>
      <w:r w:rsidR="008C15A7">
        <w:t xml:space="preserve"> </w:t>
      </w:r>
      <w:r>
        <w:t>dad</w:t>
      </w:r>
      <w:r w:rsidR="008C15A7">
        <w:t xml:space="preserve"> </w:t>
      </w:r>
      <w:r>
        <w:t>moment</w:t>
      </w:r>
      <w:r w:rsidR="008C15A7">
        <w:t xml:space="preserve"> </w:t>
      </w:r>
      <w:r>
        <w:t>as</w:t>
      </w:r>
      <w:r w:rsidR="008C15A7">
        <w:t xml:space="preserve"> </w:t>
      </w:r>
      <w:r>
        <w:t>I</w:t>
      </w:r>
      <w:r w:rsidR="008C15A7">
        <w:t xml:space="preserve"> </w:t>
      </w:r>
      <w:r>
        <w:t>pretty</w:t>
      </w:r>
      <w:r w:rsidR="008C15A7">
        <w:t xml:space="preserve"> </w:t>
      </w:r>
      <w:r>
        <w:t>much</w:t>
      </w:r>
      <w:r w:rsidR="008C15A7">
        <w:t xml:space="preserve"> </w:t>
      </w:r>
      <w:r>
        <w:t>dragged</w:t>
      </w:r>
      <w:r w:rsidR="008C15A7">
        <w:t xml:space="preserve"> </w:t>
      </w:r>
      <w:r>
        <w:t>her</w:t>
      </w:r>
      <w:r w:rsidR="008C15A7">
        <w:t xml:space="preserve"> </w:t>
      </w:r>
      <w:r>
        <w:t>up</w:t>
      </w:r>
      <w:r w:rsidR="008C15A7">
        <w:t xml:space="preserve"> </w:t>
      </w:r>
      <w:r>
        <w:t>there)</w:t>
      </w:r>
      <w:r w:rsidR="008C15A7">
        <w:t xml:space="preserve"> </w:t>
      </w:r>
      <w:r>
        <w:t>and</w:t>
      </w:r>
      <w:r w:rsidR="008C15A7">
        <w:t xml:space="preserve"> </w:t>
      </w:r>
      <w:r>
        <w:t>to</w:t>
      </w:r>
      <w:r w:rsidR="008C15A7">
        <w:t xml:space="preserve"> </w:t>
      </w:r>
      <w:r>
        <w:t>her</w:t>
      </w:r>
      <w:r w:rsidR="008C15A7">
        <w:t xml:space="preserve"> </w:t>
      </w:r>
      <w:r>
        <w:t>credit,</w:t>
      </w:r>
      <w:r w:rsidR="008C15A7">
        <w:t xml:space="preserve"> </w:t>
      </w:r>
      <w:r>
        <w:t>she</w:t>
      </w:r>
      <w:r w:rsidR="008C15A7">
        <w:t xml:space="preserve"> </w:t>
      </w:r>
      <w:r>
        <w:t>did</w:t>
      </w:r>
      <w:r w:rsidR="008C15A7">
        <w:t xml:space="preserve"> </w:t>
      </w:r>
      <w:r>
        <w:t>it</w:t>
      </w:r>
      <w:r w:rsidR="008C15A7">
        <w:t xml:space="preserve"> </w:t>
      </w:r>
      <w:r>
        <w:t>and</w:t>
      </w:r>
      <w:r w:rsidR="008C15A7">
        <w:t xml:space="preserve"> </w:t>
      </w:r>
      <w:r>
        <w:t>loved</w:t>
      </w:r>
      <w:r w:rsidR="008C15A7">
        <w:t xml:space="preserve"> </w:t>
      </w:r>
      <w:r>
        <w:t>it.</w:t>
      </w:r>
      <w:r w:rsidR="008C15A7">
        <w:t xml:space="preserve"> </w:t>
      </w:r>
      <w:r>
        <w:t>She</w:t>
      </w:r>
      <w:r w:rsidR="008C15A7">
        <w:t xml:space="preserve"> </w:t>
      </w:r>
      <w:r>
        <w:t>tried</w:t>
      </w:r>
      <w:r w:rsidR="008C15A7">
        <w:t xml:space="preserve"> </w:t>
      </w:r>
      <w:r>
        <w:t>to</w:t>
      </w:r>
      <w:r w:rsidR="008C15A7">
        <w:t xml:space="preserve"> </w:t>
      </w:r>
      <w:r>
        <w:t>get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white</w:t>
      </w:r>
      <w:r w:rsidR="008C15A7">
        <w:t xml:space="preserve"> </w:t>
      </w:r>
      <w:r>
        <w:t>water</w:t>
      </w:r>
      <w:r w:rsidR="008C15A7">
        <w:t xml:space="preserve"> </w:t>
      </w:r>
      <w:r>
        <w:t>rafting</w:t>
      </w:r>
      <w:r w:rsidR="008C15A7">
        <w:t xml:space="preserve"> </w:t>
      </w:r>
      <w:r>
        <w:t>trip</w:t>
      </w:r>
      <w:r w:rsidR="008C15A7">
        <w:t xml:space="preserve"> </w:t>
      </w:r>
      <w:r>
        <w:t>too,</w:t>
      </w:r>
      <w:r w:rsidR="008C15A7">
        <w:t xml:space="preserve"> </w:t>
      </w:r>
      <w:r>
        <w:t>but</w:t>
      </w:r>
      <w:r w:rsidR="008C15A7">
        <w:t xml:space="preserve"> </w:t>
      </w:r>
      <w:r>
        <w:t>after</w:t>
      </w:r>
      <w:r w:rsidR="008C15A7">
        <w:t xml:space="preserve"> </w:t>
      </w:r>
      <w:r>
        <w:t>some</w:t>
      </w:r>
      <w:r w:rsidR="008C15A7">
        <w:t xml:space="preserve"> </w:t>
      </w:r>
      <w:r>
        <w:t>tears</w:t>
      </w:r>
      <w:r w:rsidR="008C15A7">
        <w:t xml:space="preserve"> </w:t>
      </w:r>
      <w:r>
        <w:t>she</w:t>
      </w:r>
      <w:r w:rsidR="008C15A7">
        <w:t xml:space="preserve"> </w:t>
      </w:r>
      <w:r>
        <w:t>got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wetsuit</w:t>
      </w:r>
      <w:r w:rsidR="008C15A7">
        <w:t xml:space="preserve"> </w:t>
      </w:r>
      <w:r>
        <w:t>and</w:t>
      </w:r>
      <w:r w:rsidR="008C15A7">
        <w:t xml:space="preserve"> </w:t>
      </w:r>
      <w:r>
        <w:t>other</w:t>
      </w:r>
      <w:r w:rsidR="008C15A7">
        <w:t xml:space="preserve"> </w:t>
      </w:r>
      <w:r>
        <w:t>than</w:t>
      </w:r>
      <w:r w:rsidR="008C15A7">
        <w:t xml:space="preserve"> </w:t>
      </w:r>
      <w:r>
        <w:t>a</w:t>
      </w:r>
      <w:r w:rsidR="008C15A7">
        <w:t xml:space="preserve"> </w:t>
      </w:r>
      <w:r>
        <w:t>brief</w:t>
      </w:r>
      <w:r w:rsidR="008C15A7">
        <w:t xml:space="preserve"> </w:t>
      </w:r>
      <w:r>
        <w:t>moment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three</w:t>
      </w:r>
      <w:r w:rsidR="008C15A7">
        <w:t xml:space="preserve"> </w:t>
      </w:r>
      <w:r>
        <w:t>inches</w:t>
      </w:r>
      <w:r w:rsidR="008C15A7">
        <w:t xml:space="preserve"> </w:t>
      </w:r>
      <w:r>
        <w:t>from</w:t>
      </w:r>
      <w:r w:rsidR="008C15A7">
        <w:t xml:space="preserve"> </w:t>
      </w:r>
      <w:r>
        <w:t>the</w:t>
      </w:r>
      <w:r w:rsidR="008C15A7">
        <w:t xml:space="preserve"> </w:t>
      </w:r>
      <w:r>
        <w:t>glacier</w:t>
      </w:r>
      <w:r w:rsidR="008C15A7">
        <w:t xml:space="preserve"> </w:t>
      </w:r>
      <w:r>
        <w:t>like</w:t>
      </w:r>
      <w:r w:rsidR="008C15A7">
        <w:t xml:space="preserve"> </w:t>
      </w:r>
      <w:r>
        <w:t>cold</w:t>
      </w:r>
      <w:r w:rsidR="008C15A7">
        <w:t xml:space="preserve"> </w:t>
      </w:r>
      <w:r>
        <w:t>water</w:t>
      </w:r>
      <w:r w:rsidR="008C15A7">
        <w:t xml:space="preserve"> </w:t>
      </w:r>
      <w:r>
        <w:t>and</w:t>
      </w:r>
      <w:r w:rsidR="008C15A7">
        <w:t xml:space="preserve"> </w:t>
      </w:r>
      <w:r>
        <w:t>saved</w:t>
      </w:r>
      <w:r w:rsidR="008C15A7">
        <w:t xml:space="preserve"> </w:t>
      </w:r>
      <w:r>
        <w:t>by</w:t>
      </w:r>
      <w:r w:rsidR="008C15A7">
        <w:t xml:space="preserve"> </w:t>
      </w:r>
      <w:r>
        <w:t>our</w:t>
      </w:r>
      <w:r w:rsidR="008C15A7">
        <w:t xml:space="preserve"> </w:t>
      </w:r>
      <w:r>
        <w:t>guide,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success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loved</w:t>
      </w:r>
      <w:r w:rsidR="008C15A7">
        <w:t xml:space="preserve"> </w:t>
      </w:r>
      <w:r>
        <w:t>that</w:t>
      </w:r>
      <w:r w:rsidR="008C15A7">
        <w:t xml:space="preserve"> </w:t>
      </w:r>
      <w:r>
        <w:t>too.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connecting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father-daughter</w:t>
      </w:r>
      <w:r w:rsidR="008C15A7">
        <w:t xml:space="preserve"> </w:t>
      </w:r>
      <w:r>
        <w:t>communication</w:t>
      </w:r>
      <w:r w:rsidR="008C15A7">
        <w:t xml:space="preserve"> </w:t>
      </w:r>
      <w:r>
        <w:t>classes</w:t>
      </w:r>
      <w:r w:rsidR="008C15A7">
        <w:t xml:space="preserve"> </w:t>
      </w:r>
      <w:r>
        <w:t>as</w:t>
      </w:r>
      <w:r w:rsidR="008C15A7">
        <w:t xml:space="preserve"> </w:t>
      </w:r>
      <w:r>
        <w:t>well.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talking</w:t>
      </w:r>
      <w:r w:rsidR="008C15A7">
        <w:t xml:space="preserve"> </w:t>
      </w:r>
      <w:r>
        <w:t>about</w:t>
      </w:r>
      <w:r w:rsidR="008C15A7">
        <w:t xml:space="preserve"> </w:t>
      </w:r>
      <w:r>
        <w:t>real</w:t>
      </w:r>
      <w:r w:rsidR="008C15A7">
        <w:t xml:space="preserve"> </w:t>
      </w:r>
      <w:r>
        <w:t>issues.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listening</w:t>
      </w:r>
      <w:r w:rsidR="008C15A7">
        <w:t xml:space="preserve"> </w:t>
      </w:r>
      <w:r>
        <w:t>more.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talking</w:t>
      </w:r>
      <w:r w:rsidR="008C15A7">
        <w:t xml:space="preserve"> </w:t>
      </w:r>
      <w:r>
        <w:t>more.</w:t>
      </w:r>
      <w:r w:rsidR="008C15A7">
        <w:t xml:space="preserve"> </w:t>
      </w:r>
      <w:r>
        <w:t>We</w:t>
      </w:r>
      <w:r w:rsidR="008C15A7">
        <w:t xml:space="preserve"> </w:t>
      </w:r>
      <w:r>
        <w:t>were</w:t>
      </w:r>
      <w:r w:rsidR="008C15A7">
        <w:t xml:space="preserve"> </w:t>
      </w:r>
      <w:r>
        <w:t>engaging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whole</w:t>
      </w:r>
      <w:r w:rsidR="008C15A7">
        <w:t xml:space="preserve"> </w:t>
      </w:r>
      <w:r>
        <w:t>different</w:t>
      </w:r>
      <w:r w:rsidR="008C15A7">
        <w:t xml:space="preserve"> </w:t>
      </w:r>
      <w:r>
        <w:t>level</w:t>
      </w:r>
      <w:r w:rsidR="008C15A7">
        <w:t xml:space="preserve"> </w:t>
      </w:r>
      <w:r>
        <w:t>thanks</w:t>
      </w:r>
      <w:r w:rsidR="008C15A7">
        <w:t xml:space="preserve"> </w:t>
      </w:r>
      <w:r>
        <w:t>to</w:t>
      </w:r>
      <w:r w:rsidR="008C15A7">
        <w:t xml:space="preserve"> </w:t>
      </w:r>
      <w:r>
        <w:t>our</w:t>
      </w:r>
      <w:r w:rsidR="008C15A7">
        <w:t xml:space="preserve"> </w:t>
      </w:r>
      <w:r>
        <w:t>facilitator</w:t>
      </w:r>
      <w:r w:rsidR="008C15A7">
        <w:t xml:space="preserve"> </w:t>
      </w:r>
      <w:r>
        <w:t>Dr.</w:t>
      </w:r>
      <w:r w:rsidR="008C15A7">
        <w:t xml:space="preserve"> </w:t>
      </w:r>
      <w:r>
        <w:t>Karyn</w:t>
      </w:r>
      <w:r w:rsidR="008C15A7">
        <w:t xml:space="preserve"> </w:t>
      </w:r>
      <w:r>
        <w:t>Gordon.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last</w:t>
      </w:r>
      <w:r w:rsidR="008C15A7">
        <w:t xml:space="preserve"> </w:t>
      </w:r>
      <w:r>
        <w:t>day,</w:t>
      </w:r>
      <w:r w:rsidR="008C15A7">
        <w:t xml:space="preserve"> </w:t>
      </w:r>
      <w:r>
        <w:t>she</w:t>
      </w:r>
      <w:r w:rsidR="008C15A7">
        <w:t xml:space="preserve"> </w:t>
      </w:r>
      <w:r>
        <w:t>served</w:t>
      </w:r>
      <w:r w:rsidR="008C15A7">
        <w:t xml:space="preserve"> </w:t>
      </w:r>
      <w:r>
        <w:t>up</w:t>
      </w:r>
      <w:r w:rsidR="008C15A7">
        <w:t xml:space="preserve"> </w:t>
      </w:r>
      <w:r>
        <w:t>a</w:t>
      </w:r>
      <w:r w:rsidR="008C15A7">
        <w:t xml:space="preserve"> </w:t>
      </w:r>
      <w:r>
        <w:t>final</w:t>
      </w:r>
      <w:r w:rsidR="008C15A7">
        <w:t xml:space="preserve"> </w:t>
      </w:r>
      <w:r>
        <w:t>exercise.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confident</w:t>
      </w:r>
      <w:r w:rsidR="008C15A7">
        <w:t xml:space="preserve"> </w:t>
      </w:r>
      <w:r>
        <w:t>that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ready</w:t>
      </w:r>
      <w:r w:rsidR="00610349">
        <w:t> . . .</w:t>
      </w:r>
      <w:r w:rsidR="00722F53">
        <w:t xml:space="preserve"> </w:t>
      </w:r>
      <w:r>
        <w:t>until</w:t>
      </w:r>
      <w:r w:rsidR="008C15A7">
        <w:t xml:space="preserve"> </w:t>
      </w:r>
      <w:r>
        <w:t>I</w:t>
      </w:r>
      <w:r w:rsidR="008C15A7">
        <w:t xml:space="preserve"> </w:t>
      </w:r>
      <w:r>
        <w:t>wasn</w:t>
      </w:r>
      <w:r w:rsidR="00610349">
        <w:t>’</w:t>
      </w:r>
      <w:r>
        <w:t>t.</w:t>
      </w:r>
      <w:r w:rsidR="008C15A7">
        <w:t xml:space="preserve"> </w:t>
      </w:r>
      <w:r>
        <w:t>The</w:t>
      </w:r>
      <w:r w:rsidR="008C15A7">
        <w:t xml:space="preserve"> </w:t>
      </w:r>
      <w:r>
        <w:t>seemingly</w:t>
      </w:r>
      <w:r w:rsidR="008C15A7">
        <w:t xml:space="preserve"> </w:t>
      </w:r>
      <w:r>
        <w:t>simple</w:t>
      </w:r>
      <w:r w:rsidR="008C15A7">
        <w:t xml:space="preserve"> </w:t>
      </w:r>
      <w:r>
        <w:t>task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something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ever</w:t>
      </w:r>
      <w:r w:rsidR="008C15A7">
        <w:t xml:space="preserve"> </w:t>
      </w:r>
      <w:r>
        <w:t>thought</w:t>
      </w:r>
      <w:r w:rsidR="008C15A7">
        <w:t xml:space="preserve"> </w:t>
      </w:r>
      <w:r>
        <w:t>about.</w:t>
      </w:r>
    </w:p>
    <w:p w14:paraId="55AA4103" w14:textId="77777777" w:rsidR="00722F53" w:rsidRDefault="00610349" w:rsidP="008F1C01">
      <w:pPr>
        <w:pStyle w:val="Body-TextTx"/>
      </w:pPr>
      <w:r>
        <w:t>“</w:t>
      </w:r>
      <w:r w:rsidR="00E949E9">
        <w:t>Take</w:t>
      </w:r>
      <w:r w:rsidR="008C15A7">
        <w:t xml:space="preserve"> </w:t>
      </w:r>
      <w:r w:rsidR="00E949E9">
        <w:t>30</w:t>
      </w:r>
      <w:r w:rsidR="008C15A7">
        <w:t xml:space="preserve"> </w:t>
      </w:r>
      <w:r w:rsidR="00E949E9">
        <w:t>minutes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write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other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letter,</w:t>
      </w:r>
      <w:r>
        <w:t>”</w:t>
      </w:r>
      <w:r w:rsidR="008C15A7">
        <w:t xml:space="preserve"> </w:t>
      </w:r>
      <w:r w:rsidR="00E949E9">
        <w:t>Dr.</w:t>
      </w:r>
      <w:r w:rsidR="008C15A7">
        <w:t xml:space="preserve"> </w:t>
      </w:r>
      <w:r w:rsidR="00E949E9">
        <w:t>Karyn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Then</w:t>
      </w:r>
      <w:r w:rsidR="008C15A7">
        <w:t xml:space="preserve"> </w:t>
      </w:r>
      <w:r w:rsidR="00E949E9">
        <w:t>go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find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quiet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read</w:t>
      </w:r>
      <w:r w:rsidR="008C15A7">
        <w:t xml:space="preserve"> </w:t>
      </w:r>
      <w:r w:rsidR="00E949E9">
        <w:t>them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each</w:t>
      </w:r>
      <w:r w:rsidR="008C15A7">
        <w:t xml:space="preserve"> </w:t>
      </w:r>
      <w:r w:rsidR="00E949E9">
        <w:t>other.</w:t>
      </w:r>
      <w:r>
        <w:t>”</w:t>
      </w:r>
      <w:r w:rsidR="008C15A7">
        <w:t xml:space="preserve"> </w:t>
      </w:r>
      <w:r w:rsidR="00E949E9">
        <w:t>Over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years,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written</w:t>
      </w:r>
      <w:r w:rsidR="008C15A7">
        <w:t xml:space="preserve"> </w:t>
      </w:r>
      <w:r w:rsidR="00E949E9">
        <w:t>Eliza</w:t>
      </w:r>
      <w:r w:rsidR="008C15A7">
        <w:t xml:space="preserve"> </w:t>
      </w:r>
      <w:r w:rsidR="00E949E9">
        <w:t>hundreds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notes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put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lunchbox,</w:t>
      </w:r>
      <w:r w:rsidR="008C15A7">
        <w:t xml:space="preserve"> </w:t>
      </w:r>
      <w:r w:rsidR="00E949E9">
        <w:t>left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pillow,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stuck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suitcase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tell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loved</w:t>
      </w:r>
      <w:r w:rsidR="008C15A7">
        <w:t xml:space="preserve"> </w:t>
      </w:r>
      <w:r w:rsidR="00E949E9">
        <w:t>her,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different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felt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meaningful</w:t>
      </w:r>
      <w:r w:rsidR="008C15A7">
        <w:t xml:space="preserve"> </w:t>
      </w:r>
      <w:r w:rsidR="00E949E9">
        <w:t>than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Post-it</w:t>
      </w:r>
      <w:r w:rsidR="008C15A7">
        <w:t xml:space="preserve"> </w:t>
      </w:r>
      <w:r w:rsidR="00E949E9">
        <w:t>Note.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opportunity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express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feelings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writing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weigh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literally</w:t>
      </w:r>
      <w:r w:rsidR="008C15A7">
        <w:t xml:space="preserve"> </w:t>
      </w:r>
      <w:r w:rsidR="00E949E9">
        <w:t>cried</w:t>
      </w:r>
      <w:r w:rsidR="008C15A7">
        <w:t xml:space="preserve"> </w:t>
      </w:r>
      <w:r w:rsidR="00E949E9">
        <w:t>writing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first</w:t>
      </w:r>
      <w:r w:rsidR="008C15A7">
        <w:t xml:space="preserve"> </w:t>
      </w:r>
      <w:r w:rsidR="00E949E9">
        <w:t>sentence</w:t>
      </w:r>
      <w:r w:rsidR="008C15A7">
        <w:t xml:space="preserve"> </w:t>
      </w:r>
      <w:r w:rsidR="00E949E9">
        <w:t>because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so</w:t>
      </w:r>
      <w:r w:rsidR="008C15A7">
        <w:t xml:space="preserve"> </w:t>
      </w:r>
      <w:r w:rsidR="00E949E9">
        <w:t>happy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articulate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know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be</w:t>
      </w:r>
      <w:r w:rsidR="008C15A7">
        <w:t xml:space="preserve"> </w:t>
      </w:r>
      <w:r w:rsidR="00E949E9">
        <w:t>true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not</w:t>
      </w:r>
      <w:r w:rsidR="008C15A7">
        <w:t xml:space="preserve"> </w:t>
      </w:r>
      <w:r w:rsidR="00E949E9">
        <w:t>said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her.</w:t>
      </w:r>
      <w:r w:rsidR="008C15A7">
        <w:t xml:space="preserve"> </w:t>
      </w:r>
      <w:r w:rsidR="00E949E9">
        <w:t>As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boarded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plane</w:t>
      </w:r>
      <w:r w:rsidR="008C15A7">
        <w:t xml:space="preserve"> </w:t>
      </w:r>
      <w:r w:rsidR="00E949E9">
        <w:t>home,</w:t>
      </w:r>
      <w:r w:rsidR="008C15A7">
        <w:t xml:space="preserve"> </w:t>
      </w:r>
      <w:r w:rsidR="00E949E9">
        <w:t>Eliza</w:t>
      </w:r>
      <w:r w:rsidR="008C15A7">
        <w:t xml:space="preserve"> </w:t>
      </w:r>
      <w:r w:rsidR="00E949E9">
        <w:t>stopped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jet</w:t>
      </w:r>
      <w:r w:rsidR="008C15A7">
        <w:t xml:space="preserve"> </w:t>
      </w:r>
      <w:r w:rsidR="00E949E9">
        <w:t>way,</w:t>
      </w:r>
      <w:r w:rsidR="008C15A7">
        <w:t xml:space="preserve"> </w:t>
      </w:r>
      <w:r w:rsidR="00E949E9">
        <w:t>leaned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gave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long</w:t>
      </w:r>
      <w:r w:rsidR="008C15A7">
        <w:t xml:space="preserve"> </w:t>
      </w:r>
      <w:r w:rsidR="00E949E9">
        <w:t>hug.</w:t>
      </w:r>
      <w:r w:rsidR="008C15A7">
        <w:t xml:space="preserve"> </w:t>
      </w:r>
      <w:r>
        <w:t>“</w:t>
      </w:r>
      <w:r w:rsidR="00E949E9">
        <w:t>Dad,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best</w:t>
      </w:r>
      <w:r w:rsidR="008C15A7">
        <w:t xml:space="preserve"> </w:t>
      </w:r>
      <w:r w:rsidR="00E949E9">
        <w:t>weekend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life,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said.</w:t>
      </w:r>
      <w:r w:rsidR="008C15A7">
        <w:t xml:space="preserve"> </w:t>
      </w:r>
      <w:r>
        <w:t>“</w:t>
      </w:r>
      <w:r w:rsidR="00E949E9">
        <w:t>I</w:t>
      </w:r>
      <w:r w:rsidR="008C15A7">
        <w:t xml:space="preserve"> </w:t>
      </w:r>
      <w:r w:rsidR="00E949E9">
        <w:t>love</w:t>
      </w:r>
      <w:r w:rsidR="008C15A7">
        <w:t xml:space="preserve"> </w:t>
      </w:r>
      <w:r w:rsidR="00E949E9">
        <w:t>you.</w:t>
      </w:r>
      <w:r>
        <w:t>”</w:t>
      </w:r>
      <w:r w:rsidR="008C15A7">
        <w:t xml:space="preserve"> </w:t>
      </w:r>
      <w:r w:rsidR="00E949E9">
        <w:t>Given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way</w:t>
      </w:r>
      <w:r w:rsidR="008C15A7">
        <w:t xml:space="preserve"> </w:t>
      </w:r>
      <w:r w:rsidR="00E949E9">
        <w:t>we</w:t>
      </w:r>
      <w:r w:rsidR="008C15A7">
        <w:t xml:space="preserve"> </w:t>
      </w:r>
      <w:r w:rsidR="00E949E9">
        <w:t>started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trip,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seemed</w:t>
      </w:r>
      <w:r w:rsidR="008C15A7">
        <w:t xml:space="preserve"> </w:t>
      </w:r>
      <w:r w:rsidR="00E949E9">
        <w:t>like</w:t>
      </w:r>
      <w:r w:rsidR="008C15A7">
        <w:t xml:space="preserve"> </w:t>
      </w:r>
      <w:r w:rsidR="00E949E9">
        <w:t>quite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recovery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believe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letter</w:t>
      </w:r>
      <w:r w:rsidR="008C15A7">
        <w:t xml:space="preserve"> </w:t>
      </w:r>
      <w:r w:rsidR="00E949E9">
        <w:t>writing</w:t>
      </w:r>
      <w:r w:rsidR="008C15A7">
        <w:t xml:space="preserve"> </w:t>
      </w:r>
      <w:r w:rsidR="00E949E9">
        <w:t>exercise</w:t>
      </w:r>
      <w:r w:rsidR="008C15A7">
        <w:t xml:space="preserve"> </w:t>
      </w:r>
      <w:r w:rsidR="00E949E9">
        <w:t>had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lot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do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it.</w:t>
      </w:r>
    </w:p>
    <w:p w14:paraId="7F8CF95C" w14:textId="77777777" w:rsidR="00722F53" w:rsidRDefault="00E949E9" w:rsidP="008F1C01">
      <w:pPr>
        <w:pStyle w:val="Body-TextTx"/>
      </w:pPr>
      <w:r>
        <w:t>Here</w:t>
      </w:r>
      <w:r w:rsidR="008C15A7">
        <w:t xml:space="preserve"> </w:t>
      </w:r>
      <w:r>
        <w:t>are</w:t>
      </w:r>
      <w:r w:rsidR="008C15A7">
        <w:t xml:space="preserve"> </w:t>
      </w:r>
      <w:r>
        <w:t>our</w:t>
      </w:r>
      <w:r w:rsidR="008C15A7">
        <w:t xml:space="preserve"> </w:t>
      </w:r>
      <w:r>
        <w:t>love</w:t>
      </w:r>
      <w:r w:rsidR="008C15A7">
        <w:t xml:space="preserve"> </w:t>
      </w:r>
      <w:r>
        <w:t>letters.</w:t>
      </w:r>
      <w:r w:rsidR="008C15A7">
        <w:t xml:space="preserve"> </w:t>
      </w:r>
      <w:r>
        <w:t>To</w:t>
      </w:r>
      <w:r w:rsidR="008C15A7">
        <w:t xml:space="preserve"> </w:t>
      </w:r>
      <w:r>
        <w:t>say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a</w:t>
      </w:r>
      <w:r w:rsidR="008C15A7">
        <w:t xml:space="preserve"> </w:t>
      </w:r>
      <w:r>
        <w:t>powerful</w:t>
      </w:r>
      <w:r w:rsidR="008C15A7">
        <w:t xml:space="preserve"> </w:t>
      </w:r>
      <w:r>
        <w:t>assignment</w:t>
      </w:r>
      <w:r w:rsidR="008C15A7">
        <w:t xml:space="preserve"> </w:t>
      </w:r>
      <w:r>
        <w:t>is</w:t>
      </w:r>
      <w:r w:rsidR="008C15A7">
        <w:t xml:space="preserve"> </w:t>
      </w:r>
      <w:r>
        <w:t>an</w:t>
      </w:r>
      <w:r w:rsidR="008C15A7">
        <w:t xml:space="preserve"> </w:t>
      </w:r>
      <w:r>
        <w:t>understatement.</w:t>
      </w:r>
    </w:p>
    <w:p w14:paraId="5E47467D" w14:textId="77777777" w:rsidR="00CF3BD5" w:rsidRPr="00CF3BD5" w:rsidRDefault="00CF3BD5" w:rsidP="00CF3BD5">
      <w:pPr>
        <w:pStyle w:val="LETTER-ALTR-A"/>
      </w:pPr>
      <w:r w:rsidRPr="00CF3BD5">
        <w:t>LETTER-A</w:t>
      </w:r>
    </w:p>
    <w:p w14:paraId="6F682437" w14:textId="77777777" w:rsidR="00017929" w:rsidRDefault="00E949E9" w:rsidP="00A7653B">
      <w:pPr>
        <w:pStyle w:val="F-HeadFhead"/>
      </w:pPr>
      <w:r>
        <w:t>Eliza</w:t>
      </w:r>
      <w:r w:rsidR="00610349">
        <w:t>’</w:t>
      </w:r>
      <w:r>
        <w:t>s</w:t>
      </w:r>
      <w:r w:rsidR="008C15A7">
        <w:t xml:space="preserve"> </w:t>
      </w:r>
      <w:r>
        <w:t>Letter</w:t>
      </w:r>
      <w:r w:rsidR="008C15A7">
        <w:t xml:space="preserve"> </w:t>
      </w:r>
      <w:r>
        <w:t>to</w:t>
      </w:r>
      <w:r w:rsidR="008C15A7">
        <w:t xml:space="preserve"> </w:t>
      </w:r>
      <w:r>
        <w:t>Me:</w:t>
      </w:r>
    </w:p>
    <w:p w14:paraId="09424706" w14:textId="77777777" w:rsidR="00017929" w:rsidRPr="004C2DAA" w:rsidRDefault="00E949E9" w:rsidP="00A7653B">
      <w:pPr>
        <w:pStyle w:val="SalutationSal"/>
      </w:pPr>
      <w:r w:rsidRPr="004C2DAA">
        <w:t>Dear</w:t>
      </w:r>
      <w:r w:rsidR="008C15A7" w:rsidRPr="004C2DAA">
        <w:t xml:space="preserve"> </w:t>
      </w:r>
      <w:r w:rsidRPr="004C2DAA">
        <w:t>Dad,</w:t>
      </w:r>
    </w:p>
    <w:p w14:paraId="4EAB5A2A" w14:textId="77777777" w:rsidR="00017929" w:rsidRPr="004C2DAA" w:rsidRDefault="00E949E9" w:rsidP="003A0B0F">
      <w:pPr>
        <w:pStyle w:val="Body-TextTx"/>
      </w:pPr>
      <w:r w:rsidRPr="004C2DAA">
        <w:t>I</w:t>
      </w:r>
      <w:r w:rsidR="008C15A7" w:rsidRPr="004C2DAA">
        <w:t xml:space="preserve"> </w:t>
      </w:r>
      <w:r w:rsidRPr="004C2DAA">
        <w:t>think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very</w:t>
      </w:r>
      <w:r w:rsidR="008C15A7" w:rsidRPr="004C2DAA">
        <w:t xml:space="preserve"> </w:t>
      </w:r>
      <w:r w:rsidRPr="004C2DAA">
        <w:t>brave.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always</w:t>
      </w:r>
      <w:r w:rsidR="008C15A7" w:rsidRPr="004C2DAA">
        <w:t xml:space="preserve"> </w:t>
      </w:r>
      <w:r w:rsidRPr="004C2DAA">
        <w:t>trying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leader.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risktaker.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charming,</w:t>
      </w:r>
      <w:r w:rsidR="008C15A7" w:rsidRPr="004C2DAA">
        <w:t xml:space="preserve"> </w:t>
      </w:r>
      <w:r w:rsidRPr="004C2DAA">
        <w:t>energetic,</w:t>
      </w:r>
      <w:r w:rsidR="008C15A7" w:rsidRPr="004C2DAA">
        <w:t xml:space="preserve"> </w:t>
      </w:r>
      <w:r w:rsidRPr="004C2DAA">
        <w:t>faithful,</w:t>
      </w:r>
      <w:r w:rsidR="008C15A7" w:rsidRPr="004C2DAA">
        <w:t xml:space="preserve"> </w:t>
      </w:r>
      <w:r w:rsidRPr="004C2DAA">
        <w:t>smart,</w:t>
      </w:r>
      <w:r w:rsidR="008C15A7" w:rsidRPr="004C2DAA">
        <w:t xml:space="preserve"> </w:t>
      </w:r>
      <w:r w:rsidRPr="004C2DAA">
        <w:t>open-minded,</w:t>
      </w:r>
      <w:r w:rsidR="008C15A7" w:rsidRPr="004C2DAA">
        <w:t xml:space="preserve"> </w:t>
      </w:r>
      <w:r w:rsidRPr="004C2DAA">
        <w:t>patient,</w:t>
      </w:r>
      <w:r w:rsidR="008C15A7" w:rsidRPr="004C2DAA">
        <w:t xml:space="preserve"> </w:t>
      </w:r>
      <w:r w:rsidRPr="004C2DAA">
        <w:t>peaceful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appreciative.</w:t>
      </w:r>
      <w:r w:rsidR="008C15A7" w:rsidRPr="004C2DAA">
        <w:t xml:space="preserve"> </w:t>
      </w:r>
      <w:r w:rsidRPr="004C2DAA">
        <w:t>When</w:t>
      </w:r>
      <w:r w:rsidR="008C15A7" w:rsidRPr="004C2DAA">
        <w:t xml:space="preserve"> </w:t>
      </w:r>
      <w:r w:rsidRPr="004C2DAA">
        <w:t>at</w:t>
      </w:r>
      <w:r w:rsidR="008C15A7" w:rsidRPr="004C2DAA">
        <w:t xml:space="preserve"> </w:t>
      </w:r>
      <w:r w:rsidRPr="004C2DAA">
        <w:t>work,</w:t>
      </w:r>
      <w:r w:rsidR="008C15A7" w:rsidRPr="004C2DAA">
        <w:t xml:space="preserve"> </w:t>
      </w:r>
      <w:r w:rsidRPr="004C2DAA">
        <w:t>home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play,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hardworking.</w:t>
      </w:r>
      <w:r w:rsidR="008C15A7" w:rsidRPr="004C2DAA">
        <w:t xml:space="preserve"> </w:t>
      </w:r>
      <w:r w:rsidRPr="004C2DAA">
        <w:t>When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did</w:t>
      </w:r>
      <w:r w:rsidR="008C15A7" w:rsidRPr="004C2DAA">
        <w:t xml:space="preserve"> </w:t>
      </w:r>
      <w:r w:rsidRPr="004C2DAA">
        <w:t>something</w:t>
      </w:r>
      <w:r w:rsidR="008C15A7" w:rsidRPr="004C2DAA">
        <w:t xml:space="preserve"> </w:t>
      </w:r>
      <w:r w:rsidRPr="004C2DAA">
        <w:t>accidental,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appreciate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honest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are.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words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gentle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touching.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most</w:t>
      </w:r>
      <w:r w:rsidR="008C15A7" w:rsidRPr="004C2DAA">
        <w:t xml:space="preserve"> </w:t>
      </w:r>
      <w:r w:rsidRPr="004C2DAA">
        <w:t>fun</w:t>
      </w:r>
      <w:r w:rsidR="008C15A7" w:rsidRPr="004C2DAA">
        <w:t xml:space="preserve"> </w:t>
      </w:r>
      <w:r w:rsidRPr="004C2DAA">
        <w:t>weekend</w:t>
      </w:r>
      <w:r w:rsidR="008C15A7" w:rsidRPr="004C2DAA">
        <w:t xml:space="preserve"> </w:t>
      </w:r>
      <w:r w:rsidRPr="004C2DAA">
        <w:t>I</w:t>
      </w:r>
      <w:r w:rsidR="00610349" w:rsidRPr="004C2DAA">
        <w:t>’</w:t>
      </w:r>
      <w:r w:rsidRPr="004C2DAA">
        <w:t>ve</w:t>
      </w:r>
      <w:r w:rsidR="008C15A7" w:rsidRPr="004C2DAA">
        <w:t xml:space="preserve"> </w:t>
      </w:r>
      <w:r w:rsidRPr="004C2DAA">
        <w:t>ever</w:t>
      </w:r>
      <w:r w:rsidR="008C15A7" w:rsidRPr="004C2DAA">
        <w:t xml:space="preserve"> </w:t>
      </w:r>
      <w:r w:rsidRPr="004C2DAA">
        <w:t>had!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help</w:t>
      </w:r>
      <w:r w:rsidR="008C15A7" w:rsidRPr="004C2DAA">
        <w:t xml:space="preserve"> </w:t>
      </w:r>
      <w:r w:rsidRPr="004C2DAA">
        <w:t>me</w:t>
      </w:r>
      <w:r w:rsidR="008C15A7" w:rsidRPr="004C2DAA">
        <w:t xml:space="preserve"> </w:t>
      </w:r>
      <w:r w:rsidRPr="004C2DAA">
        <w:t>when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am</w:t>
      </w:r>
      <w:r w:rsidR="008C15A7" w:rsidRPr="004C2DAA">
        <w:t xml:space="preserve"> </w:t>
      </w:r>
      <w:r w:rsidRPr="004C2DAA">
        <w:t>needy.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playful</w:t>
      </w:r>
      <w:r w:rsidR="008C15A7" w:rsidRPr="004C2DAA">
        <w:t xml:space="preserve"> </w:t>
      </w:r>
      <w:r w:rsidRPr="004C2DAA">
        <w:t>always!</w:t>
      </w:r>
      <w:r w:rsidR="008C15A7" w:rsidRPr="004C2DAA">
        <w:t xml:space="preserve"> </w:t>
      </w:r>
      <w:r w:rsidRPr="004C2DAA">
        <w:t>(except</w:t>
      </w:r>
      <w:r w:rsidR="008C15A7" w:rsidRPr="004C2DAA">
        <w:t xml:space="preserve"> </w:t>
      </w:r>
      <w:r w:rsidRPr="004C2DAA">
        <w:t>at</w:t>
      </w:r>
      <w:r w:rsidR="008C15A7" w:rsidRPr="004C2DAA">
        <w:t xml:space="preserve"> </w:t>
      </w:r>
      <w:r w:rsidRPr="004C2DAA">
        <w:t>sleep!).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rules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always</w:t>
      </w:r>
      <w:r w:rsidR="008C15A7" w:rsidRPr="004C2DAA">
        <w:t xml:space="preserve"> </w:t>
      </w:r>
      <w:r w:rsidRPr="004C2DAA">
        <w:t>fair.</w:t>
      </w:r>
      <w:r w:rsidR="008C15A7" w:rsidRPr="004C2DAA">
        <w:t xml:space="preserve"> </w:t>
      </w:r>
      <w:r w:rsidRPr="004C2DAA">
        <w:t>Everything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do</w:t>
      </w:r>
      <w:r w:rsidR="008C15A7" w:rsidRPr="004C2DAA">
        <w:t xml:space="preserve"> </w:t>
      </w:r>
      <w:r w:rsidRPr="004C2DAA">
        <w:t>has</w:t>
      </w:r>
      <w:r w:rsidR="008C15A7" w:rsidRPr="004C2DAA">
        <w:t xml:space="preserve"> </w:t>
      </w:r>
      <w:r w:rsidRPr="004C2DAA">
        <w:t>time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effort</w:t>
      </w:r>
      <w:r w:rsidR="008C15A7" w:rsidRPr="004C2DAA">
        <w:t xml:space="preserve"> </w:t>
      </w:r>
      <w:r w:rsidRPr="004C2DAA">
        <w:t>put</w:t>
      </w:r>
      <w:r w:rsidR="008C15A7" w:rsidRPr="004C2DAA">
        <w:t xml:space="preserve"> </w:t>
      </w:r>
      <w:r w:rsidRPr="004C2DAA">
        <w:t>into</w:t>
      </w:r>
      <w:r w:rsidR="008C15A7" w:rsidRPr="004C2DAA">
        <w:t xml:space="preserve"> </w:t>
      </w:r>
      <w:r w:rsidRPr="004C2DAA">
        <w:t>it.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hope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much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look</w:t>
      </w:r>
      <w:r w:rsidR="008C15A7" w:rsidRPr="004C2DAA">
        <w:t xml:space="preserve"> </w:t>
      </w:r>
      <w:r w:rsidRPr="004C2DAA">
        <w:t>up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you.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very</w:t>
      </w:r>
      <w:r w:rsidR="008C15A7" w:rsidRPr="004C2DAA">
        <w:t xml:space="preserve"> </w:t>
      </w:r>
      <w:r w:rsidRPr="004C2DAA">
        <w:t>cheerful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outgoing.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joyful.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plan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organized.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passionate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like.</w:t>
      </w:r>
      <w:r w:rsidR="008C15A7" w:rsidRPr="004C2DAA">
        <w:t xml:space="preserve"> </w:t>
      </w:r>
      <w:r w:rsidRPr="004C2DAA">
        <w:t>(Once</w:t>
      </w:r>
      <w:r w:rsidR="008C15A7" w:rsidRPr="004C2DAA">
        <w:t xml:space="preserve"> </w:t>
      </w:r>
      <w:r w:rsidRPr="004C2DAA">
        <w:t>again!)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leader.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big</w:t>
      </w:r>
      <w:r w:rsidR="008C15A7" w:rsidRPr="004C2DAA">
        <w:t xml:space="preserve"> </w:t>
      </w:r>
      <w:r w:rsidRPr="004C2DAA">
        <w:t>part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my</w:t>
      </w:r>
      <w:r w:rsidR="008C15A7" w:rsidRPr="004C2DAA">
        <w:t xml:space="preserve"> </w:t>
      </w:r>
      <w:r w:rsidRPr="004C2DAA">
        <w:t>life.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make</w:t>
      </w:r>
      <w:r w:rsidR="008C15A7" w:rsidRPr="004C2DAA">
        <w:t xml:space="preserve"> </w:t>
      </w:r>
      <w:r w:rsidRPr="004C2DAA">
        <w:t>my</w:t>
      </w:r>
      <w:r w:rsidR="008C15A7" w:rsidRPr="004C2DAA">
        <w:t xml:space="preserve"> </w:t>
      </w:r>
      <w:r w:rsidRPr="004C2DAA">
        <w:t>life</w:t>
      </w:r>
      <w:r w:rsidR="008C15A7" w:rsidRPr="004C2DAA">
        <w:t xml:space="preserve"> </w:t>
      </w:r>
      <w:r w:rsidRPr="004C2DAA">
        <w:t>special.</w:t>
      </w:r>
      <w:r w:rsidR="008C15A7" w:rsidRPr="004C2DAA">
        <w:t xml:space="preserve"> </w:t>
      </w:r>
      <w:r w:rsidRPr="004C2DAA">
        <w:t>You</w:t>
      </w:r>
      <w:r w:rsidR="00610349" w:rsidRPr="004C2DAA">
        <w:t>’</w:t>
      </w:r>
      <w:r w:rsidRPr="004C2DAA">
        <w:t>re</w:t>
      </w:r>
      <w:r w:rsidR="008C15A7" w:rsidRPr="004C2DAA">
        <w:t xml:space="preserve"> </w:t>
      </w:r>
      <w:r w:rsidRPr="004C2DAA">
        <w:t>very</w:t>
      </w:r>
      <w:r w:rsidR="008C15A7" w:rsidRPr="004C2DAA">
        <w:t xml:space="preserve"> </w:t>
      </w:r>
      <w:r w:rsidRPr="004C2DAA">
        <w:t>hopeful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humble.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appreciate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than</w:t>
      </w:r>
      <w:r w:rsidR="008C15A7" w:rsidRPr="004C2DAA">
        <w:t xml:space="preserve"> </w:t>
      </w:r>
      <w:r w:rsidRPr="004C2DAA">
        <w:t>anything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hope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always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much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you.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amazing!</w:t>
      </w:r>
    </w:p>
    <w:p w14:paraId="1EAEE4D0" w14:textId="77777777" w:rsidR="00017929" w:rsidRPr="004C2DAA" w:rsidRDefault="00E949E9" w:rsidP="00FA10F0">
      <w:pPr>
        <w:pStyle w:val="ClosingClos"/>
      </w:pPr>
      <w:proofErr w:type="spellStart"/>
      <w:r w:rsidRPr="004C2DAA">
        <w:t>Rhinocorns</w:t>
      </w:r>
      <w:proofErr w:type="spellEnd"/>
      <w:r w:rsidRPr="004C2DAA">
        <w:t>,</w:t>
      </w:r>
    </w:p>
    <w:p w14:paraId="368CB417" w14:textId="77777777" w:rsidR="00722F53" w:rsidRPr="004C2DAA" w:rsidRDefault="00E949E9" w:rsidP="00A7653B">
      <w:pPr>
        <w:pStyle w:val="SignatureSig"/>
      </w:pPr>
      <w:r w:rsidRPr="004C2DAA">
        <w:t>Eliza</w:t>
      </w:r>
      <w:r w:rsidR="008C15A7" w:rsidRPr="004C2DAA">
        <w:t xml:space="preserve"> </w:t>
      </w:r>
      <w:r w:rsidRPr="004C2DAA">
        <w:t>O</w:t>
      </w:r>
      <w:r w:rsidR="00610349" w:rsidRPr="004C2DAA">
        <w:t>’</w:t>
      </w:r>
      <w:r w:rsidRPr="004C2DAA">
        <w:t>Neil</w:t>
      </w:r>
    </w:p>
    <w:p w14:paraId="3AF6F76C" w14:textId="77777777" w:rsidR="003A0B0F" w:rsidRPr="003A0B0F" w:rsidRDefault="003A0B0F" w:rsidP="003A0B0F">
      <w:pPr>
        <w:pStyle w:val="SeparatorSep"/>
      </w:pPr>
      <w:r w:rsidRPr="003A0B0F">
        <w:t>[Separator]</w:t>
      </w:r>
    </w:p>
    <w:p w14:paraId="0A36EDA3" w14:textId="0AB41E31" w:rsidR="00017929" w:rsidRDefault="00E949E9" w:rsidP="00A7653B">
      <w:pPr>
        <w:pStyle w:val="F-HeadFhead"/>
      </w:pPr>
      <w:r>
        <w:t>My</w:t>
      </w:r>
      <w:r w:rsidR="008C15A7">
        <w:t xml:space="preserve"> </w:t>
      </w:r>
      <w:r>
        <w:t>Letter</w:t>
      </w:r>
      <w:r w:rsidR="008C15A7">
        <w:t xml:space="preserve"> </w:t>
      </w:r>
      <w:r>
        <w:t>to</w:t>
      </w:r>
      <w:r w:rsidR="008C15A7">
        <w:t xml:space="preserve"> </w:t>
      </w:r>
      <w:r>
        <w:t>Eliza</w:t>
      </w:r>
    </w:p>
    <w:p w14:paraId="78474706" w14:textId="77777777" w:rsidR="00984008" w:rsidRPr="004C2DAA" w:rsidRDefault="00E949E9" w:rsidP="00A7653B">
      <w:pPr>
        <w:pStyle w:val="SalutationSal"/>
      </w:pPr>
      <w:r w:rsidRPr="004C2DAA">
        <w:t>Eliza</w:t>
      </w:r>
      <w:r w:rsidR="00722F53" w:rsidRPr="004C2DAA">
        <w:t>—</w:t>
      </w:r>
    </w:p>
    <w:p w14:paraId="617CB5F3" w14:textId="77777777" w:rsidR="00722F53" w:rsidRPr="004C2DAA" w:rsidRDefault="00E949E9" w:rsidP="003A0B0F">
      <w:pPr>
        <w:pStyle w:val="Body-TextTx"/>
      </w:pPr>
      <w:r w:rsidRPr="004C2DAA">
        <w:t>love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my</w:t>
      </w:r>
      <w:r w:rsidR="008C15A7" w:rsidRPr="004C2DAA">
        <w:t xml:space="preserve"> </w:t>
      </w:r>
      <w:r w:rsidRPr="004C2DAA">
        <w:t>heart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my</w:t>
      </w:r>
      <w:r w:rsidR="008C15A7" w:rsidRPr="004C2DAA">
        <w:t xml:space="preserve"> </w:t>
      </w:r>
      <w:r w:rsidRPr="004C2DAA">
        <w:t>soul.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make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family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ours</w:t>
      </w:r>
      <w:r w:rsidR="008C15A7" w:rsidRPr="004C2DAA">
        <w:t xml:space="preserve"> </w:t>
      </w:r>
      <w:r w:rsidRPr="004C2DAA">
        <w:t>complete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special.</w:t>
      </w:r>
      <w:r w:rsidR="008C15A7" w:rsidRPr="004C2DAA">
        <w:t xml:space="preserve"> </w:t>
      </w:r>
      <w:r w:rsidRPr="004C2DAA">
        <w:t>There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so</w:t>
      </w:r>
      <w:r w:rsidR="008C15A7" w:rsidRPr="004C2DAA">
        <w:t xml:space="preserve"> </w:t>
      </w:r>
      <w:r w:rsidRPr="004C2DAA">
        <w:t>many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appreciate</w:t>
      </w:r>
      <w:r w:rsidR="008C15A7" w:rsidRPr="004C2DAA">
        <w:t xml:space="preserve"> </w:t>
      </w:r>
      <w:r w:rsidRPr="004C2DAA">
        <w:t>about</w:t>
      </w:r>
      <w:r w:rsidR="008C15A7" w:rsidRPr="004C2DAA">
        <w:t xml:space="preserve"> </w:t>
      </w:r>
      <w:r w:rsidRPr="004C2DAA">
        <w:t>you,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hope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can</w:t>
      </w:r>
      <w:r w:rsidR="008C15A7" w:rsidRPr="004C2DAA">
        <w:t xml:space="preserve"> </w:t>
      </w:r>
      <w:r w:rsidRPr="004C2DAA">
        <w:t>represent</w:t>
      </w:r>
      <w:r w:rsidR="008C15A7" w:rsidRPr="004C2DAA">
        <w:t xml:space="preserve"> </w:t>
      </w:r>
      <w:r w:rsidRPr="004C2DAA">
        <w:t>some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them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at</w:t>
      </w:r>
      <w:r w:rsidR="008C15A7" w:rsidRPr="004C2DAA">
        <w:t xml:space="preserve"> </w:t>
      </w:r>
      <w:r w:rsidRPr="004C2DAA">
        <w:t>least</w:t>
      </w:r>
      <w:r w:rsidR="008C15A7" w:rsidRPr="004C2DAA">
        <w:t xml:space="preserve"> </w:t>
      </w:r>
      <w:r w:rsidRPr="004C2DAA">
        <w:t>capture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piece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how</w:t>
      </w:r>
      <w:r w:rsidR="008C15A7" w:rsidRPr="004C2DAA">
        <w:t xml:space="preserve"> </w:t>
      </w:r>
      <w:r w:rsidRPr="004C2DAA">
        <w:t>incredible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positive</w:t>
      </w:r>
      <w:r w:rsidR="008C15A7" w:rsidRPr="004C2DAA">
        <w:t xml:space="preserve"> </w:t>
      </w:r>
      <w:r w:rsidRPr="004C2DAA">
        <w:t>impact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on</w:t>
      </w:r>
      <w:r w:rsidR="008C15A7" w:rsidRPr="004C2DAA">
        <w:t xml:space="preserve"> </w:t>
      </w:r>
      <w:r w:rsidRPr="004C2DAA">
        <w:t>me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those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touch.</w:t>
      </w:r>
    </w:p>
    <w:p w14:paraId="085D2663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sensitive.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="00610349" w:rsidRPr="004C2DAA">
        <w:t>“</w:t>
      </w:r>
      <w:r w:rsidRPr="004C2DAA">
        <w:t>feel</w:t>
      </w:r>
      <w:r w:rsidR="00610349" w:rsidRPr="004C2DAA">
        <w:t>”</w:t>
      </w:r>
      <w:r w:rsidRPr="004C2DAA">
        <w:t>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gift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emotion.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can</w:t>
      </w:r>
      <w:r w:rsidR="008C15A7" w:rsidRPr="004C2DAA">
        <w:t xml:space="preserve"> </w:t>
      </w:r>
      <w:r w:rsidRPr="004C2DAA">
        <w:t>sense</w:t>
      </w:r>
      <w:r w:rsidR="008C15A7" w:rsidRPr="004C2DAA">
        <w:t xml:space="preserve"> </w:t>
      </w:r>
      <w:r w:rsidRPr="004C2DAA">
        <w:t>when</w:t>
      </w:r>
      <w:r w:rsidR="008C15A7" w:rsidRPr="004C2DAA">
        <w:t xml:space="preserve"> </w:t>
      </w:r>
      <w:r w:rsidRPr="004C2DAA">
        <w:t>others</w:t>
      </w:r>
      <w:r w:rsidR="008C15A7" w:rsidRPr="004C2DAA">
        <w:t xml:space="preserve"> </w:t>
      </w:r>
      <w:r w:rsidRPr="004C2DAA">
        <w:t>need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hug.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appreciate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special</w:t>
      </w:r>
      <w:r w:rsidR="008C15A7" w:rsidRPr="004C2DAA">
        <w:t xml:space="preserve"> </w:t>
      </w:r>
      <w:r w:rsidRPr="004C2DAA">
        <w:t>moments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life.</w:t>
      </w:r>
    </w:p>
    <w:p w14:paraId="78966825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creative.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see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own</w:t>
      </w:r>
      <w:r w:rsidR="008C15A7" w:rsidRPr="004C2DAA">
        <w:t xml:space="preserve"> </w:t>
      </w:r>
      <w:r w:rsidRPr="004C2DAA">
        <w:t>way.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can</w:t>
      </w:r>
      <w:r w:rsidR="008C15A7" w:rsidRPr="004C2DAA">
        <w:t xml:space="preserve"> </w:t>
      </w:r>
      <w:r w:rsidRPr="004C2DAA">
        <w:t>draw,</w:t>
      </w:r>
      <w:r w:rsidR="008C15A7" w:rsidRPr="004C2DAA">
        <w:t xml:space="preserve"> </w:t>
      </w:r>
      <w:r w:rsidRPr="004C2DAA">
        <w:t>paint,</w:t>
      </w:r>
      <w:r w:rsidR="008C15A7" w:rsidRPr="004C2DAA">
        <w:t xml:space="preserve"> </w:t>
      </w:r>
      <w:r w:rsidRPr="004C2DAA">
        <w:t>play,</w:t>
      </w:r>
      <w:r w:rsidR="008C15A7" w:rsidRPr="004C2DAA">
        <w:t xml:space="preserve"> </w:t>
      </w:r>
      <w:r w:rsidRPr="004C2DAA">
        <w:t>think,</w:t>
      </w:r>
      <w:r w:rsidR="008C15A7" w:rsidRPr="004C2DAA">
        <w:t xml:space="preserve"> </w:t>
      </w:r>
      <w:r w:rsidRPr="004C2DAA">
        <w:t>stretch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create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way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haven</w:t>
      </w:r>
      <w:r w:rsidR="00610349" w:rsidRPr="004C2DAA">
        <w:t>’</w:t>
      </w:r>
      <w:r w:rsidRPr="004C2DAA">
        <w:t>t</w:t>
      </w:r>
      <w:r w:rsidR="008C15A7" w:rsidRPr="004C2DAA">
        <w:t xml:space="preserve"> </w:t>
      </w:r>
      <w:r w:rsidRPr="004C2DAA">
        <w:t>seen</w:t>
      </w:r>
      <w:r w:rsidR="008C15A7" w:rsidRPr="004C2DAA">
        <w:t xml:space="preserve"> </w:t>
      </w:r>
      <w:r w:rsidRPr="004C2DAA">
        <w:t>before.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yours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create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canvas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paint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discover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experience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fun.</w:t>
      </w:r>
    </w:p>
    <w:p w14:paraId="3D265EE2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strong</w:t>
      </w:r>
      <w:r w:rsidR="008C15A7" w:rsidRPr="004C2DAA">
        <w:t xml:space="preserve"> </w:t>
      </w:r>
      <w:r w:rsidRPr="004C2DAA">
        <w:t>faith.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believe.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study</w:t>
      </w:r>
      <w:r w:rsidR="008C15A7" w:rsidRPr="004C2DAA">
        <w:t xml:space="preserve"> </w:t>
      </w:r>
      <w:r w:rsidRPr="004C2DAA">
        <w:t>scriptures.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understand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power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comes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believing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something</w:t>
      </w:r>
      <w:r w:rsidR="008C15A7" w:rsidRPr="004C2DAA">
        <w:t xml:space="preserve"> </w:t>
      </w:r>
      <w:r w:rsidRPr="004C2DAA">
        <w:t>bigger</w:t>
      </w:r>
      <w:r w:rsidR="008C15A7" w:rsidRPr="004C2DAA">
        <w:t xml:space="preserve"> </w:t>
      </w:r>
      <w:r w:rsidRPr="004C2DAA">
        <w:t>than</w:t>
      </w:r>
      <w:r w:rsidR="008C15A7" w:rsidRPr="004C2DAA">
        <w:t xml:space="preserve"> </w:t>
      </w:r>
      <w:r w:rsidRPr="004C2DAA">
        <w:t>you.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understand</w:t>
      </w:r>
      <w:r w:rsidR="008C15A7" w:rsidRPr="004C2DAA">
        <w:t xml:space="preserve"> </w:t>
      </w:r>
      <w:r w:rsidRPr="004C2DAA">
        <w:t>his</w:t>
      </w:r>
      <w:r w:rsidR="008C15A7" w:rsidRPr="004C2DAA">
        <w:t xml:space="preserve"> </w:t>
      </w:r>
      <w:r w:rsidRPr="004C2DAA">
        <w:t>plan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opportunity.</w:t>
      </w:r>
      <w:r w:rsidR="008C15A7" w:rsidRPr="004C2DAA">
        <w:t xml:space="preserve"> </w:t>
      </w:r>
      <w:r w:rsidRPr="004C2DAA">
        <w:t>What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blessing.</w:t>
      </w:r>
    </w:p>
    <w:p w14:paraId="0412DF4B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funny.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serve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well.</w:t>
      </w:r>
      <w:r w:rsidR="008C15A7" w:rsidRPr="004C2DAA">
        <w:t xml:space="preserve"> </w:t>
      </w:r>
      <w:r w:rsidRPr="004C2DAA">
        <w:t>Oftentimes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life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choice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either</w:t>
      </w:r>
      <w:r w:rsidR="008C15A7" w:rsidRPr="004C2DAA">
        <w:t xml:space="preserve"> </w:t>
      </w:r>
      <w:r w:rsidRPr="004C2DAA">
        <w:t>laugh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cry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choose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laugh,</w:t>
      </w:r>
      <w:r w:rsidR="008C15A7" w:rsidRPr="004C2DAA">
        <w:t xml:space="preserve"> </w:t>
      </w:r>
      <w:r w:rsidRPr="004C2DAA">
        <w:t>bring</w:t>
      </w:r>
      <w:r w:rsidR="008C15A7" w:rsidRPr="004C2DAA">
        <w:t xml:space="preserve"> </w:t>
      </w:r>
      <w:r w:rsidRPr="004C2DAA">
        <w:t>joy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make</w:t>
      </w:r>
      <w:r w:rsidR="008C15A7" w:rsidRPr="004C2DAA">
        <w:t xml:space="preserve"> </w:t>
      </w:r>
      <w:r w:rsidRPr="004C2DAA">
        <w:t>people</w:t>
      </w:r>
      <w:r w:rsidR="008C15A7" w:rsidRPr="004C2DAA">
        <w:t xml:space="preserve"> </w:t>
      </w:r>
      <w:r w:rsidRPr="004C2DAA">
        <w:t>laugh,</w:t>
      </w:r>
      <w:r w:rsidR="008C15A7" w:rsidRPr="004C2DAA">
        <w:t xml:space="preserve"> </w:t>
      </w:r>
      <w:r w:rsidRPr="004C2DAA">
        <w:t>it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bring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happiness</w:t>
      </w:r>
      <w:r w:rsidR="008C15A7" w:rsidRPr="004C2DAA">
        <w:t xml:space="preserve"> </w:t>
      </w:r>
      <w:r w:rsidRPr="004C2DAA">
        <w:t>into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world.</w:t>
      </w:r>
    </w:p>
    <w:p w14:paraId="630CF5E5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confident.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who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matters.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understand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accept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responsibility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gifts.</w:t>
      </w:r>
    </w:p>
    <w:p w14:paraId="03422E22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hardworking.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what</w:t>
      </w:r>
      <w:r w:rsidR="008C15A7" w:rsidRPr="004C2DAA">
        <w:t xml:space="preserve"> </w:t>
      </w:r>
      <w:r w:rsidRPr="004C2DAA">
        <w:t>has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done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school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do</w:t>
      </w:r>
      <w:r w:rsidR="008C15A7" w:rsidRPr="004C2DAA">
        <w:t xml:space="preserve"> </w:t>
      </w:r>
      <w:r w:rsidRPr="004C2DAA">
        <w:t>it.</w:t>
      </w:r>
      <w:r w:rsidR="008C15A7" w:rsidRPr="004C2DAA">
        <w:t xml:space="preserve"> </w:t>
      </w:r>
      <w:r w:rsidRPr="004C2DAA">
        <w:t>We</w:t>
      </w:r>
      <w:r w:rsidR="008C15A7" w:rsidRPr="004C2DAA">
        <w:t xml:space="preserve"> </w:t>
      </w:r>
      <w:r w:rsidRPr="004C2DAA">
        <w:t>don</w:t>
      </w:r>
      <w:r w:rsidR="00610349" w:rsidRPr="004C2DAA">
        <w:t>’</w:t>
      </w:r>
      <w:r w:rsidRPr="004C2DAA">
        <w:t>t</w:t>
      </w:r>
      <w:r w:rsidR="008C15A7" w:rsidRPr="004C2DAA">
        <w:t xml:space="preserve"> </w:t>
      </w:r>
      <w:r w:rsidRPr="004C2DAA">
        <w:t>ask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about</w:t>
      </w:r>
      <w:r w:rsidR="008C15A7" w:rsidRPr="004C2DAA">
        <w:t xml:space="preserve"> </w:t>
      </w:r>
      <w:r w:rsidRPr="004C2DAA">
        <w:t>homework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studying</w:t>
      </w:r>
      <w:r w:rsidR="008C15A7" w:rsidRPr="004C2DAA">
        <w:t xml:space="preserve"> </w:t>
      </w:r>
      <w:r w:rsidRPr="004C2DAA">
        <w:t>for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test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big</w:t>
      </w:r>
      <w:r w:rsidR="008C15A7" w:rsidRPr="004C2DAA">
        <w:t xml:space="preserve"> </w:t>
      </w:r>
      <w:r w:rsidRPr="004C2DAA">
        <w:t>project</w:t>
      </w:r>
      <w:r w:rsidR="008C15A7" w:rsidRPr="004C2DAA">
        <w:t xml:space="preserve"> </w:t>
      </w:r>
      <w:r w:rsidRPr="004C2DAA">
        <w:t>because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have</w:t>
      </w:r>
      <w:r w:rsidR="008C15A7" w:rsidRPr="004C2DAA">
        <w:t xml:space="preserve"> </w:t>
      </w:r>
      <w:r w:rsidRPr="004C2DAA">
        <w:t>decided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great</w:t>
      </w:r>
      <w:r w:rsidR="008C15A7" w:rsidRPr="004C2DAA">
        <w:t xml:space="preserve"> </w:t>
      </w:r>
      <w:r w:rsidRPr="004C2DAA">
        <w:t>student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understand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work</w:t>
      </w:r>
      <w:r w:rsidR="008C15A7" w:rsidRPr="004C2DAA">
        <w:t xml:space="preserve"> </w:t>
      </w:r>
      <w:r w:rsidRPr="004C2DAA">
        <w:t>necessary.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foundation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hard</w:t>
      </w:r>
      <w:r w:rsidR="008C15A7" w:rsidRPr="004C2DAA">
        <w:t xml:space="preserve"> </w:t>
      </w:r>
      <w:r w:rsidRPr="004C2DAA">
        <w:t>work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an</w:t>
      </w:r>
      <w:r w:rsidR="008C15A7" w:rsidRPr="004C2DAA">
        <w:t xml:space="preserve"> </w:t>
      </w:r>
      <w:r w:rsidRPr="004C2DAA">
        <w:t>O</w:t>
      </w:r>
      <w:r w:rsidR="00610349" w:rsidRPr="004C2DAA">
        <w:t>’</w:t>
      </w:r>
      <w:r w:rsidRPr="004C2DAA">
        <w:t>Neil</w:t>
      </w:r>
      <w:r w:rsidR="008C15A7" w:rsidRPr="004C2DAA">
        <w:t xml:space="preserve"> </w:t>
      </w:r>
      <w:r w:rsidRPr="004C2DAA">
        <w:t>trait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embrace.</w:t>
      </w:r>
    </w:p>
    <w:p w14:paraId="1CF07CF6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curious.</w:t>
      </w:r>
      <w:r w:rsidR="008C15A7" w:rsidRPr="004C2DAA">
        <w:t xml:space="preserve"> </w:t>
      </w:r>
      <w:r w:rsidRPr="004C2DAA">
        <w:t>What</w:t>
      </w:r>
      <w:r w:rsidR="008C15A7" w:rsidRPr="004C2DAA">
        <w:t xml:space="preserve"> </w:t>
      </w:r>
      <w:r w:rsidRPr="004C2DAA">
        <w:t>an</w:t>
      </w:r>
      <w:r w:rsidR="008C15A7" w:rsidRPr="004C2DAA">
        <w:t xml:space="preserve"> </w:t>
      </w:r>
      <w:r w:rsidRPr="004C2DAA">
        <w:t>incredible</w:t>
      </w:r>
      <w:r w:rsidR="008C15A7" w:rsidRPr="004C2DAA">
        <w:t xml:space="preserve"> </w:t>
      </w:r>
      <w:r w:rsidRPr="004C2DAA">
        <w:t>gift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is.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like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learn.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ask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lot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questions.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observant.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connect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dots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life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changing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fall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with</w:t>
      </w:r>
      <w:r w:rsidR="008C15A7" w:rsidRPr="004C2DAA">
        <w:t xml:space="preserve"> </w:t>
      </w:r>
      <w:r w:rsidRPr="004C2DAA">
        <w:t>learning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growing,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more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adapt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changing</w:t>
      </w:r>
      <w:r w:rsidR="008C15A7" w:rsidRPr="004C2DAA">
        <w:t xml:space="preserve"> </w:t>
      </w:r>
      <w:r w:rsidRPr="004C2DAA">
        <w:t>world.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serve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well.</w:t>
      </w:r>
    </w:p>
    <w:p w14:paraId="50F69C18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organized.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know</w:t>
      </w:r>
      <w:r w:rsidR="008C15A7" w:rsidRPr="004C2DAA">
        <w:t xml:space="preserve"> </w:t>
      </w:r>
      <w:r w:rsidRPr="004C2DAA">
        <w:t>where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go.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like</w:t>
      </w:r>
      <w:r w:rsidR="008C15A7" w:rsidRPr="004C2DAA">
        <w:t xml:space="preserve"> </w:t>
      </w:r>
      <w:r w:rsidRPr="004C2DAA">
        <w:t>things</w:t>
      </w:r>
      <w:r w:rsidR="008C15A7" w:rsidRPr="004C2DAA">
        <w:t xml:space="preserve"> </w:t>
      </w:r>
      <w:r w:rsidRPr="004C2DAA">
        <w:t>in</w:t>
      </w:r>
      <w:r w:rsidR="008C15A7" w:rsidRPr="004C2DAA">
        <w:t xml:space="preserve"> </w:t>
      </w:r>
      <w:r w:rsidRPr="004C2DAA">
        <w:t>their</w:t>
      </w:r>
      <w:r w:rsidR="008C15A7" w:rsidRPr="004C2DAA">
        <w:t xml:space="preserve"> </w:t>
      </w:r>
      <w:r w:rsidRPr="004C2DAA">
        <w:t>place.</w:t>
      </w:r>
    </w:p>
    <w:p w14:paraId="1FCF3470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generous.</w:t>
      </w:r>
      <w:r w:rsidR="008C15A7" w:rsidRPr="004C2DAA">
        <w:t xml:space="preserve"> </w:t>
      </w:r>
      <w:r w:rsidRPr="004C2DAA">
        <w:t>Whether</w:t>
      </w:r>
      <w:r w:rsidR="008C15A7" w:rsidRPr="004C2DAA">
        <w:t xml:space="preserve"> </w:t>
      </w:r>
      <w:r w:rsidRPr="004C2DAA">
        <w:t>it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help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rhinos</w:t>
      </w:r>
      <w:r w:rsidR="008C15A7" w:rsidRPr="004C2DAA">
        <w:t xml:space="preserve"> </w:t>
      </w:r>
      <w:r w:rsidRPr="004C2DAA">
        <w:t>or</w:t>
      </w:r>
      <w:r w:rsidR="008C15A7" w:rsidRPr="004C2DAA">
        <w:t xml:space="preserve"> </w:t>
      </w:r>
      <w:r w:rsidRPr="004C2DAA">
        <w:t>kids</w:t>
      </w:r>
      <w:r w:rsidR="008C15A7" w:rsidRPr="004C2DAA">
        <w:t xml:space="preserve"> </w:t>
      </w:r>
      <w:r w:rsidRPr="004C2DAA">
        <w:t>who</w:t>
      </w:r>
      <w:r w:rsidR="008C15A7" w:rsidRPr="004C2DAA">
        <w:t xml:space="preserve"> </w:t>
      </w:r>
      <w:r w:rsidRPr="004C2DAA">
        <w:t>need</w:t>
      </w:r>
      <w:r w:rsidR="008C15A7" w:rsidRPr="004C2DAA">
        <w:t xml:space="preserve"> </w:t>
      </w:r>
      <w:r w:rsidRPr="004C2DAA">
        <w:t>help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less</w:t>
      </w:r>
      <w:r w:rsidR="008C15A7" w:rsidRPr="004C2DAA">
        <w:t xml:space="preserve"> </w:t>
      </w:r>
      <w:r w:rsidRPr="004C2DAA">
        <w:t>fortunate.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always</w:t>
      </w:r>
      <w:r w:rsidR="008C15A7" w:rsidRPr="004C2DAA">
        <w:t xml:space="preserve"> </w:t>
      </w:r>
      <w:r w:rsidRPr="004C2DAA">
        <w:t>work</w:t>
      </w:r>
      <w:r w:rsidR="008C15A7" w:rsidRPr="004C2DAA">
        <w:t xml:space="preserve"> </w:t>
      </w:r>
      <w:r w:rsidRPr="004C2DAA">
        <w:t>for</w:t>
      </w:r>
      <w:r w:rsidR="008C15A7" w:rsidRPr="004C2DAA">
        <w:t xml:space="preserve"> </w:t>
      </w:r>
      <w:r w:rsidRPr="004C2DAA">
        <w:t>those</w:t>
      </w:r>
      <w:r w:rsidR="008C15A7" w:rsidRPr="004C2DAA">
        <w:t xml:space="preserve"> </w:t>
      </w:r>
      <w:r w:rsidRPr="004C2DAA">
        <w:t>that</w:t>
      </w:r>
      <w:r w:rsidR="008C15A7" w:rsidRPr="004C2DAA">
        <w:t xml:space="preserve"> </w:t>
      </w:r>
      <w:r w:rsidRPr="004C2DAA">
        <w:t>could</w:t>
      </w:r>
      <w:r w:rsidR="008C15A7" w:rsidRPr="004C2DAA">
        <w:t xml:space="preserve"> </w:t>
      </w:r>
      <w:r w:rsidRPr="004C2DAA">
        <w:t>use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help.</w:t>
      </w:r>
      <w:r w:rsidR="008C15A7" w:rsidRPr="004C2DAA">
        <w:t xml:space="preserve"> </w:t>
      </w:r>
      <w:r w:rsidRPr="004C2DAA">
        <w:t>This</w:t>
      </w:r>
      <w:r w:rsidR="008C15A7" w:rsidRPr="004C2DAA">
        <w:t xml:space="preserve"> </w:t>
      </w:r>
      <w:r w:rsidRPr="004C2DAA">
        <w:t>makes</w:t>
      </w:r>
      <w:r w:rsidR="008C15A7" w:rsidRPr="004C2DAA">
        <w:t xml:space="preserve"> </w:t>
      </w:r>
      <w:r w:rsidRPr="004C2DAA">
        <w:t>me</w:t>
      </w:r>
      <w:r w:rsidR="008C15A7" w:rsidRPr="004C2DAA">
        <w:t xml:space="preserve"> </w:t>
      </w:r>
      <w:r w:rsidRPr="004C2DAA">
        <w:t>proud.</w:t>
      </w:r>
    </w:p>
    <w:p w14:paraId="6B1B7FDB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are</w:t>
      </w:r>
      <w:r w:rsidR="008C15A7" w:rsidRPr="004C2DAA">
        <w:t xml:space="preserve"> </w:t>
      </w:r>
      <w:r w:rsidRPr="004C2DAA">
        <w:t>entrepreneurial.</w:t>
      </w:r>
      <w:r w:rsidR="008C15A7" w:rsidRPr="004C2DAA">
        <w:t xml:space="preserve"> </w:t>
      </w:r>
      <w:r w:rsidRPr="004C2DAA">
        <w:t>I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watching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explore</w:t>
      </w:r>
      <w:r w:rsidR="008C15A7" w:rsidRPr="004C2DAA">
        <w:t xml:space="preserve"> </w:t>
      </w:r>
      <w:r w:rsidRPr="004C2DAA">
        <w:t>business</w:t>
      </w:r>
      <w:r w:rsidR="008C15A7" w:rsidRPr="004C2DAA">
        <w:t xml:space="preserve"> </w:t>
      </w:r>
      <w:r w:rsidRPr="004C2DAA">
        <w:t>ideas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set</w:t>
      </w:r>
      <w:r w:rsidR="008C15A7" w:rsidRPr="004C2DAA">
        <w:t xml:space="preserve"> </w:t>
      </w:r>
      <w:r w:rsidRPr="004C2DAA">
        <w:t>up</w:t>
      </w:r>
      <w:r w:rsidR="008C15A7" w:rsidRPr="004C2DAA">
        <w:t xml:space="preserve"> </w:t>
      </w:r>
      <w:r w:rsidRPr="004C2DAA">
        <w:t>art</w:t>
      </w:r>
      <w:r w:rsidR="008C15A7" w:rsidRPr="004C2DAA">
        <w:t xml:space="preserve"> </w:t>
      </w:r>
      <w:r w:rsidRPr="004C2DAA">
        <w:t>shows.</w:t>
      </w:r>
      <w:r w:rsidR="008C15A7" w:rsidRPr="004C2DAA">
        <w:t xml:space="preserve"> </w:t>
      </w:r>
      <w:r w:rsidRPr="004C2DAA">
        <w:t>If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choose</w:t>
      </w:r>
      <w:r w:rsidR="008C15A7" w:rsidRPr="004C2DAA">
        <w:t xml:space="preserve"> </w:t>
      </w:r>
      <w:r w:rsidRPr="004C2DAA">
        <w:t>to</w:t>
      </w:r>
      <w:r w:rsidR="008C15A7" w:rsidRPr="004C2DAA">
        <w:t xml:space="preserve"> </w:t>
      </w:r>
      <w:r w:rsidRPr="004C2DAA">
        <w:t>start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business,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will</w:t>
      </w:r>
      <w:r w:rsidR="008C15A7" w:rsidRPr="004C2DAA">
        <w:t xml:space="preserve"> </w:t>
      </w:r>
      <w:r w:rsidRPr="004C2DAA">
        <w:t>be</w:t>
      </w:r>
      <w:r w:rsidR="008C15A7" w:rsidRPr="004C2DAA">
        <w:t xml:space="preserve"> </w:t>
      </w:r>
      <w:r w:rsidRPr="004C2DAA">
        <w:t>unstoppable.</w:t>
      </w:r>
    </w:p>
    <w:p w14:paraId="1904E63A" w14:textId="77777777" w:rsidR="00722F53" w:rsidRPr="004C2DAA" w:rsidRDefault="00E949E9" w:rsidP="003A0B0F">
      <w:pPr>
        <w:pStyle w:val="Body-TextTx"/>
      </w:pPr>
      <w:r w:rsidRPr="004C2DAA">
        <w:t>You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family.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unconditional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me,</w:t>
      </w:r>
      <w:r w:rsidR="008C15A7" w:rsidRPr="004C2DAA">
        <w:t xml:space="preserve"> </w:t>
      </w:r>
      <w:r w:rsidRPr="004C2DAA">
        <w:t>mom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Alexa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Kira</w:t>
      </w:r>
      <w:r w:rsidR="008C15A7" w:rsidRPr="004C2DAA">
        <w:t xml:space="preserve"> </w:t>
      </w:r>
      <w:r w:rsidRPr="004C2DAA">
        <w:t>makes</w:t>
      </w:r>
      <w:r w:rsidR="008C15A7" w:rsidRPr="004C2DAA">
        <w:t xml:space="preserve"> </w:t>
      </w:r>
      <w:r w:rsidRPr="004C2DAA">
        <w:t>us</w:t>
      </w:r>
      <w:r w:rsidR="008C15A7" w:rsidRPr="004C2DAA">
        <w:t xml:space="preserve"> </w:t>
      </w:r>
      <w:r w:rsidRPr="004C2DAA">
        <w:t>go</w:t>
      </w:r>
      <w:r w:rsidR="008C15A7" w:rsidRPr="004C2DAA">
        <w:t xml:space="preserve"> </w:t>
      </w:r>
      <w:r w:rsidRPr="004C2DAA">
        <w:t>as</w:t>
      </w:r>
      <w:r w:rsidR="008C15A7" w:rsidRPr="004C2DAA">
        <w:t xml:space="preserve"> </w:t>
      </w:r>
      <w:r w:rsidRPr="004C2DAA">
        <w:t>a</w:t>
      </w:r>
      <w:r w:rsidR="008C15A7" w:rsidRPr="004C2DAA">
        <w:t xml:space="preserve"> </w:t>
      </w:r>
      <w:r w:rsidRPr="004C2DAA">
        <w:t>family.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make</w:t>
      </w:r>
      <w:r w:rsidR="008C15A7" w:rsidRPr="004C2DAA">
        <w:t xml:space="preserve"> </w:t>
      </w:r>
      <w:r w:rsidRPr="004C2DAA">
        <w:t>us</w:t>
      </w:r>
      <w:r w:rsidR="008C15A7" w:rsidRPr="004C2DAA">
        <w:t xml:space="preserve"> </w:t>
      </w:r>
      <w:r w:rsidRPr="004C2DAA">
        <w:t>one.</w:t>
      </w:r>
    </w:p>
    <w:p w14:paraId="6C0107AC" w14:textId="77777777" w:rsidR="00722F53" w:rsidRPr="004C2DAA" w:rsidRDefault="00E949E9" w:rsidP="003A0B0F">
      <w:pPr>
        <w:pStyle w:val="Body-TextTx"/>
      </w:pPr>
      <w:r w:rsidRPr="004C2DAA">
        <w:t>I</w:t>
      </w:r>
      <w:r w:rsidR="008C15A7" w:rsidRPr="004C2DAA">
        <w:t xml:space="preserve"> </w:t>
      </w:r>
      <w:r w:rsidRPr="004C2DAA">
        <w:t>love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could</w:t>
      </w:r>
      <w:r w:rsidR="008C15A7" w:rsidRPr="004C2DAA">
        <w:t xml:space="preserve"> </w:t>
      </w:r>
      <w:r w:rsidRPr="004C2DAA">
        <w:t>write</w:t>
      </w:r>
      <w:r w:rsidR="008C15A7" w:rsidRPr="004C2DAA">
        <w:t xml:space="preserve"> </w:t>
      </w:r>
      <w:r w:rsidRPr="004C2DAA">
        <w:t>10</w:t>
      </w:r>
      <w:r w:rsidR="008C15A7" w:rsidRPr="004C2DAA">
        <w:t xml:space="preserve"> </w:t>
      </w:r>
      <w:r w:rsidRPr="004C2DAA">
        <w:t>pages</w:t>
      </w:r>
      <w:r w:rsidR="008C15A7" w:rsidRPr="004C2DAA">
        <w:t xml:space="preserve"> </w:t>
      </w:r>
      <w:r w:rsidRPr="004C2DAA">
        <w:t>of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are,</w:t>
      </w:r>
      <w:r w:rsidR="008C15A7" w:rsidRPr="004C2DAA">
        <w:t xml:space="preserve"> </w:t>
      </w:r>
      <w:r w:rsidRPr="004C2DAA">
        <w:t>all</w:t>
      </w:r>
      <w:r w:rsidR="008C15A7" w:rsidRPr="004C2DAA">
        <w:t xml:space="preserve"> </w:t>
      </w:r>
      <w:r w:rsidRPr="004C2DAA">
        <w:t>your</w:t>
      </w:r>
      <w:r w:rsidR="008C15A7" w:rsidRPr="004C2DAA">
        <w:t xml:space="preserve"> </w:t>
      </w:r>
      <w:r w:rsidRPr="004C2DAA">
        <w:t>gifts</w:t>
      </w:r>
      <w:r w:rsidR="008C15A7" w:rsidRPr="004C2DAA">
        <w:t xml:space="preserve"> </w:t>
      </w:r>
      <w:r w:rsidRPr="004C2DAA">
        <w:t>and</w:t>
      </w:r>
      <w:r w:rsidR="008C15A7" w:rsidRPr="004C2DAA">
        <w:t xml:space="preserve"> </w:t>
      </w:r>
      <w:r w:rsidRPr="004C2DAA">
        <w:t>the</w:t>
      </w:r>
      <w:r w:rsidR="008C15A7" w:rsidRPr="004C2DAA">
        <w:t xml:space="preserve"> </w:t>
      </w:r>
      <w:r w:rsidRPr="004C2DAA">
        <w:t>incredible</w:t>
      </w:r>
      <w:r w:rsidR="008C15A7" w:rsidRPr="004C2DAA">
        <w:t xml:space="preserve"> </w:t>
      </w:r>
      <w:r w:rsidRPr="004C2DAA">
        <w:t>young</w:t>
      </w:r>
      <w:r w:rsidR="008C15A7" w:rsidRPr="004C2DAA">
        <w:t xml:space="preserve"> </w:t>
      </w:r>
      <w:r w:rsidRPr="004C2DAA">
        <w:t>woman</w:t>
      </w:r>
      <w:r w:rsidR="008C15A7" w:rsidRPr="004C2DAA">
        <w:t xml:space="preserve"> </w:t>
      </w:r>
      <w:r w:rsidRPr="004C2DAA">
        <w:t>you</w:t>
      </w:r>
      <w:r w:rsidR="008C15A7" w:rsidRPr="004C2DAA">
        <w:t xml:space="preserve"> </w:t>
      </w:r>
      <w:r w:rsidRPr="004C2DAA">
        <w:t>are.</w:t>
      </w:r>
    </w:p>
    <w:p w14:paraId="7E90520F" w14:textId="77777777" w:rsidR="00017929" w:rsidRPr="004C2DAA" w:rsidRDefault="00E949E9" w:rsidP="003A0B0F">
      <w:pPr>
        <w:pStyle w:val="Body-TextTx"/>
      </w:pPr>
      <w:r w:rsidRPr="004C2DAA">
        <w:t>The</w:t>
      </w:r>
      <w:r w:rsidR="008C15A7" w:rsidRPr="004C2DAA">
        <w:t xml:space="preserve"> </w:t>
      </w:r>
      <w:r w:rsidRPr="004C2DAA">
        <w:t>world</w:t>
      </w:r>
      <w:r w:rsidR="008C15A7" w:rsidRPr="004C2DAA">
        <w:t xml:space="preserve"> </w:t>
      </w:r>
      <w:r w:rsidRPr="004C2DAA">
        <w:t>is</w:t>
      </w:r>
      <w:r w:rsidR="008C15A7" w:rsidRPr="004C2DAA">
        <w:t xml:space="preserve"> </w:t>
      </w:r>
      <w:r w:rsidRPr="004C2DAA">
        <w:t>yours.</w:t>
      </w:r>
    </w:p>
    <w:p w14:paraId="01A8FDF8" w14:textId="77777777" w:rsidR="00017929" w:rsidRPr="004C2DAA" w:rsidRDefault="00E949E9" w:rsidP="00FA10F0">
      <w:pPr>
        <w:pStyle w:val="ClosingClos"/>
      </w:pPr>
      <w:r w:rsidRPr="004C2DAA">
        <w:t>Love,</w:t>
      </w:r>
    </w:p>
    <w:p w14:paraId="4B23B197" w14:textId="77777777" w:rsidR="00722F53" w:rsidRPr="004C2DAA" w:rsidRDefault="00E949E9" w:rsidP="00A7653B">
      <w:pPr>
        <w:pStyle w:val="SignatureSig"/>
      </w:pPr>
      <w:r w:rsidRPr="004C2DAA">
        <w:t>Dad</w:t>
      </w:r>
    </w:p>
    <w:p w14:paraId="3360C4ED" w14:textId="77777777" w:rsidR="00CF3BD5" w:rsidRPr="00CF3BD5" w:rsidRDefault="00CF3BD5" w:rsidP="00CF3BD5">
      <w:pPr>
        <w:pStyle w:val="ENDEND"/>
      </w:pPr>
      <w:r w:rsidRPr="00CF3BD5">
        <w:t>END</w:t>
      </w:r>
    </w:p>
    <w:p w14:paraId="226F7996" w14:textId="77777777" w:rsidR="00722F53" w:rsidRDefault="00E949E9" w:rsidP="008F1C01">
      <w:pPr>
        <w:pStyle w:val="Body-TextTx"/>
      </w:pPr>
      <w:r>
        <w:t>I</w:t>
      </w:r>
      <w:r w:rsidR="008C15A7">
        <w:t xml:space="preserve"> </w:t>
      </w:r>
      <w:r>
        <w:t>know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610349">
        <w:t>’</w:t>
      </w:r>
      <w:r>
        <w:t>re</w:t>
      </w:r>
      <w:r w:rsidR="008C15A7">
        <w:t xml:space="preserve"> </w:t>
      </w:r>
      <w:r>
        <w:t>thinking.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go</w:t>
      </w:r>
      <w:r w:rsidR="008C15A7">
        <w:t xml:space="preserve"> </w:t>
      </w:r>
      <w:r>
        <w:t>on</w:t>
      </w:r>
      <w:r w:rsidR="008C15A7">
        <w:t xml:space="preserve"> </w:t>
      </w:r>
      <w:r>
        <w:t>a</w:t>
      </w:r>
      <w:r w:rsidR="008C15A7">
        <w:t xml:space="preserve"> </w:t>
      </w:r>
      <w:r>
        <w:t>retreat,</w:t>
      </w:r>
      <w:r w:rsidR="008C15A7">
        <w:t xml:space="preserve"> </w:t>
      </w:r>
      <w:r>
        <w:t>right?</w:t>
      </w:r>
      <w:r w:rsidR="008C15A7">
        <w:t xml:space="preserve"> </w:t>
      </w:r>
      <w:r>
        <w:t>But</w:t>
      </w:r>
      <w:r w:rsidR="008C15A7">
        <w:t xml:space="preserve"> </w:t>
      </w:r>
      <w:r>
        <w:t>that</w:t>
      </w:r>
      <w:r w:rsidR="008C15A7">
        <w:t xml:space="preserve"> </w:t>
      </w:r>
      <w:r>
        <w:t>doesn</w:t>
      </w:r>
      <w:r w:rsidR="00610349">
        <w:t>’</w:t>
      </w:r>
      <w:r>
        <w:t>t</w:t>
      </w:r>
      <w:r w:rsidR="008C15A7">
        <w:t xml:space="preserve"> </w:t>
      </w:r>
      <w:r>
        <w:t>matter.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something</w:t>
      </w:r>
      <w:r w:rsidR="008C15A7">
        <w:t xml:space="preserve"> </w:t>
      </w:r>
      <w:r>
        <w:t>meaningful</w:t>
      </w:r>
      <w:r w:rsidR="008C15A7">
        <w:t xml:space="preserve"> </w:t>
      </w:r>
      <w:r>
        <w:t>if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just</w:t>
      </w:r>
      <w:r w:rsidR="008C15A7">
        <w:t xml:space="preserve"> </w:t>
      </w:r>
      <w:r>
        <w:t>stop</w:t>
      </w:r>
      <w:r w:rsidR="008C15A7">
        <w:t xml:space="preserve"> </w:t>
      </w:r>
      <w:r>
        <w:t>the</w:t>
      </w:r>
      <w:r w:rsidR="008C15A7">
        <w:t xml:space="preserve"> </w:t>
      </w:r>
      <w:r>
        <w:t>hamster</w:t>
      </w:r>
      <w:r w:rsidR="008C15A7">
        <w:t xml:space="preserve"> </w:t>
      </w:r>
      <w:r>
        <w:t>wheel</w:t>
      </w:r>
      <w:r w:rsidR="008C15A7">
        <w:t xml:space="preserve"> </w:t>
      </w:r>
      <w:r>
        <w:t>for</w:t>
      </w:r>
      <w:r w:rsidR="008C15A7">
        <w:t xml:space="preserve"> </w:t>
      </w:r>
      <w:r>
        <w:t>a</w:t>
      </w:r>
      <w:r w:rsidR="008C15A7">
        <w:t xml:space="preserve"> </w:t>
      </w:r>
      <w:r>
        <w:t>day,</w:t>
      </w:r>
      <w:r w:rsidR="008C15A7">
        <w:t xml:space="preserve"> </w:t>
      </w:r>
      <w:r>
        <w:t>actually</w:t>
      </w:r>
      <w:r w:rsidR="008C15A7">
        <w:t xml:space="preserve"> </w:t>
      </w:r>
      <w:r>
        <w:t>just</w:t>
      </w:r>
      <w:r w:rsidR="008C15A7">
        <w:t xml:space="preserve"> </w:t>
      </w:r>
      <w:r>
        <w:t>for</w:t>
      </w:r>
      <w:r w:rsidR="008C15A7">
        <w:t xml:space="preserve"> </w:t>
      </w:r>
      <w:r>
        <w:t>fifteen</w:t>
      </w:r>
      <w:r w:rsidR="008C15A7">
        <w:t xml:space="preserve"> </w:t>
      </w:r>
      <w:r>
        <w:t>minutes.</w:t>
      </w:r>
      <w:r w:rsidR="008C15A7">
        <w:t xml:space="preserve"> </w:t>
      </w:r>
      <w:r>
        <w:t>Try</w:t>
      </w:r>
      <w:r w:rsidR="008C15A7">
        <w:t xml:space="preserve"> </w:t>
      </w:r>
      <w:r>
        <w:t>it.</w:t>
      </w:r>
      <w:r w:rsidR="008C15A7">
        <w:t xml:space="preserve"> </w:t>
      </w:r>
      <w:r>
        <w:t>Sit</w:t>
      </w:r>
      <w:r w:rsidR="008C15A7">
        <w:t xml:space="preserve"> </w:t>
      </w:r>
      <w:r>
        <w:t>down</w:t>
      </w:r>
      <w:r w:rsidR="008C15A7">
        <w:t xml:space="preserve"> </w:t>
      </w:r>
      <w:r>
        <w:t>once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or</w:t>
      </w:r>
      <w:r w:rsidR="008C15A7">
        <w:t xml:space="preserve"> </w:t>
      </w:r>
      <w:r>
        <w:t>once</w:t>
      </w:r>
      <w:r w:rsidR="008C15A7">
        <w:t xml:space="preserve"> </w:t>
      </w:r>
      <w:r>
        <w:t>a</w:t>
      </w:r>
      <w:r w:rsidR="008C15A7">
        <w:t xml:space="preserve"> </w:t>
      </w:r>
      <w:r>
        <w:t>month</w:t>
      </w:r>
      <w:r w:rsidR="008C15A7">
        <w:t xml:space="preserve"> </w:t>
      </w:r>
      <w:r>
        <w:t>with</w:t>
      </w:r>
      <w:r w:rsidR="008C15A7">
        <w:t xml:space="preserve"> </w:t>
      </w:r>
      <w:r>
        <w:t>your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say,</w:t>
      </w:r>
      <w:r w:rsidR="008C15A7">
        <w:t xml:space="preserve"> </w:t>
      </w:r>
      <w:r w:rsidR="00610349">
        <w:t>“</w:t>
      </w:r>
      <w:r>
        <w:t>Today</w:t>
      </w:r>
      <w:r w:rsidR="008C15A7">
        <w:t xml:space="preserve"> </w:t>
      </w:r>
      <w:r>
        <w:t>we</w:t>
      </w:r>
      <w:r w:rsidR="00610349">
        <w:t>’</w:t>
      </w:r>
      <w:r>
        <w:t>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write</w:t>
      </w:r>
      <w:r w:rsidR="008C15A7">
        <w:t xml:space="preserve"> </w:t>
      </w:r>
      <w:r>
        <w:t>what</w:t>
      </w:r>
      <w:r w:rsidR="008C15A7">
        <w:t xml:space="preserve"> </w:t>
      </w:r>
      <w:r>
        <w:t>we</w:t>
      </w:r>
      <w:r w:rsidR="008C15A7">
        <w:t xml:space="preserve"> </w:t>
      </w:r>
      <w:r>
        <w:t>love</w:t>
      </w:r>
      <w:r w:rsidR="008C15A7">
        <w:t xml:space="preserve"> </w:t>
      </w:r>
      <w:r>
        <w:t>about</w:t>
      </w:r>
      <w:r w:rsidR="008C15A7">
        <w:t xml:space="preserve"> </w:t>
      </w:r>
      <w:r>
        <w:t>x</w:t>
      </w:r>
      <w:r w:rsidR="00610349">
        <w:t>”</w:t>
      </w:r>
      <w:r w:rsidR="008C15A7">
        <w:t xml:space="preserve"> </w:t>
      </w:r>
      <w:r>
        <w:t>or</w:t>
      </w:r>
      <w:r w:rsidR="008C15A7">
        <w:t xml:space="preserve"> </w:t>
      </w:r>
      <w:r w:rsidR="00610349">
        <w:t>“</w:t>
      </w:r>
      <w:r>
        <w:t>Four</w:t>
      </w:r>
      <w:r w:rsidR="008C15A7">
        <w:t xml:space="preserve"> </w:t>
      </w:r>
      <w:r>
        <w:t>ways</w:t>
      </w:r>
      <w:r w:rsidR="008C15A7">
        <w:t xml:space="preserve"> </w:t>
      </w:r>
      <w:r>
        <w:t>to</w:t>
      </w:r>
      <w:r w:rsidR="008C15A7">
        <w:t xml:space="preserve"> </w:t>
      </w:r>
      <w:r>
        <w:t>strengthen</w:t>
      </w:r>
      <w:r w:rsidR="008C15A7">
        <w:t xml:space="preserve"> </w:t>
      </w:r>
      <w:r>
        <w:t>our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one</w:t>
      </w:r>
      <w:r w:rsidR="008C15A7">
        <w:t xml:space="preserve"> </w:t>
      </w:r>
      <w:r>
        <w:t>thing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commit</w:t>
      </w:r>
      <w:r w:rsidR="008C15A7">
        <w:t xml:space="preserve"> </w:t>
      </w:r>
      <w:r>
        <w:t>to</w:t>
      </w:r>
      <w:r w:rsidR="008C15A7">
        <w:t xml:space="preserve"> </w:t>
      </w:r>
      <w:r>
        <w:t>help</w:t>
      </w:r>
      <w:r w:rsidR="008C15A7">
        <w:t xml:space="preserve"> </w:t>
      </w:r>
      <w:r>
        <w:t>that</w:t>
      </w:r>
      <w:r w:rsidR="008C15A7">
        <w:t xml:space="preserve"> </w:t>
      </w:r>
      <w:r>
        <w:t>path.</w:t>
      </w:r>
      <w:r w:rsidR="00610349">
        <w:t>”</w:t>
      </w:r>
      <w:r w:rsidR="008C15A7">
        <w:t xml:space="preserve"> </w:t>
      </w:r>
      <w:r>
        <w:t>We</w:t>
      </w:r>
      <w:r w:rsidR="008C15A7">
        <w:t xml:space="preserve"> </w:t>
      </w:r>
      <w:r>
        <w:t>do</w:t>
      </w:r>
      <w:r w:rsidR="008C15A7">
        <w:t xml:space="preserve"> </w:t>
      </w:r>
      <w:r>
        <w:t>them</w:t>
      </w:r>
      <w:r w:rsidR="008C15A7">
        <w:t xml:space="preserve"> </w:t>
      </w:r>
      <w:r>
        <w:t>once</w:t>
      </w:r>
      <w:r w:rsidR="008C15A7">
        <w:t xml:space="preserve"> </w:t>
      </w:r>
      <w:r>
        <w:t>a</w:t>
      </w:r>
      <w:r w:rsidR="008C15A7">
        <w:t xml:space="preserve"> </w:t>
      </w:r>
      <w:r>
        <w:t>week</w:t>
      </w:r>
      <w:r w:rsidR="008C15A7">
        <w:t xml:space="preserve"> </w:t>
      </w:r>
      <w:r>
        <w:t>with</w:t>
      </w:r>
      <w:r w:rsidR="008C15A7">
        <w:t xml:space="preserve"> </w:t>
      </w:r>
      <w:r>
        <w:t>my</w:t>
      </w:r>
      <w:r w:rsidR="008C15A7">
        <w:t xml:space="preserve"> </w:t>
      </w:r>
      <w:r>
        <w:t>family</w:t>
      </w:r>
      <w:r w:rsidR="008C15A7">
        <w:t xml:space="preserve"> </w:t>
      </w:r>
      <w:r>
        <w:t>and</w:t>
      </w:r>
      <w:r w:rsidR="008C15A7">
        <w:t xml:space="preserve"> </w:t>
      </w:r>
      <w:r>
        <w:t>we</w:t>
      </w:r>
      <w:r w:rsidR="008C15A7">
        <w:t xml:space="preserve"> </w:t>
      </w:r>
      <w:r>
        <w:t>do</w:t>
      </w:r>
      <w:r w:rsidR="008C15A7">
        <w:t xml:space="preserve"> </w:t>
      </w:r>
      <w:r>
        <w:t>them</w:t>
      </w:r>
      <w:r w:rsidR="008C15A7">
        <w:t xml:space="preserve"> </w:t>
      </w:r>
      <w:r>
        <w:t>at</w:t>
      </w:r>
      <w:r w:rsidR="008C15A7">
        <w:t xml:space="preserve"> </w:t>
      </w:r>
      <w:r>
        <w:t>work,</w:t>
      </w:r>
      <w:r w:rsidR="008C15A7">
        <w:t xml:space="preserve"> </w:t>
      </w:r>
      <w:r>
        <w:t>too.</w:t>
      </w:r>
      <w:r w:rsidR="008C15A7">
        <w:t xml:space="preserve"> </w:t>
      </w:r>
      <w:r>
        <w:t>Generally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about</w:t>
      </w:r>
      <w:r w:rsidR="008C15A7">
        <w:t xml:space="preserve"> </w:t>
      </w:r>
      <w:r>
        <w:t>something</w:t>
      </w:r>
      <w:r w:rsidR="008C15A7">
        <w:t xml:space="preserve"> </w:t>
      </w:r>
      <w:r>
        <w:t>positive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give</w:t>
      </w:r>
      <w:r w:rsidR="008C15A7">
        <w:t xml:space="preserve"> </w:t>
      </w:r>
      <w:r>
        <w:t>to</w:t>
      </w:r>
      <w:r w:rsidR="008C15A7">
        <w:t xml:space="preserve"> </w:t>
      </w:r>
      <w:r>
        <w:t>each</w:t>
      </w:r>
      <w:r w:rsidR="008C15A7">
        <w:t xml:space="preserve"> </w:t>
      </w:r>
      <w:r>
        <w:t>other.</w:t>
      </w:r>
      <w:r w:rsidR="008C15A7">
        <w:t xml:space="preserve"> </w:t>
      </w:r>
      <w:r>
        <w:t>My</w:t>
      </w:r>
      <w:r w:rsidR="008C15A7">
        <w:t xml:space="preserve"> </w:t>
      </w:r>
      <w:r>
        <w:t>girls</w:t>
      </w:r>
      <w:r w:rsidR="008C15A7">
        <w:t xml:space="preserve"> </w:t>
      </w:r>
      <w:r>
        <w:t>may</w:t>
      </w:r>
      <w:r w:rsidR="008C15A7">
        <w:t xml:space="preserve"> </w:t>
      </w:r>
      <w:r>
        <w:t>roll</w:t>
      </w:r>
      <w:r w:rsidR="008C15A7">
        <w:t xml:space="preserve"> </w:t>
      </w:r>
      <w:r>
        <w:t>their</w:t>
      </w:r>
      <w:r w:rsidR="008C15A7">
        <w:t xml:space="preserve"> </w:t>
      </w:r>
      <w:r>
        <w:t>eyes</w:t>
      </w:r>
      <w:r w:rsidR="00C33184">
        <w:t>—</w:t>
      </w:r>
      <w:r>
        <w:t>and</w:t>
      </w:r>
      <w:r w:rsidR="008C15A7">
        <w:t xml:space="preserve"> </w:t>
      </w:r>
      <w:r>
        <w:t>trust</w:t>
      </w:r>
      <w:r w:rsidR="008C15A7">
        <w:t xml:space="preserve"> </w:t>
      </w:r>
      <w:r>
        <w:t>me,</w:t>
      </w:r>
      <w:r w:rsidR="008C15A7">
        <w:t xml:space="preserve"> </w:t>
      </w:r>
      <w:r>
        <w:t>they</w:t>
      </w:r>
      <w:r w:rsidR="008C15A7">
        <w:t xml:space="preserve"> </w:t>
      </w:r>
      <w:r>
        <w:t>do</w:t>
      </w:r>
      <w:r w:rsidR="00C33184">
        <w:t>—</w:t>
      </w:r>
      <w:r>
        <w:t>but</w:t>
      </w:r>
      <w:r w:rsidR="008C15A7">
        <w:t xml:space="preserve"> </w:t>
      </w:r>
      <w:r>
        <w:t>then</w:t>
      </w:r>
      <w:r w:rsidR="008C15A7">
        <w:t xml:space="preserve"> </w:t>
      </w:r>
      <w:r>
        <w:t>it</w:t>
      </w:r>
      <w:r w:rsidR="008C15A7">
        <w:t xml:space="preserve"> </w:t>
      </w:r>
      <w:r>
        <w:t>takes</w:t>
      </w:r>
      <w:r w:rsidR="008C15A7">
        <w:t xml:space="preserve"> </w:t>
      </w:r>
      <w:r>
        <w:t>just</w:t>
      </w:r>
      <w:r w:rsidR="008C15A7">
        <w:t xml:space="preserve"> </w:t>
      </w:r>
      <w:r>
        <w:t>three</w:t>
      </w:r>
      <w:r w:rsidR="008C15A7">
        <w:t xml:space="preserve"> </w:t>
      </w:r>
      <w:r>
        <w:t>to</w:t>
      </w:r>
      <w:r w:rsidR="008C15A7">
        <w:t xml:space="preserve"> </w:t>
      </w:r>
      <w:r>
        <w:t>four</w:t>
      </w:r>
      <w:r w:rsidR="008C15A7">
        <w:t xml:space="preserve"> </w:t>
      </w:r>
      <w:r>
        <w:t>minutes</w:t>
      </w:r>
      <w:r w:rsidR="008C15A7">
        <w:t xml:space="preserve"> </w:t>
      </w:r>
      <w:r>
        <w:t>and</w:t>
      </w:r>
      <w:r w:rsidR="008C15A7">
        <w:t xml:space="preserve"> </w:t>
      </w:r>
      <w:r>
        <w:t>they</w:t>
      </w:r>
      <w:r w:rsidR="008C15A7">
        <w:t xml:space="preserve"> </w:t>
      </w:r>
      <w:r>
        <w:t>get</w:t>
      </w:r>
      <w:r w:rsidR="008C15A7">
        <w:t xml:space="preserve"> </w:t>
      </w:r>
      <w:r>
        <w:t>into</w:t>
      </w:r>
      <w:r w:rsidR="008C15A7">
        <w:t xml:space="preserve"> </w:t>
      </w:r>
      <w:r>
        <w:t>it.</w:t>
      </w:r>
      <w:r w:rsidR="008C15A7">
        <w:t xml:space="preserve"> </w:t>
      </w:r>
      <w:r>
        <w:t>Sure</w:t>
      </w:r>
      <w:r w:rsidR="008C15A7">
        <w:t xml:space="preserve"> </w:t>
      </w:r>
      <w:r>
        <w:t>my</w:t>
      </w:r>
      <w:r w:rsidR="008C15A7">
        <w:t xml:space="preserve"> </w:t>
      </w:r>
      <w:r>
        <w:t>kids</w:t>
      </w:r>
      <w:r w:rsidR="008C15A7">
        <w:t xml:space="preserve"> </w:t>
      </w:r>
      <w:r>
        <w:t>may</w:t>
      </w:r>
      <w:r w:rsidR="008C15A7">
        <w:t xml:space="preserve"> </w:t>
      </w:r>
      <w:r>
        <w:t>grow</w:t>
      </w:r>
      <w:r w:rsidR="008C15A7">
        <w:t xml:space="preserve"> </w:t>
      </w:r>
      <w:r>
        <w:t>up</w:t>
      </w:r>
      <w:r w:rsidR="008C15A7">
        <w:t xml:space="preserve"> </w:t>
      </w:r>
      <w:r>
        <w:t>and</w:t>
      </w:r>
      <w:r w:rsidR="008C15A7">
        <w:t xml:space="preserve"> </w:t>
      </w:r>
      <w:r>
        <w:t>forget</w:t>
      </w:r>
      <w:r w:rsidR="008C15A7">
        <w:t xml:space="preserve"> </w:t>
      </w:r>
      <w:r>
        <w:t>the</w:t>
      </w:r>
      <w:r w:rsidR="008C15A7">
        <w:t xml:space="preserve"> </w:t>
      </w:r>
      <w:r>
        <w:t>actual</w:t>
      </w:r>
      <w:r w:rsidR="008C15A7">
        <w:t xml:space="preserve"> </w:t>
      </w:r>
      <w:r>
        <w:t>content</w:t>
      </w:r>
      <w:r w:rsidR="008C15A7">
        <w:t xml:space="preserve"> </w:t>
      </w:r>
      <w:r>
        <w:t>or</w:t>
      </w:r>
      <w:r w:rsidR="008C15A7">
        <w:t xml:space="preserve"> </w:t>
      </w:r>
      <w:r>
        <w:t>anything</w:t>
      </w:r>
      <w:r w:rsidR="008C15A7">
        <w:t xml:space="preserve"> </w:t>
      </w:r>
      <w:r>
        <w:t>specific,</w:t>
      </w:r>
      <w:r w:rsidR="008C15A7">
        <w:t xml:space="preserve"> </w:t>
      </w:r>
      <w:r>
        <w:t>but</w:t>
      </w:r>
      <w:r w:rsidR="008C15A7">
        <w:t xml:space="preserve"> </w:t>
      </w:r>
      <w:r>
        <w:t>I</w:t>
      </w:r>
      <w:r w:rsidR="008C15A7">
        <w:t xml:space="preserve"> </w:t>
      </w:r>
      <w:r>
        <w:t>think</w:t>
      </w:r>
      <w:r w:rsidR="008C15A7">
        <w:t xml:space="preserve"> </w:t>
      </w:r>
      <w:r>
        <w:t>they</w:t>
      </w:r>
      <w:r w:rsidR="008C15A7">
        <w:t xml:space="preserve"> </w:t>
      </w:r>
      <w:r>
        <w:t>will</w:t>
      </w:r>
      <w:r w:rsidR="008C15A7">
        <w:t xml:space="preserve"> </w:t>
      </w:r>
      <w:r>
        <w:t>remember</w:t>
      </w:r>
      <w:r w:rsidR="008C15A7">
        <w:t xml:space="preserve"> </w:t>
      </w:r>
      <w:r>
        <w:t>that</w:t>
      </w:r>
      <w:r w:rsidR="008C15A7">
        <w:t xml:space="preserve"> </w:t>
      </w:r>
      <w:r>
        <w:t>we</w:t>
      </w:r>
      <w:r w:rsidR="008C15A7">
        <w:t xml:space="preserve"> </w:t>
      </w:r>
      <w:r>
        <w:t>spent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together</w:t>
      </w:r>
      <w:r w:rsidR="008C15A7">
        <w:t xml:space="preserve"> </w:t>
      </w:r>
      <w:r>
        <w:t>doing</w:t>
      </w:r>
      <w:r w:rsidR="008C15A7">
        <w:t xml:space="preserve"> </w:t>
      </w:r>
      <w:r>
        <w:t>something</w:t>
      </w:r>
      <w:r w:rsidR="008C15A7">
        <w:t xml:space="preserve"> </w:t>
      </w:r>
      <w:r>
        <w:t>meaningful</w:t>
      </w:r>
      <w:r w:rsidR="008C15A7">
        <w:t xml:space="preserve"> </w:t>
      </w:r>
      <w:r>
        <w:t>and</w:t>
      </w:r>
      <w:r w:rsidR="008C15A7">
        <w:t xml:space="preserve"> </w:t>
      </w:r>
      <w:r>
        <w:t>that</w:t>
      </w:r>
      <w:r w:rsidR="008C15A7">
        <w:t xml:space="preserve"> </w:t>
      </w:r>
      <w:r>
        <w:t>family</w:t>
      </w:r>
      <w:r w:rsidR="008C15A7">
        <w:t xml:space="preserve"> </w:t>
      </w:r>
      <w:r>
        <w:t>is</w:t>
      </w:r>
      <w:r w:rsidR="008C15A7">
        <w:t xml:space="preserve"> </w:t>
      </w:r>
      <w:r>
        <w:t>the</w:t>
      </w:r>
      <w:r w:rsidR="008C15A7">
        <w:t xml:space="preserve"> </w:t>
      </w:r>
      <w:r>
        <w:t>center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world.</w:t>
      </w:r>
      <w:r w:rsidR="008C15A7">
        <w:t xml:space="preserve"> </w:t>
      </w:r>
      <w:r>
        <w:t>How</w:t>
      </w:r>
      <w:r w:rsidR="008C15A7">
        <w:t xml:space="preserve"> </w:t>
      </w:r>
      <w:r>
        <w:t>about</w:t>
      </w:r>
      <w:r w:rsidR="008C15A7">
        <w:t xml:space="preserve"> </w:t>
      </w:r>
      <w:r>
        <w:t>your</w:t>
      </w:r>
      <w:r w:rsidR="008C15A7">
        <w:t xml:space="preserve"> </w:t>
      </w:r>
      <w:r>
        <w:t>mother?</w:t>
      </w:r>
      <w:r w:rsidR="008C15A7">
        <w:t xml:space="preserve"> </w:t>
      </w:r>
      <w:r>
        <w:t>What</w:t>
      </w:r>
      <w:r w:rsidR="008C15A7">
        <w:t xml:space="preserve"> </w:t>
      </w:r>
      <w:r>
        <w:t>if</w:t>
      </w:r>
      <w:r w:rsidR="008C15A7">
        <w:t xml:space="preserve"> </w:t>
      </w:r>
      <w:r>
        <w:t>you</w:t>
      </w:r>
      <w:r w:rsidR="008C15A7">
        <w:t xml:space="preserve"> </w:t>
      </w:r>
      <w:r>
        <w:t>made</w:t>
      </w:r>
      <w:r w:rsidR="008C15A7">
        <w:t xml:space="preserve"> </w:t>
      </w:r>
      <w:r>
        <w:t>a</w:t>
      </w:r>
      <w:r w:rsidR="008C15A7">
        <w:t xml:space="preserve"> </w:t>
      </w:r>
      <w:r>
        <w:t>list</w:t>
      </w:r>
      <w:r w:rsidR="008C15A7">
        <w:t xml:space="preserve"> </w:t>
      </w:r>
      <w:r>
        <w:t>of</w:t>
      </w:r>
      <w:r w:rsidR="008C15A7">
        <w:t xml:space="preserve"> </w:t>
      </w:r>
      <w:r>
        <w:t>ten</w:t>
      </w:r>
      <w:r w:rsidR="008C15A7">
        <w:t xml:space="preserve"> </w:t>
      </w:r>
      <w:r>
        <w:t>things</w:t>
      </w:r>
      <w:r w:rsidR="008C15A7">
        <w:t xml:space="preserve"> </w:t>
      </w:r>
      <w:r>
        <w:t>you</w:t>
      </w:r>
      <w:r w:rsidR="008C15A7">
        <w:t xml:space="preserve"> </w:t>
      </w:r>
      <w:r>
        <w:t>love</w:t>
      </w:r>
      <w:r w:rsidR="008C15A7">
        <w:t xml:space="preserve"> </w:t>
      </w:r>
      <w:r>
        <w:t>about</w:t>
      </w:r>
      <w:r w:rsidR="008C15A7">
        <w:t xml:space="preserve"> </w:t>
      </w:r>
      <w:r>
        <w:t>her</w:t>
      </w:r>
      <w:r w:rsidR="008C15A7">
        <w:t xml:space="preserve"> </w:t>
      </w:r>
      <w:r>
        <w:t>or</w:t>
      </w:r>
      <w:r w:rsidR="008C15A7">
        <w:t xml:space="preserve"> </w:t>
      </w:r>
      <w:r>
        <w:t>ten</w:t>
      </w:r>
      <w:r w:rsidR="008C15A7">
        <w:t xml:space="preserve"> </w:t>
      </w:r>
      <w:r>
        <w:t>things</w:t>
      </w:r>
      <w:r w:rsidR="008C15A7">
        <w:t xml:space="preserve"> </w:t>
      </w:r>
      <w:r>
        <w:t>you</w:t>
      </w:r>
      <w:r w:rsidR="008C15A7">
        <w:t xml:space="preserve"> </w:t>
      </w:r>
      <w:r>
        <w:t>learned</w:t>
      </w:r>
      <w:r w:rsidR="008C15A7">
        <w:t xml:space="preserve"> </w:t>
      </w:r>
      <w:r>
        <w:t>from</w:t>
      </w:r>
      <w:r w:rsidR="008C15A7">
        <w:t xml:space="preserve"> </w:t>
      </w:r>
      <w:r>
        <w:t>her,</w:t>
      </w:r>
      <w:r w:rsidR="008C15A7">
        <w:t xml:space="preserve"> </w:t>
      </w:r>
      <w:r>
        <w:t>wrote</w:t>
      </w:r>
      <w:r w:rsidR="008C15A7">
        <w:t xml:space="preserve"> </w:t>
      </w:r>
      <w:r>
        <w:t>it</w:t>
      </w:r>
      <w:r w:rsidR="008C15A7">
        <w:t xml:space="preserve"> </w:t>
      </w:r>
      <w:r>
        <w:t>down</w:t>
      </w:r>
      <w:r w:rsidR="008C15A7">
        <w:t xml:space="preserve"> </w:t>
      </w:r>
      <w:r>
        <w:t>and</w:t>
      </w:r>
      <w:r w:rsidR="008C15A7">
        <w:t xml:space="preserve"> </w:t>
      </w:r>
      <w:r>
        <w:t>sent</w:t>
      </w:r>
      <w:r w:rsidR="008C15A7">
        <w:t xml:space="preserve"> </w:t>
      </w:r>
      <w:r>
        <w:t>it</w:t>
      </w:r>
      <w:r w:rsidR="008C15A7">
        <w:t xml:space="preserve"> </w:t>
      </w:r>
      <w:r>
        <w:t>to</w:t>
      </w:r>
      <w:r w:rsidR="008C15A7">
        <w:t xml:space="preserve"> </w:t>
      </w:r>
      <w:r>
        <w:t>her?</w:t>
      </w:r>
      <w:r w:rsidR="008C15A7">
        <w:t xml:space="preserve"> </w:t>
      </w:r>
      <w:r>
        <w:t>How</w:t>
      </w:r>
      <w:r w:rsidR="008C15A7">
        <w:t xml:space="preserve"> </w:t>
      </w:r>
      <w:r>
        <w:t>would</w:t>
      </w:r>
      <w:r w:rsidR="008C15A7">
        <w:t xml:space="preserve"> </w:t>
      </w:r>
      <w:r>
        <w:t>she</w:t>
      </w:r>
      <w:r w:rsidR="008C15A7">
        <w:t xml:space="preserve"> </w:t>
      </w:r>
      <w:r>
        <w:t>feel?</w:t>
      </w:r>
      <w:r w:rsidR="008C15A7">
        <w:t xml:space="preserve"> </w:t>
      </w:r>
      <w:r>
        <w:t>How</w:t>
      </w:r>
      <w:r w:rsidR="008C15A7">
        <w:t xml:space="preserve"> </w:t>
      </w:r>
      <w:r>
        <w:t>would</w:t>
      </w:r>
      <w:r w:rsidR="008C15A7">
        <w:t xml:space="preserve"> </w:t>
      </w:r>
      <w:r>
        <w:t>you</w:t>
      </w:r>
      <w:r w:rsidR="008C15A7">
        <w:t xml:space="preserve"> </w:t>
      </w:r>
      <w:r>
        <w:t>feel?</w:t>
      </w:r>
      <w:r w:rsidR="008C15A7">
        <w:t xml:space="preserve"> </w:t>
      </w:r>
      <w:r>
        <w:t>What</w:t>
      </w:r>
      <w:r w:rsidR="008C15A7">
        <w:t xml:space="preserve"> </w:t>
      </w:r>
      <w:r>
        <w:t>about</w:t>
      </w:r>
      <w:r w:rsidR="008C15A7">
        <w:t xml:space="preserve"> </w:t>
      </w:r>
      <w:r>
        <w:t>that</w:t>
      </w:r>
      <w:r w:rsidR="008C15A7">
        <w:t xml:space="preserve"> </w:t>
      </w:r>
      <w:r>
        <w:t>childhood</w:t>
      </w:r>
      <w:r w:rsidR="008C15A7">
        <w:t xml:space="preserve"> </w:t>
      </w:r>
      <w:r>
        <w:t>friend</w:t>
      </w:r>
      <w:r w:rsidR="008C15A7">
        <w:t xml:space="preserve"> </w:t>
      </w:r>
      <w:r>
        <w:t>you</w:t>
      </w:r>
      <w:r w:rsidR="008C15A7">
        <w:t xml:space="preserve"> </w:t>
      </w:r>
      <w:r>
        <w:t>haven</w:t>
      </w:r>
      <w:r w:rsidR="00610349">
        <w:t>’</w:t>
      </w:r>
      <w:r>
        <w:t>t</w:t>
      </w:r>
      <w:r w:rsidR="008C15A7">
        <w:t xml:space="preserve"> </w:t>
      </w:r>
      <w:r>
        <w:t>seen</w:t>
      </w:r>
      <w:r w:rsidR="008C15A7">
        <w:t xml:space="preserve"> </w:t>
      </w:r>
      <w:r>
        <w:t>in</w:t>
      </w:r>
      <w:r w:rsidR="008C15A7">
        <w:t xml:space="preserve"> </w:t>
      </w:r>
      <w:r>
        <w:t>years</w:t>
      </w:r>
      <w:r w:rsidR="008C15A7">
        <w:t xml:space="preserve"> </w:t>
      </w:r>
      <w:r>
        <w:t>or</w:t>
      </w:r>
      <w:r w:rsidR="008C15A7">
        <w:t xml:space="preserve"> </w:t>
      </w:r>
      <w:r>
        <w:t>your</w:t>
      </w:r>
      <w:r w:rsidR="008C15A7">
        <w:t xml:space="preserve"> </w:t>
      </w:r>
      <w:r>
        <w:t>first</w:t>
      </w:r>
      <w:r w:rsidR="008C15A7">
        <w:t xml:space="preserve"> </w:t>
      </w:r>
      <w:r>
        <w:t>boss</w:t>
      </w:r>
      <w:r w:rsidR="008C15A7">
        <w:t xml:space="preserve"> </w:t>
      </w:r>
      <w:r>
        <w:t>who</w:t>
      </w:r>
      <w:r w:rsidR="008C15A7">
        <w:t xml:space="preserve"> </w:t>
      </w:r>
      <w:r>
        <w:t>helped</w:t>
      </w:r>
      <w:r w:rsidR="008C15A7">
        <w:t xml:space="preserve"> </w:t>
      </w:r>
      <w:r>
        <w:t>along</w:t>
      </w:r>
      <w:r w:rsidR="008C15A7">
        <w:t xml:space="preserve"> </w:t>
      </w:r>
      <w:r>
        <w:t>the</w:t>
      </w:r>
      <w:r w:rsidR="008C15A7">
        <w:t xml:space="preserve"> </w:t>
      </w:r>
      <w:r>
        <w:t>way?</w:t>
      </w:r>
      <w:r w:rsidR="008C15A7">
        <w:t xml:space="preserve"> </w:t>
      </w:r>
      <w:r>
        <w:t>We</w:t>
      </w:r>
      <w:r w:rsidR="008C15A7">
        <w:t xml:space="preserve"> </w:t>
      </w:r>
      <w:r>
        <w:t>can</w:t>
      </w:r>
      <w:r w:rsidR="008C15A7">
        <w:t xml:space="preserve"> </w:t>
      </w:r>
      <w:r>
        <w:t>do</w:t>
      </w:r>
      <w:r w:rsidR="008C15A7">
        <w:t xml:space="preserve"> </w:t>
      </w:r>
      <w:r>
        <w:t>better</w:t>
      </w:r>
      <w:r w:rsidR="008C15A7">
        <w:t xml:space="preserve"> </w:t>
      </w:r>
      <w:r>
        <w:t>here.</w:t>
      </w:r>
      <w:r w:rsidR="008C15A7">
        <w:t xml:space="preserve"> </w:t>
      </w:r>
      <w:r>
        <w:t>Sharing</w:t>
      </w:r>
      <w:r w:rsidR="008C15A7">
        <w:t xml:space="preserve"> </w:t>
      </w:r>
      <w:r>
        <w:t>appreciation,</w:t>
      </w:r>
      <w:r w:rsidR="008C15A7">
        <w:t xml:space="preserve"> </w:t>
      </w:r>
      <w:r>
        <w:t>gratitude</w:t>
      </w:r>
      <w:r w:rsidR="008C15A7">
        <w:t xml:space="preserve"> </w:t>
      </w:r>
      <w:r>
        <w:t>and</w:t>
      </w:r>
      <w:r w:rsidR="008C15A7">
        <w:t xml:space="preserve"> </w:t>
      </w:r>
      <w:r>
        <w:t>love</w:t>
      </w:r>
      <w:r w:rsidR="008C15A7">
        <w:t xml:space="preserve"> </w:t>
      </w:r>
      <w:r>
        <w:t>will</w:t>
      </w:r>
      <w:r w:rsidR="008C15A7">
        <w:t xml:space="preserve"> </w:t>
      </w:r>
      <w:r>
        <w:t>memorialize</w:t>
      </w:r>
      <w:r w:rsidR="008C15A7">
        <w:t xml:space="preserve"> </w:t>
      </w:r>
      <w:r>
        <w:t>how</w:t>
      </w:r>
      <w:r w:rsidR="008C15A7">
        <w:t xml:space="preserve"> </w:t>
      </w:r>
      <w:r>
        <w:t>you</w:t>
      </w:r>
      <w:r w:rsidR="008C15A7">
        <w:t xml:space="preserve"> </w:t>
      </w:r>
      <w:r>
        <w:t>feel</w:t>
      </w:r>
      <w:r w:rsidR="008C15A7">
        <w:t xml:space="preserve"> </w:t>
      </w:r>
      <w:r>
        <w:t>and</w:t>
      </w:r>
      <w:r w:rsidR="008C15A7">
        <w:t xml:space="preserve"> </w:t>
      </w:r>
      <w:r>
        <w:t>bring</w:t>
      </w:r>
      <w:r w:rsidR="008C15A7">
        <w:t xml:space="preserve"> </w:t>
      </w:r>
      <w:r>
        <w:t>joy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person</w:t>
      </w:r>
      <w:r w:rsidR="008C15A7">
        <w:t xml:space="preserve"> </w:t>
      </w:r>
      <w:r>
        <w:t>who</w:t>
      </w:r>
      <w:r w:rsidR="008C15A7">
        <w:t xml:space="preserve"> </w:t>
      </w:r>
      <w:r>
        <w:t>matters.</w:t>
      </w:r>
    </w:p>
    <w:p w14:paraId="29983FE4" w14:textId="77777777" w:rsidR="00017929" w:rsidRPr="00CB40F9" w:rsidRDefault="00E949E9" w:rsidP="00F96744">
      <w:pPr>
        <w:pStyle w:val="B-HeadBhead"/>
      </w:pPr>
      <w:r w:rsidRPr="00CB40F9">
        <w:t>People</w:t>
      </w:r>
      <w:r w:rsidR="008C15A7" w:rsidRPr="00CB40F9">
        <w:t xml:space="preserve"> </w:t>
      </w:r>
      <w:r w:rsidRPr="00CB40F9">
        <w:t>Will</w:t>
      </w:r>
      <w:r w:rsidR="008C15A7" w:rsidRPr="00CB40F9">
        <w:t xml:space="preserve"> </w:t>
      </w:r>
      <w:r w:rsidRPr="00CB40F9">
        <w:t>Tell</w:t>
      </w:r>
      <w:r w:rsidR="008C15A7" w:rsidRPr="00CB40F9">
        <w:t xml:space="preserve"> </w:t>
      </w:r>
      <w:r w:rsidRPr="00CB40F9">
        <w:t>You</w:t>
      </w:r>
      <w:r w:rsidR="008C15A7" w:rsidRPr="00CB40F9">
        <w:t xml:space="preserve"> </w:t>
      </w:r>
      <w:r w:rsidRPr="00CB40F9">
        <w:t>That</w:t>
      </w:r>
      <w:r w:rsidR="008C15A7" w:rsidRPr="00CB40F9">
        <w:t xml:space="preserve"> </w:t>
      </w:r>
      <w:r w:rsidRPr="00CB40F9">
        <w:t>You</w:t>
      </w:r>
      <w:r w:rsidR="008C15A7" w:rsidRPr="00CB40F9">
        <w:t xml:space="preserve"> </w:t>
      </w:r>
      <w:r w:rsidRPr="00CB40F9">
        <w:t>Are</w:t>
      </w:r>
      <w:r w:rsidR="008C15A7" w:rsidRPr="00CB40F9">
        <w:t xml:space="preserve"> </w:t>
      </w:r>
      <w:r w:rsidRPr="00CB40F9">
        <w:t>Worthless,</w:t>
      </w:r>
      <w:r w:rsidR="008C15A7" w:rsidRPr="00CB40F9">
        <w:t xml:space="preserve"> </w:t>
      </w:r>
      <w:r w:rsidRPr="00CB40F9">
        <w:t>Don</w:t>
      </w:r>
      <w:r w:rsidR="00610349">
        <w:t>’</w:t>
      </w:r>
      <w:r w:rsidRPr="00CB40F9">
        <w:t>t</w:t>
      </w:r>
      <w:r w:rsidR="008C15A7" w:rsidRPr="00CB40F9">
        <w:t xml:space="preserve"> </w:t>
      </w:r>
      <w:r w:rsidRPr="00CB40F9">
        <w:t>Believe</w:t>
      </w:r>
      <w:r w:rsidR="008C15A7" w:rsidRPr="00CB40F9">
        <w:t xml:space="preserve"> </w:t>
      </w:r>
      <w:r w:rsidRPr="00CB40F9">
        <w:t>Them</w:t>
      </w:r>
    </w:p>
    <w:p w14:paraId="50D7E3D8" w14:textId="77777777" w:rsidR="00722F53" w:rsidRDefault="00E949E9" w:rsidP="008F1C01">
      <w:pPr>
        <w:pStyle w:val="Body-TextTx"/>
      </w:pPr>
      <w:r>
        <w:t>It</w:t>
      </w:r>
      <w:r w:rsidR="008C15A7">
        <w:t xml:space="preserve"> </w:t>
      </w:r>
      <w:r>
        <w:t>is</w:t>
      </w:r>
      <w:r w:rsidR="008C15A7">
        <w:t xml:space="preserve"> </w:t>
      </w:r>
      <w:r>
        <w:t>not</w:t>
      </w:r>
      <w:r w:rsidR="008C15A7">
        <w:t xml:space="preserve"> </w:t>
      </w:r>
      <w:r>
        <w:t>just</w:t>
      </w:r>
      <w:r w:rsidR="008C15A7">
        <w:t xml:space="preserve"> </w:t>
      </w:r>
      <w:r>
        <w:t>the</w:t>
      </w:r>
      <w:r w:rsidR="008C15A7">
        <w:t xml:space="preserve"> </w:t>
      </w:r>
      <w:r>
        <w:t>love</w:t>
      </w:r>
      <w:r w:rsidR="008C15A7">
        <w:t xml:space="preserve"> </w:t>
      </w:r>
      <w:r>
        <w:t>letter</w:t>
      </w:r>
      <w:r w:rsidR="008C15A7">
        <w:t xml:space="preserve"> </w:t>
      </w:r>
      <w:r>
        <w:t>exercise</w:t>
      </w:r>
      <w:r w:rsidR="008C15A7">
        <w:t xml:space="preserve"> </w:t>
      </w:r>
      <w:r>
        <w:t>and</w:t>
      </w:r>
      <w:r w:rsidR="008C15A7">
        <w:t xml:space="preserve"> </w:t>
      </w:r>
      <w:r>
        <w:t>the</w:t>
      </w:r>
      <w:r w:rsidR="008C15A7">
        <w:t xml:space="preserve"> </w:t>
      </w:r>
      <w:r>
        <w:t>YPO</w:t>
      </w:r>
      <w:r w:rsidR="008C15A7">
        <w:t xml:space="preserve"> </w:t>
      </w:r>
      <w:r>
        <w:t>retreat</w:t>
      </w:r>
      <w:r w:rsidR="008C15A7">
        <w:t xml:space="preserve"> </w:t>
      </w:r>
      <w:r>
        <w:t>that</w:t>
      </w:r>
      <w:r w:rsidR="008C15A7">
        <w:t xml:space="preserve"> </w:t>
      </w:r>
      <w:r>
        <w:t>made</w:t>
      </w:r>
      <w:r w:rsidR="008C15A7">
        <w:t xml:space="preserve"> </w:t>
      </w:r>
      <w:r>
        <w:t>me</w:t>
      </w:r>
      <w:r w:rsidR="008C15A7">
        <w:t xml:space="preserve"> </w:t>
      </w:r>
      <w:r>
        <w:t>admire</w:t>
      </w:r>
      <w:r w:rsidR="008C15A7">
        <w:t xml:space="preserve"> </w:t>
      </w:r>
      <w:r>
        <w:t>Dr.</w:t>
      </w:r>
      <w:r w:rsidR="008C15A7">
        <w:t xml:space="preserve"> </w:t>
      </w:r>
      <w:r>
        <w:t>Karyn</w:t>
      </w:r>
      <w:r w:rsidR="008C15A7">
        <w:t xml:space="preserve"> </w:t>
      </w:r>
      <w:r>
        <w:t>Gordon;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her</w:t>
      </w:r>
      <w:r w:rsidR="008C15A7">
        <w:t xml:space="preserve"> </w:t>
      </w:r>
      <w:r>
        <w:t>amazing</w:t>
      </w:r>
      <w:r w:rsidR="008C15A7">
        <w:t xml:space="preserve"> </w:t>
      </w:r>
      <w:r>
        <w:t>story</w:t>
      </w:r>
      <w:r w:rsidR="008C15A7">
        <w:t xml:space="preserve"> </w:t>
      </w:r>
      <w:r>
        <w:t>of</w:t>
      </w:r>
      <w:r w:rsidR="008C15A7">
        <w:t xml:space="preserve"> </w:t>
      </w:r>
      <w:r>
        <w:t>overcoming</w:t>
      </w:r>
      <w:r w:rsidR="008C15A7">
        <w:t xml:space="preserve"> </w:t>
      </w:r>
      <w:r>
        <w:t>obstacles.</w:t>
      </w:r>
      <w:r w:rsidR="008C15A7">
        <w:t xml:space="preserve"> </w:t>
      </w:r>
      <w:r>
        <w:t>Karyn</w:t>
      </w:r>
      <w:r w:rsidR="008C15A7">
        <w:t xml:space="preserve"> </w:t>
      </w:r>
      <w:r>
        <w:t>grew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loving</w:t>
      </w:r>
      <w:r w:rsidR="008C15A7">
        <w:t xml:space="preserve"> </w:t>
      </w:r>
      <w:r>
        <w:t>and</w:t>
      </w:r>
      <w:r w:rsidR="008C15A7">
        <w:t xml:space="preserve"> </w:t>
      </w:r>
      <w:r>
        <w:t>supportive</w:t>
      </w:r>
      <w:r w:rsidR="008C15A7">
        <w:t xml:space="preserve"> </w:t>
      </w:r>
      <w:r>
        <w:t>home.</w:t>
      </w:r>
      <w:r w:rsidR="008C15A7">
        <w:t xml:space="preserve"> </w:t>
      </w:r>
      <w:r>
        <w:t>Right</w:t>
      </w:r>
      <w:r w:rsidR="008C15A7">
        <w:t xml:space="preserve"> </w:t>
      </w:r>
      <w:r>
        <w:t>after</w:t>
      </w:r>
      <w:r w:rsidR="008C15A7">
        <w:t xml:space="preserve"> </w:t>
      </w:r>
      <w:r>
        <w:t>faith,</w:t>
      </w:r>
      <w:r w:rsidR="008C15A7">
        <w:t xml:space="preserve"> </w:t>
      </w:r>
      <w:r>
        <w:t>education</w:t>
      </w:r>
      <w:r w:rsidR="008C15A7">
        <w:t xml:space="preserve"> </w:t>
      </w:r>
      <w:r>
        <w:t>was</w:t>
      </w:r>
      <w:r w:rsidR="008C15A7">
        <w:t xml:space="preserve"> </w:t>
      </w:r>
      <w:r>
        <w:t>the</w:t>
      </w:r>
      <w:r w:rsidR="008C15A7">
        <w:t xml:space="preserve"> </w:t>
      </w:r>
      <w:r>
        <w:t>highest</w:t>
      </w:r>
      <w:r w:rsidR="008C15A7">
        <w:t xml:space="preserve"> </w:t>
      </w:r>
      <w:r>
        <w:t>virtue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Gordon</w:t>
      </w:r>
      <w:r w:rsidR="008C15A7">
        <w:t xml:space="preserve"> </w:t>
      </w:r>
      <w:r>
        <w:t>family.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grandmother</w:t>
      </w:r>
      <w:r w:rsidR="008C15A7">
        <w:t xml:space="preserve"> </w:t>
      </w:r>
      <w:r>
        <w:t>became</w:t>
      </w:r>
      <w:r w:rsidR="008C15A7">
        <w:t xml:space="preserve"> </w:t>
      </w:r>
      <w:r>
        <w:t>a</w:t>
      </w:r>
      <w:r w:rsidR="008C15A7">
        <w:t xml:space="preserve"> </w:t>
      </w:r>
      <w:r>
        <w:t>medical</w:t>
      </w:r>
      <w:r w:rsidR="008C15A7">
        <w:t xml:space="preserve"> </w:t>
      </w:r>
      <w:r>
        <w:t>doctor</w:t>
      </w:r>
      <w:r w:rsidR="008C15A7">
        <w:t xml:space="preserve"> </w:t>
      </w:r>
      <w:r>
        <w:t>in</w:t>
      </w:r>
      <w:r w:rsidR="008C15A7">
        <w:t xml:space="preserve"> </w:t>
      </w:r>
      <w:r>
        <w:t>the</w:t>
      </w:r>
      <w:r w:rsidR="008C15A7">
        <w:t xml:space="preserve"> </w:t>
      </w:r>
      <w:r>
        <w:t>1940</w:t>
      </w:r>
      <w:r w:rsidR="00610349">
        <w:t>’</w:t>
      </w:r>
      <w:r>
        <w:t>s</w:t>
      </w:r>
      <w:r w:rsidR="008C15A7">
        <w:t xml:space="preserve"> </w:t>
      </w:r>
      <w:r>
        <w:t>during</w:t>
      </w:r>
      <w:r w:rsidR="008C15A7">
        <w:t xml:space="preserve"> </w:t>
      </w:r>
      <w:r>
        <w:t>the</w:t>
      </w:r>
      <w:r w:rsidR="008C15A7">
        <w:t xml:space="preserve"> </w:t>
      </w:r>
      <w:r>
        <w:t>war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forties.</w:t>
      </w:r>
      <w:r w:rsidR="008C15A7">
        <w:t xml:space="preserve"> </w:t>
      </w:r>
      <w:r>
        <w:t>(And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her</w:t>
      </w:r>
      <w:r w:rsidR="008C15A7">
        <w:t xml:space="preserve"> </w:t>
      </w:r>
      <w:r>
        <w:t>SECOND</w:t>
      </w:r>
      <w:r w:rsidR="008C15A7">
        <w:t xml:space="preserve"> </w:t>
      </w:r>
      <w:r>
        <w:t>career.)</w:t>
      </w:r>
      <w:r w:rsidR="008C15A7">
        <w:t xml:space="preserve"> </w:t>
      </w:r>
      <w:r>
        <w:t>Her</w:t>
      </w:r>
      <w:r w:rsidR="008C15A7">
        <w:t xml:space="preserve"> </w:t>
      </w:r>
      <w:r>
        <w:t>father</w:t>
      </w:r>
      <w:r w:rsidR="008C15A7">
        <w:t xml:space="preserve"> </w:t>
      </w:r>
      <w:r>
        <w:t>completed</w:t>
      </w:r>
      <w:r w:rsidR="008C15A7">
        <w:t xml:space="preserve"> </w:t>
      </w:r>
      <w:r>
        <w:t>his</w:t>
      </w:r>
      <w:r w:rsidR="008C15A7">
        <w:t xml:space="preserve"> </w:t>
      </w:r>
      <w:r>
        <w:t>doctorate</w:t>
      </w:r>
      <w:r w:rsidR="008C15A7">
        <w:t xml:space="preserve"> </w:t>
      </w:r>
      <w:r>
        <w:t>at</w:t>
      </w:r>
      <w:r w:rsidR="008C15A7">
        <w:t xml:space="preserve"> </w:t>
      </w:r>
      <w:r>
        <w:t>Princeton</w:t>
      </w:r>
      <w:r w:rsidR="008C15A7">
        <w:t xml:space="preserve"> </w:t>
      </w:r>
      <w:r>
        <w:t>and</w:t>
      </w:r>
      <w:r w:rsidR="008C15A7">
        <w:t xml:space="preserve"> </w:t>
      </w:r>
      <w:r>
        <w:t>her</w:t>
      </w:r>
      <w:r w:rsidR="008C15A7">
        <w:t xml:space="preserve"> </w:t>
      </w:r>
      <w:r>
        <w:t>mother</w:t>
      </w:r>
      <w:r w:rsidR="008C15A7">
        <w:t xml:space="preserve"> </w:t>
      </w:r>
      <w:r>
        <w:t>was</w:t>
      </w:r>
      <w:r w:rsidR="008C15A7">
        <w:t xml:space="preserve"> </w:t>
      </w:r>
      <w:r>
        <w:t>trained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teacher</w:t>
      </w:r>
      <w:r w:rsidR="008C15A7">
        <w:t xml:space="preserve"> </w:t>
      </w:r>
      <w:r>
        <w:t>who</w:t>
      </w:r>
      <w:r w:rsidR="008C15A7">
        <w:t xml:space="preserve"> </w:t>
      </w:r>
      <w:r>
        <w:t>earned</w:t>
      </w:r>
      <w:r w:rsidR="008C15A7">
        <w:t xml:space="preserve"> </w:t>
      </w:r>
      <w:r>
        <w:t>a</w:t>
      </w:r>
      <w:r w:rsidR="008C15A7">
        <w:t xml:space="preserve"> </w:t>
      </w:r>
      <w:r>
        <w:t>Master</w:t>
      </w:r>
      <w:r w:rsidR="00610349">
        <w:t>’</w:t>
      </w:r>
      <w:r>
        <w:t>s</w:t>
      </w:r>
      <w:r w:rsidR="008C15A7">
        <w:t xml:space="preserve"> </w:t>
      </w:r>
      <w:r>
        <w:t>in</w:t>
      </w:r>
      <w:r w:rsidR="008C15A7">
        <w:t xml:space="preserve"> </w:t>
      </w:r>
      <w:r>
        <w:t>Counseling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50</w:t>
      </w:r>
      <w:r w:rsidR="00610349">
        <w:t>’</w:t>
      </w:r>
      <w:r>
        <w:t>s</w:t>
      </w:r>
      <w:r w:rsidR="008C15A7">
        <w:t xml:space="preserve"> </w:t>
      </w:r>
      <w:r>
        <w:t>and</w:t>
      </w:r>
      <w:r w:rsidR="008C15A7">
        <w:t xml:space="preserve"> </w:t>
      </w:r>
      <w:r>
        <w:t>started</w:t>
      </w:r>
      <w:r w:rsidR="008C15A7">
        <w:t xml:space="preserve"> </w:t>
      </w:r>
      <w:r>
        <w:t>a</w:t>
      </w:r>
      <w:r w:rsidR="008C15A7">
        <w:t xml:space="preserve"> </w:t>
      </w:r>
      <w:r>
        <w:t>second</w:t>
      </w:r>
      <w:r w:rsidR="008C15A7">
        <w:t xml:space="preserve"> </w:t>
      </w:r>
      <w:r>
        <w:t>thriving</w:t>
      </w:r>
      <w:r w:rsidR="008C15A7">
        <w:t xml:space="preserve"> </w:t>
      </w:r>
      <w:r>
        <w:t>career</w:t>
      </w:r>
      <w:r w:rsidR="008C15A7">
        <w:t xml:space="preserve"> </w:t>
      </w:r>
      <w:r>
        <w:t>until</w:t>
      </w:r>
      <w:r w:rsidR="008C15A7">
        <w:t xml:space="preserve"> </w:t>
      </w:r>
      <w:r>
        <w:t>she</w:t>
      </w:r>
      <w:r w:rsidR="008C15A7">
        <w:t xml:space="preserve"> </w:t>
      </w:r>
      <w:r>
        <w:t>retired</w:t>
      </w:r>
      <w:r w:rsidR="008C15A7">
        <w:t xml:space="preserve"> </w:t>
      </w:r>
      <w:r>
        <w:t>in</w:t>
      </w:r>
      <w:r w:rsidR="008C15A7">
        <w:t xml:space="preserve"> </w:t>
      </w:r>
      <w:r>
        <w:t>her</w:t>
      </w:r>
      <w:r w:rsidR="008C15A7">
        <w:t xml:space="preserve"> </w:t>
      </w:r>
      <w:r>
        <w:t>seventies.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older</w:t>
      </w:r>
      <w:r w:rsidR="008C15A7">
        <w:t xml:space="preserve"> </w:t>
      </w:r>
      <w:r>
        <w:t>sister</w:t>
      </w:r>
      <w:r w:rsidR="008C15A7">
        <w:t xml:space="preserve"> </w:t>
      </w:r>
      <w:r>
        <w:t>and</w:t>
      </w:r>
      <w:r w:rsidR="008C15A7">
        <w:t xml:space="preserve"> </w:t>
      </w:r>
      <w:r>
        <w:t>brother</w:t>
      </w:r>
      <w:r w:rsidR="008C15A7">
        <w:t xml:space="preserve"> </w:t>
      </w:r>
      <w:r>
        <w:t>are</w:t>
      </w:r>
      <w:r w:rsidR="008C15A7">
        <w:t xml:space="preserve"> </w:t>
      </w:r>
      <w:r>
        <w:t>both</w:t>
      </w:r>
      <w:r w:rsidR="008C15A7">
        <w:t xml:space="preserve"> </w:t>
      </w:r>
      <w:r>
        <w:t>gifted</w:t>
      </w:r>
      <w:r w:rsidR="008C15A7">
        <w:t xml:space="preserve"> </w:t>
      </w:r>
      <w:r>
        <w:t>and</w:t>
      </w:r>
      <w:r w:rsidR="008C15A7">
        <w:t xml:space="preserve"> </w:t>
      </w:r>
      <w:r>
        <w:t>flourished</w:t>
      </w:r>
      <w:r w:rsidR="008C15A7">
        <w:t xml:space="preserve"> </w:t>
      </w:r>
      <w:r>
        <w:t>in</w:t>
      </w:r>
      <w:r w:rsidR="008C15A7">
        <w:t xml:space="preserve"> </w:t>
      </w:r>
      <w:r>
        <w:t>school.</w:t>
      </w:r>
    </w:p>
    <w:p w14:paraId="054CC364" w14:textId="77777777" w:rsidR="00017929" w:rsidRDefault="00E949E9" w:rsidP="008F1C01">
      <w:pPr>
        <w:pStyle w:val="Body-TextTx"/>
      </w:pPr>
      <w:r>
        <w:t>But</w:t>
      </w:r>
      <w:r w:rsidR="008C15A7">
        <w:t xml:space="preserve"> </w:t>
      </w:r>
      <w:r>
        <w:t>learning</w:t>
      </w:r>
      <w:r w:rsidR="008C15A7">
        <w:t xml:space="preserve"> </w:t>
      </w:r>
      <w:r>
        <w:t>wasn</w:t>
      </w:r>
      <w:r w:rsidR="00610349">
        <w:t>’</w:t>
      </w:r>
      <w:r>
        <w:t>t</w:t>
      </w:r>
      <w:r w:rsidR="008C15A7">
        <w:t xml:space="preserve"> </w:t>
      </w:r>
      <w:r>
        <w:t>easy</w:t>
      </w:r>
      <w:r w:rsidR="008C15A7">
        <w:t xml:space="preserve"> </w:t>
      </w:r>
      <w:r>
        <w:t>for</w:t>
      </w:r>
      <w:r w:rsidR="008C15A7">
        <w:t xml:space="preserve"> </w:t>
      </w:r>
      <w:r>
        <w:t>Karyn.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in</w:t>
      </w:r>
      <w:r w:rsidR="008C15A7">
        <w:t xml:space="preserve"> </w:t>
      </w:r>
      <w:r>
        <w:t>school,</w:t>
      </w:r>
      <w:r w:rsidR="008C15A7">
        <w:t xml:space="preserve"> </w:t>
      </w:r>
      <w:r>
        <w:t>she</w:t>
      </w:r>
      <w:r w:rsidR="008C15A7">
        <w:t xml:space="preserve"> </w:t>
      </w:r>
      <w:r>
        <w:t>worked</w:t>
      </w:r>
      <w:r w:rsidR="008C15A7">
        <w:t xml:space="preserve"> </w:t>
      </w:r>
      <w:r>
        <w:t>hard</w:t>
      </w:r>
      <w:r w:rsidR="008C15A7">
        <w:t xml:space="preserve"> </w:t>
      </w:r>
      <w:r>
        <w:t>in</w:t>
      </w:r>
      <w:r w:rsidR="008C15A7">
        <w:t xml:space="preserve"> </w:t>
      </w:r>
      <w:r>
        <w:t>all</w:t>
      </w:r>
      <w:r w:rsidR="008C15A7">
        <w:t xml:space="preserve"> </w:t>
      </w:r>
      <w:r>
        <w:t>her</w:t>
      </w:r>
      <w:r w:rsidR="008C15A7">
        <w:t xml:space="preserve"> </w:t>
      </w:r>
      <w:r>
        <w:t>classes,</w:t>
      </w:r>
      <w:r w:rsidR="008C15A7">
        <w:t xml:space="preserve"> </w:t>
      </w:r>
      <w:r>
        <w:t>but</w:t>
      </w:r>
      <w:r w:rsidR="008C15A7">
        <w:t xml:space="preserve"> </w:t>
      </w:r>
      <w:r>
        <w:t>her</w:t>
      </w:r>
      <w:r w:rsidR="008C15A7">
        <w:t xml:space="preserve"> </w:t>
      </w:r>
      <w:r>
        <w:t>grades</w:t>
      </w:r>
      <w:r w:rsidR="008C15A7">
        <w:t xml:space="preserve"> </w:t>
      </w:r>
      <w:r>
        <w:t>were</w:t>
      </w:r>
      <w:r w:rsidR="008C15A7">
        <w:t xml:space="preserve"> </w:t>
      </w:r>
      <w:r>
        <w:t>still</w:t>
      </w:r>
      <w:r w:rsidR="008C15A7">
        <w:t xml:space="preserve"> </w:t>
      </w:r>
      <w:r>
        <w:t>low.</w:t>
      </w:r>
      <w:r w:rsidR="008C15A7">
        <w:t xml:space="preserve"> </w:t>
      </w:r>
      <w:r>
        <w:t>Her</w:t>
      </w:r>
      <w:r w:rsidR="008C15A7">
        <w:t xml:space="preserve"> </w:t>
      </w:r>
      <w:r>
        <w:t>parents</w:t>
      </w:r>
      <w:r w:rsidR="008C15A7">
        <w:t xml:space="preserve"> </w:t>
      </w:r>
      <w:r>
        <w:t>knew</w:t>
      </w:r>
      <w:r w:rsidR="008C15A7">
        <w:t xml:space="preserve"> </w:t>
      </w:r>
      <w:r>
        <w:t>something</w:t>
      </w:r>
      <w:r w:rsidR="008C15A7">
        <w:t xml:space="preserve"> </w:t>
      </w:r>
      <w:r>
        <w:t>was</w:t>
      </w:r>
      <w:r w:rsidR="008C15A7">
        <w:t xml:space="preserve"> </w:t>
      </w:r>
      <w:r>
        <w:t>wrong</w:t>
      </w:r>
      <w:r w:rsidR="008C15A7">
        <w:t xml:space="preserve"> </w:t>
      </w:r>
      <w:r>
        <w:t>and</w:t>
      </w:r>
      <w:r w:rsidR="008C15A7">
        <w:t xml:space="preserve"> </w:t>
      </w:r>
      <w:r>
        <w:t>so</w:t>
      </w:r>
      <w:r w:rsidR="008C15A7">
        <w:t xml:space="preserve"> </w:t>
      </w:r>
      <w:r>
        <w:t>did</w:t>
      </w:r>
      <w:r w:rsidR="008C15A7">
        <w:t xml:space="preserve"> </w:t>
      </w:r>
      <w:r>
        <w:t>Karyn.</w:t>
      </w:r>
      <w:r w:rsidR="008C15A7">
        <w:t xml:space="preserve"> </w:t>
      </w:r>
      <w:r>
        <w:t>Finally,</w:t>
      </w:r>
      <w:r w:rsidR="008C15A7">
        <w:t xml:space="preserve"> </w:t>
      </w:r>
      <w:r>
        <w:t>when</w:t>
      </w:r>
      <w:r w:rsidR="008C15A7">
        <w:t xml:space="preserve"> </w:t>
      </w:r>
      <w:r>
        <w:t>she</w:t>
      </w:r>
      <w:r w:rsidR="008C15A7">
        <w:t xml:space="preserve"> </w:t>
      </w:r>
      <w:r>
        <w:t>was</w:t>
      </w:r>
      <w:r w:rsidR="008C15A7">
        <w:t xml:space="preserve"> </w:t>
      </w:r>
      <w:r>
        <w:t>thirteen-years-old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parents</w:t>
      </w:r>
      <w:r w:rsidR="008C15A7">
        <w:t xml:space="preserve"> </w:t>
      </w:r>
      <w:r>
        <w:t>had</w:t>
      </w:r>
      <w:r w:rsidR="008C15A7">
        <w:t xml:space="preserve"> </w:t>
      </w:r>
      <w:r>
        <w:t>her</w:t>
      </w:r>
      <w:r w:rsidR="008C15A7">
        <w:t xml:space="preserve"> </w:t>
      </w:r>
      <w:r>
        <w:t>tested</w:t>
      </w:r>
      <w:r w:rsidR="008C15A7">
        <w:t xml:space="preserve"> </w:t>
      </w:r>
      <w:r>
        <w:t>by</w:t>
      </w:r>
      <w:r w:rsidR="008C15A7">
        <w:t xml:space="preserve"> </w:t>
      </w:r>
      <w:r>
        <w:t>an</w:t>
      </w:r>
      <w:r w:rsidR="008C15A7">
        <w:t xml:space="preserve"> </w:t>
      </w:r>
      <w:r>
        <w:t>educational</w:t>
      </w:r>
      <w:r w:rsidR="008C15A7">
        <w:t xml:space="preserve"> </w:t>
      </w:r>
      <w:r>
        <w:t>consultant.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have</w:t>
      </w:r>
      <w:r w:rsidR="008C15A7">
        <w:t xml:space="preserve"> </w:t>
      </w:r>
      <w:r>
        <w:t>a</w:t>
      </w:r>
      <w:r w:rsidR="008C15A7">
        <w:t xml:space="preserve"> </w:t>
      </w:r>
      <w:r>
        <w:t>learning</w:t>
      </w:r>
      <w:r w:rsidR="008C15A7">
        <w:t xml:space="preserve"> </w:t>
      </w:r>
      <w:r>
        <w:t>disability,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consultant</w:t>
      </w:r>
      <w:r w:rsidR="008C15A7">
        <w:t xml:space="preserve"> </w:t>
      </w:r>
      <w:r>
        <w:t>told</w:t>
      </w:r>
      <w:r w:rsidR="008C15A7">
        <w:t xml:space="preserve"> </w:t>
      </w:r>
      <w:r>
        <w:t>her</w:t>
      </w:r>
      <w:r w:rsidR="008C15A7">
        <w:t xml:space="preserve"> </w:t>
      </w:r>
      <w:r>
        <w:t>after</w:t>
      </w:r>
      <w:r w:rsidR="008C15A7">
        <w:t xml:space="preserve"> </w:t>
      </w:r>
      <w:r>
        <w:t>a</w:t>
      </w:r>
      <w:r w:rsidR="008C15A7">
        <w:t xml:space="preserve"> </w:t>
      </w:r>
      <w:r>
        <w:t>battery</w:t>
      </w:r>
      <w:r w:rsidR="008C15A7">
        <w:t xml:space="preserve"> </w:t>
      </w:r>
      <w:r>
        <w:t>of</w:t>
      </w:r>
      <w:r w:rsidR="008C15A7">
        <w:t xml:space="preserve"> </w:t>
      </w:r>
      <w:r>
        <w:t>tests.</w:t>
      </w:r>
      <w:r w:rsidR="008C15A7">
        <w:t xml:space="preserve"> </w:t>
      </w:r>
      <w:r w:rsidR="00610349">
        <w:t>“</w:t>
      </w:r>
      <w:r>
        <w:t>To</w:t>
      </w:r>
      <w:r w:rsidR="008C15A7">
        <w:t xml:space="preserve"> </w:t>
      </w:r>
      <w:r>
        <w:t>be</w:t>
      </w:r>
      <w:r w:rsidR="008C15A7">
        <w:t xml:space="preserve"> </w:t>
      </w:r>
      <w:r>
        <w:t>honest,</w:t>
      </w:r>
      <w:r w:rsidR="008C15A7">
        <w:t xml:space="preserve"> </w:t>
      </w:r>
      <w:r>
        <w:t>you</w:t>
      </w:r>
      <w:r w:rsidR="00610349">
        <w:t>’</w:t>
      </w:r>
      <w:r>
        <w:t>ll</w:t>
      </w:r>
      <w:r w:rsidR="008C15A7">
        <w:t xml:space="preserve"> </w:t>
      </w:r>
      <w:r>
        <w:t>probably</w:t>
      </w:r>
      <w:r w:rsidR="008C15A7">
        <w:t xml:space="preserve"> </w:t>
      </w:r>
      <w:r>
        <w:t>never</w:t>
      </w:r>
      <w:r w:rsidR="008C15A7">
        <w:t xml:space="preserve"> </w:t>
      </w:r>
      <w:r>
        <w:t>finish</w:t>
      </w:r>
      <w:r w:rsidR="008C15A7">
        <w:t xml:space="preserve"> </w:t>
      </w:r>
      <w:r>
        <w:t>high</w:t>
      </w:r>
      <w:r w:rsidR="008C15A7">
        <w:t xml:space="preserve"> </w:t>
      </w:r>
      <w:r>
        <w:t>school.</w:t>
      </w:r>
      <w:r w:rsidR="00610349">
        <w:t>”</w:t>
      </w:r>
      <w:r w:rsidR="008C15A7">
        <w:t xml:space="preserve"> </w:t>
      </w:r>
      <w:r>
        <w:t>Wait,</w:t>
      </w:r>
      <w:r w:rsidR="008C15A7">
        <w:t xml:space="preserve"> </w:t>
      </w:r>
      <w:r>
        <w:t>what?</w:t>
      </w:r>
      <w:r w:rsidR="008C15A7">
        <w:t xml:space="preserve"> </w:t>
      </w:r>
      <w:r>
        <w:t>Did</w:t>
      </w:r>
      <w:r w:rsidR="008C15A7">
        <w:t xml:space="preserve"> </w:t>
      </w:r>
      <w:r>
        <w:t>he</w:t>
      </w:r>
      <w:r w:rsidR="008C15A7">
        <w:t xml:space="preserve"> </w:t>
      </w:r>
      <w:r>
        <w:t>really</w:t>
      </w:r>
      <w:r w:rsidR="008C15A7">
        <w:t xml:space="preserve"> </w:t>
      </w:r>
      <w:r>
        <w:t>say</w:t>
      </w:r>
      <w:r w:rsidR="008C15A7">
        <w:t xml:space="preserve"> </w:t>
      </w:r>
      <w:r>
        <w:t>that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seventh</w:t>
      </w:r>
      <w:r w:rsidR="008C15A7">
        <w:t xml:space="preserve"> </w:t>
      </w:r>
      <w:r>
        <w:t>grader?</w:t>
      </w:r>
      <w:r w:rsidR="008C15A7">
        <w:t xml:space="preserve"> </w:t>
      </w:r>
      <w:r>
        <w:t>Can</w:t>
      </w:r>
      <w:r w:rsidR="008C15A7">
        <w:t xml:space="preserve"> </w:t>
      </w:r>
      <w:r>
        <w:t>you</w:t>
      </w:r>
      <w:r w:rsidR="008C15A7">
        <w:t xml:space="preserve"> </w:t>
      </w:r>
      <w:r>
        <w:t>imagine</w:t>
      </w:r>
      <w:r w:rsidR="008C15A7">
        <w:t xml:space="preserve"> </w:t>
      </w:r>
      <w:r>
        <w:t>someone</w:t>
      </w:r>
      <w:r w:rsidR="008C15A7">
        <w:t xml:space="preserve"> </w:t>
      </w:r>
      <w:r>
        <w:t>saying</w:t>
      </w:r>
      <w:r w:rsidR="008C15A7">
        <w:t xml:space="preserve"> </w:t>
      </w:r>
      <w:r>
        <w:t>that</w:t>
      </w:r>
      <w:r w:rsidR="008C15A7">
        <w:t xml:space="preserve"> </w:t>
      </w:r>
      <w:r>
        <w:t>to</w:t>
      </w:r>
      <w:r w:rsidR="008C15A7">
        <w:t xml:space="preserve"> </w:t>
      </w:r>
      <w:r>
        <w:t>you?</w:t>
      </w:r>
      <w:r w:rsidR="008C15A7">
        <w:t xml:space="preserve"> </w:t>
      </w:r>
      <w:r>
        <w:t>Your</w:t>
      </w:r>
      <w:r w:rsidR="008C15A7">
        <w:t xml:space="preserve"> </w:t>
      </w:r>
      <w:r>
        <w:t>child?</w:t>
      </w:r>
      <w:r w:rsidR="008C15A7">
        <w:t xml:space="preserve"> </w:t>
      </w:r>
      <w:r>
        <w:t>Could</w:t>
      </w:r>
      <w:r w:rsidR="008C15A7">
        <w:t xml:space="preserve"> </w:t>
      </w:r>
      <w:r>
        <w:t>you</w:t>
      </w:r>
      <w:r w:rsidR="008C15A7">
        <w:t xml:space="preserve"> </w:t>
      </w:r>
      <w:r>
        <w:t>imagine</w:t>
      </w:r>
      <w:r w:rsidR="008C15A7">
        <w:t xml:space="preserve"> </w:t>
      </w:r>
      <w:r>
        <w:t>what</w:t>
      </w:r>
      <w:r w:rsidR="008C15A7">
        <w:t xml:space="preserve"> </w:t>
      </w:r>
      <w:r>
        <w:t>that</w:t>
      </w:r>
      <w:r w:rsidR="008C15A7">
        <w:t xml:space="preserve"> </w:t>
      </w:r>
      <w:r>
        <w:t>would</w:t>
      </w:r>
      <w:r w:rsidR="008C15A7">
        <w:t xml:space="preserve"> </w:t>
      </w:r>
      <w:r>
        <w:t>do</w:t>
      </w:r>
      <w:r w:rsidR="008C15A7">
        <w:t xml:space="preserve"> </w:t>
      </w:r>
      <w:r>
        <w:t>to</w:t>
      </w:r>
      <w:r w:rsidR="008C15A7">
        <w:t xml:space="preserve"> </w:t>
      </w:r>
      <w:r>
        <w:t>a</w:t>
      </w:r>
      <w:r w:rsidR="008C15A7">
        <w:t xml:space="preserve"> </w:t>
      </w:r>
      <w:r>
        <w:t>person</w:t>
      </w:r>
      <w:r w:rsidR="00610349">
        <w:t>’</w:t>
      </w:r>
      <w:r>
        <w:t>s</w:t>
      </w:r>
      <w:r w:rsidR="008C15A7">
        <w:t xml:space="preserve"> </w:t>
      </w:r>
      <w:r>
        <w:t>drive,</w:t>
      </w:r>
      <w:r w:rsidR="008C15A7">
        <w:t xml:space="preserve"> </w:t>
      </w:r>
      <w:r>
        <w:t>confidence</w:t>
      </w:r>
      <w:r w:rsidR="008C15A7">
        <w:t xml:space="preserve"> </w:t>
      </w:r>
      <w:r>
        <w:t>and</w:t>
      </w:r>
      <w:r w:rsidR="008C15A7">
        <w:t xml:space="preserve"> </w:t>
      </w:r>
      <w:r>
        <w:t>will</w:t>
      </w:r>
      <w:r w:rsidR="008C15A7">
        <w:t xml:space="preserve"> </w:t>
      </w:r>
      <w:r>
        <w:t>to</w:t>
      </w:r>
      <w:r w:rsidR="008C15A7">
        <w:t xml:space="preserve"> </w:t>
      </w:r>
      <w:r>
        <w:t>succeed?</w:t>
      </w:r>
    </w:p>
    <w:p w14:paraId="6CF098B6" w14:textId="77777777" w:rsidR="00017929" w:rsidRDefault="00E949E9" w:rsidP="008F1C01">
      <w:pPr>
        <w:pStyle w:val="Body-TextTx"/>
      </w:pPr>
      <w:r>
        <w:t>At</w:t>
      </w:r>
      <w:r w:rsidR="008C15A7">
        <w:t xml:space="preserve"> </w:t>
      </w:r>
      <w:r>
        <w:t>that</w:t>
      </w:r>
      <w:r w:rsidR="008C15A7">
        <w:t xml:space="preserve"> </w:t>
      </w:r>
      <w:r>
        <w:t>moment,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heart</w:t>
      </w:r>
      <w:r w:rsidR="008C15A7">
        <w:t xml:space="preserve"> </w:t>
      </w:r>
      <w:r>
        <w:t>sank,</w:t>
      </w:r>
      <w:r w:rsidR="008C15A7">
        <w:t xml:space="preserve"> </w:t>
      </w:r>
      <w:r>
        <w:t>her</w:t>
      </w:r>
      <w:r w:rsidR="008C15A7">
        <w:t xml:space="preserve"> </w:t>
      </w:r>
      <w:r>
        <w:t>hands</w:t>
      </w:r>
      <w:r w:rsidR="008C15A7">
        <w:t xml:space="preserve"> </w:t>
      </w:r>
      <w:r>
        <w:t>started</w:t>
      </w:r>
      <w:r w:rsidR="008C15A7">
        <w:t xml:space="preserve"> </w:t>
      </w:r>
      <w:r>
        <w:t>to</w:t>
      </w:r>
      <w:r w:rsidR="008C15A7">
        <w:t xml:space="preserve"> </w:t>
      </w:r>
      <w:r>
        <w:t>sweat,</w:t>
      </w:r>
      <w:r w:rsidR="008C15A7">
        <w:t xml:space="preserve"> </w:t>
      </w:r>
      <w:r>
        <w:t>and</w:t>
      </w:r>
      <w:r w:rsidR="008C15A7">
        <w:t xml:space="preserve"> </w:t>
      </w:r>
      <w:r>
        <w:t>she</w:t>
      </w:r>
      <w:r w:rsidR="008C15A7">
        <w:t xml:space="preserve"> </w:t>
      </w:r>
      <w:r>
        <w:t>visualized</w:t>
      </w:r>
      <w:r w:rsidR="008C15A7">
        <w:t xml:space="preserve"> </w:t>
      </w:r>
      <w:r>
        <w:t>all</w:t>
      </w:r>
      <w:r w:rsidR="008C15A7">
        <w:t xml:space="preserve"> </w:t>
      </w:r>
      <w:r>
        <w:t>her</w:t>
      </w:r>
      <w:r w:rsidR="008C15A7">
        <w:t xml:space="preserve"> </w:t>
      </w:r>
      <w:r>
        <w:t>goals</w:t>
      </w:r>
      <w:r w:rsidR="008C15A7">
        <w:t xml:space="preserve"> </w:t>
      </w:r>
      <w:r>
        <w:t>and</w:t>
      </w:r>
      <w:r w:rsidR="008C15A7">
        <w:t xml:space="preserve"> </w:t>
      </w:r>
      <w:r>
        <w:t>dreams</w:t>
      </w:r>
      <w:r w:rsidR="008C15A7">
        <w:t xml:space="preserve"> </w:t>
      </w:r>
      <w:r>
        <w:t>she</w:t>
      </w:r>
      <w:r w:rsidR="008C15A7">
        <w:t xml:space="preserve"> </w:t>
      </w:r>
      <w:r>
        <w:t>had</w:t>
      </w:r>
      <w:r w:rsidR="008C15A7">
        <w:t xml:space="preserve"> </w:t>
      </w:r>
      <w:r>
        <w:t>going</w:t>
      </w:r>
      <w:r w:rsidR="008C15A7">
        <w:t xml:space="preserve"> </w:t>
      </w:r>
      <w:r>
        <w:t>up</w:t>
      </w:r>
      <w:r w:rsidR="008C15A7">
        <w:t xml:space="preserve"> </w:t>
      </w:r>
      <w:r>
        <w:t>in</w:t>
      </w:r>
      <w:r w:rsidR="008C15A7">
        <w:t xml:space="preserve"> </w:t>
      </w:r>
      <w:r>
        <w:t>smoke.</w:t>
      </w:r>
      <w:r w:rsidR="008C15A7">
        <w:t xml:space="preserve"> </w:t>
      </w:r>
      <w:r w:rsidR="00610349">
        <w:t>“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idea</w:t>
      </w:r>
      <w:r w:rsidR="008C15A7">
        <w:t xml:space="preserve"> </w:t>
      </w:r>
      <w:r>
        <w:t>at</w:t>
      </w:r>
      <w:r w:rsidR="008C15A7">
        <w:t xml:space="preserve"> </w:t>
      </w:r>
      <w:r>
        <w:t>the</w:t>
      </w:r>
      <w:r w:rsidR="008C15A7">
        <w:t xml:space="preserve"> </w:t>
      </w:r>
      <w:r>
        <w:t>time</w:t>
      </w:r>
      <w:r w:rsidR="008C15A7">
        <w:t xml:space="preserve"> </w:t>
      </w:r>
      <w:r>
        <w:t>how</w:t>
      </w:r>
      <w:r w:rsidR="008C15A7">
        <w:t xml:space="preserve"> </w:t>
      </w:r>
      <w:r>
        <w:t>this</w:t>
      </w:r>
      <w:r w:rsidR="008C15A7">
        <w:t xml:space="preserve"> </w:t>
      </w:r>
      <w:r>
        <w:t>experience</w:t>
      </w:r>
      <w:r w:rsidR="008C15A7">
        <w:t xml:space="preserve"> </w:t>
      </w:r>
      <w:r>
        <w:t>would</w:t>
      </w:r>
      <w:r w:rsidR="008C15A7">
        <w:t xml:space="preserve"> </w:t>
      </w:r>
      <w:r>
        <w:t>change</w:t>
      </w:r>
      <w:r w:rsidR="008C15A7">
        <w:t xml:space="preserve"> </w:t>
      </w:r>
      <w:r>
        <w:t>my</w:t>
      </w:r>
      <w:r w:rsidR="008C15A7">
        <w:t xml:space="preserve"> </w:t>
      </w:r>
      <w:r>
        <w:t>life.</w:t>
      </w:r>
      <w:r w:rsidR="008C15A7">
        <w:t xml:space="preserve"> </w:t>
      </w:r>
      <w:r>
        <w:t>Fortunately,</w:t>
      </w:r>
      <w:r w:rsidR="008C15A7">
        <w:t xml:space="preserve"> </w:t>
      </w:r>
      <w:r>
        <w:t>it</w:t>
      </w:r>
      <w:r w:rsidR="008C15A7">
        <w:t xml:space="preserve"> </w:t>
      </w:r>
      <w:r>
        <w:t>was</w:t>
      </w:r>
      <w:r w:rsidR="008C15A7">
        <w:t xml:space="preserve"> </w:t>
      </w:r>
      <w:r>
        <w:t>not</w:t>
      </w:r>
      <w:r w:rsidR="008C15A7">
        <w:t xml:space="preserve"> </w:t>
      </w:r>
      <w:r>
        <w:t>the</w:t>
      </w:r>
      <w:r w:rsidR="008C15A7">
        <w:t xml:space="preserve"> </w:t>
      </w:r>
      <w:r>
        <w:t>verdict</w:t>
      </w:r>
      <w:r w:rsidR="008C15A7">
        <w:t xml:space="preserve"> </w:t>
      </w:r>
      <w:r>
        <w:t>the</w:t>
      </w:r>
      <w:r w:rsidR="008C15A7">
        <w:t xml:space="preserve"> </w:t>
      </w:r>
      <w:r>
        <w:t>consultant</w:t>
      </w:r>
      <w:r w:rsidR="008C15A7">
        <w:t xml:space="preserve"> </w:t>
      </w:r>
      <w:r>
        <w:t>delivered,</w:t>
      </w:r>
      <w:r w:rsidR="008C15A7">
        <w:t xml:space="preserve"> </w:t>
      </w:r>
      <w:r>
        <w:t>but</w:t>
      </w:r>
      <w:r w:rsidR="008C15A7">
        <w:t xml:space="preserve"> </w:t>
      </w:r>
      <w:r>
        <w:t>how</w:t>
      </w:r>
      <w:r w:rsidR="008C15A7">
        <w:t xml:space="preserve"> </w:t>
      </w:r>
      <w:r>
        <w:t>my</w:t>
      </w:r>
      <w:r w:rsidR="008C15A7">
        <w:t xml:space="preserve"> </w:t>
      </w:r>
      <w:r>
        <w:t>parents</w:t>
      </w:r>
      <w:r w:rsidR="008C15A7">
        <w:t xml:space="preserve"> </w:t>
      </w:r>
      <w:r>
        <w:t>responded,</w:t>
      </w:r>
      <w:r w:rsidR="00610349">
        <w:t>”</w:t>
      </w:r>
      <w:r w:rsidR="008C15A7">
        <w:t xml:space="preserve"> </w:t>
      </w:r>
      <w:r>
        <w:t>she</w:t>
      </w:r>
      <w:r w:rsidR="008C15A7">
        <w:t xml:space="preserve"> </w:t>
      </w:r>
      <w:r>
        <w:t>says.</w:t>
      </w:r>
      <w:r w:rsidR="008C15A7">
        <w:t xml:space="preserve"> </w:t>
      </w:r>
      <w:r w:rsidR="00610349">
        <w:t>“</w:t>
      </w:r>
      <w:r>
        <w:t>That</w:t>
      </w:r>
      <w:r w:rsidR="008C15A7">
        <w:t xml:space="preserve"> </w:t>
      </w:r>
      <w:r>
        <w:t>became</w:t>
      </w:r>
      <w:r w:rsidR="008C15A7">
        <w:t xml:space="preserve"> </w:t>
      </w:r>
      <w:r>
        <w:t>my</w:t>
      </w:r>
      <w:r w:rsidR="008C15A7">
        <w:t xml:space="preserve"> </w:t>
      </w:r>
      <w:r>
        <w:t>most</w:t>
      </w:r>
      <w:r w:rsidR="008C15A7">
        <w:t xml:space="preserve"> </w:t>
      </w:r>
      <w:r>
        <w:t>valuable</w:t>
      </w:r>
      <w:r w:rsidR="008C15A7">
        <w:t xml:space="preserve"> </w:t>
      </w:r>
      <w:r>
        <w:t>lesson.</w:t>
      </w:r>
      <w:r w:rsidR="00610349">
        <w:t>”</w:t>
      </w:r>
    </w:p>
    <w:p w14:paraId="651F5F99" w14:textId="77777777" w:rsidR="00722F53" w:rsidRDefault="00E949E9" w:rsidP="008F1C01">
      <w:pPr>
        <w:pStyle w:val="Body-TextTx"/>
      </w:pPr>
      <w:r>
        <w:t>From</w:t>
      </w:r>
      <w:r w:rsidR="008C15A7">
        <w:t xml:space="preserve"> </w:t>
      </w:r>
      <w:r>
        <w:t>that</w:t>
      </w:r>
      <w:r w:rsidR="008C15A7">
        <w:t xml:space="preserve"> </w:t>
      </w:r>
      <w:r>
        <w:t>day</w:t>
      </w:r>
      <w:r w:rsidR="008C15A7">
        <w:t xml:space="preserve"> </w:t>
      </w:r>
      <w:r>
        <w:t>forward,</w:t>
      </w:r>
      <w:r w:rsidR="008C15A7">
        <w:t xml:space="preserve"> </w:t>
      </w:r>
      <w:r>
        <w:t>Karyn</w:t>
      </w:r>
      <w:r w:rsidR="00610349">
        <w:t>’</w:t>
      </w:r>
      <w:r>
        <w:t>s</w:t>
      </w:r>
      <w:r w:rsidR="008C15A7">
        <w:t xml:space="preserve"> </w:t>
      </w:r>
      <w:r>
        <w:t>parents</w:t>
      </w:r>
      <w:r w:rsidR="008C15A7">
        <w:t xml:space="preserve"> </w:t>
      </w:r>
      <w:r>
        <w:t>said</w:t>
      </w:r>
      <w:r w:rsidR="008C15A7">
        <w:t xml:space="preserve"> </w:t>
      </w:r>
      <w:r>
        <w:t>they</w:t>
      </w:r>
      <w:r w:rsidR="008C15A7">
        <w:t xml:space="preserve"> </w:t>
      </w:r>
      <w:r>
        <w:t>would</w:t>
      </w:r>
      <w:r w:rsidR="008C15A7">
        <w:t xml:space="preserve"> </w:t>
      </w:r>
      <w:r>
        <w:t>never</w:t>
      </w:r>
      <w:r w:rsidR="008C15A7">
        <w:t xml:space="preserve"> </w:t>
      </w:r>
      <w:r>
        <w:t>ask</w:t>
      </w:r>
      <w:r w:rsidR="008C15A7">
        <w:t xml:space="preserve"> </w:t>
      </w:r>
      <w:r>
        <w:t>to</w:t>
      </w:r>
      <w:r w:rsidR="008C15A7">
        <w:t xml:space="preserve"> </w:t>
      </w:r>
      <w:r>
        <w:t>see</w:t>
      </w:r>
      <w:r w:rsidR="008C15A7">
        <w:t xml:space="preserve"> </w:t>
      </w:r>
      <w:r>
        <w:t>her</w:t>
      </w:r>
      <w:r w:rsidR="008C15A7">
        <w:t xml:space="preserve"> </w:t>
      </w:r>
      <w:r>
        <w:t>report</w:t>
      </w:r>
      <w:r w:rsidR="008C15A7">
        <w:t xml:space="preserve"> </w:t>
      </w:r>
      <w:r>
        <w:t>card,</w:t>
      </w:r>
      <w:r w:rsidR="008C15A7">
        <w:t xml:space="preserve"> </w:t>
      </w:r>
      <w:r>
        <w:t>something</w:t>
      </w:r>
      <w:r w:rsidR="008C15A7">
        <w:t xml:space="preserve"> </w:t>
      </w:r>
      <w:r>
        <w:t>that</w:t>
      </w:r>
      <w:r w:rsidR="008C15A7">
        <w:t xml:space="preserve"> </w:t>
      </w:r>
      <w:r>
        <w:t>shocked</w:t>
      </w:r>
      <w:r w:rsidR="008C15A7">
        <w:t xml:space="preserve"> </w:t>
      </w:r>
      <w:r>
        <w:t>her.</w:t>
      </w:r>
      <w:r w:rsidR="008C15A7">
        <w:t xml:space="preserve"> </w:t>
      </w:r>
      <w:r>
        <w:t>After</w:t>
      </w:r>
      <w:r w:rsidR="008C15A7">
        <w:t xml:space="preserve"> </w:t>
      </w:r>
      <w:r>
        <w:t>all,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the</w:t>
      </w:r>
      <w:r w:rsidR="008C15A7">
        <w:t xml:space="preserve"> </w:t>
      </w:r>
      <w:r>
        <w:t>hard-charging,</w:t>
      </w:r>
      <w:r w:rsidR="008C15A7">
        <w:t xml:space="preserve"> </w:t>
      </w:r>
      <w:r>
        <w:t>we-get-straight-A</w:t>
      </w:r>
      <w:r w:rsidR="00610349">
        <w:t>’</w:t>
      </w:r>
      <w:r>
        <w:t>s</w:t>
      </w:r>
      <w:r w:rsidR="008C15A7">
        <w:t xml:space="preserve"> </w:t>
      </w:r>
      <w:r>
        <w:t>in</w:t>
      </w:r>
      <w:r w:rsidR="008C15A7">
        <w:t xml:space="preserve"> </w:t>
      </w:r>
      <w:r>
        <w:t>this</w:t>
      </w:r>
      <w:r w:rsidR="008C15A7">
        <w:t xml:space="preserve"> </w:t>
      </w:r>
      <w:r>
        <w:t>house</w:t>
      </w:r>
      <w:r w:rsidR="008C15A7">
        <w:t xml:space="preserve"> </w:t>
      </w:r>
      <w:r>
        <w:t>kind</w:t>
      </w:r>
      <w:r w:rsidR="008C15A7">
        <w:t xml:space="preserve"> </w:t>
      </w:r>
      <w:r>
        <w:t>of</w:t>
      </w:r>
      <w:r w:rsidR="008C15A7">
        <w:t xml:space="preserve"> </w:t>
      </w:r>
      <w:r>
        <w:t>parents.</w:t>
      </w:r>
      <w:r w:rsidR="008C15A7">
        <w:t xml:space="preserve"> </w:t>
      </w:r>
      <w:r w:rsidR="00610349">
        <w:t>“</w:t>
      </w:r>
      <w:r>
        <w:t>We</w:t>
      </w:r>
      <w:r w:rsidR="008C15A7">
        <w:t xml:space="preserve"> </w:t>
      </w:r>
      <w:r>
        <w:t>know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610349">
        <w:t>’</w:t>
      </w:r>
      <w:r>
        <w:t>t</w:t>
      </w:r>
      <w:r w:rsidR="008C15A7">
        <w:t xml:space="preserve"> </w:t>
      </w:r>
      <w:r>
        <w:t>control</w:t>
      </w:r>
      <w:r w:rsidR="008C15A7">
        <w:t xml:space="preserve"> </w:t>
      </w:r>
      <w:r>
        <w:t>your</w:t>
      </w:r>
      <w:r w:rsidR="008C15A7">
        <w:t xml:space="preserve"> </w:t>
      </w:r>
      <w:r>
        <w:t>marks,</w:t>
      </w:r>
      <w:r w:rsidR="008C15A7">
        <w:t xml:space="preserve"> </w:t>
      </w:r>
      <w:r>
        <w:t>but</w:t>
      </w:r>
      <w:r w:rsidR="008C15A7">
        <w:t xml:space="preserve"> 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control</w:t>
      </w:r>
      <w:r w:rsidR="008C15A7">
        <w:t xml:space="preserve"> </w:t>
      </w:r>
      <w:r>
        <w:t>your</w:t>
      </w:r>
      <w:r w:rsidR="008C15A7">
        <w:t xml:space="preserve"> </w:t>
      </w:r>
      <w:r>
        <w:t>effort</w:t>
      </w:r>
      <w:r w:rsidR="008C15A7">
        <w:t xml:space="preserve"> </w:t>
      </w:r>
      <w:r>
        <w:t>100</w:t>
      </w:r>
      <w:r w:rsidR="008C15A7">
        <w:t xml:space="preserve"> </w:t>
      </w:r>
      <w:r>
        <w:t>percent.</w:t>
      </w:r>
      <w:r w:rsidR="008C15A7">
        <w:t xml:space="preserve"> </w:t>
      </w:r>
      <w:r>
        <w:t>So</w:t>
      </w:r>
      <w:r w:rsidR="008C15A7">
        <w:t xml:space="preserve"> </w:t>
      </w:r>
      <w:r>
        <w:t>instead,</w:t>
      </w:r>
      <w:r w:rsidR="008C15A7">
        <w:t xml:space="preserve"> </w:t>
      </w:r>
      <w:r>
        <w:t>when</w:t>
      </w:r>
      <w:r w:rsidR="008C15A7">
        <w:t xml:space="preserve"> </w:t>
      </w:r>
      <w:r>
        <w:t>it</w:t>
      </w:r>
      <w:r w:rsidR="00610349">
        <w:t>’</w:t>
      </w:r>
      <w:r>
        <w:t>s</w:t>
      </w:r>
      <w:r w:rsidR="008C15A7">
        <w:t xml:space="preserve"> </w:t>
      </w:r>
      <w:r>
        <w:t>report</w:t>
      </w:r>
      <w:r w:rsidR="008C15A7">
        <w:t xml:space="preserve"> </w:t>
      </w:r>
      <w:r>
        <w:t>card</w:t>
      </w:r>
      <w:r w:rsidR="008C15A7">
        <w:t xml:space="preserve"> </w:t>
      </w:r>
      <w:r>
        <w:t>day,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have</w:t>
      </w:r>
      <w:r w:rsidR="008C15A7">
        <w:t xml:space="preserve"> </w:t>
      </w:r>
      <w:r>
        <w:t>one</w:t>
      </w:r>
      <w:r w:rsidR="008C15A7">
        <w:t xml:space="preserve"> </w:t>
      </w:r>
      <w:r>
        <w:t>simple</w:t>
      </w:r>
      <w:r w:rsidR="008C15A7">
        <w:t xml:space="preserve"> </w:t>
      </w:r>
      <w:r>
        <w:t>question</w:t>
      </w:r>
      <w:r w:rsidR="008C15A7">
        <w:t xml:space="preserve"> </w:t>
      </w:r>
      <w:r>
        <w:t>for</w:t>
      </w:r>
      <w:r w:rsidR="008C15A7">
        <w:t xml:space="preserve"> </w:t>
      </w:r>
      <w:r>
        <w:t>you:</w:t>
      </w:r>
      <w:r w:rsidR="008C15A7">
        <w:t xml:space="preserve"> </w:t>
      </w:r>
      <w:r>
        <w:t>Did</w:t>
      </w:r>
      <w:r w:rsidR="008C15A7">
        <w:t xml:space="preserve"> </w:t>
      </w:r>
      <w:r>
        <w:t>you</w:t>
      </w:r>
      <w:r w:rsidR="008C15A7">
        <w:t xml:space="preserve"> </w:t>
      </w:r>
      <w:r>
        <w:t>try</w:t>
      </w:r>
      <w:r w:rsidR="008C15A7">
        <w:t xml:space="preserve"> </w:t>
      </w:r>
      <w:r>
        <w:t>your</w:t>
      </w:r>
      <w:r w:rsidR="008C15A7">
        <w:t xml:space="preserve"> </w:t>
      </w:r>
      <w:r>
        <w:t>absolute</w:t>
      </w:r>
      <w:r w:rsidR="008C15A7">
        <w:t xml:space="preserve"> </w:t>
      </w:r>
      <w:r>
        <w:t>best?</w:t>
      </w:r>
      <w:r w:rsidR="00610349">
        <w:t>”</w:t>
      </w:r>
      <w:r w:rsidR="008C15A7">
        <w:t xml:space="preserve"> </w:t>
      </w:r>
      <w:r>
        <w:t>her</w:t>
      </w:r>
      <w:r w:rsidR="008C15A7">
        <w:t xml:space="preserve"> </w:t>
      </w:r>
      <w:r>
        <w:t>father</w:t>
      </w:r>
      <w:r w:rsidR="008C15A7">
        <w:t xml:space="preserve"> </w:t>
      </w:r>
      <w:r>
        <w:t>said.</w:t>
      </w:r>
      <w:r w:rsidR="008C15A7">
        <w:t xml:space="preserve"> </w:t>
      </w:r>
      <w:r w:rsidR="00610349">
        <w:t>“</w:t>
      </w:r>
      <w:r>
        <w:t>You</w:t>
      </w:r>
      <w:r w:rsidR="008C15A7">
        <w:t xml:space="preserve"> </w:t>
      </w:r>
      <w:r>
        <w:t>can</w:t>
      </w:r>
      <w:r w:rsidR="008C15A7">
        <w:t xml:space="preserve"> </w:t>
      </w:r>
      <w:r>
        <w:t>control</w:t>
      </w:r>
      <w:r w:rsidR="008C15A7">
        <w:t xml:space="preserve"> </w:t>
      </w:r>
      <w:r>
        <w:t>this,</w:t>
      </w:r>
      <w:r w:rsidR="008C15A7">
        <w:t xml:space="preserve"> </w:t>
      </w:r>
      <w:r>
        <w:t>so</w:t>
      </w:r>
      <w:r w:rsidR="008C15A7">
        <w:t xml:space="preserve"> </w:t>
      </w:r>
      <w:r>
        <w:t>we</w:t>
      </w:r>
      <w:r w:rsidR="008C15A7">
        <w:t xml:space="preserve"> </w:t>
      </w:r>
      <w:r>
        <w:t>will</w:t>
      </w:r>
      <w:r w:rsidR="008C15A7">
        <w:t xml:space="preserve"> </w:t>
      </w:r>
      <w:r>
        <w:t>hold</w:t>
      </w:r>
      <w:r w:rsidR="008C15A7">
        <w:t xml:space="preserve"> </w:t>
      </w:r>
      <w:r>
        <w:t>you</w:t>
      </w:r>
      <w:r w:rsidR="008C15A7">
        <w:t xml:space="preserve"> </w:t>
      </w:r>
      <w:r>
        <w:t>accountable</w:t>
      </w:r>
      <w:r w:rsidR="008C15A7">
        <w:t xml:space="preserve"> </w:t>
      </w:r>
      <w:r>
        <w:t>to</w:t>
      </w:r>
      <w:r w:rsidR="008C15A7">
        <w:t xml:space="preserve"> </w:t>
      </w:r>
      <w:r>
        <w:t>that</w:t>
      </w:r>
      <w:r w:rsidR="008C15A7">
        <w:t xml:space="preserve"> </w:t>
      </w:r>
      <w:r>
        <w:t>standard.</w:t>
      </w:r>
      <w:r w:rsidR="00610349">
        <w:t>”</w:t>
      </w:r>
      <w:r w:rsidR="008C15A7">
        <w:t xml:space="preserve"> </w:t>
      </w:r>
      <w:r>
        <w:t>The</w:t>
      </w:r>
      <w:r w:rsidR="008C15A7">
        <w:t xml:space="preserve"> </w:t>
      </w:r>
      <w:r>
        <w:t>process</w:t>
      </w:r>
      <w:r w:rsidR="008C15A7">
        <w:t xml:space="preserve"> </w:t>
      </w:r>
      <w:r>
        <w:t>is</w:t>
      </w:r>
      <w:r w:rsidR="008C15A7">
        <w:t xml:space="preserve"> </w:t>
      </w:r>
      <w:r>
        <w:t>what</w:t>
      </w:r>
      <w:r w:rsidR="008C15A7">
        <w:t xml:space="preserve"> </w:t>
      </w:r>
      <w:r>
        <w:t>they</w:t>
      </w:r>
      <w:r w:rsidR="008C15A7">
        <w:t xml:space="preserve"> </w:t>
      </w:r>
      <w:r>
        <w:t>were</w:t>
      </w:r>
      <w:r w:rsidR="008C15A7">
        <w:t xml:space="preserve"> </w:t>
      </w:r>
      <w:r>
        <w:t>going</w:t>
      </w:r>
      <w:r w:rsidR="008C15A7">
        <w:t xml:space="preserve"> </w:t>
      </w:r>
      <w:r>
        <w:t>to</w:t>
      </w:r>
      <w:r w:rsidR="008C15A7">
        <w:t xml:space="preserve"> </w:t>
      </w:r>
      <w:r>
        <w:t>measure</w:t>
      </w:r>
      <w:r w:rsidR="008C15A7">
        <w:t xml:space="preserve"> </w:t>
      </w:r>
      <w:r>
        <w:t>and</w:t>
      </w:r>
      <w:r w:rsidR="008C15A7">
        <w:t xml:space="preserve"> </w:t>
      </w:r>
      <w:r>
        <w:t>track.</w:t>
      </w:r>
    </w:p>
    <w:p w14:paraId="7FA3568E" w14:textId="77777777" w:rsidR="00722F53" w:rsidRDefault="00610349" w:rsidP="008F1C01">
      <w:pPr>
        <w:pStyle w:val="Body-TextTx"/>
      </w:pPr>
      <w:r>
        <w:t>“</w:t>
      </w:r>
      <w:r w:rsidR="00E949E9">
        <w:t>This</w:t>
      </w:r>
      <w:r w:rsidR="008C15A7">
        <w:t xml:space="preserve"> </w:t>
      </w:r>
      <w:r w:rsidR="00E949E9">
        <w:t>unique</w:t>
      </w:r>
      <w:r w:rsidR="008C15A7">
        <w:t xml:space="preserve"> </w:t>
      </w:r>
      <w:r w:rsidR="00E949E9">
        <w:t>parenting</w:t>
      </w:r>
      <w:r w:rsidR="008C15A7">
        <w:t xml:space="preserve"> </w:t>
      </w:r>
      <w:r w:rsidR="00E949E9">
        <w:t>approach</w:t>
      </w:r>
      <w:r w:rsidR="008C15A7">
        <w:t xml:space="preserve"> </w:t>
      </w:r>
      <w:r w:rsidR="00E949E9">
        <w:t>wouldn</w:t>
      </w:r>
      <w:r>
        <w:t>’</w:t>
      </w:r>
      <w:r w:rsidR="00E949E9">
        <w:t>t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every</w:t>
      </w:r>
      <w:r w:rsidR="008C15A7">
        <w:t xml:space="preserve"> </w:t>
      </w:r>
      <w:r w:rsidR="00E949E9">
        <w:t>child,</w:t>
      </w:r>
      <w:r w:rsidR="008C15A7">
        <w:t xml:space="preserve"> </w:t>
      </w:r>
      <w:r w:rsidR="00E949E9">
        <w:t>but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 w:rsidR="008C15A7">
        <w:t xml:space="preserve"> </w:t>
      </w:r>
      <w:r w:rsidR="00E949E9">
        <w:t>knew</w:t>
      </w:r>
      <w:r w:rsidR="008C15A7">
        <w:t xml:space="preserve"> </w:t>
      </w:r>
      <w:r w:rsidR="00E949E9">
        <w:t>how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inspire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reach</w:t>
      </w:r>
      <w:r w:rsidR="008C15A7">
        <w:t xml:space="preserve"> </w:t>
      </w:r>
      <w:r w:rsidR="00E949E9">
        <w:t>me.</w:t>
      </w:r>
      <w:r w:rsidR="008C15A7">
        <w:t xml:space="preserve"> </w:t>
      </w:r>
      <w:r w:rsidR="00E949E9">
        <w:t>In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moment,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dad</w:t>
      </w:r>
      <w:r>
        <w:t>’</w:t>
      </w:r>
      <w:r w:rsidR="00E949E9">
        <w:t>s</w:t>
      </w:r>
      <w:r w:rsidR="008C15A7">
        <w:t xml:space="preserve"> </w:t>
      </w:r>
      <w:r w:rsidR="00E949E9">
        <w:t>words</w:t>
      </w:r>
      <w:r w:rsidR="008C15A7">
        <w:t xml:space="preserve"> </w:t>
      </w:r>
      <w:r w:rsidR="00E949E9">
        <w:t>generated</w:t>
      </w:r>
      <w:r w:rsidR="008C15A7">
        <w:t xml:space="preserve"> </w:t>
      </w:r>
      <w:r w:rsidR="00E949E9">
        <w:t>a</w:t>
      </w:r>
      <w:r w:rsidR="008C15A7">
        <w:t xml:space="preserve"> </w:t>
      </w:r>
      <w:r w:rsidR="00E949E9">
        <w:t>powerful</w:t>
      </w:r>
      <w:r w:rsidR="008C15A7">
        <w:t xml:space="preserve"> </w:t>
      </w:r>
      <w:r w:rsidR="00E949E9">
        <w:t>movement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hope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intrinsic</w:t>
      </w:r>
      <w:r w:rsidR="008C15A7">
        <w:t xml:space="preserve"> </w:t>
      </w:r>
      <w:r w:rsidR="00E949E9">
        <w:t>motivation</w:t>
      </w:r>
      <w:r w:rsidR="008C15A7">
        <w:t xml:space="preserve"> </w:t>
      </w:r>
      <w:r w:rsidR="00E949E9">
        <w:t>within</w:t>
      </w:r>
      <w:r w:rsidR="008C15A7">
        <w:t xml:space="preserve"> </w:t>
      </w:r>
      <w:r w:rsidR="00E949E9">
        <w:t>me,</w:t>
      </w:r>
      <w:r>
        <w:t>”</w:t>
      </w:r>
      <w:r w:rsidR="008C15A7">
        <w:t xml:space="preserve"> </w:t>
      </w:r>
      <w:r w:rsidR="00E949E9">
        <w:t>Karyn</w:t>
      </w:r>
      <w:r w:rsidR="008C15A7">
        <w:t xml:space="preserve"> </w:t>
      </w:r>
      <w:r w:rsidR="00E949E9">
        <w:t>explains.</w:t>
      </w:r>
      <w:r w:rsidR="008C15A7">
        <w:t xml:space="preserve"> </w:t>
      </w:r>
      <w:r w:rsidR="00E949E9">
        <w:t>It</w:t>
      </w:r>
      <w:r w:rsidR="008C15A7">
        <w:t xml:space="preserve"> </w:t>
      </w:r>
      <w:r w:rsidR="00E949E9">
        <w:t>turns</w:t>
      </w:r>
      <w:r w:rsidR="008C15A7">
        <w:t xml:space="preserve"> </w:t>
      </w:r>
      <w:r w:rsidR="00E949E9">
        <w:t>out,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father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right.</w:t>
      </w:r>
      <w:r w:rsidR="008C15A7">
        <w:t xml:space="preserve"> </w:t>
      </w:r>
      <w:r w:rsidR="00E949E9">
        <w:t>Karyn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committed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driven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follow</w:t>
      </w:r>
      <w:r w:rsidR="008C15A7">
        <w:t xml:space="preserve"> </w:t>
      </w:r>
      <w:r w:rsidR="00E949E9">
        <w:t>this</w:t>
      </w:r>
      <w:r w:rsidR="008C15A7">
        <w:t xml:space="preserve"> </w:t>
      </w:r>
      <w:r w:rsidR="00E949E9">
        <w:t>process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control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effort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time-management.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could</w:t>
      </w:r>
      <w:r w:rsidR="008C15A7">
        <w:t xml:space="preserve"> </w:t>
      </w:r>
      <w:r w:rsidR="00E949E9">
        <w:t>learn</w:t>
      </w:r>
      <w:r w:rsidR="008C15A7">
        <w:t xml:space="preserve"> </w:t>
      </w:r>
      <w:r w:rsidR="00E949E9">
        <w:t>about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learning</w:t>
      </w:r>
      <w:r w:rsidR="008C15A7">
        <w:t xml:space="preserve"> </w:t>
      </w:r>
      <w:r w:rsidR="00E949E9">
        <w:t>disability,</w:t>
      </w:r>
      <w:r w:rsidR="008C15A7">
        <w:t xml:space="preserve"> </w:t>
      </w:r>
      <w:r w:rsidR="00E949E9">
        <w:t>ask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help,</w:t>
      </w:r>
      <w:r w:rsidR="008C15A7">
        <w:t xml:space="preserve"> </w:t>
      </w:r>
      <w:r w:rsidR="00E949E9">
        <w:t>see</w:t>
      </w:r>
      <w:r w:rsidR="008C15A7">
        <w:t xml:space="preserve"> </w:t>
      </w:r>
      <w:r w:rsidR="00E949E9">
        <w:t>tutors,</w:t>
      </w:r>
      <w:r w:rsidR="008C15A7">
        <w:t xml:space="preserve"> </w:t>
      </w:r>
      <w:r w:rsidR="00E949E9">
        <w:t>talk</w:t>
      </w:r>
      <w:r w:rsidR="008C15A7">
        <w:t xml:space="preserve"> </w:t>
      </w:r>
      <w:r w:rsidR="00E949E9">
        <w:t>with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teachers,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build</w:t>
      </w:r>
      <w:r w:rsidR="008C15A7">
        <w:t xml:space="preserve"> </w:t>
      </w:r>
      <w:r w:rsidR="00E949E9">
        <w:t>solid</w:t>
      </w:r>
      <w:r w:rsidR="008C15A7">
        <w:t xml:space="preserve"> </w:t>
      </w:r>
      <w:r w:rsidR="00E949E9">
        <w:t>self-discipline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study</w:t>
      </w:r>
      <w:r w:rsidR="008C15A7">
        <w:t xml:space="preserve"> </w:t>
      </w:r>
      <w:r w:rsidR="00E949E9">
        <w:t>habits.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focused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own</w:t>
      </w:r>
      <w:r w:rsidR="008C15A7">
        <w:t xml:space="preserve"> </w:t>
      </w:r>
      <w:r w:rsidR="00E949E9">
        <w:t>progress,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hopeful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motivated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became.</w:t>
      </w:r>
      <w:r w:rsidR="008C15A7">
        <w:t xml:space="preserve"> </w:t>
      </w:r>
      <w:r w:rsidR="00E949E9">
        <w:t>Thankfully,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translated</w:t>
      </w:r>
      <w:r w:rsidR="008C15A7">
        <w:t xml:space="preserve"> </w:t>
      </w:r>
      <w:r w:rsidR="00E949E9">
        <w:t>into</w:t>
      </w:r>
      <w:r w:rsidR="008C15A7">
        <w:t xml:space="preserve"> </w:t>
      </w:r>
      <w:r w:rsidR="00E949E9">
        <w:t>higher</w:t>
      </w:r>
      <w:r w:rsidR="008C15A7">
        <w:t xml:space="preserve"> </w:t>
      </w:r>
      <w:r w:rsidR="00E949E9">
        <w:t>marks.</w:t>
      </w:r>
      <w:r w:rsidR="008C15A7">
        <w:t xml:space="preserve"> </w:t>
      </w:r>
      <w:r w:rsidR="00E949E9">
        <w:t>Despite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the</w:t>
      </w:r>
      <w:r w:rsidR="008C15A7">
        <w:t xml:space="preserve"> </w:t>
      </w:r>
      <w:r w:rsidR="00E949E9">
        <w:t>consultant</w:t>
      </w:r>
      <w:r w:rsidR="008C15A7">
        <w:t xml:space="preserve"> </w:t>
      </w:r>
      <w:r w:rsidR="00E949E9">
        <w:t>said,</w:t>
      </w:r>
      <w:r w:rsidR="008C15A7">
        <w:t xml:space="preserve"> </w:t>
      </w:r>
      <w:r w:rsidR="00E949E9">
        <w:t>Karyn</w:t>
      </w:r>
      <w:r w:rsidR="008C15A7">
        <w:t xml:space="preserve"> </w:t>
      </w:r>
      <w:r w:rsidR="00E949E9">
        <w:t>went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college</w:t>
      </w:r>
      <w:r w:rsidR="008C15A7">
        <w:t xml:space="preserve"> </w:t>
      </w:r>
      <w:r w:rsidR="00E949E9">
        <w:t>and</w:t>
      </w:r>
      <w:r w:rsidR="008C15A7">
        <w:t xml:space="preserve"> </w:t>
      </w:r>
      <w:r w:rsidR="00E949E9">
        <w:t>eventually</w:t>
      </w:r>
      <w:r w:rsidR="008C15A7">
        <w:t xml:space="preserve"> </w:t>
      </w:r>
      <w:r w:rsidR="00E949E9">
        <w:t>got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doctorate.</w:t>
      </w:r>
      <w:r w:rsidR="008C15A7">
        <w:t xml:space="preserve"> </w:t>
      </w:r>
      <w:r w:rsidR="00E949E9">
        <w:t>Yes,</w:t>
      </w:r>
      <w:r w:rsidR="008C15A7">
        <w:t xml:space="preserve"> </w:t>
      </w:r>
      <w:r w:rsidR="00E949E9">
        <w:t>you</w:t>
      </w:r>
      <w:r w:rsidR="008C15A7">
        <w:t xml:space="preserve"> </w:t>
      </w:r>
      <w:r w:rsidR="00E949E9">
        <w:t>are</w:t>
      </w:r>
      <w:r w:rsidR="008C15A7">
        <w:t xml:space="preserve"> </w:t>
      </w:r>
      <w:r w:rsidR="00E949E9">
        <w:t>reading</w:t>
      </w:r>
      <w:r w:rsidR="008C15A7">
        <w:t xml:space="preserve"> </w:t>
      </w:r>
      <w:r w:rsidR="00E949E9">
        <w:t>that</w:t>
      </w:r>
      <w:r w:rsidR="008C15A7">
        <w:t xml:space="preserve"> </w:t>
      </w:r>
      <w:r w:rsidR="00E949E9">
        <w:t>correctly,</w:t>
      </w:r>
      <w:r w:rsidR="008C15A7">
        <w:t xml:space="preserve"> </w:t>
      </w:r>
      <w:r w:rsidR="00E949E9">
        <w:t>her</w:t>
      </w:r>
      <w:r w:rsidR="008C15A7">
        <w:t xml:space="preserve"> </w:t>
      </w:r>
      <w:r w:rsidR="00E949E9">
        <w:t>PH.D.</w:t>
      </w:r>
      <w:r w:rsidR="008C15A7">
        <w:t xml:space="preserve"> </w:t>
      </w:r>
      <w:r>
        <w:t>“</w:t>
      </w:r>
      <w:r w:rsidR="00E949E9">
        <w:t>That</w:t>
      </w:r>
      <w:r w:rsidR="008C15A7">
        <w:t xml:space="preserve"> </w:t>
      </w:r>
      <w:r w:rsidR="00E949E9">
        <w:t>happened</w:t>
      </w:r>
      <w:r w:rsidR="008C15A7">
        <w:t xml:space="preserve"> </w:t>
      </w:r>
      <w:r w:rsidR="00E949E9">
        <w:t>for</w:t>
      </w:r>
      <w:r w:rsidR="008C15A7">
        <w:t xml:space="preserve"> </w:t>
      </w:r>
      <w:r w:rsidR="00E949E9">
        <w:t>two</w:t>
      </w:r>
      <w:r w:rsidR="008C15A7">
        <w:t xml:space="preserve"> </w:t>
      </w:r>
      <w:r w:rsidR="00E949E9">
        <w:t>reasons</w:t>
      </w:r>
      <w:r w:rsidR="008C15A7">
        <w:t xml:space="preserve"> </w:t>
      </w:r>
      <w:r w:rsidR="00E949E9">
        <w:t>only:</w:t>
      </w:r>
      <w:r w:rsidR="008C15A7">
        <w:t xml:space="preserve"> </w:t>
      </w:r>
      <w:r w:rsidR="00E949E9">
        <w:t>First,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was</w:t>
      </w:r>
      <w:r w:rsidR="008C15A7">
        <w:t xml:space="preserve"> </w:t>
      </w:r>
      <w:r w:rsidR="00E949E9">
        <w:t>willing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work</w:t>
      </w:r>
      <w:r w:rsidR="008C15A7">
        <w:t xml:space="preserve"> </w:t>
      </w:r>
      <w:r w:rsidR="00E949E9">
        <w:t>insanely</w:t>
      </w:r>
      <w:r w:rsidR="008C15A7">
        <w:t xml:space="preserve"> </w:t>
      </w:r>
      <w:r w:rsidR="00E949E9">
        <w:t>hard;</w:t>
      </w:r>
      <w:r w:rsidR="008C15A7">
        <w:t xml:space="preserve"> </w:t>
      </w:r>
      <w:r w:rsidR="00E949E9">
        <w:t>more</w:t>
      </w:r>
      <w:r w:rsidR="008C15A7">
        <w:t xml:space="preserve"> </w:t>
      </w:r>
      <w:r w:rsidR="00E949E9">
        <w:t>importantly,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parents</w:t>
      </w:r>
      <w:r>
        <w:t>’</w:t>
      </w:r>
      <w:r w:rsidR="008C15A7">
        <w:t xml:space="preserve"> </w:t>
      </w:r>
      <w:r w:rsidR="00E949E9">
        <w:t>philosophy</w:t>
      </w:r>
      <w:r w:rsidR="008C15A7">
        <w:t xml:space="preserve"> </w:t>
      </w:r>
      <w:r w:rsidR="00E949E9">
        <w:t>inspired</w:t>
      </w:r>
      <w:r w:rsidR="008C15A7">
        <w:t xml:space="preserve"> </w:t>
      </w:r>
      <w:r w:rsidR="00E949E9">
        <w:t>me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place</w:t>
      </w:r>
      <w:r w:rsidR="008C15A7">
        <w:t xml:space="preserve"> </w:t>
      </w:r>
      <w:r w:rsidR="00E949E9">
        <w:t>all</w:t>
      </w:r>
      <w:r w:rsidR="008C15A7">
        <w:t xml:space="preserve"> </w:t>
      </w:r>
      <w:r w:rsidR="00E949E9">
        <w:t>my</w:t>
      </w:r>
      <w:r w:rsidR="008C15A7">
        <w:t xml:space="preserve"> </w:t>
      </w:r>
      <w:r w:rsidR="00E949E9">
        <w:t>focus</w:t>
      </w:r>
      <w:r w:rsidR="008C15A7">
        <w:t xml:space="preserve"> </w:t>
      </w:r>
      <w:r w:rsidR="00E949E9">
        <w:t>on</w:t>
      </w:r>
      <w:r w:rsidR="008C15A7">
        <w:t xml:space="preserve"> </w:t>
      </w:r>
      <w:r w:rsidR="00E949E9">
        <w:t>what</w:t>
      </w:r>
      <w:r w:rsidR="008C15A7">
        <w:t xml:space="preserve"> </w:t>
      </w:r>
      <w:r w:rsidR="00E949E9">
        <w:t>I</w:t>
      </w:r>
      <w:r w:rsidR="008C15A7">
        <w:t xml:space="preserve"> </w:t>
      </w:r>
      <w:r w:rsidR="00E949E9">
        <w:t>CAN</w:t>
      </w:r>
      <w:r w:rsidR="008C15A7">
        <w:t xml:space="preserve"> </w:t>
      </w:r>
      <w:r w:rsidR="00E949E9">
        <w:t>control</w:t>
      </w:r>
      <w:r w:rsidR="008C15A7">
        <w:t xml:space="preserve"> </w:t>
      </w:r>
      <w:r w:rsidR="00E949E9">
        <w:t>instead</w:t>
      </w:r>
      <w:r w:rsidR="008C15A7">
        <w:t xml:space="preserve"> </w:t>
      </w:r>
      <w:r w:rsidR="00E949E9">
        <w:t>of</w:t>
      </w:r>
      <w:r w:rsidR="008C15A7">
        <w:t xml:space="preserve"> </w:t>
      </w:r>
      <w:r w:rsidR="00E949E9">
        <w:t>comparing</w:t>
      </w:r>
      <w:r w:rsidR="008C15A7">
        <w:t xml:space="preserve"> </w:t>
      </w:r>
      <w:r w:rsidR="00E949E9">
        <w:t>myself</w:t>
      </w:r>
      <w:r w:rsidR="008C15A7">
        <w:t xml:space="preserve"> </w:t>
      </w:r>
      <w:r w:rsidR="00E949E9">
        <w:t>to</w:t>
      </w:r>
      <w:r w:rsidR="008C15A7">
        <w:t xml:space="preserve"> </w:t>
      </w:r>
      <w:r w:rsidR="00E949E9">
        <w:t>others,</w:t>
      </w:r>
      <w:r>
        <w:t>”</w:t>
      </w:r>
      <w:r w:rsidR="008C15A7">
        <w:t xml:space="preserve"> </w:t>
      </w:r>
      <w:r w:rsidR="00E949E9">
        <w:t>she</w:t>
      </w:r>
      <w:r w:rsidR="008C15A7">
        <w:t xml:space="preserve"> </w:t>
      </w:r>
      <w:r w:rsidR="00E949E9">
        <w:t>explains.</w:t>
      </w:r>
    </w:p>
    <w:p w14:paraId="383C8DF5" w14:textId="77777777" w:rsidR="00017929" w:rsidRPr="00CB40F9" w:rsidRDefault="00E949E9" w:rsidP="00F96744">
      <w:pPr>
        <w:pStyle w:val="B-HeadBhead"/>
      </w:pPr>
      <w:r w:rsidRPr="00CB40F9">
        <w:t>Grounding</w:t>
      </w:r>
      <w:r w:rsidR="008C15A7" w:rsidRPr="00CB40F9">
        <w:t xml:space="preserve"> </w:t>
      </w:r>
      <w:r w:rsidRPr="00CB40F9">
        <w:t>Principle</w:t>
      </w:r>
    </w:p>
    <w:p w14:paraId="061EB9F6" w14:textId="77777777" w:rsidR="00722F53" w:rsidRDefault="00E949E9" w:rsidP="008F1C01">
      <w:pPr>
        <w:pStyle w:val="Body-TextTx"/>
      </w:pP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era</w:t>
      </w:r>
      <w:r w:rsidR="008C15A7">
        <w:t xml:space="preserve"> </w:t>
      </w:r>
      <w:r>
        <w:t>when</w:t>
      </w:r>
      <w:r w:rsidR="008C15A7">
        <w:t xml:space="preserve"> </w:t>
      </w:r>
      <w:r>
        <w:t>we</w:t>
      </w:r>
      <w:r w:rsidR="008C15A7">
        <w:t xml:space="preserve"> </w:t>
      </w:r>
      <w:r>
        <w:t>see</w:t>
      </w:r>
      <w:r w:rsidR="008C15A7">
        <w:t xml:space="preserve"> </w:t>
      </w:r>
      <w:r>
        <w:t>epidemic</w:t>
      </w:r>
      <w:r w:rsidR="008C15A7">
        <w:t xml:space="preserve"> </w:t>
      </w:r>
      <w:r>
        <w:t>rates</w:t>
      </w:r>
      <w:r w:rsidR="008C15A7">
        <w:t xml:space="preserve"> </w:t>
      </w:r>
      <w:r>
        <w:t>of</w:t>
      </w:r>
      <w:r w:rsidR="008C15A7">
        <w:t xml:space="preserve"> </w:t>
      </w:r>
      <w:r>
        <w:t>anxiety</w:t>
      </w:r>
      <w:r w:rsidR="008C15A7">
        <w:t xml:space="preserve"> </w:t>
      </w:r>
      <w:r>
        <w:t>among</w:t>
      </w:r>
      <w:r w:rsidR="008C15A7">
        <w:t xml:space="preserve"> </w:t>
      </w:r>
      <w:r>
        <w:t>young</w:t>
      </w:r>
      <w:r w:rsidR="008C15A7">
        <w:t xml:space="preserve"> </w:t>
      </w:r>
      <w:r>
        <w:t>people</w:t>
      </w:r>
      <w:r w:rsidR="008C15A7">
        <w:t xml:space="preserve"> </w:t>
      </w:r>
      <w:r>
        <w:t>and</w:t>
      </w:r>
      <w:r w:rsidR="008C15A7">
        <w:t xml:space="preserve"> </w:t>
      </w:r>
      <w:r>
        <w:t>employees</w:t>
      </w:r>
      <w:r w:rsidR="008C15A7">
        <w:t xml:space="preserve"> </w:t>
      </w:r>
      <w:r>
        <w:t>in</w:t>
      </w:r>
      <w:r w:rsidR="008C15A7">
        <w:t xml:space="preserve"> </w:t>
      </w:r>
      <w:r>
        <w:t>America,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the</w:t>
      </w:r>
      <w:r w:rsidR="008C15A7">
        <w:t xml:space="preserve"> </w:t>
      </w:r>
      <w:r>
        <w:t>greatest</w:t>
      </w:r>
      <w:r w:rsidR="008C15A7">
        <w:t xml:space="preserve"> </w:t>
      </w:r>
      <w:r>
        <w:t>lessons</w:t>
      </w:r>
      <w:r w:rsidR="008C15A7">
        <w:t xml:space="preserve"> </w:t>
      </w:r>
      <w:r>
        <w:t>Karyn</w:t>
      </w:r>
      <w:r w:rsidR="008C15A7">
        <w:t xml:space="preserve"> </w:t>
      </w:r>
      <w:r>
        <w:t>teaches</w:t>
      </w:r>
      <w:r w:rsidR="008C15A7">
        <w:t xml:space="preserve"> </w:t>
      </w:r>
      <w:r>
        <w:t>within</w:t>
      </w:r>
      <w:r w:rsidR="008C15A7">
        <w:t xml:space="preserve"> </w:t>
      </w:r>
      <w:r>
        <w:t>both</w:t>
      </w:r>
      <w:r w:rsidR="008C15A7">
        <w:t xml:space="preserve"> </w:t>
      </w:r>
      <w:r>
        <w:t>organizational</w:t>
      </w:r>
      <w:r w:rsidR="008C15A7">
        <w:t xml:space="preserve"> </w:t>
      </w:r>
      <w:r>
        <w:t>and</w:t>
      </w:r>
      <w:r w:rsidR="008C15A7">
        <w:t xml:space="preserve"> </w:t>
      </w:r>
      <w:r>
        <w:t>family</w:t>
      </w:r>
      <w:r w:rsidR="008C15A7">
        <w:t xml:space="preserve"> </w:t>
      </w:r>
      <w:r>
        <w:t>systems</w:t>
      </w:r>
      <w:r w:rsidR="008C15A7">
        <w:t xml:space="preserve"> </w:t>
      </w:r>
      <w:r>
        <w:t>is</w:t>
      </w:r>
      <w:r w:rsidR="008C15A7">
        <w:t xml:space="preserve"> </w:t>
      </w:r>
      <w:r>
        <w:t>this:</w:t>
      </w:r>
      <w:r w:rsidR="008C15A7">
        <w:t xml:space="preserve"> </w:t>
      </w:r>
      <w:r>
        <w:t>Hold</w:t>
      </w:r>
      <w:r w:rsidR="008C15A7">
        <w:t xml:space="preserve"> </w:t>
      </w:r>
      <w:r>
        <w:t>people</w:t>
      </w:r>
      <w:r w:rsidR="008C15A7">
        <w:t xml:space="preserve"> </w:t>
      </w:r>
      <w:r>
        <w:t>accountable</w:t>
      </w:r>
      <w:r w:rsidR="008C15A7">
        <w:t xml:space="preserve"> </w:t>
      </w:r>
      <w:r>
        <w:t>for</w:t>
      </w:r>
      <w:r w:rsidR="008C15A7">
        <w:t xml:space="preserve"> </w:t>
      </w:r>
      <w:r>
        <w:t>what</w:t>
      </w:r>
      <w:r w:rsidR="008C15A7">
        <w:t xml:space="preserve"> </w:t>
      </w:r>
      <w:r>
        <w:t>they</w:t>
      </w:r>
      <w:r w:rsidR="008C15A7">
        <w:t xml:space="preserve"> </w:t>
      </w:r>
      <w:r>
        <w:t>can</w:t>
      </w:r>
      <w:r w:rsidR="008C15A7">
        <w:t xml:space="preserve"> </w:t>
      </w:r>
      <w:r>
        <w:t>control.</w:t>
      </w:r>
      <w:r w:rsidR="008C15A7">
        <w:t xml:space="preserve"> </w:t>
      </w:r>
      <w:r>
        <w:t>When</w:t>
      </w:r>
      <w:r w:rsidR="008C15A7">
        <w:t xml:space="preserve"> </w:t>
      </w:r>
      <w:r>
        <w:t>individuals</w:t>
      </w:r>
      <w:r w:rsidR="008C15A7">
        <w:t xml:space="preserve"> </w:t>
      </w:r>
      <w:r>
        <w:t>become</w:t>
      </w:r>
      <w:r w:rsidR="008C15A7">
        <w:t xml:space="preserve"> </w:t>
      </w:r>
      <w:r>
        <w:t>empowered</w:t>
      </w:r>
      <w:r w:rsidR="008C15A7">
        <w:t xml:space="preserve"> </w:t>
      </w:r>
      <w:r>
        <w:t>by</w:t>
      </w:r>
      <w:r w:rsidR="008C15A7">
        <w:t xml:space="preserve"> </w:t>
      </w:r>
      <w:r>
        <w:t>this</w:t>
      </w:r>
      <w:r w:rsidR="008C15A7">
        <w:t xml:space="preserve"> </w:t>
      </w:r>
      <w:r>
        <w:t>message,</w:t>
      </w:r>
      <w:r w:rsidR="008C15A7">
        <w:t xml:space="preserve"> </w:t>
      </w:r>
      <w:r>
        <w:t>they</w:t>
      </w:r>
      <w:r w:rsidR="008C15A7">
        <w:t xml:space="preserve"> </w:t>
      </w:r>
      <w:r>
        <w:t>learn</w:t>
      </w:r>
      <w:r w:rsidR="008C15A7">
        <w:t xml:space="preserve"> </w:t>
      </w:r>
      <w:r>
        <w:t>to</w:t>
      </w:r>
      <w:r w:rsidR="008C15A7">
        <w:t xml:space="preserve"> </w:t>
      </w:r>
      <w:r>
        <w:t>focus</w:t>
      </w:r>
      <w:r w:rsidR="008C15A7">
        <w:t xml:space="preserve"> </w:t>
      </w:r>
      <w:r>
        <w:t>on</w:t>
      </w:r>
      <w:r w:rsidR="008C15A7">
        <w:t xml:space="preserve"> </w:t>
      </w:r>
      <w:r>
        <w:t>the</w:t>
      </w:r>
      <w:r w:rsidR="008C15A7">
        <w:t xml:space="preserve"> </w:t>
      </w:r>
      <w:r>
        <w:t>right</w:t>
      </w:r>
      <w:r w:rsidR="008C15A7">
        <w:t xml:space="preserve"> </w:t>
      </w:r>
      <w:r>
        <w:t>things</w:t>
      </w:r>
      <w:r w:rsidR="008C15A7">
        <w:t xml:space="preserve"> </w:t>
      </w:r>
      <w:r>
        <w:t>(their</w:t>
      </w:r>
      <w:r w:rsidR="008C15A7">
        <w:t xml:space="preserve"> </w:t>
      </w:r>
      <w:r>
        <w:t>thoughts</w:t>
      </w:r>
      <w:r w:rsidR="008C15A7">
        <w:t xml:space="preserve"> </w:t>
      </w:r>
      <w:r>
        <w:t>and</w:t>
      </w:r>
      <w:r w:rsidR="008C15A7">
        <w:t xml:space="preserve"> </w:t>
      </w:r>
      <w:r>
        <w:t>actions),</w:t>
      </w:r>
      <w:r w:rsidR="008C15A7">
        <w:t xml:space="preserve"> </w:t>
      </w:r>
      <w:r>
        <w:t>and</w:t>
      </w:r>
      <w:r w:rsidR="008C15A7">
        <w:t xml:space="preserve"> </w:t>
      </w:r>
      <w:r>
        <w:t>anxiety</w:t>
      </w:r>
      <w:r w:rsidR="008C15A7">
        <w:t xml:space="preserve"> </w:t>
      </w:r>
      <w:r>
        <w:t>evaporates.</w:t>
      </w:r>
      <w:r w:rsidR="008C15A7">
        <w:t xml:space="preserve"> </w:t>
      </w:r>
      <w:r w:rsidR="00610349">
        <w:t>“</w:t>
      </w:r>
      <w:r>
        <w:t>Looking</w:t>
      </w:r>
      <w:r w:rsidR="008C15A7">
        <w:t xml:space="preserve"> </w:t>
      </w:r>
      <w:r>
        <w:t>back</w:t>
      </w:r>
      <w:r w:rsidR="008C15A7">
        <w:t xml:space="preserve"> </w:t>
      </w:r>
      <w:r>
        <w:t>to</w:t>
      </w:r>
      <w:r w:rsidR="008C15A7">
        <w:t xml:space="preserve"> </w:t>
      </w:r>
      <w:r>
        <w:t>when</w:t>
      </w:r>
      <w:r w:rsidR="008C15A7">
        <w:t xml:space="preserve"> </w:t>
      </w:r>
      <w:r>
        <w:t>I</w:t>
      </w:r>
      <w:r w:rsidR="008C15A7">
        <w:t xml:space="preserve"> </w:t>
      </w:r>
      <w:r>
        <w:t>was</w:t>
      </w:r>
      <w:r w:rsidR="008C15A7">
        <w:t xml:space="preserve"> </w:t>
      </w:r>
      <w:r>
        <w:t>thirteen,</w:t>
      </w:r>
      <w:r w:rsidR="008C15A7">
        <w:t xml:space="preserve"> </w:t>
      </w:r>
      <w:r>
        <w:t>I</w:t>
      </w:r>
      <w:r w:rsidR="008C15A7">
        <w:t xml:space="preserve"> </w:t>
      </w:r>
      <w:r>
        <w:t>had</w:t>
      </w:r>
      <w:r w:rsidR="008C15A7">
        <w:t xml:space="preserve"> </w:t>
      </w:r>
      <w:r>
        <w:t>no</w:t>
      </w:r>
      <w:r w:rsidR="008C15A7">
        <w:t xml:space="preserve"> </w:t>
      </w:r>
      <w:r>
        <w:t>idea</w:t>
      </w:r>
      <w:r w:rsidR="008C15A7">
        <w:t xml:space="preserve"> </w:t>
      </w:r>
      <w:r>
        <w:t>that</w:t>
      </w:r>
      <w:r w:rsidR="008C15A7">
        <w:t xml:space="preserve"> </w:t>
      </w:r>
      <w:r>
        <w:t>such</w:t>
      </w:r>
      <w:r w:rsidR="008C15A7">
        <w:t xml:space="preserve"> </w:t>
      </w:r>
      <w:r>
        <w:t>a</w:t>
      </w:r>
      <w:r w:rsidR="008C15A7">
        <w:t xml:space="preserve"> </w:t>
      </w:r>
      <w:r>
        <w:t>powerful</w:t>
      </w:r>
      <w:r w:rsidR="008C15A7">
        <w:t xml:space="preserve"> </w:t>
      </w:r>
      <w:r>
        <w:t>lesson</w:t>
      </w:r>
      <w:r w:rsidR="008C15A7">
        <w:t xml:space="preserve"> </w:t>
      </w:r>
      <w:r>
        <w:t>would</w:t>
      </w:r>
      <w:r w:rsidR="008C15A7">
        <w:t xml:space="preserve"> </w:t>
      </w:r>
      <w:r>
        <w:t>come</w:t>
      </w:r>
      <w:r w:rsidR="008C15A7">
        <w:t xml:space="preserve"> </w:t>
      </w:r>
      <w:r>
        <w:t>out</w:t>
      </w:r>
      <w:r w:rsidR="008C15A7">
        <w:t xml:space="preserve"> </w:t>
      </w:r>
      <w:r>
        <w:t>of</w:t>
      </w:r>
      <w:r w:rsidR="008C15A7">
        <w:t xml:space="preserve"> </w:t>
      </w:r>
      <w:r>
        <w:t>a</w:t>
      </w:r>
      <w:r w:rsidR="008C15A7">
        <w:t xml:space="preserve"> </w:t>
      </w:r>
      <w:r>
        <w:t>life</w:t>
      </w:r>
      <w:r w:rsidR="008C15A7">
        <w:t xml:space="preserve"> </w:t>
      </w:r>
      <w:r>
        <w:t>circumstance</w:t>
      </w:r>
      <w:r w:rsidR="008C15A7">
        <w:t xml:space="preserve"> </w:t>
      </w:r>
      <w:r>
        <w:t>that</w:t>
      </w:r>
      <w:r w:rsidR="008C15A7">
        <w:t xml:space="preserve"> </w:t>
      </w:r>
      <w:r>
        <w:t>was</w:t>
      </w:r>
      <w:r w:rsidR="008C15A7">
        <w:t xml:space="preserve"> </w:t>
      </w:r>
      <w:r>
        <w:t>so</w:t>
      </w:r>
      <w:r w:rsidR="008C15A7">
        <w:t xml:space="preserve"> </w:t>
      </w:r>
      <w:r>
        <w:t>painful.</w:t>
      </w:r>
      <w:r w:rsidR="008C15A7">
        <w:t xml:space="preserve"> </w:t>
      </w:r>
      <w:r>
        <w:t>I</w:t>
      </w:r>
      <w:r w:rsidR="008C15A7">
        <w:t xml:space="preserve"> </w:t>
      </w:r>
      <w:r>
        <w:t>saw</w:t>
      </w:r>
      <w:r w:rsidR="008C15A7">
        <w:t xml:space="preserve"> </w:t>
      </w:r>
      <w:r>
        <w:t>my</w:t>
      </w:r>
      <w:r w:rsidR="008C15A7">
        <w:t xml:space="preserve"> </w:t>
      </w:r>
      <w:r>
        <w:t>learning</w:t>
      </w:r>
      <w:r w:rsidR="008C15A7">
        <w:t xml:space="preserve"> </w:t>
      </w:r>
      <w:r>
        <w:t>disability</w:t>
      </w:r>
      <w:r w:rsidR="008C15A7">
        <w:t xml:space="preserve"> </w:t>
      </w:r>
      <w:r>
        <w:t>as</w:t>
      </w:r>
      <w:r w:rsidR="008C15A7">
        <w:t xml:space="preserve"> </w:t>
      </w:r>
      <w:r>
        <w:t>a</w:t>
      </w:r>
      <w:r w:rsidR="008C15A7">
        <w:t xml:space="preserve"> </w:t>
      </w:r>
      <w:r>
        <w:t>curse,</w:t>
      </w:r>
      <w:r w:rsidR="008C15A7">
        <w:t xml:space="preserve"> </w:t>
      </w:r>
      <w:r>
        <w:t>but</w:t>
      </w:r>
      <w:r w:rsidR="008C15A7">
        <w:t xml:space="preserve"> </w:t>
      </w:r>
      <w:r>
        <w:t>today</w:t>
      </w:r>
      <w:r w:rsidR="008C15A7">
        <w:t xml:space="preserve"> </w:t>
      </w:r>
      <w:r>
        <w:t>I</w:t>
      </w:r>
      <w:r w:rsidR="008C15A7">
        <w:t xml:space="preserve"> </w:t>
      </w:r>
      <w:r>
        <w:t>recognize</w:t>
      </w:r>
      <w:r w:rsidR="008C15A7">
        <w:t xml:space="preserve"> </w:t>
      </w:r>
      <w:r>
        <w:t>it</w:t>
      </w:r>
      <w:r w:rsidR="008C15A7">
        <w:t xml:space="preserve"> </w:t>
      </w:r>
      <w:r>
        <w:t>as</w:t>
      </w:r>
      <w:r w:rsidR="008C15A7">
        <w:t xml:space="preserve"> </w:t>
      </w:r>
      <w:r>
        <w:t>one</w:t>
      </w:r>
      <w:r w:rsidR="008C15A7">
        <w:t xml:space="preserve"> </w:t>
      </w:r>
      <w:r>
        <w:t>of</w:t>
      </w:r>
      <w:r w:rsidR="008C15A7">
        <w:t xml:space="preserve"> </w:t>
      </w:r>
      <w:r>
        <w:t>my</w:t>
      </w:r>
      <w:r w:rsidR="008C15A7">
        <w:t xml:space="preserve"> </w:t>
      </w:r>
      <w:r>
        <w:t>greatest</w:t>
      </w:r>
      <w:r w:rsidR="008C15A7">
        <w:t xml:space="preserve"> </w:t>
      </w:r>
      <w:r>
        <w:t>gifts.</w:t>
      </w:r>
      <w:r w:rsidR="008C15A7">
        <w:t xml:space="preserve"> </w:t>
      </w:r>
      <w:r>
        <w:t>It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how</w:t>
      </w:r>
      <w:r w:rsidR="008C15A7">
        <w:t xml:space="preserve"> </w:t>
      </w:r>
      <w:r>
        <w:t>to</w:t>
      </w:r>
      <w:r w:rsidR="008C15A7">
        <w:t xml:space="preserve"> </w:t>
      </w:r>
      <w:r>
        <w:t>connect</w:t>
      </w:r>
      <w:r w:rsidR="008C15A7">
        <w:t xml:space="preserve"> </w:t>
      </w:r>
      <w:r>
        <w:t>and</w:t>
      </w:r>
      <w:r w:rsidR="008C15A7">
        <w:t xml:space="preserve"> </w:t>
      </w:r>
      <w:r>
        <w:t>teach</w:t>
      </w:r>
      <w:r w:rsidR="008C15A7">
        <w:t xml:space="preserve"> </w:t>
      </w:r>
      <w:r>
        <w:t>in</w:t>
      </w:r>
      <w:r w:rsidR="008C15A7">
        <w:t xml:space="preserve"> </w:t>
      </w:r>
      <w:r>
        <w:t>a</w:t>
      </w:r>
      <w:r w:rsidR="008C15A7">
        <w:t xml:space="preserve"> </w:t>
      </w:r>
      <w:r>
        <w:t>way</w:t>
      </w:r>
      <w:r w:rsidR="008C15A7">
        <w:t xml:space="preserve"> </w:t>
      </w:r>
      <w:r>
        <w:t>that</w:t>
      </w:r>
      <w:r w:rsidR="008C15A7">
        <w:t xml:space="preserve"> </w:t>
      </w:r>
      <w:r>
        <w:t>reaches</w:t>
      </w:r>
      <w:r w:rsidR="008C15A7">
        <w:t xml:space="preserve"> </w:t>
      </w:r>
      <w:r>
        <w:t>more</w:t>
      </w:r>
      <w:r w:rsidR="008C15A7">
        <w:t xml:space="preserve"> </w:t>
      </w:r>
      <w:r>
        <w:t>people,</w:t>
      </w:r>
      <w:r w:rsidR="00610349">
        <w:t>”</w:t>
      </w:r>
      <w:r w:rsidR="008C15A7">
        <w:t xml:space="preserve"> </w:t>
      </w:r>
      <w:r>
        <w:t>Karyn</w:t>
      </w:r>
      <w:r w:rsidR="008C15A7">
        <w:t xml:space="preserve"> </w:t>
      </w:r>
      <w:r>
        <w:t>says.</w:t>
      </w:r>
      <w:r w:rsidR="008C15A7">
        <w:t xml:space="preserve"> </w:t>
      </w:r>
      <w:r w:rsidRPr="00BC4DEA">
        <w:rPr>
          <w:rStyle w:val="boldb"/>
        </w:rPr>
        <w:t>This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process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taught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the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importance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of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seeking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wise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counsel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and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surrounding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yourself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with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people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who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will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help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achieve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goals.</w:t>
      </w:r>
      <w:r w:rsidR="008C15A7">
        <w:t xml:space="preserve"> </w:t>
      </w:r>
      <w:r>
        <w:t>And</w:t>
      </w:r>
      <w:r w:rsidR="008C15A7">
        <w:t xml:space="preserve"> </w:t>
      </w:r>
      <w:r>
        <w:t>most</w:t>
      </w:r>
      <w:r w:rsidR="008C15A7">
        <w:t xml:space="preserve"> </w:t>
      </w:r>
      <w:r>
        <w:t>important,</w:t>
      </w:r>
      <w:r w:rsidR="008C15A7">
        <w:t xml:space="preserve"> </w:t>
      </w:r>
      <w:r>
        <w:t>it</w:t>
      </w:r>
      <w:r w:rsidR="008C15A7">
        <w:t xml:space="preserve"> </w:t>
      </w:r>
      <w:r>
        <w:t>taught</w:t>
      </w:r>
      <w:r w:rsidR="008C15A7">
        <w:t xml:space="preserve"> </w:t>
      </w:r>
      <w:r>
        <w:t>me</w:t>
      </w:r>
      <w:r w:rsidR="008C15A7">
        <w:t xml:space="preserve"> </w:t>
      </w:r>
      <w:r>
        <w:t>that</w:t>
      </w:r>
      <w:r w:rsidR="008C15A7">
        <w:t xml:space="preserve"> </w:t>
      </w:r>
      <w:r>
        <w:t>life</w:t>
      </w:r>
      <w:r w:rsidR="008C15A7">
        <w:t xml:space="preserve"> </w:t>
      </w:r>
      <w:r>
        <w:t>is</w:t>
      </w:r>
      <w:r w:rsidR="008C15A7">
        <w:t xml:space="preserve"> </w:t>
      </w:r>
      <w:r>
        <w:t>truly</w:t>
      </w:r>
      <w:r w:rsidR="008C15A7">
        <w:t xml:space="preserve"> </w:t>
      </w:r>
      <w:r>
        <w:t>a</w:t>
      </w:r>
      <w:r w:rsidR="008C15A7">
        <w:t xml:space="preserve"> </w:t>
      </w:r>
      <w:r>
        <w:t>journey,</w:t>
      </w:r>
      <w:r w:rsidR="008C15A7">
        <w:t xml:space="preserve"> </w:t>
      </w:r>
      <w:r>
        <w:t>full</w:t>
      </w:r>
      <w:r w:rsidR="008C15A7">
        <w:t xml:space="preserve"> </w:t>
      </w:r>
      <w:r>
        <w:t>of</w:t>
      </w:r>
      <w:r w:rsidR="008C15A7">
        <w:t xml:space="preserve"> </w:t>
      </w:r>
      <w:r>
        <w:t>powerful</w:t>
      </w:r>
      <w:r w:rsidR="008C15A7">
        <w:t xml:space="preserve"> </w:t>
      </w:r>
      <w:r>
        <w:t>lessons,</w:t>
      </w:r>
      <w:r w:rsidR="008C15A7">
        <w:t xml:space="preserve"> </w:t>
      </w:r>
      <w:r>
        <w:t>if</w:t>
      </w:r>
      <w:r w:rsidR="008C15A7">
        <w:t xml:space="preserve"> </w:t>
      </w:r>
      <w:r>
        <w:t>only</w:t>
      </w:r>
      <w:r w:rsidR="008C15A7">
        <w:t xml:space="preserve"> </w:t>
      </w:r>
      <w:r>
        <w:t>we</w:t>
      </w:r>
      <w:r w:rsidR="008C15A7">
        <w:t xml:space="preserve"> </w:t>
      </w:r>
      <w:r>
        <w:t>stop</w:t>
      </w:r>
      <w:r w:rsidR="008C15A7">
        <w:t xml:space="preserve"> </w:t>
      </w:r>
      <w:r>
        <w:t>to</w:t>
      </w:r>
      <w:r w:rsidR="008C15A7">
        <w:t xml:space="preserve"> </w:t>
      </w:r>
      <w:r>
        <w:t>listen.</w:t>
      </w:r>
    </w:p>
    <w:p w14:paraId="63D0D08E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Your</w:t>
      </w:r>
      <w:r w:rsidR="008C15A7" w:rsidRPr="00BC4DEA">
        <w:rPr>
          <w:rStyle w:val="boldb"/>
        </w:rPr>
        <w:t xml:space="preserve"> </w:t>
      </w:r>
      <w:r w:rsidRPr="00BC4DEA">
        <w:rPr>
          <w:rStyle w:val="boldb"/>
        </w:rPr>
        <w:t>Turn!</w:t>
      </w:r>
    </w:p>
    <w:p w14:paraId="5CDDCEA5" w14:textId="77777777" w:rsidR="00017929" w:rsidRPr="00BC4DEA" w:rsidRDefault="00E949E9" w:rsidP="008F1C01">
      <w:pPr>
        <w:pStyle w:val="Body-TextTx"/>
      </w:pPr>
      <w:r w:rsidRPr="00BC4DEA">
        <w:rPr>
          <w:rStyle w:val="boldb"/>
        </w:rPr>
        <w:t>Exercise</w:t>
      </w:r>
    </w:p>
    <w:p w14:paraId="444D81D5" w14:textId="77777777" w:rsidR="00984008" w:rsidRDefault="00E949E9" w:rsidP="008F1C01">
      <w:pPr>
        <w:pStyle w:val="Body-TextTx"/>
      </w:pPr>
      <w:bookmarkStart w:id="15" w:name="_2et92p0" w:colFirst="0" w:colLast="0"/>
      <w:bookmarkEnd w:id="15"/>
      <w:r>
        <w:rPr>
          <w:color w:val="000000"/>
        </w:rPr>
        <w:t>Think</w:t>
      </w:r>
      <w:r w:rsidR="008C15A7">
        <w:rPr>
          <w:color w:val="000000"/>
        </w:rPr>
        <w:t xml:space="preserve"> </w:t>
      </w:r>
      <w:r>
        <w:rPr>
          <w:color w:val="000000"/>
        </w:rPr>
        <w:t>of</w:t>
      </w:r>
      <w:r w:rsidR="008C15A7">
        <w:rPr>
          <w:color w:val="000000"/>
        </w:rPr>
        <w:t xml:space="preserve"> </w:t>
      </w:r>
      <w:r>
        <w:rPr>
          <w:color w:val="000000"/>
        </w:rPr>
        <w:t>someone</w:t>
      </w:r>
      <w:r w:rsidR="008C15A7">
        <w:rPr>
          <w:color w:val="000000"/>
        </w:rPr>
        <w:t xml:space="preserve"> </w:t>
      </w:r>
      <w:r>
        <w:rPr>
          <w:color w:val="000000"/>
        </w:rPr>
        <w:t>you</w:t>
      </w:r>
      <w:r w:rsidR="008C15A7">
        <w:rPr>
          <w:color w:val="000000"/>
        </w:rPr>
        <w:t xml:space="preserve"> </w:t>
      </w:r>
      <w:r>
        <w:rPr>
          <w:color w:val="000000"/>
        </w:rPr>
        <w:t>love.</w:t>
      </w:r>
      <w:r w:rsidR="008C15A7">
        <w:rPr>
          <w:color w:val="000000"/>
        </w:rPr>
        <w:t xml:space="preserve"> </w:t>
      </w:r>
      <w:r>
        <w:rPr>
          <w:color w:val="000000"/>
        </w:rPr>
        <w:t>We</w:t>
      </w:r>
      <w:r w:rsidR="008C15A7">
        <w:rPr>
          <w:color w:val="000000"/>
        </w:rPr>
        <w:t xml:space="preserve"> </w:t>
      </w:r>
      <w:r>
        <w:rPr>
          <w:color w:val="000000"/>
        </w:rPr>
        <w:t>need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do</w:t>
      </w:r>
      <w:r w:rsidR="008C15A7">
        <w:rPr>
          <w:color w:val="000000"/>
        </w:rPr>
        <w:t xml:space="preserve"> </w:t>
      </w:r>
      <w:r>
        <w:rPr>
          <w:color w:val="000000"/>
        </w:rPr>
        <w:t>a</w:t>
      </w:r>
      <w:r w:rsidR="008C15A7">
        <w:rPr>
          <w:color w:val="000000"/>
        </w:rPr>
        <w:t xml:space="preserve"> </w:t>
      </w:r>
      <w:r>
        <w:rPr>
          <w:color w:val="000000"/>
        </w:rPr>
        <w:t>better</w:t>
      </w:r>
      <w:r w:rsidR="008C15A7">
        <w:rPr>
          <w:color w:val="000000"/>
        </w:rPr>
        <w:t xml:space="preserve"> </w:t>
      </w:r>
      <w:r>
        <w:rPr>
          <w:color w:val="000000"/>
        </w:rPr>
        <w:t>job</w:t>
      </w:r>
      <w:r w:rsidR="008C15A7">
        <w:rPr>
          <w:color w:val="000000"/>
        </w:rPr>
        <w:t xml:space="preserve"> </w:t>
      </w:r>
      <w:r>
        <w:rPr>
          <w:color w:val="000000"/>
        </w:rPr>
        <w:t>communicating</w:t>
      </w:r>
      <w:r w:rsidR="008C15A7">
        <w:rPr>
          <w:color w:val="000000"/>
        </w:rPr>
        <w:t xml:space="preserve"> </w:t>
      </w:r>
      <w:r>
        <w:rPr>
          <w:color w:val="000000"/>
        </w:rPr>
        <w:t>to</w:t>
      </w:r>
      <w:r w:rsidR="008C15A7">
        <w:rPr>
          <w:color w:val="000000"/>
        </w:rPr>
        <w:t xml:space="preserve"> </w:t>
      </w:r>
      <w:r>
        <w:rPr>
          <w:color w:val="000000"/>
        </w:rPr>
        <w:t>each</w:t>
      </w:r>
      <w:r w:rsidR="008C15A7">
        <w:rPr>
          <w:color w:val="000000"/>
        </w:rPr>
        <w:t xml:space="preserve"> </w:t>
      </w:r>
      <w:r>
        <w:rPr>
          <w:color w:val="000000"/>
        </w:rPr>
        <w:t>other</w:t>
      </w:r>
      <w:r w:rsidR="008C15A7">
        <w:rPr>
          <w:color w:val="000000"/>
        </w:rPr>
        <w:t xml:space="preserve"> </w:t>
      </w:r>
      <w:r>
        <w:rPr>
          <w:color w:val="000000"/>
        </w:rPr>
        <w:t>and</w:t>
      </w:r>
      <w:r w:rsidR="008C15A7">
        <w:rPr>
          <w:color w:val="000000"/>
        </w:rPr>
        <w:t xml:space="preserve"> </w:t>
      </w:r>
      <w:r>
        <w:rPr>
          <w:color w:val="000000"/>
        </w:rPr>
        <w:t>sharing</w:t>
      </w:r>
      <w:r w:rsidR="008C15A7">
        <w:rPr>
          <w:color w:val="000000"/>
        </w:rPr>
        <w:t xml:space="preserve"> </w:t>
      </w:r>
      <w:r>
        <w:rPr>
          <w:color w:val="000000"/>
        </w:rPr>
        <w:t>our</w:t>
      </w:r>
      <w:r w:rsidR="008C15A7">
        <w:rPr>
          <w:color w:val="000000"/>
        </w:rPr>
        <w:t xml:space="preserve"> </w:t>
      </w:r>
      <w:r>
        <w:rPr>
          <w:color w:val="000000"/>
        </w:rPr>
        <w:t>feelings.</w:t>
      </w:r>
      <w:r w:rsidR="008C15A7">
        <w:rPr>
          <w:color w:val="000000"/>
        </w:rPr>
        <w:t xml:space="preserve"> </w:t>
      </w:r>
      <w:r>
        <w:t>Imagine</w:t>
      </w:r>
      <w:r w:rsidR="008C15A7">
        <w:t xml:space="preserve"> </w:t>
      </w:r>
      <w:r>
        <w:t>you</w:t>
      </w:r>
      <w:r w:rsidR="008C15A7">
        <w:t xml:space="preserve"> </w:t>
      </w:r>
      <w:r>
        <w:t>had</w:t>
      </w:r>
      <w:r w:rsidR="008C15A7">
        <w:t xml:space="preserve"> </w:t>
      </w:r>
      <w:r>
        <w:t>only</w:t>
      </w:r>
      <w:r w:rsidR="008C15A7">
        <w:t xml:space="preserve"> </w:t>
      </w:r>
      <w:r>
        <w:t>one</w:t>
      </w:r>
      <w:r w:rsidR="008C15A7">
        <w:t xml:space="preserve"> </w:t>
      </w:r>
      <w:r>
        <w:t>hour</w:t>
      </w:r>
      <w:r w:rsidR="008C15A7">
        <w:t xml:space="preserve"> </w:t>
      </w:r>
      <w:r>
        <w:t>with</w:t>
      </w:r>
      <w:r w:rsidR="008C15A7">
        <w:t xml:space="preserve"> </w:t>
      </w:r>
      <w:r>
        <w:t>this</w:t>
      </w:r>
      <w:r w:rsidR="008C15A7">
        <w:t xml:space="preserve"> </w:t>
      </w:r>
      <w:r>
        <w:t>person</w:t>
      </w:r>
      <w:r w:rsidR="008C15A7">
        <w:t xml:space="preserve"> </w:t>
      </w:r>
      <w:r>
        <w:t>for</w:t>
      </w:r>
      <w:r w:rsidR="008C15A7">
        <w:t xml:space="preserve"> </w:t>
      </w:r>
      <w:r>
        <w:t>the</w:t>
      </w:r>
      <w:r w:rsidR="008C15A7">
        <w:t xml:space="preserve"> </w:t>
      </w:r>
      <w:r>
        <w:t>rest</w:t>
      </w:r>
      <w:r w:rsidR="008C15A7">
        <w:t xml:space="preserve"> </w:t>
      </w:r>
      <w:r>
        <w:t>of</w:t>
      </w:r>
      <w:r w:rsidR="008C15A7">
        <w:t xml:space="preserve"> </w:t>
      </w:r>
      <w:r>
        <w:t>your</w:t>
      </w:r>
      <w:r w:rsidR="008C15A7">
        <w:t xml:space="preserve"> </w:t>
      </w:r>
      <w:r>
        <w:t>life.</w:t>
      </w:r>
      <w:r w:rsidR="008C15A7">
        <w:t xml:space="preserve"> </w:t>
      </w:r>
      <w:r>
        <w:t>This</w:t>
      </w:r>
      <w:r w:rsidR="008C15A7">
        <w:t xml:space="preserve"> </w:t>
      </w:r>
      <w:r>
        <w:t>could</w:t>
      </w:r>
      <w:r w:rsidR="008C15A7">
        <w:t xml:space="preserve"> </w:t>
      </w:r>
      <w:r>
        <w:t>be</w:t>
      </w:r>
      <w:r w:rsidR="008C15A7">
        <w:t xml:space="preserve"> </w:t>
      </w:r>
      <w:r>
        <w:t>a</w:t>
      </w:r>
      <w:r w:rsidR="008C15A7">
        <w:t xml:space="preserve"> </w:t>
      </w:r>
      <w:r>
        <w:t>spouse,</w:t>
      </w:r>
      <w:r w:rsidR="008C15A7">
        <w:t xml:space="preserve"> </w:t>
      </w:r>
      <w:r>
        <w:t>parent,</w:t>
      </w:r>
      <w:r w:rsidR="008C15A7">
        <w:t xml:space="preserve"> </w:t>
      </w:r>
      <w:r>
        <w:t>friend</w:t>
      </w:r>
      <w:r w:rsidR="008C15A7">
        <w:t xml:space="preserve"> </w:t>
      </w:r>
      <w:r>
        <w:t>or</w:t>
      </w:r>
      <w:r w:rsidR="008C15A7">
        <w:t xml:space="preserve"> </w:t>
      </w:r>
      <w:r>
        <w:t>partner.</w:t>
      </w:r>
      <w:r w:rsidR="008C15A7">
        <w:t xml:space="preserve"> </w:t>
      </w:r>
      <w:r>
        <w:t>Write</w:t>
      </w:r>
      <w:r w:rsidR="008C15A7">
        <w:t xml:space="preserve"> </w:t>
      </w:r>
      <w:r>
        <w:t>down</w:t>
      </w:r>
      <w:r w:rsidR="008C15A7">
        <w:t xml:space="preserve"> </w:t>
      </w:r>
      <w:r>
        <w:t>what</w:t>
      </w:r>
      <w:r w:rsidR="008C15A7">
        <w:t xml:space="preserve"> </w:t>
      </w:r>
      <w:r>
        <w:t>you</w:t>
      </w:r>
      <w:r w:rsidR="008C15A7">
        <w:t xml:space="preserve"> </w:t>
      </w:r>
      <w:r>
        <w:t>would</w:t>
      </w:r>
      <w:r w:rsidR="008C15A7">
        <w:t xml:space="preserve"> </w:t>
      </w:r>
      <w:r>
        <w:t>tell</w:t>
      </w:r>
      <w:r w:rsidR="008C15A7">
        <w:t xml:space="preserve"> </w:t>
      </w:r>
      <w:r>
        <w:t>that</w:t>
      </w:r>
      <w:r w:rsidR="008C15A7">
        <w:t xml:space="preserve"> </w:t>
      </w:r>
      <w:r>
        <w:t>person</w:t>
      </w:r>
      <w:r w:rsidR="008C15A7">
        <w:t xml:space="preserve"> </w:t>
      </w:r>
      <w:r>
        <w:t>and</w:t>
      </w:r>
      <w:r w:rsidR="008C15A7">
        <w:t xml:space="preserve"> </w:t>
      </w:r>
      <w:r>
        <w:t>then</w:t>
      </w:r>
      <w:r w:rsidR="008C15A7">
        <w:t xml:space="preserve"> </w:t>
      </w:r>
      <w:r>
        <w:t>put</w:t>
      </w:r>
      <w:r w:rsidR="008C15A7">
        <w:t xml:space="preserve"> </w:t>
      </w:r>
      <w:r>
        <w:t>it</w:t>
      </w:r>
      <w:r w:rsidR="008C15A7">
        <w:t xml:space="preserve"> </w:t>
      </w:r>
      <w:r>
        <w:t>in</w:t>
      </w:r>
      <w:r w:rsidR="008C15A7">
        <w:t xml:space="preserve"> </w:t>
      </w:r>
      <w:r>
        <w:t>an</w:t>
      </w:r>
      <w:r w:rsidR="008C15A7">
        <w:t xml:space="preserve"> </w:t>
      </w:r>
      <w:r>
        <w:t>envelope</w:t>
      </w:r>
      <w:r w:rsidR="008C15A7">
        <w:t xml:space="preserve"> </w:t>
      </w:r>
      <w:r>
        <w:t>and</w:t>
      </w:r>
      <w:r w:rsidR="008C15A7">
        <w:t xml:space="preserve"> </w:t>
      </w:r>
      <w:r>
        <w:t>send</w:t>
      </w:r>
      <w:r w:rsidR="008C15A7">
        <w:t xml:space="preserve"> </w:t>
      </w:r>
      <w:r>
        <w:t>it</w:t>
      </w:r>
      <w:r w:rsidR="00FB5108">
        <w:t>.</w:t>
      </w:r>
    </w:p>
    <w:p w14:paraId="6C7AA5D0" w14:textId="77777777" w:rsidR="007218DC" w:rsidRPr="007218DC" w:rsidRDefault="00F96744" w:rsidP="007218DC">
      <w:pPr>
        <w:pStyle w:val="Section-ChapterSCP"/>
      </w:pPr>
      <w:r w:rsidRPr="00F96744">
        <w:t>Epilogue</w:t>
      </w:r>
    </w:p>
    <w:p w14:paraId="383809CF" w14:textId="77777777" w:rsidR="00722F53" w:rsidRPr="00F96744" w:rsidRDefault="00E949E9" w:rsidP="00F96744">
      <w:pPr>
        <w:pStyle w:val="TitleTtl"/>
      </w:pPr>
      <w:r w:rsidRPr="00F96744">
        <w:t>Epilogue</w:t>
      </w:r>
    </w:p>
    <w:p w14:paraId="58DD1DBE" w14:textId="2F7EB7DD" w:rsidR="00984008" w:rsidRDefault="00610349" w:rsidP="008F1C01">
      <w:pPr>
        <w:pStyle w:val="Body-TextTx"/>
      </w:pPr>
      <w:r>
        <w:rPr>
          <w:rFonts w:ascii="Arial" w:eastAsia="Arial" w:hAnsi="Arial" w:cs="Arial"/>
        </w:rPr>
        <w:t>”</w:t>
      </w:r>
      <w:r w:rsidR="00E949E9" w:rsidRPr="00722F53">
        <w:t>Meaning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not</w:t>
      </w:r>
      <w:r w:rsidR="008C15A7" w:rsidRPr="00722F53">
        <w:t xml:space="preserve"> </w:t>
      </w:r>
      <w:r w:rsidR="00E949E9" w:rsidRPr="00722F53">
        <w:t>something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stumble</w:t>
      </w:r>
      <w:r w:rsidR="008C15A7" w:rsidRPr="00722F53">
        <w:t xml:space="preserve"> </w:t>
      </w:r>
      <w:r w:rsidR="00E949E9" w:rsidRPr="00722F53">
        <w:t>across</w:t>
      </w:r>
      <w:r>
        <w:t> . . .</w:t>
      </w:r>
      <w:r w:rsidR="00722F53" w:rsidRPr="00722F53">
        <w:t xml:space="preserve"> </w:t>
      </w:r>
      <w:r w:rsidR="00E949E9" w:rsidRPr="00722F53">
        <w:t>Meaning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something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build</w:t>
      </w:r>
      <w:r w:rsidR="008C15A7" w:rsidRPr="00722F53">
        <w:t xml:space="preserve"> </w:t>
      </w:r>
      <w:r w:rsidR="00E949E9" w:rsidRPr="00722F53">
        <w:t>into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life.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build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own</w:t>
      </w:r>
      <w:r w:rsidR="008C15A7" w:rsidRPr="00722F53">
        <w:t xml:space="preserve"> </w:t>
      </w:r>
      <w:r w:rsidR="00E949E9" w:rsidRPr="00722F53">
        <w:t>past,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affections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loyalties,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experience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humankind</w:t>
      </w:r>
      <w:r w:rsidR="008C15A7" w:rsidRPr="00722F53">
        <w:t xml:space="preserve"> </w:t>
      </w:r>
      <w:r w:rsidR="00E949E9" w:rsidRPr="00722F53">
        <w:t>as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passed</w:t>
      </w:r>
      <w:r w:rsidR="008C15A7" w:rsidRPr="00722F53">
        <w:t xml:space="preserve"> </w:t>
      </w:r>
      <w:r w:rsidR="00E949E9" w:rsidRPr="00722F53">
        <w:t>on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own</w:t>
      </w:r>
      <w:r w:rsidR="008C15A7" w:rsidRPr="00722F53">
        <w:t xml:space="preserve"> </w:t>
      </w:r>
      <w:r w:rsidR="00E949E9" w:rsidRPr="00722F53">
        <w:t>talent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understanding,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things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people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love,</w:t>
      </w:r>
      <w:r w:rsidR="008C15A7" w:rsidRPr="00722F53">
        <w:t xml:space="preserve"> </w:t>
      </w:r>
      <w:r w:rsidR="00E949E9" w:rsidRPr="00722F53">
        <w:t>out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values</w:t>
      </w:r>
      <w:r w:rsidR="008C15A7" w:rsidRPr="00722F53">
        <w:t xml:space="preserve"> </w:t>
      </w:r>
      <w:r w:rsidR="00E949E9" w:rsidRPr="00722F53">
        <w:t>for</w:t>
      </w:r>
      <w:r w:rsidR="008C15A7" w:rsidRPr="00722F53">
        <w:t xml:space="preserve"> </w:t>
      </w:r>
      <w:r w:rsidR="00E949E9" w:rsidRPr="00722F53">
        <w:t>which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willing</w:t>
      </w:r>
      <w:r w:rsidR="008C15A7" w:rsidRPr="00722F53">
        <w:t xml:space="preserve"> </w:t>
      </w:r>
      <w:r w:rsidR="00E949E9" w:rsidRPr="00722F53">
        <w:t>to</w:t>
      </w:r>
      <w:r w:rsidR="008C15A7" w:rsidRPr="00722F53">
        <w:t xml:space="preserve"> </w:t>
      </w:r>
      <w:r w:rsidR="00E949E9" w:rsidRPr="00722F53">
        <w:t>sacrifice</w:t>
      </w:r>
      <w:r w:rsidR="008C15A7" w:rsidRPr="00722F53">
        <w:t xml:space="preserve"> </w:t>
      </w:r>
      <w:r w:rsidR="00E949E9" w:rsidRPr="00722F53">
        <w:t>something.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ingredients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there.</w:t>
      </w:r>
      <w:r w:rsidR="008C15A7" w:rsidRPr="00722F53">
        <w:t xml:space="preserve"> </w:t>
      </w:r>
      <w:r w:rsidR="00E949E9" w:rsidRPr="00722F53">
        <w:t>You</w:t>
      </w:r>
      <w:r w:rsidR="008C15A7" w:rsidRPr="00722F53">
        <w:t xml:space="preserve"> </w:t>
      </w:r>
      <w:r w:rsidR="00E949E9" w:rsidRPr="00722F53">
        <w:t>are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only</w:t>
      </w:r>
      <w:r w:rsidR="008C15A7" w:rsidRPr="00722F53">
        <w:t xml:space="preserve"> </w:t>
      </w:r>
      <w:r w:rsidR="00E949E9" w:rsidRPr="00722F53">
        <w:t>one</w:t>
      </w:r>
      <w:r w:rsidR="008C15A7" w:rsidRPr="00722F53">
        <w:t xml:space="preserve"> </w:t>
      </w:r>
      <w:r w:rsidR="00E949E9" w:rsidRPr="00722F53">
        <w:t>who</w:t>
      </w:r>
      <w:r w:rsidR="008C15A7" w:rsidRPr="00722F53">
        <w:t xml:space="preserve"> </w:t>
      </w:r>
      <w:r w:rsidR="00E949E9" w:rsidRPr="00722F53">
        <w:t>can</w:t>
      </w:r>
      <w:r w:rsidR="008C15A7" w:rsidRPr="00722F53">
        <w:t xml:space="preserve"> </w:t>
      </w:r>
      <w:r w:rsidR="00E949E9" w:rsidRPr="00722F53">
        <w:t>put</w:t>
      </w:r>
      <w:r w:rsidR="008C15A7" w:rsidRPr="00722F53">
        <w:t xml:space="preserve"> </w:t>
      </w:r>
      <w:r w:rsidR="00E949E9" w:rsidRPr="00722F53">
        <w:t>them</w:t>
      </w:r>
      <w:r w:rsidR="008C15A7" w:rsidRPr="00722F53">
        <w:t xml:space="preserve"> </w:t>
      </w:r>
      <w:r w:rsidR="00E949E9" w:rsidRPr="00722F53">
        <w:t>together</w:t>
      </w:r>
      <w:r w:rsidR="008C15A7" w:rsidRPr="00722F53">
        <w:t xml:space="preserve"> </w:t>
      </w:r>
      <w:r w:rsidR="00E949E9" w:rsidRPr="00722F53">
        <w:t>into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unique</w:t>
      </w:r>
      <w:r w:rsidR="008C15A7" w:rsidRPr="00722F53">
        <w:t xml:space="preserve"> </w:t>
      </w:r>
      <w:r w:rsidR="00E949E9" w:rsidRPr="00722F53">
        <w:t>pattern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will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your</w:t>
      </w:r>
      <w:r w:rsidR="008C15A7" w:rsidRPr="00722F53">
        <w:t xml:space="preserve"> </w:t>
      </w:r>
      <w:r w:rsidR="00E949E9" w:rsidRPr="00722F53">
        <w:t>life.</w:t>
      </w:r>
      <w:r w:rsidR="008C15A7" w:rsidRPr="00722F53">
        <w:t xml:space="preserve"> </w:t>
      </w:r>
      <w:r w:rsidR="00E949E9" w:rsidRPr="00722F53">
        <w:t>Let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be</w:t>
      </w:r>
      <w:r w:rsidR="008C15A7" w:rsidRPr="00722F53">
        <w:t xml:space="preserve"> </w:t>
      </w:r>
      <w:r w:rsidR="00E949E9" w:rsidRPr="00722F53">
        <w:t>a</w:t>
      </w:r>
      <w:r w:rsidR="008C15A7" w:rsidRPr="00722F53">
        <w:t xml:space="preserve"> </w:t>
      </w:r>
      <w:r w:rsidR="00E949E9" w:rsidRPr="00722F53">
        <w:t>life</w:t>
      </w:r>
      <w:r w:rsidR="008C15A7" w:rsidRPr="00722F53">
        <w:t xml:space="preserve"> </w:t>
      </w:r>
      <w:r w:rsidR="00E949E9" w:rsidRPr="00722F53">
        <w:t>that</w:t>
      </w:r>
      <w:r w:rsidR="008C15A7" w:rsidRPr="00722F53">
        <w:t xml:space="preserve"> </w:t>
      </w:r>
      <w:r w:rsidR="00E949E9" w:rsidRPr="00722F53">
        <w:t>has</w:t>
      </w:r>
      <w:r w:rsidR="008C15A7" w:rsidRPr="00722F53">
        <w:t xml:space="preserve"> </w:t>
      </w:r>
      <w:r w:rsidR="00E949E9" w:rsidRPr="00722F53">
        <w:t>dignity</w:t>
      </w:r>
      <w:r w:rsidR="008C15A7" w:rsidRPr="00722F53">
        <w:t xml:space="preserve"> </w:t>
      </w:r>
      <w:r w:rsidR="00E949E9" w:rsidRPr="00722F53">
        <w:t>and</w:t>
      </w:r>
      <w:r w:rsidR="008C15A7" w:rsidRPr="00722F53">
        <w:t xml:space="preserve"> </w:t>
      </w:r>
      <w:r w:rsidR="00E949E9" w:rsidRPr="00722F53">
        <w:t>meaning</w:t>
      </w:r>
      <w:r w:rsidR="008C15A7" w:rsidRPr="00722F53">
        <w:t xml:space="preserve"> </w:t>
      </w:r>
      <w:r w:rsidR="00E949E9" w:rsidRPr="00722F53">
        <w:t>for</w:t>
      </w:r>
      <w:r w:rsidR="008C15A7" w:rsidRPr="00722F53">
        <w:t xml:space="preserve"> </w:t>
      </w:r>
      <w:r w:rsidR="00E949E9" w:rsidRPr="00722F53">
        <w:t>you.</w:t>
      </w:r>
      <w:r w:rsidR="008C15A7" w:rsidRPr="00722F53">
        <w:t xml:space="preserve"> </w:t>
      </w:r>
      <w:r w:rsidR="00E949E9" w:rsidRPr="00722F53">
        <w:t>If</w:t>
      </w:r>
      <w:r w:rsidR="008C15A7" w:rsidRPr="00722F53">
        <w:t xml:space="preserve"> </w:t>
      </w:r>
      <w:r w:rsidR="00E949E9" w:rsidRPr="00722F53">
        <w:t>it</w:t>
      </w:r>
      <w:r w:rsidR="008C15A7" w:rsidRPr="00722F53">
        <w:t xml:space="preserve"> </w:t>
      </w:r>
      <w:r w:rsidR="00E949E9" w:rsidRPr="00722F53">
        <w:t>does,</w:t>
      </w:r>
      <w:r w:rsidR="008C15A7" w:rsidRPr="00722F53">
        <w:t xml:space="preserve"> </w:t>
      </w:r>
      <w:r w:rsidR="00E949E9" w:rsidRPr="00722F53">
        <w:t>then</w:t>
      </w:r>
      <w:r w:rsidR="008C15A7" w:rsidRPr="00722F53">
        <w:t xml:space="preserve"> </w:t>
      </w:r>
      <w:r w:rsidR="00E949E9" w:rsidRPr="00722F53">
        <w:t>the</w:t>
      </w:r>
      <w:r w:rsidR="008C15A7" w:rsidRPr="00722F53">
        <w:t xml:space="preserve"> </w:t>
      </w:r>
      <w:r w:rsidR="00E949E9" w:rsidRPr="00722F53">
        <w:t>particular</w:t>
      </w:r>
      <w:r w:rsidR="008C15A7" w:rsidRPr="00722F53">
        <w:t xml:space="preserve"> </w:t>
      </w:r>
      <w:r w:rsidR="00E949E9" w:rsidRPr="00722F53">
        <w:t>balance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success</w:t>
      </w:r>
      <w:r w:rsidR="008C15A7" w:rsidRPr="00722F53">
        <w:t xml:space="preserve"> </w:t>
      </w:r>
      <w:r w:rsidR="00E949E9" w:rsidRPr="00722F53">
        <w:t>or</w:t>
      </w:r>
      <w:r w:rsidR="008C15A7" w:rsidRPr="00722F53">
        <w:t xml:space="preserve"> </w:t>
      </w:r>
      <w:r w:rsidR="00E949E9" w:rsidRPr="00722F53">
        <w:t>failure</w:t>
      </w:r>
      <w:r w:rsidR="008C15A7" w:rsidRPr="00722F53">
        <w:t xml:space="preserve"> </w:t>
      </w:r>
      <w:r w:rsidR="00E949E9" w:rsidRPr="00722F53">
        <w:t>is</w:t>
      </w:r>
      <w:r w:rsidR="008C15A7" w:rsidRPr="00722F53">
        <w:t xml:space="preserve"> </w:t>
      </w:r>
      <w:r w:rsidR="00E949E9" w:rsidRPr="00722F53">
        <w:t>of</w:t>
      </w:r>
      <w:r w:rsidR="008C15A7" w:rsidRPr="00722F53">
        <w:t xml:space="preserve"> </w:t>
      </w:r>
      <w:r w:rsidR="00E949E9" w:rsidRPr="00722F53">
        <w:t>less</w:t>
      </w:r>
      <w:r w:rsidR="008C15A7" w:rsidRPr="00722F53">
        <w:t xml:space="preserve"> </w:t>
      </w:r>
      <w:r w:rsidR="00E949E9" w:rsidRPr="00722F53">
        <w:t>account.</w:t>
      </w:r>
      <w:r>
        <w:t>”</w:t>
      </w:r>
      <w:r w:rsidR="00C33184" w:rsidRPr="00722F53">
        <w:t>—</w:t>
      </w:r>
      <w:r w:rsidR="00E949E9" w:rsidRPr="00722F53">
        <w:t>John</w:t>
      </w:r>
      <w:r w:rsidR="008C15A7" w:rsidRPr="00722F53">
        <w:t xml:space="preserve"> </w:t>
      </w:r>
      <w:r w:rsidR="00E949E9" w:rsidRPr="00722F53">
        <w:t>Gardner</w:t>
      </w:r>
    </w:p>
    <w:p w14:paraId="35CAF02B" w14:textId="77777777" w:rsidR="007218DC" w:rsidRPr="007218DC" w:rsidRDefault="007218DC" w:rsidP="007218DC">
      <w:pPr>
        <w:pStyle w:val="Section-AcknowledgmentsSAK"/>
      </w:pPr>
      <w:r w:rsidRPr="007218DC">
        <w:t>Acknowledgments</w:t>
      </w:r>
    </w:p>
    <w:p w14:paraId="456C7BE9" w14:textId="77777777" w:rsidR="00722F53" w:rsidRPr="00F96744" w:rsidRDefault="00657A81" w:rsidP="00F96744">
      <w:pPr>
        <w:pStyle w:val="TitleTtl"/>
      </w:pPr>
      <w:r w:rsidRPr="00F96744">
        <w:t>Acknowledgements</w:t>
      </w:r>
    </w:p>
    <w:p w14:paraId="6DDA6EC3" w14:textId="77777777" w:rsidR="00722F53" w:rsidRDefault="00657A81" w:rsidP="008F1C01">
      <w:pPr>
        <w:pStyle w:val="Body-TextTx"/>
        <w:rPr>
          <w:color w:val="222222"/>
        </w:rPr>
      </w:pPr>
      <w:r w:rsidRPr="004D1D5E">
        <w:t>My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has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blessed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unmatched</w:t>
      </w:r>
      <w:r w:rsidR="008C15A7">
        <w:t xml:space="preserve"> </w:t>
      </w:r>
      <w:r w:rsidRPr="004D1D5E">
        <w:t>village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mentors,</w:t>
      </w:r>
      <w:r w:rsidR="008C15A7">
        <w:t xml:space="preserve"> </w:t>
      </w:r>
      <w:r w:rsidRPr="004D1D5E">
        <w:t>teachers,</w:t>
      </w:r>
      <w:r w:rsidR="008C15A7">
        <w:t xml:space="preserve"> </w:t>
      </w:r>
      <w:r w:rsidRPr="004D1D5E">
        <w:t>coaches,</w:t>
      </w:r>
      <w:r w:rsidR="008C15A7">
        <w:t xml:space="preserve"> </w:t>
      </w:r>
      <w:r w:rsidRPr="004D1D5E">
        <w:t>friends,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bosses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co-workers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simply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collection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most</w:t>
      </w:r>
      <w:r w:rsidR="008C15A7">
        <w:t xml:space="preserve"> </w:t>
      </w:r>
      <w:r w:rsidRPr="004D1D5E">
        <w:t>amazing</w:t>
      </w:r>
      <w:r w:rsidR="008C15A7">
        <w:t xml:space="preserve"> </w:t>
      </w:r>
      <w:r w:rsidRPr="004D1D5E">
        <w:t>people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shaped</w:t>
      </w:r>
      <w:r w:rsidR="008C15A7">
        <w:t xml:space="preserve"> </w:t>
      </w:r>
      <w:r w:rsidRPr="004D1D5E">
        <w:t>me,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see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world,</w:t>
      </w:r>
      <w:r w:rsidR="008C15A7">
        <w:t xml:space="preserve"> </w:t>
      </w:r>
      <w:r w:rsidRPr="00BC4DEA">
        <w:rPr>
          <w:rStyle w:val="itali"/>
        </w:rPr>
        <w:t>Be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Where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Your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Feet</w:t>
      </w:r>
      <w:r w:rsidR="008C15A7" w:rsidRPr="00BC4DEA">
        <w:rPr>
          <w:rStyle w:val="itali"/>
        </w:rPr>
        <w:t xml:space="preserve"> </w:t>
      </w:r>
      <w:r w:rsidRPr="00BC4DEA">
        <w:rPr>
          <w:rStyle w:val="itali"/>
        </w:rPr>
        <w:t>Are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attempt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share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things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taught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represents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aspire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walk</w:t>
      </w:r>
      <w:r w:rsidR="008C15A7">
        <w:t xml:space="preserve"> </w:t>
      </w:r>
      <w:r w:rsidRPr="004D1D5E">
        <w:t>through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wish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could</w:t>
      </w:r>
      <w:r w:rsidR="008C15A7">
        <w:t xml:space="preserve"> </w:t>
      </w:r>
      <w:r w:rsidRPr="004D1D5E">
        <w:t>name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if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did,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would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itself,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attempted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capture</w:t>
      </w:r>
      <w:r w:rsidR="008C15A7">
        <w:t xml:space="preserve"> </w:t>
      </w:r>
      <w:r w:rsidRPr="004D1D5E">
        <w:t>several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made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difference.</w:t>
      </w:r>
      <w:r w:rsidR="008C15A7">
        <w:t xml:space="preserve"> </w:t>
      </w:r>
      <w:r w:rsidRPr="004D1D5E">
        <w:t>If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listed</w:t>
      </w:r>
      <w:r w:rsidR="008C15A7">
        <w:t xml:space="preserve"> </w:t>
      </w:r>
      <w:r w:rsidRPr="004D1D5E">
        <w:t>below,</w:t>
      </w:r>
      <w:r w:rsidR="008C15A7">
        <w:t xml:space="preserve"> </w:t>
      </w:r>
      <w:r w:rsidRPr="004D1D5E">
        <w:t>know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appreciate</w:t>
      </w:r>
      <w:r w:rsidR="008C15A7">
        <w:t xml:space="preserve"> </w:t>
      </w:r>
      <w:r w:rsidRPr="004D1D5E">
        <w:t>you,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root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much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those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got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ink.</w:t>
      </w:r>
    </w:p>
    <w:p w14:paraId="6FD815DD" w14:textId="77777777" w:rsidR="00722F53" w:rsidRDefault="00657A81" w:rsidP="008F1C01">
      <w:pPr>
        <w:pStyle w:val="Body-TextTx"/>
        <w:rPr>
          <w:color w:val="222222"/>
        </w:rPr>
      </w:pP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does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get</w:t>
      </w:r>
      <w:r w:rsidR="008C15A7">
        <w:t xml:space="preserve"> </w:t>
      </w:r>
      <w:r w:rsidRPr="004D1D5E">
        <w:t>written,</w:t>
      </w:r>
      <w:r w:rsidR="008C15A7">
        <w:t xml:space="preserve"> </w:t>
      </w:r>
      <w:r w:rsidRPr="004D1D5E">
        <w:t>published</w:t>
      </w:r>
      <w:r w:rsidR="008C15A7">
        <w:t xml:space="preserve"> </w:t>
      </w:r>
      <w:r w:rsidRPr="004D1D5E">
        <w:t>or</w:t>
      </w:r>
      <w:r w:rsidR="008C15A7">
        <w:t xml:space="preserve"> </w:t>
      </w:r>
      <w:r w:rsidRPr="004D1D5E">
        <w:t>put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digital</w:t>
      </w:r>
      <w:r w:rsidR="008C15A7">
        <w:t xml:space="preserve"> </w:t>
      </w:r>
      <w:r w:rsidRPr="004D1D5E">
        <w:t>shelf</w:t>
      </w:r>
      <w:r w:rsidR="008C15A7">
        <w:t xml:space="preserve"> </w:t>
      </w:r>
      <w:r w:rsidRPr="004D1D5E">
        <w:t>without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following</w:t>
      </w:r>
      <w:r w:rsidR="008C15A7">
        <w:t xml:space="preserve"> </w:t>
      </w:r>
      <w:r w:rsidRPr="004D1D5E">
        <w:t>forces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nature:</w:t>
      </w:r>
    </w:p>
    <w:p w14:paraId="4FCBB632" w14:textId="77777777" w:rsidR="00722F53" w:rsidRDefault="00657A81" w:rsidP="008F1C01">
      <w:pPr>
        <w:pStyle w:val="Body-TextTx"/>
        <w:rPr>
          <w:color w:val="FF0000"/>
        </w:rPr>
      </w:pPr>
      <w:r w:rsidRPr="004D1D5E">
        <w:t>Tim</w:t>
      </w:r>
      <w:r w:rsidR="008C15A7">
        <w:t xml:space="preserve"> </w:t>
      </w:r>
      <w:r w:rsidRPr="004D1D5E">
        <w:t>Bartlett.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simply</w:t>
      </w:r>
      <w:r w:rsidR="008C15A7">
        <w:t xml:space="preserve"> </w:t>
      </w:r>
      <w:r w:rsidRPr="004D1D5E">
        <w:t>amazing.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appreciate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diligence,</w:t>
      </w:r>
      <w:r w:rsidR="008C15A7">
        <w:t xml:space="preserve"> </w:t>
      </w:r>
      <w:r w:rsidRPr="004D1D5E">
        <w:t>push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great,</w:t>
      </w:r>
      <w:r w:rsidR="008C15A7">
        <w:t xml:space="preserve"> </w:t>
      </w:r>
      <w:r w:rsidRPr="004D1D5E">
        <w:t>edits,</w:t>
      </w:r>
      <w:r w:rsidR="008C15A7">
        <w:t xml:space="preserve"> </w:t>
      </w:r>
      <w:r w:rsidRPr="004D1D5E">
        <w:t>direction,</w:t>
      </w:r>
      <w:r w:rsidR="008C15A7">
        <w:t xml:space="preserve"> </w:t>
      </w:r>
      <w:r w:rsidRPr="004D1D5E">
        <w:t>guidance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friendship</w:t>
      </w:r>
      <w:r w:rsidR="00610349">
        <w:t> . . .</w:t>
      </w:r>
      <w:r w:rsidR="00722F53">
        <w:t xml:space="preserve"> </w:t>
      </w:r>
      <w:r w:rsidRPr="004D1D5E">
        <w:t>and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course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fandom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76ers.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was</w:t>
      </w:r>
      <w:r w:rsidR="008C15A7">
        <w:t xml:space="preserve"> </w:t>
      </w:r>
      <w:r w:rsidRPr="004D1D5E">
        <w:t>told</w:t>
      </w:r>
      <w:r w:rsidR="008C15A7">
        <w:t xml:space="preserve"> </w:t>
      </w:r>
      <w:r w:rsidRPr="004D1D5E">
        <w:t>there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many</w:t>
      </w:r>
      <w:r w:rsidR="008C15A7">
        <w:t xml:space="preserve"> </w:t>
      </w:r>
      <w:r w:rsidRPr="004D1D5E">
        <w:t>executives</w:t>
      </w:r>
      <w:r w:rsidR="008C15A7">
        <w:t xml:space="preserve"> </w:t>
      </w:r>
      <w:r w:rsidRPr="004D1D5E">
        <w:t>like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industry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first-time</w:t>
      </w:r>
      <w:r w:rsidR="008C15A7">
        <w:t xml:space="preserve"> </w:t>
      </w:r>
      <w:r w:rsidRPr="004D1D5E">
        <w:t>author,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lucky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able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you,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maybe</w:t>
      </w:r>
      <w:r w:rsidR="008C15A7">
        <w:t xml:space="preserve"> </w:t>
      </w:r>
      <w:r w:rsidRPr="004D1D5E">
        <w:t>even</w:t>
      </w:r>
      <w:r w:rsidR="008C15A7">
        <w:t xml:space="preserve"> </w:t>
      </w:r>
      <w:r w:rsidRPr="004D1D5E">
        <w:t>luckier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call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friend.</w:t>
      </w:r>
      <w:r w:rsidR="008C15A7">
        <w:t xml:space="preserve"> </w:t>
      </w:r>
      <w:r w:rsidRPr="004D1D5E">
        <w:rPr>
          <w:color w:val="FF0000"/>
        </w:rPr>
        <w:t>And,</w:t>
      </w:r>
      <w:r w:rsidR="008C15A7">
        <w:rPr>
          <w:color w:val="FF0000"/>
        </w:rPr>
        <w:t xml:space="preserve"> </w:t>
      </w:r>
      <w:r w:rsidRPr="004D1D5E">
        <w:rPr>
          <w:color w:val="FF0000"/>
        </w:rPr>
        <w:t>your</w:t>
      </w:r>
      <w:r w:rsidR="008C15A7">
        <w:rPr>
          <w:color w:val="FF0000"/>
        </w:rPr>
        <w:t xml:space="preserve"> </w:t>
      </w:r>
      <w:r w:rsidRPr="004D1D5E">
        <w:rPr>
          <w:color w:val="FF0000"/>
        </w:rPr>
        <w:t>team,</w:t>
      </w:r>
      <w:r w:rsidR="008C15A7">
        <w:rPr>
          <w:color w:val="FF0000"/>
        </w:rPr>
        <w:t xml:space="preserve"> </w:t>
      </w:r>
      <w:r w:rsidRPr="004D1D5E">
        <w:rPr>
          <w:color w:val="FF0000"/>
        </w:rPr>
        <w:t>XXX</w:t>
      </w:r>
    </w:p>
    <w:p w14:paraId="55198031" w14:textId="77777777" w:rsidR="00722F53" w:rsidRDefault="00657A81" w:rsidP="008F1C01">
      <w:pPr>
        <w:pStyle w:val="Body-TextTx"/>
      </w:pPr>
      <w:r w:rsidRPr="004D1D5E">
        <w:t>XXXX.</w:t>
      </w:r>
      <w:r w:rsidR="008C15A7">
        <w:t xml:space="preserve"> </w:t>
      </w:r>
      <w:r w:rsidRPr="004D1D5E">
        <w:t>Publisher.</w:t>
      </w:r>
      <w:r w:rsidR="008C15A7">
        <w:t xml:space="preserve"> </w:t>
      </w:r>
      <w:r w:rsidRPr="004D1D5E">
        <w:t>Names.</w:t>
      </w:r>
      <w:r w:rsidR="008C15A7">
        <w:t xml:space="preserve"> </w:t>
      </w:r>
      <w:r w:rsidRPr="004D1D5E">
        <w:t>Believing,</w:t>
      </w:r>
      <w:r w:rsidR="008C15A7">
        <w:t xml:space="preserve"> </w:t>
      </w:r>
      <w:r w:rsidRPr="004D1D5E">
        <w:t>trusting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helping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success</w:t>
      </w:r>
      <w:r w:rsidR="00C33184">
        <w:t>—</w:t>
      </w:r>
      <w:r w:rsidRPr="004D1D5E">
        <w:t>need</w:t>
      </w:r>
      <w:r w:rsidR="008C15A7">
        <w:t xml:space="preserve"> </w:t>
      </w:r>
      <w:r w:rsidRPr="004D1D5E">
        <w:t>help</w:t>
      </w:r>
      <w:r w:rsidR="008C15A7">
        <w:t xml:space="preserve"> </w:t>
      </w:r>
      <w:r w:rsidRPr="004D1D5E">
        <w:t>here.</w:t>
      </w:r>
    </w:p>
    <w:p w14:paraId="4E57C472" w14:textId="77777777" w:rsidR="00722F53" w:rsidRDefault="00657A81" w:rsidP="008F1C01">
      <w:pPr>
        <w:pStyle w:val="Body-TextTx"/>
        <w:rPr>
          <w:color w:val="222222"/>
        </w:rPr>
      </w:pPr>
      <w:r w:rsidRPr="004D1D5E">
        <w:t>Jan</w:t>
      </w:r>
      <w:r w:rsidR="008C15A7">
        <w:t xml:space="preserve"> </w:t>
      </w:r>
      <w:r w:rsidRPr="004D1D5E">
        <w:t>Miller.</w:t>
      </w:r>
      <w:r w:rsidR="008C15A7">
        <w:t xml:space="preserve"> </w:t>
      </w:r>
      <w:r w:rsidRPr="004D1D5E">
        <w:t>Extraordinary</w:t>
      </w:r>
      <w:r w:rsidR="008C15A7">
        <w:t xml:space="preserve"> </w:t>
      </w:r>
      <w:r w:rsidRPr="004D1D5E">
        <w:t>agent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stars</w:t>
      </w:r>
      <w:r w:rsidR="008C15A7">
        <w:t xml:space="preserve"> </w:t>
      </w:r>
      <w:r w:rsidRPr="004D1D5E">
        <w:t>(and</w:t>
      </w:r>
      <w:r w:rsidR="008C15A7">
        <w:t xml:space="preserve"> </w:t>
      </w:r>
      <w:r w:rsidRPr="004D1D5E">
        <w:t>me).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opportunity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alongside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learn</w:t>
      </w:r>
      <w:r w:rsidR="008C15A7">
        <w:t xml:space="preserve"> </w:t>
      </w:r>
      <w:r w:rsidRPr="004D1D5E">
        <w:t>from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best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has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quite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gift.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spirit,</w:t>
      </w:r>
      <w:r w:rsidR="008C15A7">
        <w:t xml:space="preserve"> </w:t>
      </w:r>
      <w:r w:rsidRPr="004D1D5E">
        <w:t>determination,</w:t>
      </w:r>
      <w:r w:rsidR="008C15A7">
        <w:t xml:space="preserve"> </w:t>
      </w:r>
      <w:r w:rsidRPr="004D1D5E">
        <w:t>drive,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willingness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there</w:t>
      </w:r>
      <w:r w:rsidR="008C15A7">
        <w:t xml:space="preserve"> </w:t>
      </w:r>
      <w:r w:rsidRPr="004D1D5E">
        <w:t>when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need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most</w:t>
      </w:r>
      <w:r w:rsidR="008C15A7">
        <w:t xml:space="preserve"> </w:t>
      </w:r>
      <w:r w:rsidRPr="004D1D5E">
        <w:t>makes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indebted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forever.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bring</w:t>
      </w:r>
      <w:r w:rsidR="008C15A7">
        <w:t xml:space="preserve"> </w:t>
      </w:r>
      <w:r w:rsidRPr="004D1D5E">
        <w:t>joy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grind.</w:t>
      </w:r>
    </w:p>
    <w:p w14:paraId="181831CB" w14:textId="77777777" w:rsidR="00722F53" w:rsidRDefault="00657A81" w:rsidP="008F1C01">
      <w:pPr>
        <w:pStyle w:val="Body-TextTx"/>
        <w:rPr>
          <w:color w:val="222222"/>
        </w:rPr>
      </w:pPr>
      <w:r w:rsidRPr="004D1D5E">
        <w:t>Randal</w:t>
      </w:r>
      <w:r w:rsidR="008C15A7">
        <w:t xml:space="preserve"> </w:t>
      </w:r>
      <w:r w:rsidRPr="004D1D5E">
        <w:t>Wright.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north</w:t>
      </w:r>
      <w:r w:rsidR="008C15A7">
        <w:t xml:space="preserve"> </w:t>
      </w:r>
      <w:r w:rsidRPr="004D1D5E">
        <w:t>star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Lisa.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books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stories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brilliant,</w:t>
      </w:r>
      <w:r w:rsidR="008C15A7">
        <w:t xml:space="preserve"> </w:t>
      </w:r>
      <w:r w:rsidRPr="004D1D5E">
        <w:t>moving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purposeful.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lectures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edge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seat,</w:t>
      </w:r>
      <w:r w:rsidR="008C15A7">
        <w:t xml:space="preserve"> </w:t>
      </w:r>
      <w:r w:rsidRPr="004D1D5E">
        <w:t>can</w:t>
      </w:r>
      <w:r w:rsidR="00610349">
        <w:t>’</w:t>
      </w:r>
      <w:r w:rsidRPr="004D1D5E">
        <w:t>t</w:t>
      </w:r>
      <w:r w:rsidR="008C15A7">
        <w:t xml:space="preserve"> </w:t>
      </w:r>
      <w:r w:rsidRPr="004D1D5E">
        <w:t>miss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minute,</w:t>
      </w:r>
      <w:r w:rsidR="008C15A7">
        <w:t xml:space="preserve"> </w:t>
      </w:r>
      <w:r w:rsidRPr="004D1D5E">
        <w:t>compelling.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friendship,</w:t>
      </w:r>
      <w:r w:rsidR="008C15A7">
        <w:t xml:space="preserve"> </w:t>
      </w:r>
      <w:r w:rsidRPr="004D1D5E">
        <w:t>push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write,</w:t>
      </w:r>
      <w:r w:rsidR="008C15A7">
        <w:t xml:space="preserve"> </w:t>
      </w:r>
      <w:r w:rsidRPr="004D1D5E">
        <w:t>guidance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encouragement</w:t>
      </w:r>
      <w:r w:rsidR="008C15A7">
        <w:t xml:space="preserve"> </w:t>
      </w:r>
      <w:r w:rsidRPr="004D1D5E">
        <w:t>delivered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book.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started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journey</w:t>
      </w:r>
      <w:r w:rsidR="008C15A7">
        <w:t xml:space="preserve"> </w:t>
      </w:r>
      <w:r w:rsidRPr="004D1D5E">
        <w:t>together,</w:t>
      </w:r>
      <w:r w:rsidR="008C15A7">
        <w:t xml:space="preserve"> </w:t>
      </w:r>
      <w:r w:rsidRPr="004D1D5E">
        <w:t>split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two</w:t>
      </w:r>
      <w:r w:rsidR="008C15A7">
        <w:t xml:space="preserve"> </w:t>
      </w:r>
      <w:r w:rsidRPr="004D1D5E">
        <w:t>books</w:t>
      </w:r>
      <w:r w:rsidR="008C15A7">
        <w:t xml:space="preserve"> </w:t>
      </w:r>
      <w:r w:rsidRPr="004D1D5E">
        <w:t>which</w:t>
      </w:r>
      <w:r w:rsidR="008C15A7">
        <w:t xml:space="preserve"> </w:t>
      </w:r>
      <w:r w:rsidRPr="004D1D5E">
        <w:t>now</w:t>
      </w:r>
      <w:r w:rsidR="008C15A7">
        <w:t xml:space="preserve"> </w:t>
      </w:r>
      <w:r w:rsidRPr="004D1D5E">
        <w:t>bind</w:t>
      </w:r>
      <w:r w:rsidR="008C15A7">
        <w:t xml:space="preserve"> </w:t>
      </w:r>
      <w:r w:rsidRPr="004D1D5E">
        <w:t>us</w:t>
      </w:r>
      <w:r w:rsidR="008C15A7">
        <w:t xml:space="preserve"> </w:t>
      </w:r>
      <w:r w:rsidRPr="004D1D5E">
        <w:t>together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history.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spiritual</w:t>
      </w:r>
      <w:r w:rsidR="008C15A7">
        <w:t xml:space="preserve"> </w:t>
      </w:r>
      <w:r w:rsidRPr="004D1D5E">
        <w:t>giant</w:t>
      </w:r>
      <w:r w:rsidR="008C15A7">
        <w:t xml:space="preserve"> </w:t>
      </w:r>
      <w:r w:rsidRPr="004D1D5E">
        <w:t>whose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others</w:t>
      </w:r>
      <w:r w:rsidR="008C15A7">
        <w:t xml:space="preserve"> </w:t>
      </w:r>
      <w:r w:rsidRPr="004D1D5E">
        <w:t>has</w:t>
      </w:r>
      <w:r w:rsidR="008C15A7">
        <w:t xml:space="preserve"> </w:t>
      </w:r>
      <w:r w:rsidRPr="004D1D5E">
        <w:t>made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indelible</w:t>
      </w:r>
      <w:r w:rsidR="008C15A7">
        <w:t xml:space="preserve"> </w:t>
      </w:r>
      <w:r w:rsidRPr="004D1D5E">
        <w:t>mark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And,</w:t>
      </w:r>
      <w:r w:rsidR="008C15A7">
        <w:t xml:space="preserve"> </w:t>
      </w:r>
      <w:r w:rsidRPr="004D1D5E">
        <w:t>yes,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three-word</w:t>
      </w:r>
      <w:r w:rsidR="008C15A7">
        <w:t xml:space="preserve"> </w:t>
      </w:r>
      <w:r w:rsidRPr="004D1D5E">
        <w:t>journal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experience.</w:t>
      </w:r>
    </w:p>
    <w:p w14:paraId="733AED31" w14:textId="77777777" w:rsidR="00722F53" w:rsidRDefault="00657A81" w:rsidP="008F1C01">
      <w:pPr>
        <w:pStyle w:val="Body-TextTx"/>
        <w:rPr>
          <w:color w:val="222222"/>
        </w:rPr>
      </w:pPr>
      <w:r w:rsidRPr="004D1D5E">
        <w:t>Michele</w:t>
      </w:r>
      <w:r w:rsidR="008C15A7">
        <w:t xml:space="preserve"> </w:t>
      </w:r>
      <w:r w:rsidRPr="004D1D5E">
        <w:t>Bender.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true</w:t>
      </w:r>
      <w:r w:rsidR="008C15A7">
        <w:t xml:space="preserve"> </w:t>
      </w:r>
      <w:r w:rsidRPr="004D1D5E">
        <w:t>talent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even</w:t>
      </w:r>
      <w:r w:rsidR="008C15A7">
        <w:t xml:space="preserve"> </w:t>
      </w:r>
      <w:r w:rsidRPr="004D1D5E">
        <w:t>better</w:t>
      </w:r>
      <w:r w:rsidR="008C15A7">
        <w:t xml:space="preserve"> </w:t>
      </w:r>
      <w:r w:rsidRPr="004D1D5E">
        <w:t>person,</w:t>
      </w:r>
      <w:r w:rsidR="008C15A7">
        <w:t xml:space="preserve"> </w:t>
      </w:r>
      <w:r w:rsidRPr="004D1D5E">
        <w:t>mom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friend.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helping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find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voice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writer</w:t>
      </w:r>
      <w:r w:rsidR="008C15A7">
        <w:t xml:space="preserve"> </w:t>
      </w:r>
      <w:r w:rsidRPr="004D1D5E">
        <w:t>by</w:t>
      </w:r>
      <w:r w:rsidR="008C15A7">
        <w:t xml:space="preserve"> </w:t>
      </w:r>
      <w:r w:rsidRPr="004D1D5E">
        <w:t>being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writer.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quickly</w:t>
      </w:r>
      <w:r w:rsidR="008C15A7">
        <w:t xml:space="preserve"> </w:t>
      </w:r>
      <w:r w:rsidRPr="004D1D5E">
        <w:t>bonded</w:t>
      </w:r>
      <w:r w:rsidR="008C15A7">
        <w:t xml:space="preserve"> </w:t>
      </w:r>
      <w:r w:rsidRPr="004D1D5E">
        <w:t>over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content,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gift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learning.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tireless,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dogged</w:t>
      </w:r>
      <w:r w:rsidR="008C15A7">
        <w:t xml:space="preserve"> </w:t>
      </w:r>
      <w:r w:rsidRPr="004D1D5E">
        <w:t>determination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iron</w:t>
      </w:r>
      <w:r w:rsidR="008C15A7">
        <w:t xml:space="preserve"> </w:t>
      </w:r>
      <w:r w:rsidRPr="004D1D5E">
        <w:t>will.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could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imagine</w:t>
      </w:r>
      <w:r w:rsidR="008C15A7">
        <w:t xml:space="preserve"> </w:t>
      </w:r>
      <w:r w:rsidRPr="004D1D5E">
        <w:t>writing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anyone</w:t>
      </w:r>
      <w:r w:rsidR="008C15A7">
        <w:t xml:space="preserve"> </w:t>
      </w:r>
      <w:r w:rsidRPr="004D1D5E">
        <w:t>else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always</w:t>
      </w:r>
      <w:r w:rsidR="008C15A7">
        <w:t xml:space="preserve"> </w:t>
      </w:r>
      <w:r w:rsidRPr="004D1D5E">
        <w:t>showing</w:t>
      </w:r>
      <w:r w:rsidR="008C15A7">
        <w:t xml:space="preserve"> </w:t>
      </w:r>
      <w:r w:rsidRPr="004D1D5E">
        <w:t>up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authentic</w:t>
      </w:r>
      <w:r w:rsidR="008C15A7">
        <w:t xml:space="preserve"> </w:t>
      </w:r>
      <w:r w:rsidRPr="004D1D5E">
        <w:t>self.</w:t>
      </w:r>
    </w:p>
    <w:p w14:paraId="36AA76B3" w14:textId="77777777" w:rsidR="00722F53" w:rsidRDefault="00657A81" w:rsidP="008F1C01">
      <w:pPr>
        <w:pStyle w:val="Body-TextTx"/>
      </w:pPr>
      <w:r w:rsidRPr="004D1D5E">
        <w:t>Lara</w:t>
      </w:r>
      <w:r w:rsidR="008C15A7">
        <w:t xml:space="preserve"> </w:t>
      </w:r>
      <w:proofErr w:type="spellStart"/>
      <w:r w:rsidRPr="004D1D5E">
        <w:t>Toscani</w:t>
      </w:r>
      <w:proofErr w:type="spellEnd"/>
      <w:r w:rsidR="008C15A7">
        <w:t xml:space="preserve"> </w:t>
      </w:r>
      <w:r w:rsidRPr="004D1D5E">
        <w:t>Weems.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force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nature</w:t>
      </w:r>
      <w:r w:rsidR="00722F53">
        <w:t>—</w:t>
      </w:r>
      <w:r w:rsidRPr="004D1D5E">
        <w:t>a</w:t>
      </w:r>
      <w:r w:rsidR="008C15A7">
        <w:t xml:space="preserve"> </w:t>
      </w:r>
      <w:r w:rsidRPr="004D1D5E">
        <w:t>super</w:t>
      </w:r>
      <w:r w:rsidR="008C15A7">
        <w:t xml:space="preserve"> </w:t>
      </w:r>
      <w:r w:rsidRPr="004D1D5E">
        <w:t>mom,</w:t>
      </w:r>
      <w:r w:rsidR="008C15A7">
        <w:t xml:space="preserve"> </w:t>
      </w:r>
      <w:r w:rsidRPr="004D1D5E">
        <w:t>super</w:t>
      </w:r>
      <w:r w:rsidR="008C15A7">
        <w:t xml:space="preserve"> </w:t>
      </w:r>
      <w:r w:rsidRPr="004D1D5E">
        <w:t>writer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super</w:t>
      </w:r>
      <w:r w:rsidR="008C15A7">
        <w:t xml:space="preserve"> </w:t>
      </w:r>
      <w:r w:rsidRPr="004D1D5E">
        <w:t>editor.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insights,</w:t>
      </w:r>
      <w:r w:rsidR="008C15A7">
        <w:t xml:space="preserve"> </w:t>
      </w:r>
      <w:r w:rsidRPr="004D1D5E">
        <w:t>suggestions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edits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helped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weave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together</w:t>
      </w:r>
      <w:r w:rsidR="008C15A7">
        <w:t xml:space="preserve"> </w:t>
      </w:r>
      <w:r w:rsidRPr="004D1D5E">
        <w:t>from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very</w:t>
      </w:r>
      <w:r w:rsidR="008C15A7">
        <w:t xml:space="preserve"> </w:t>
      </w:r>
      <w:r w:rsidRPr="004D1D5E">
        <w:t>beginning.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repeatedly</w:t>
      </w:r>
      <w:r w:rsidR="008C15A7">
        <w:t xml:space="preserve"> </w:t>
      </w:r>
      <w:r w:rsidRPr="004D1D5E">
        <w:t>reading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rereading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early</w:t>
      </w:r>
      <w:r w:rsidR="008C15A7">
        <w:t xml:space="preserve"> </w:t>
      </w:r>
      <w:r w:rsidRPr="004D1D5E">
        <w:t>drafts,</w:t>
      </w:r>
      <w:r w:rsidR="008C15A7">
        <w:t xml:space="preserve"> </w:t>
      </w:r>
      <w:r w:rsidRPr="004D1D5E">
        <w:t>offering</w:t>
      </w:r>
      <w:r w:rsidR="008C15A7">
        <w:t xml:space="preserve"> </w:t>
      </w:r>
      <w:r w:rsidRPr="004D1D5E">
        <w:t>critiques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standing</w:t>
      </w:r>
      <w:r w:rsidR="008C15A7">
        <w:t xml:space="preserve"> </w:t>
      </w:r>
      <w:r w:rsidRPr="004D1D5E">
        <w:t>by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while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figured</w:t>
      </w:r>
      <w:r w:rsidR="008C15A7">
        <w:t xml:space="preserve"> </w:t>
      </w:r>
      <w:r w:rsidRPr="004D1D5E">
        <w:t>out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own</w:t>
      </w:r>
      <w:r w:rsidR="008C15A7">
        <w:t xml:space="preserve"> </w:t>
      </w:r>
      <w:r w:rsidRPr="004D1D5E">
        <w:t>writing</w:t>
      </w:r>
      <w:r w:rsidR="008C15A7">
        <w:t xml:space="preserve"> </w:t>
      </w:r>
      <w:r w:rsidRPr="004D1D5E">
        <w:t>process.</w:t>
      </w:r>
    </w:p>
    <w:p w14:paraId="44987B48" w14:textId="77777777" w:rsidR="00722F53" w:rsidRDefault="00657A81" w:rsidP="008F1C01">
      <w:pPr>
        <w:pStyle w:val="Body-TextTx"/>
        <w:rPr>
          <w:color w:val="222222"/>
        </w:rPr>
      </w:pPr>
      <w:r w:rsidRPr="004D1D5E">
        <w:t>Elizabeth</w:t>
      </w:r>
      <w:r w:rsidR="008C15A7">
        <w:t xml:space="preserve"> </w:t>
      </w:r>
      <w:r w:rsidRPr="004D1D5E">
        <w:t>Forster.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takes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village,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dedication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countless</w:t>
      </w:r>
      <w:r w:rsidR="008C15A7">
        <w:t xml:space="preserve"> </w:t>
      </w:r>
      <w:r w:rsidRPr="004D1D5E">
        <w:t>hours</w:t>
      </w:r>
      <w:r w:rsidR="008C15A7">
        <w:t xml:space="preserve"> </w:t>
      </w:r>
      <w:r w:rsidRPr="004D1D5E">
        <w:t>poured</w:t>
      </w:r>
      <w:r w:rsidR="008C15A7">
        <w:t xml:space="preserve"> </w:t>
      </w:r>
      <w:r w:rsidRPr="004D1D5E">
        <w:t>into</w:t>
      </w:r>
      <w:r w:rsidR="008C15A7">
        <w:t xml:space="preserve"> </w:t>
      </w:r>
      <w:r w:rsidRPr="004D1D5E">
        <w:t>keeping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tracks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invaluable.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smart,</w:t>
      </w:r>
      <w:r w:rsidR="008C15A7">
        <w:t xml:space="preserve"> </w:t>
      </w:r>
      <w:r w:rsidRPr="004D1D5E">
        <w:t>driven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passionate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feel</w:t>
      </w:r>
      <w:r w:rsidR="008C15A7">
        <w:t xml:space="preserve"> </w:t>
      </w:r>
      <w:r w:rsidRPr="004D1D5E">
        <w:t>fortunate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so</w:t>
      </w:r>
      <w:r w:rsidR="008C15A7">
        <w:t xml:space="preserve"> </w:t>
      </w:r>
      <w:r w:rsidRPr="004D1D5E">
        <w:t>early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career.</w:t>
      </w:r>
    </w:p>
    <w:p w14:paraId="28BE5339" w14:textId="77777777" w:rsidR="00722F53" w:rsidRDefault="00657A81" w:rsidP="008F1C01">
      <w:pPr>
        <w:pStyle w:val="Body-TextTx"/>
      </w:pPr>
      <w:r w:rsidRPr="004D1D5E">
        <w:t>Denise</w:t>
      </w:r>
      <w:r w:rsidR="008C15A7">
        <w:t xml:space="preserve"> </w:t>
      </w:r>
      <w:r w:rsidRPr="004D1D5E">
        <w:t>Krieg.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by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side</w:t>
      </w:r>
      <w:r w:rsidR="008C15A7">
        <w:t xml:space="preserve"> </w:t>
      </w:r>
      <w:r w:rsidRPr="004D1D5E">
        <w:t>since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start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career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incredible</w:t>
      </w:r>
      <w:r w:rsidR="008C15A7">
        <w:t xml:space="preserve"> </w:t>
      </w:r>
      <w:r w:rsidRPr="004D1D5E">
        <w:t>source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support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me.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appreciate</w:t>
      </w:r>
      <w:r w:rsidR="008C15A7">
        <w:t xml:space="preserve"> </w:t>
      </w:r>
      <w:r w:rsidRPr="004D1D5E">
        <w:t>everything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do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way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do</w:t>
      </w:r>
      <w:r w:rsidR="008C15A7">
        <w:t xml:space="preserve"> </w:t>
      </w:r>
      <w:r w:rsidRPr="004D1D5E">
        <w:t>it.</w:t>
      </w:r>
    </w:p>
    <w:p w14:paraId="288B71EC" w14:textId="77777777" w:rsidR="00722F53" w:rsidRDefault="00657A81" w:rsidP="008F1C01">
      <w:pPr>
        <w:pStyle w:val="Body-TextTx"/>
      </w:pPr>
      <w:r w:rsidRPr="004D1D5E">
        <w:t>Jon</w:t>
      </w:r>
      <w:r w:rsidR="008C15A7">
        <w:t xml:space="preserve"> </w:t>
      </w:r>
      <w:r w:rsidRPr="004D1D5E">
        <w:t>Liebman.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continued</w:t>
      </w:r>
      <w:r w:rsidR="008C15A7">
        <w:t xml:space="preserve"> </w:t>
      </w:r>
      <w:r w:rsidRPr="004D1D5E">
        <w:t>success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no</w:t>
      </w:r>
      <w:r w:rsidR="008C15A7">
        <w:t xml:space="preserve"> </w:t>
      </w:r>
      <w:r w:rsidRPr="004D1D5E">
        <w:t>surprise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anyone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gifts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instincts</w:t>
      </w:r>
      <w:r w:rsidR="008C15A7">
        <w:t xml:space="preserve"> </w:t>
      </w:r>
      <w:r w:rsidRPr="004D1D5E">
        <w:t>guide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incredible</w:t>
      </w:r>
      <w:r w:rsidR="008C15A7">
        <w:t xml:space="preserve"> </w:t>
      </w:r>
      <w:r w:rsidRPr="004D1D5E">
        <w:t>leadership.</w:t>
      </w:r>
      <w:r w:rsidR="008C15A7">
        <w:t xml:space="preserve"> </w:t>
      </w:r>
      <w:r w:rsidRPr="004D1D5E">
        <w:t>One</w:t>
      </w:r>
      <w:r w:rsidR="008C15A7">
        <w:t xml:space="preserve"> </w:t>
      </w:r>
      <w:r w:rsidRPr="004D1D5E">
        <w:t>zoom</w:t>
      </w:r>
      <w:r w:rsidR="008C15A7">
        <w:t xml:space="preserve"> </w:t>
      </w:r>
      <w:r w:rsidRPr="004D1D5E">
        <w:t>call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said,</w:t>
      </w:r>
      <w:r w:rsidR="008C15A7">
        <w:t xml:space="preserve"> </w:t>
      </w:r>
      <w:r w:rsidR="00610349">
        <w:t>“</w:t>
      </w:r>
      <w:r w:rsidRPr="004D1D5E">
        <w:t>I</w:t>
      </w:r>
      <w:r w:rsidR="008C15A7">
        <w:t xml:space="preserve"> </w:t>
      </w:r>
      <w:r w:rsidRPr="004D1D5E">
        <w:t>know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perfect</w:t>
      </w:r>
      <w:r w:rsidR="008C15A7">
        <w:t xml:space="preserve"> </w:t>
      </w:r>
      <w:r w:rsidRPr="004D1D5E">
        <w:t>agent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you,</w:t>
      </w:r>
      <w:r w:rsidR="008C15A7">
        <w:t xml:space="preserve"> </w:t>
      </w:r>
      <w:r w:rsidRPr="004D1D5E">
        <w:t>Jan</w:t>
      </w:r>
      <w:r w:rsidR="008C15A7">
        <w:t xml:space="preserve"> </w:t>
      </w:r>
      <w:r w:rsidRPr="004D1D5E">
        <w:t>Miller.</w:t>
      </w:r>
      <w:r w:rsidR="00610349">
        <w:t>”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were</w:t>
      </w:r>
      <w:r w:rsidR="008C15A7">
        <w:t xml:space="preserve"> </w:t>
      </w:r>
      <w:r w:rsidRPr="004D1D5E">
        <w:t>right,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didn</w:t>
      </w:r>
      <w:r w:rsidR="00610349">
        <w:t>’</w:t>
      </w:r>
      <w:r w:rsidRPr="004D1D5E">
        <w:t>t</w:t>
      </w:r>
      <w:r w:rsidR="008C15A7">
        <w:t xml:space="preserve"> </w:t>
      </w:r>
      <w:r w:rsidRPr="004D1D5E">
        <w:t>stop</w:t>
      </w:r>
      <w:r w:rsidR="008C15A7">
        <w:t xml:space="preserve"> </w:t>
      </w:r>
      <w:r w:rsidRPr="004D1D5E">
        <w:t>there,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made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introduction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helped</w:t>
      </w:r>
      <w:r w:rsidR="008C15A7">
        <w:t xml:space="preserve"> </w:t>
      </w:r>
      <w:r w:rsidRPr="004D1D5E">
        <w:t>sell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her.</w:t>
      </w:r>
    </w:p>
    <w:p w14:paraId="089E37C4" w14:textId="77777777" w:rsidR="00722F53" w:rsidRDefault="00657A81" w:rsidP="008F1C01">
      <w:pPr>
        <w:pStyle w:val="Body-TextTx"/>
        <w:rPr>
          <w:color w:val="222222"/>
        </w:rPr>
      </w:pPr>
      <w:r w:rsidRPr="004D1D5E">
        <w:t>Stacy</w:t>
      </w:r>
      <w:r w:rsidR="008C15A7">
        <w:t xml:space="preserve"> </w:t>
      </w:r>
      <w:r w:rsidRPr="004D1D5E">
        <w:t>O</w:t>
      </w:r>
      <w:r w:rsidR="00610349">
        <w:t>’</w:t>
      </w:r>
      <w:r w:rsidRPr="004D1D5E">
        <w:t>Neil.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sister-in-law,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beating</w:t>
      </w:r>
      <w:r w:rsidR="008C15A7">
        <w:t xml:space="preserve"> </w:t>
      </w:r>
      <w:r w:rsidRPr="004D1D5E">
        <w:t>talent</w:t>
      </w:r>
      <w:r w:rsidR="008C15A7">
        <w:t xml:space="preserve"> </w:t>
      </w:r>
      <w:r w:rsidRPr="004D1D5E">
        <w:t>executive,</w:t>
      </w:r>
      <w:r w:rsidR="008C15A7">
        <w:t xml:space="preserve"> </w:t>
      </w:r>
      <w:r w:rsidRPr="004D1D5E">
        <w:t>entrepreneur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producer.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shepherding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advising</w:t>
      </w:r>
      <w:r w:rsidR="008C15A7">
        <w:t xml:space="preserve"> </w:t>
      </w:r>
      <w:r w:rsidRPr="004D1D5E">
        <w:t>me</w:t>
      </w:r>
      <w:r w:rsidR="00610349">
        <w:t> . . .</w:t>
      </w:r>
      <w:r w:rsidR="00722F53">
        <w:t xml:space="preserve"> </w:t>
      </w:r>
      <w:r w:rsidRPr="004D1D5E">
        <w:t>and</w:t>
      </w:r>
      <w:r w:rsidR="008C15A7">
        <w:t xml:space="preserve"> </w:t>
      </w:r>
      <w:r w:rsidRPr="004D1D5E">
        <w:t>eventually</w:t>
      </w:r>
      <w:r w:rsidR="008C15A7">
        <w:t xml:space="preserve"> </w:t>
      </w:r>
      <w:r w:rsidRPr="004D1D5E">
        <w:t>steering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Jan</w:t>
      </w:r>
      <w:r w:rsidR="008C15A7">
        <w:t xml:space="preserve"> </w:t>
      </w:r>
      <w:r w:rsidRPr="004D1D5E">
        <w:t>through</w:t>
      </w:r>
      <w:r w:rsidR="008C15A7">
        <w:t xml:space="preserve"> </w:t>
      </w:r>
      <w:r w:rsidRPr="004D1D5E">
        <w:t>Jon.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continue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fire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always</w:t>
      </w:r>
      <w:r w:rsidR="008C15A7">
        <w:t xml:space="preserve"> </w:t>
      </w:r>
      <w:r w:rsidRPr="004D1D5E">
        <w:t>root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you.</w:t>
      </w:r>
      <w:r w:rsidR="008C15A7">
        <w:t xml:space="preserve"> </w:t>
      </w:r>
      <w:r w:rsidRPr="004D1D5E">
        <w:t>Thanks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being</w:t>
      </w:r>
      <w:r w:rsidR="008C15A7">
        <w:t xml:space="preserve"> </w:t>
      </w:r>
      <w:r w:rsidRPr="004D1D5E">
        <w:t>you.</w:t>
      </w:r>
    </w:p>
    <w:p w14:paraId="38CE0331" w14:textId="77777777" w:rsidR="00722F53" w:rsidRDefault="00657A81" w:rsidP="008F1C01">
      <w:pPr>
        <w:pStyle w:val="Body-TextTx"/>
      </w:pPr>
      <w:r w:rsidRPr="004D1D5E">
        <w:t>Family,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family.</w:t>
      </w:r>
    </w:p>
    <w:p w14:paraId="525D2FFD" w14:textId="77777777" w:rsidR="00722F53" w:rsidRDefault="00657A81" w:rsidP="008F1C01">
      <w:pPr>
        <w:pStyle w:val="Body-TextTx"/>
        <w:rPr>
          <w:color w:val="222222"/>
        </w:rPr>
      </w:pPr>
      <w:r w:rsidRPr="004D1D5E">
        <w:t>Lisa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source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strength,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happiness.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appreciate</w:t>
      </w:r>
      <w:r w:rsidR="008C15A7">
        <w:t xml:space="preserve"> </w:t>
      </w:r>
      <w:r w:rsidRPr="004D1D5E">
        <w:t>every</w:t>
      </w:r>
      <w:r w:rsidR="008C15A7">
        <w:t xml:space="preserve"> </w:t>
      </w:r>
      <w:r w:rsidRPr="004D1D5E">
        <w:t>second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together.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commitment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iron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faith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life-long</w:t>
      </w:r>
      <w:r w:rsidR="008C15A7">
        <w:t xml:space="preserve"> </w:t>
      </w:r>
      <w:r w:rsidRPr="004D1D5E">
        <w:t>focus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learning</w:t>
      </w:r>
      <w:r w:rsidR="008C15A7">
        <w:t xml:space="preserve"> </w:t>
      </w:r>
      <w:r w:rsidRPr="004D1D5E">
        <w:t>keeps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grateful</w:t>
      </w:r>
      <w:r w:rsidR="008C15A7">
        <w:t xml:space="preserve"> </w:t>
      </w:r>
      <w:r w:rsidRPr="004D1D5E">
        <w:t>everyday</w:t>
      </w:r>
      <w:r w:rsidR="008C15A7">
        <w:t xml:space="preserve"> </w:t>
      </w:r>
      <w:r w:rsidRPr="004D1D5E">
        <w:t>knowing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together</w:t>
      </w:r>
      <w:r w:rsidR="008C15A7">
        <w:t xml:space="preserve"> </w:t>
      </w:r>
      <w:r w:rsidRPr="004D1D5E">
        <w:t>forever.</w:t>
      </w:r>
      <w:r w:rsidR="008C15A7">
        <w:t xml:space="preserve"> </w:t>
      </w:r>
      <w:r w:rsidRPr="004D1D5E">
        <w:t>Alexa,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bringing</w:t>
      </w:r>
      <w:r w:rsidR="008C15A7">
        <w:t xml:space="preserve"> </w:t>
      </w:r>
      <w:r w:rsidRPr="004D1D5E">
        <w:t>life,</w:t>
      </w:r>
      <w:r w:rsidR="008C15A7">
        <w:t xml:space="preserve"> </w:t>
      </w:r>
      <w:r w:rsidRPr="004D1D5E">
        <w:t>fun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energy</w:t>
      </w:r>
      <w:r w:rsidR="008C15A7">
        <w:t xml:space="preserve"> </w:t>
      </w:r>
      <w:r w:rsidRPr="004D1D5E">
        <w:t>into</w:t>
      </w:r>
      <w:r w:rsidR="008C15A7">
        <w:t xml:space="preserve"> </w:t>
      </w:r>
      <w:r w:rsidRPr="004D1D5E">
        <w:t>every</w:t>
      </w:r>
      <w:r w:rsidR="008C15A7">
        <w:t xml:space="preserve"> </w:t>
      </w:r>
      <w:r w:rsidRPr="004D1D5E">
        <w:t>room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enter.</w:t>
      </w:r>
      <w:r w:rsidR="008C15A7">
        <w:t xml:space="preserve"> </w:t>
      </w:r>
      <w:r w:rsidRPr="004D1D5E">
        <w:t>Kira,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kindness,</w:t>
      </w:r>
      <w:r w:rsidR="008C15A7">
        <w:t xml:space="preserve"> </w:t>
      </w:r>
      <w:r w:rsidRPr="004D1D5E">
        <w:t>heart,</w:t>
      </w:r>
      <w:r w:rsidR="008C15A7">
        <w:t xml:space="preserve"> </w:t>
      </w:r>
      <w:r w:rsidRPr="004D1D5E">
        <w:t>concern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others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continue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shine.</w:t>
      </w:r>
      <w:r w:rsidR="008C15A7">
        <w:t xml:space="preserve"> </w:t>
      </w:r>
      <w:r w:rsidRPr="004D1D5E">
        <w:t>Eliza,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feeling,</w:t>
      </w:r>
      <w:r w:rsidR="008C15A7">
        <w:t xml:space="preserve"> </w:t>
      </w:r>
      <w:r w:rsidRPr="004D1D5E">
        <w:t>seeing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loving</w:t>
      </w:r>
      <w:r w:rsidR="008C15A7">
        <w:t xml:space="preserve"> </w:t>
      </w:r>
      <w:r w:rsidRPr="004D1D5E">
        <w:t>at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unmatched</w:t>
      </w:r>
      <w:r w:rsidR="008C15A7">
        <w:t xml:space="preserve"> </w:t>
      </w:r>
      <w:r w:rsidRPr="004D1D5E">
        <w:t>level.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gifts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four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possess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impact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which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play,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sure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which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play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big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never</w:t>
      </w:r>
      <w:r w:rsidR="008C15A7">
        <w:t xml:space="preserve"> </w:t>
      </w:r>
      <w:r w:rsidRPr="004D1D5E">
        <w:t>forget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WMI.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heart.</w:t>
      </w:r>
    </w:p>
    <w:p w14:paraId="5C06D7CC" w14:textId="77777777" w:rsidR="00722F53" w:rsidRDefault="00657A81" w:rsidP="008F1C01">
      <w:pPr>
        <w:pStyle w:val="Body-TextTx"/>
      </w:pPr>
      <w:r w:rsidRPr="004D1D5E">
        <w:t>The</w:t>
      </w:r>
      <w:r w:rsidR="008C15A7">
        <w:t xml:space="preserve"> </w:t>
      </w:r>
      <w:r w:rsidRPr="004D1D5E">
        <w:t>O</w:t>
      </w:r>
      <w:r w:rsidR="00610349">
        <w:t>’</w:t>
      </w:r>
      <w:r w:rsidRPr="004D1D5E">
        <w:t>Neil</w:t>
      </w:r>
      <w:r w:rsidR="008C15A7">
        <w:t xml:space="preserve"> </w:t>
      </w:r>
      <w:r w:rsidRPr="004D1D5E">
        <w:t>Family</w:t>
      </w:r>
      <w:r w:rsidR="00722F53">
        <w:t>—</w:t>
      </w:r>
      <w:r w:rsidRPr="004D1D5E">
        <w:t>Mom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teaching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unreasonably</w:t>
      </w:r>
      <w:r w:rsidR="008C15A7">
        <w:t xml:space="preserve"> </w:t>
      </w:r>
      <w:r w:rsidRPr="004D1D5E">
        <w:t>hard,</w:t>
      </w:r>
      <w:r w:rsidR="008C15A7">
        <w:t xml:space="preserve"> </w:t>
      </w:r>
      <w:r w:rsidRPr="004D1D5E">
        <w:t>root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others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story</w:t>
      </w:r>
      <w:r w:rsidR="008C15A7">
        <w:t xml:space="preserve"> </w:t>
      </w:r>
      <w:r w:rsidRPr="004D1D5E">
        <w:t>tell.</w:t>
      </w:r>
      <w:r w:rsidR="008C15A7">
        <w:t xml:space="preserve"> </w:t>
      </w:r>
      <w:r w:rsidRPr="004D1D5E">
        <w:t>Doc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teaching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competitive</w:t>
      </w:r>
      <w:r w:rsidR="008C15A7">
        <w:t xml:space="preserve"> </w:t>
      </w:r>
      <w:r w:rsidRPr="004D1D5E">
        <w:t>fire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convincing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could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anything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wanted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be.</w:t>
      </w:r>
      <w:r w:rsidR="008C15A7">
        <w:t xml:space="preserve"> </w:t>
      </w:r>
      <w:r w:rsidRPr="004D1D5E">
        <w:t>Sean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making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tough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getting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stretch.</w:t>
      </w:r>
      <w:r w:rsidR="008C15A7">
        <w:t xml:space="preserve"> </w:t>
      </w:r>
      <w:r w:rsidRPr="004D1D5E">
        <w:t>Erin,</w:t>
      </w:r>
      <w:r w:rsidR="008C15A7">
        <w:t xml:space="preserve"> </w:t>
      </w:r>
      <w:r w:rsidRPr="004D1D5E">
        <w:t>Matt,</w:t>
      </w:r>
      <w:r w:rsidR="008C15A7">
        <w:t xml:space="preserve"> </w:t>
      </w:r>
      <w:r w:rsidRPr="004D1D5E">
        <w:t>Ryan,</w:t>
      </w:r>
      <w:r w:rsidR="008C15A7">
        <w:t xml:space="preserve"> </w:t>
      </w:r>
      <w:r w:rsidRPr="004D1D5E">
        <w:t>Julia,</w:t>
      </w:r>
      <w:r w:rsidR="008C15A7">
        <w:t xml:space="preserve"> </w:t>
      </w:r>
      <w:r w:rsidRPr="004D1D5E">
        <w:t>Olivia,</w:t>
      </w:r>
      <w:r w:rsidR="008C15A7">
        <w:t xml:space="preserve"> </w:t>
      </w:r>
      <w:r w:rsidRPr="004D1D5E">
        <w:t>Michael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picking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up</w:t>
      </w:r>
      <w:r w:rsidR="008C15A7">
        <w:t xml:space="preserve"> </w:t>
      </w:r>
      <w:r w:rsidRPr="004D1D5E">
        <w:t>when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fall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lifting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higher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climb.</w:t>
      </w:r>
      <w:r w:rsidR="008C15A7">
        <w:t xml:space="preserve"> </w:t>
      </w:r>
      <w:r w:rsidRPr="004D1D5E">
        <w:t>Wendy,</w:t>
      </w:r>
      <w:r w:rsidR="008C15A7">
        <w:t xml:space="preserve"> </w:t>
      </w:r>
      <w:r w:rsidRPr="004D1D5E">
        <w:t>Calla,</w:t>
      </w:r>
      <w:r w:rsidR="008C15A7">
        <w:t xml:space="preserve"> </w:t>
      </w:r>
      <w:r w:rsidRPr="004D1D5E">
        <w:t>Ava,</w:t>
      </w:r>
      <w:r w:rsidR="008C15A7">
        <w:t xml:space="preserve"> </w:t>
      </w:r>
      <w:r w:rsidRPr="004D1D5E">
        <w:t>Matthew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teaching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unconditional</w:t>
      </w:r>
      <w:r w:rsidR="008C15A7">
        <w:t xml:space="preserve"> </w:t>
      </w:r>
      <w:r w:rsidRPr="004D1D5E">
        <w:t>love.</w:t>
      </w:r>
      <w:r w:rsidR="008C15A7">
        <w:t xml:space="preserve"> </w:t>
      </w:r>
      <w:r w:rsidRPr="004D1D5E">
        <w:t>Jenny,</w:t>
      </w:r>
      <w:r w:rsidR="008C15A7">
        <w:t xml:space="preserve"> </w:t>
      </w:r>
      <w:r w:rsidRPr="004D1D5E">
        <w:t>Harry,</w:t>
      </w:r>
      <w:r w:rsidR="008C15A7">
        <w:t xml:space="preserve"> </w:t>
      </w:r>
      <w:r w:rsidRPr="004D1D5E">
        <w:t>Mae,</w:t>
      </w:r>
      <w:r w:rsidR="008C15A7">
        <w:t xml:space="preserve"> </w:t>
      </w:r>
      <w:r w:rsidRPr="004D1D5E">
        <w:t>Wil,</w:t>
      </w:r>
      <w:r w:rsidR="008C15A7">
        <w:t xml:space="preserve"> </w:t>
      </w:r>
      <w:r w:rsidRPr="004D1D5E">
        <w:t>Shannon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making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laugh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showing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what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superhero</w:t>
      </w:r>
      <w:r w:rsidR="008C15A7">
        <w:t xml:space="preserve"> </w:t>
      </w:r>
      <w:r w:rsidRPr="004D1D5E">
        <w:t>is.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Trey</w:t>
      </w:r>
      <w:r w:rsidR="00C33184">
        <w:t>—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laughs,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reminding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rollercoaster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best</w:t>
      </w:r>
      <w:r w:rsidR="008C15A7">
        <w:t xml:space="preserve"> </w:t>
      </w:r>
      <w:r w:rsidRPr="004D1D5E">
        <w:t>teacher.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unshakable</w:t>
      </w:r>
      <w:r w:rsidR="008C15A7">
        <w:t xml:space="preserve"> </w:t>
      </w:r>
      <w:r w:rsidRPr="004D1D5E">
        <w:t>faith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always</w:t>
      </w:r>
      <w:r w:rsidR="008C15A7">
        <w:t xml:space="preserve"> </w:t>
      </w:r>
      <w:r w:rsidRPr="004D1D5E">
        <w:t>giving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confidence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whatever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choose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pursue.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so</w:t>
      </w:r>
      <w:r w:rsidR="008C15A7">
        <w:t xml:space="preserve"> </w:t>
      </w:r>
      <w:r w:rsidRPr="004D1D5E">
        <w:t>unbelievably</w:t>
      </w:r>
      <w:r w:rsidR="008C15A7">
        <w:t xml:space="preserve"> </w:t>
      </w:r>
      <w:r w:rsidRPr="004D1D5E">
        <w:t>fortunate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able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rely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endless</w:t>
      </w:r>
      <w:r w:rsidR="008C15A7">
        <w:t xml:space="preserve"> </w:t>
      </w:r>
      <w:r w:rsidRPr="004D1D5E">
        <w:t>advice,</w:t>
      </w:r>
      <w:r w:rsidR="008C15A7">
        <w:t xml:space="preserve"> </w:t>
      </w:r>
      <w:r w:rsidRPr="004D1D5E">
        <w:t>support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comic</w:t>
      </w:r>
      <w:r w:rsidR="008C15A7">
        <w:t xml:space="preserve"> </w:t>
      </w:r>
      <w:r w:rsidRPr="004D1D5E">
        <w:t>relief.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stood</w:t>
      </w:r>
      <w:r w:rsidR="008C15A7">
        <w:t xml:space="preserve"> </w:t>
      </w:r>
      <w:r w:rsidRPr="004D1D5E">
        <w:t>by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greatest</w:t>
      </w:r>
      <w:r w:rsidR="008C15A7">
        <w:t xml:space="preserve"> </w:t>
      </w:r>
      <w:r w:rsidRPr="004D1D5E">
        <w:t>advocates.</w:t>
      </w:r>
    </w:p>
    <w:p w14:paraId="0D91939D" w14:textId="77777777" w:rsidR="00722F53" w:rsidRDefault="00657A81" w:rsidP="008F1C01">
      <w:pPr>
        <w:pStyle w:val="Body-TextTx"/>
        <w:rPr>
          <w:color w:val="222222"/>
        </w:rPr>
      </w:pPr>
      <w:r w:rsidRPr="004D1D5E">
        <w:t>The</w:t>
      </w:r>
      <w:r w:rsidR="008C15A7">
        <w:t xml:space="preserve"> </w:t>
      </w:r>
      <w:r w:rsidRPr="004D1D5E">
        <w:t>Reynolds</w:t>
      </w:r>
      <w:r w:rsidR="008C15A7">
        <w:t xml:space="preserve"> </w:t>
      </w:r>
      <w:r w:rsidRPr="004D1D5E">
        <w:t>Family</w:t>
      </w:r>
      <w:r w:rsidR="00722F53">
        <w:t>—</w:t>
      </w:r>
      <w:r w:rsidRPr="004D1D5E">
        <w:t>Mom</w:t>
      </w:r>
      <w:r w:rsidR="008C15A7">
        <w:t xml:space="preserve"> </w:t>
      </w:r>
      <w:r w:rsidRPr="004D1D5E">
        <w:t>(Janet),</w:t>
      </w:r>
      <w:r w:rsidR="008C15A7">
        <w:t xml:space="preserve"> </w:t>
      </w:r>
      <w:r w:rsidRPr="004D1D5E">
        <w:t>Dad</w:t>
      </w:r>
      <w:r w:rsidR="008C15A7">
        <w:t xml:space="preserve"> </w:t>
      </w:r>
      <w:r w:rsidRPr="004D1D5E">
        <w:t>(Dee),</w:t>
      </w:r>
      <w:r w:rsidR="008C15A7">
        <w:t xml:space="preserve"> </w:t>
      </w:r>
      <w:r w:rsidRPr="004D1D5E">
        <w:t>Jason,</w:t>
      </w:r>
      <w:r w:rsidR="008C15A7">
        <w:t xml:space="preserve"> </w:t>
      </w:r>
      <w:r w:rsidRPr="004D1D5E">
        <w:t>Steph,</w:t>
      </w:r>
      <w:r w:rsidR="008C15A7">
        <w:t xml:space="preserve"> </w:t>
      </w:r>
      <w:r w:rsidRPr="004D1D5E">
        <w:t>Josh,</w:t>
      </w:r>
      <w:r w:rsidR="008C15A7">
        <w:t xml:space="preserve"> </w:t>
      </w:r>
      <w:r w:rsidRPr="004D1D5E">
        <w:t>McCall,</w:t>
      </w:r>
      <w:r w:rsidR="008C15A7">
        <w:t xml:space="preserve"> </w:t>
      </w:r>
      <w:r w:rsidRPr="004D1D5E">
        <w:t>Jeremy,</w:t>
      </w:r>
      <w:r w:rsidR="008C15A7">
        <w:t xml:space="preserve"> </w:t>
      </w:r>
      <w:r w:rsidRPr="004D1D5E">
        <w:t>Tara,</w:t>
      </w:r>
      <w:r w:rsidR="008C15A7">
        <w:t xml:space="preserve"> </w:t>
      </w:r>
      <w:r w:rsidRPr="004D1D5E">
        <w:t>Kim,</w:t>
      </w:r>
      <w:r w:rsidR="008C15A7">
        <w:t xml:space="preserve"> </w:t>
      </w:r>
      <w:r w:rsidRPr="004D1D5E">
        <w:t>Steve,</w:t>
      </w:r>
      <w:r w:rsidR="008C15A7">
        <w:t xml:space="preserve"> </w:t>
      </w:r>
      <w:r w:rsidRPr="004D1D5E">
        <w:t>Isaak,</w:t>
      </w:r>
      <w:r w:rsidR="008C15A7">
        <w:t xml:space="preserve"> </w:t>
      </w:r>
      <w:r w:rsidRPr="004D1D5E">
        <w:t>Ben,</w:t>
      </w:r>
      <w:r w:rsidR="008C15A7">
        <w:t xml:space="preserve"> </w:t>
      </w:r>
      <w:proofErr w:type="spellStart"/>
      <w:r w:rsidRPr="004D1D5E">
        <w:t>Addi</w:t>
      </w:r>
      <w:proofErr w:type="spellEnd"/>
      <w:r w:rsidRPr="004D1D5E">
        <w:t>,</w:t>
      </w:r>
      <w:r w:rsidR="008C15A7">
        <w:t xml:space="preserve"> </w:t>
      </w:r>
      <w:r w:rsidRPr="004D1D5E">
        <w:t>Ashley,</w:t>
      </w:r>
      <w:r w:rsidR="008C15A7">
        <w:t xml:space="preserve"> </w:t>
      </w:r>
      <w:proofErr w:type="spellStart"/>
      <w:r w:rsidRPr="004D1D5E">
        <w:t>Teag</w:t>
      </w:r>
      <w:proofErr w:type="spellEnd"/>
      <w:r w:rsidRPr="004D1D5E">
        <w:t>,</w:t>
      </w:r>
      <w:r w:rsidR="008C15A7">
        <w:t xml:space="preserve"> </w:t>
      </w:r>
      <w:r w:rsidRPr="004D1D5E">
        <w:t>Dallas,</w:t>
      </w:r>
      <w:r w:rsidR="008C15A7">
        <w:t xml:space="preserve"> </w:t>
      </w:r>
      <w:r w:rsidRPr="004D1D5E">
        <w:t>Greyson,</w:t>
      </w:r>
      <w:r w:rsidR="008C15A7">
        <w:t xml:space="preserve"> </w:t>
      </w:r>
      <w:r w:rsidRPr="004D1D5E">
        <w:t>Jake</w:t>
      </w:r>
      <w:r w:rsidR="00C33184">
        <w:t>—</w:t>
      </w:r>
      <w:r w:rsidRPr="004D1D5E">
        <w:t>for</w:t>
      </w:r>
      <w:r w:rsidR="008C15A7">
        <w:t xml:space="preserve"> </w:t>
      </w:r>
      <w:r w:rsidRPr="004D1D5E">
        <w:t>working</w:t>
      </w:r>
      <w:r w:rsidR="008C15A7">
        <w:t xml:space="preserve"> </w:t>
      </w:r>
      <w:r w:rsidRPr="004D1D5E">
        <w:t>next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me,</w:t>
      </w:r>
      <w:r w:rsidR="008C15A7">
        <w:t xml:space="preserve"> </w:t>
      </w:r>
      <w:r w:rsidRPr="004D1D5E">
        <w:t>showing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lift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build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culture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always</w:t>
      </w:r>
      <w:r w:rsidR="008C15A7">
        <w:t xml:space="preserve"> </w:t>
      </w:r>
      <w:r w:rsidRPr="004D1D5E">
        <w:t>making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fun.</w:t>
      </w:r>
      <w:r w:rsidR="008C15A7">
        <w:t xml:space="preserve"> </w:t>
      </w:r>
      <w:r w:rsidRPr="004D1D5E">
        <w:t>Emily,</w:t>
      </w:r>
      <w:r w:rsidR="008C15A7">
        <w:t xml:space="preserve"> </w:t>
      </w:r>
      <w:r w:rsidRPr="004D1D5E">
        <w:t>Makenzie,</w:t>
      </w:r>
      <w:r w:rsidR="008C15A7">
        <w:t xml:space="preserve"> </w:t>
      </w:r>
      <w:r w:rsidRPr="004D1D5E">
        <w:t>Katelyn,</w:t>
      </w:r>
      <w:r w:rsidR="008C15A7">
        <w:t xml:space="preserve"> </w:t>
      </w:r>
      <w:r w:rsidRPr="004D1D5E">
        <w:t>Harper</w:t>
      </w:r>
      <w:r w:rsidR="00722F53">
        <w:t>—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focus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reinforcing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better</w:t>
      </w:r>
      <w:r w:rsidR="008C15A7">
        <w:t xml:space="preserve"> </w:t>
      </w:r>
      <w:r w:rsidRPr="004D1D5E">
        <w:t>together,</w:t>
      </w:r>
      <w:r w:rsidR="008C15A7">
        <w:t xml:space="preserve"> </w:t>
      </w:r>
      <w:r w:rsidRPr="004D1D5E">
        <w:t>laughing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crying</w:t>
      </w:r>
      <w:r w:rsidR="008C15A7">
        <w:t xml:space="preserve"> </w:t>
      </w:r>
      <w:r w:rsidRPr="004D1D5E">
        <w:t>together,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bringing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Sunday</w:t>
      </w:r>
      <w:r w:rsidR="008C15A7">
        <w:t xml:space="preserve"> </w:t>
      </w:r>
      <w:r w:rsidRPr="004D1D5E">
        <w:t>dinner</w:t>
      </w:r>
      <w:r w:rsidR="008C15A7">
        <w:t xml:space="preserve"> </w:t>
      </w:r>
      <w:r w:rsidRPr="004D1D5E">
        <w:t>back</w:t>
      </w:r>
      <w:r w:rsidR="008C15A7">
        <w:t xml:space="preserve"> </w:t>
      </w:r>
      <w:r w:rsidRPr="004D1D5E">
        <w:t>into</w:t>
      </w:r>
      <w:r w:rsidR="008C15A7">
        <w:t xml:space="preserve"> </w:t>
      </w:r>
      <w:r w:rsidRPr="004D1D5E">
        <w:t>fashion.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family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circle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strength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love.</w:t>
      </w:r>
    </w:p>
    <w:p w14:paraId="24D8B418" w14:textId="77777777" w:rsidR="00722F53" w:rsidRDefault="00657A81" w:rsidP="008F1C01">
      <w:pPr>
        <w:pStyle w:val="Body-TextTx"/>
      </w:pPr>
      <w:r w:rsidRPr="004D1D5E">
        <w:rPr>
          <w:color w:val="000000"/>
        </w:rPr>
        <w:t>The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Cardon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Family</w:t>
      </w:r>
      <w:r w:rsidR="00C33184">
        <w:rPr>
          <w:color w:val="000000"/>
        </w:rPr>
        <w:t>—</w:t>
      </w:r>
      <w:r w:rsidRPr="004D1D5E">
        <w:rPr>
          <w:color w:val="000000"/>
        </w:rPr>
        <w:t>I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love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you.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Wil</w:t>
      </w:r>
      <w:r w:rsidR="00C33184">
        <w:rPr>
          <w:color w:val="000000"/>
        </w:rPr>
        <w:t>—</w:t>
      </w:r>
      <w:r w:rsidRPr="004D1D5E">
        <w:rPr>
          <w:color w:val="000000"/>
        </w:rPr>
        <w:t>I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miss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you.</w:t>
      </w:r>
      <w:r w:rsidR="008C15A7">
        <w:rPr>
          <w:color w:val="000000"/>
        </w:rPr>
        <w:t xml:space="preserve"> </w:t>
      </w:r>
      <w:r w:rsidRPr="004D1D5E">
        <w:rPr>
          <w:color w:val="000000"/>
        </w:rPr>
        <w:t>Nicole</w:t>
      </w:r>
      <w:r w:rsidR="00C33184">
        <w:rPr>
          <w:color w:val="000000"/>
        </w:rPr>
        <w:t>—</w:t>
      </w:r>
      <w:r w:rsidRPr="004D1D5E">
        <w:rPr>
          <w:color w:val="000000"/>
        </w:rPr>
        <w:t>you</w:t>
      </w:r>
      <w:r w:rsidR="008C15A7">
        <w:rPr>
          <w:color w:val="000000"/>
        </w:rPr>
        <w:t xml:space="preserve"> </w:t>
      </w:r>
      <w:r w:rsidRPr="004D1D5E">
        <w:t>are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strength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need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Rebecca,</w:t>
      </w:r>
      <w:r w:rsidR="008C15A7">
        <w:t xml:space="preserve"> </w:t>
      </w:r>
      <w:r w:rsidRPr="004D1D5E">
        <w:t>Bo,</w:t>
      </w:r>
      <w:r w:rsidR="008C15A7">
        <w:t xml:space="preserve"> </w:t>
      </w:r>
      <w:r w:rsidRPr="004D1D5E">
        <w:t>Parley,</w:t>
      </w:r>
      <w:r w:rsidR="008C15A7">
        <w:t xml:space="preserve"> </w:t>
      </w:r>
      <w:r w:rsidRPr="004D1D5E">
        <w:t>Ruby</w:t>
      </w:r>
      <w:r w:rsidR="008C15A7">
        <w:t xml:space="preserve"> </w:t>
      </w:r>
      <w:r w:rsidRPr="004D1D5E">
        <w:t>&amp;</w:t>
      </w:r>
      <w:r w:rsidR="008C15A7">
        <w:t xml:space="preserve"> </w:t>
      </w:r>
      <w:r w:rsidRPr="004D1D5E">
        <w:t>Scarlett</w:t>
      </w:r>
      <w:r w:rsidR="00C33184">
        <w:t>—</w:t>
      </w:r>
      <w:r w:rsidRPr="004D1D5E">
        <w:t>continue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see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light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gifts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keep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giving.</w:t>
      </w:r>
    </w:p>
    <w:p w14:paraId="2881D031" w14:textId="77777777" w:rsidR="00722F53" w:rsidRDefault="00657A81" w:rsidP="008F1C01">
      <w:pPr>
        <w:pStyle w:val="Body-TextTx"/>
        <w:rPr>
          <w:color w:val="222222"/>
        </w:rPr>
      </w:pPr>
      <w:r w:rsidRPr="004D1D5E">
        <w:t>The</w:t>
      </w:r>
      <w:r w:rsidR="008C15A7">
        <w:t xml:space="preserve"> </w:t>
      </w:r>
      <w:r w:rsidRPr="004D1D5E">
        <w:t>incredible</w:t>
      </w:r>
      <w:r w:rsidR="008C15A7">
        <w:t xml:space="preserve"> </w:t>
      </w:r>
      <w:r w:rsidRPr="004D1D5E">
        <w:t>fans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then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Jersey</w:t>
      </w:r>
      <w:r w:rsidR="008C15A7">
        <w:t xml:space="preserve"> </w:t>
      </w:r>
      <w:r w:rsidRPr="004D1D5E">
        <w:t>Nets,</w:t>
      </w:r>
      <w:r w:rsidR="008C15A7">
        <w:t xml:space="preserve"> </w:t>
      </w:r>
      <w:r w:rsidRPr="004D1D5E">
        <w:t>Philadelphia</w:t>
      </w:r>
      <w:r w:rsidR="008C15A7">
        <w:t xml:space="preserve"> </w:t>
      </w:r>
      <w:r w:rsidRPr="004D1D5E">
        <w:t>Eagles,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York</w:t>
      </w:r>
      <w:r w:rsidR="008C15A7">
        <w:t xml:space="preserve"> </w:t>
      </w:r>
      <w:r w:rsidRPr="004D1D5E">
        <w:t>Knicks,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York</w:t>
      </w:r>
      <w:r w:rsidR="008C15A7">
        <w:t xml:space="preserve"> </w:t>
      </w:r>
      <w:r w:rsidRPr="004D1D5E">
        <w:t>Rangers,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York</w:t>
      </w:r>
      <w:r w:rsidR="008C15A7">
        <w:t xml:space="preserve"> </w:t>
      </w:r>
      <w:r w:rsidRPr="004D1D5E">
        <w:t>Liberty,</w:t>
      </w:r>
      <w:r w:rsidR="008C15A7">
        <w:t xml:space="preserve"> </w:t>
      </w:r>
      <w:r w:rsidRPr="004D1D5E">
        <w:t>Philadelphia</w:t>
      </w:r>
      <w:r w:rsidR="008C15A7">
        <w:t xml:space="preserve"> </w:t>
      </w:r>
      <w:r w:rsidRPr="004D1D5E">
        <w:t>76ers,</w:t>
      </w:r>
      <w:r w:rsidR="008C15A7">
        <w:t xml:space="preserve"> </w:t>
      </w:r>
      <w:r w:rsidRPr="004D1D5E">
        <w:t>New</w:t>
      </w:r>
      <w:r w:rsidR="008C15A7">
        <w:t xml:space="preserve"> </w:t>
      </w:r>
      <w:r w:rsidRPr="004D1D5E">
        <w:t>Jersey</w:t>
      </w:r>
      <w:r w:rsidR="008C15A7">
        <w:t xml:space="preserve"> </w:t>
      </w:r>
      <w:r w:rsidRPr="004D1D5E">
        <w:t>Devils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Dignitas.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passion,</w:t>
      </w:r>
      <w:r w:rsidR="008C15A7">
        <w:t xml:space="preserve"> </w:t>
      </w:r>
      <w:r w:rsidRPr="004D1D5E">
        <w:t>fandom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support</w:t>
      </w:r>
      <w:r w:rsidR="008C15A7">
        <w:t xml:space="preserve"> </w:t>
      </w:r>
      <w:r w:rsidRPr="004D1D5E">
        <w:t>allow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living</w:t>
      </w:r>
      <w:r w:rsidR="008C15A7">
        <w:t xml:space="preserve"> </w:t>
      </w:r>
      <w:r w:rsidRPr="004D1D5E">
        <w:t>doing</w:t>
      </w:r>
      <w:r w:rsidR="008C15A7">
        <w:t xml:space="preserve"> </w:t>
      </w:r>
      <w:r w:rsidRPr="004D1D5E">
        <w:t>what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forever</w:t>
      </w:r>
      <w:r w:rsidR="008C15A7">
        <w:t xml:space="preserve"> </w:t>
      </w:r>
      <w:r w:rsidRPr="004D1D5E">
        <w:t>grateful</w:t>
      </w:r>
      <w:r w:rsidR="008C15A7">
        <w:t xml:space="preserve"> </w:t>
      </w:r>
      <w:r w:rsidRPr="004D1D5E">
        <w:t>(and</w:t>
      </w:r>
      <w:r w:rsidR="008C15A7">
        <w:t xml:space="preserve"> </w:t>
      </w:r>
      <w:r w:rsidRPr="004D1D5E">
        <w:t>if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blocked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twitter,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because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kids</w:t>
      </w:r>
      <w:r w:rsidR="008C15A7">
        <w:t xml:space="preserve"> </w:t>
      </w:r>
      <w:r w:rsidRPr="004D1D5E">
        <w:t>follow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too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language</w:t>
      </w:r>
      <w:r w:rsidR="008C15A7">
        <w:t xml:space="preserve"> </w:t>
      </w:r>
      <w:r w:rsidRPr="004D1D5E">
        <w:t>isn</w:t>
      </w:r>
      <w:r w:rsidR="00610349">
        <w:t>’</w:t>
      </w:r>
      <w:r w:rsidRPr="004D1D5E">
        <w:t>t</w:t>
      </w:r>
      <w:r w:rsidR="008C15A7">
        <w:t xml:space="preserve"> </w:t>
      </w:r>
      <w:r w:rsidRPr="004D1D5E">
        <w:t>meant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them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see</w:t>
      </w:r>
      <w:r w:rsidR="008C15A7">
        <w:t xml:space="preserve"> </w:t>
      </w:r>
      <w:r w:rsidRPr="004D1D5E">
        <w:t>about</w:t>
      </w:r>
      <w:r w:rsidR="008C15A7">
        <w:t xml:space="preserve"> </w:t>
      </w:r>
      <w:r w:rsidRPr="004D1D5E">
        <w:t>their</w:t>
      </w:r>
      <w:r w:rsidR="008C15A7">
        <w:t xml:space="preserve"> </w:t>
      </w:r>
      <w:r w:rsidRPr="004D1D5E">
        <w:t>dad.)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grateful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standing</w:t>
      </w:r>
      <w:r w:rsidR="008C15A7">
        <w:t xml:space="preserve"> </w:t>
      </w:r>
      <w:r w:rsidRPr="004D1D5E">
        <w:t>ovation,</w:t>
      </w:r>
      <w:r w:rsidR="008C15A7">
        <w:t xml:space="preserve"> </w:t>
      </w:r>
      <w:r w:rsidRPr="004D1D5E">
        <w:t>roar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crowd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way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lift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player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team</w:t>
      </w:r>
      <w:r w:rsidR="008C15A7">
        <w:t xml:space="preserve"> </w:t>
      </w:r>
      <w:r w:rsidRPr="004D1D5E">
        <w:t>when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counts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most.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meant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bring</w:t>
      </w:r>
      <w:r w:rsidR="008C15A7">
        <w:t xml:space="preserve"> </w:t>
      </w:r>
      <w:r w:rsidRPr="004D1D5E">
        <w:t>people</w:t>
      </w:r>
      <w:r w:rsidR="008C15A7">
        <w:t xml:space="preserve"> </w:t>
      </w:r>
      <w:r w:rsidRPr="004D1D5E">
        <w:t>together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witnessed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power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around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gives</w:t>
      </w:r>
      <w:r w:rsidR="008C15A7">
        <w:t xml:space="preserve"> </w:t>
      </w:r>
      <w:r w:rsidRPr="004D1D5E">
        <w:t>what</w:t>
      </w:r>
      <w:r w:rsidR="008C15A7">
        <w:t xml:space="preserve"> </w:t>
      </w:r>
      <w:r w:rsidRPr="004D1D5E">
        <w:t>we</w:t>
      </w:r>
      <w:r w:rsidR="008C15A7">
        <w:t xml:space="preserve"> </w:t>
      </w:r>
      <w:r w:rsidRPr="004D1D5E">
        <w:t>do</w:t>
      </w:r>
      <w:r w:rsidR="008C15A7">
        <w:t xml:space="preserve"> </w:t>
      </w:r>
      <w:r w:rsidRPr="004D1D5E">
        <w:t>meaning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purpose.</w:t>
      </w:r>
    </w:p>
    <w:p w14:paraId="171CA89E" w14:textId="77777777" w:rsidR="00722F53" w:rsidRDefault="00657A81" w:rsidP="008F1C01">
      <w:pPr>
        <w:pStyle w:val="Body-TextTx"/>
      </w:pPr>
      <w:r w:rsidRPr="004D1D5E">
        <w:t>To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GMs,</w:t>
      </w:r>
      <w:r w:rsidR="008C15A7">
        <w:t xml:space="preserve"> </w:t>
      </w:r>
      <w:r w:rsidRPr="004D1D5E">
        <w:t>coaches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players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had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privilege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watch,</w:t>
      </w:r>
      <w:r w:rsidR="008C15A7">
        <w:t xml:space="preserve"> </w:t>
      </w:r>
      <w:r w:rsidRPr="004D1D5E">
        <w:t>cheer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get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know.</w:t>
      </w:r>
      <w:r w:rsidR="008C15A7">
        <w:t xml:space="preserve"> </w:t>
      </w:r>
      <w:r w:rsidRPr="004D1D5E">
        <w:t>Greatness,</w:t>
      </w:r>
      <w:r w:rsidR="008C15A7">
        <w:t xml:space="preserve"> </w:t>
      </w:r>
      <w:r w:rsidRPr="004D1D5E">
        <w:t>brilliance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excellence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never</w:t>
      </w:r>
      <w:r w:rsidR="008C15A7">
        <w:t xml:space="preserve"> </w:t>
      </w:r>
      <w:r w:rsidRPr="004D1D5E">
        <w:t>an</w:t>
      </w:r>
      <w:r w:rsidR="008C15A7">
        <w:t xml:space="preserve"> </w:t>
      </w:r>
      <w:r w:rsidRPr="004D1D5E">
        <w:t>accident</w:t>
      </w:r>
      <w:r w:rsidR="00C33184">
        <w:t>—</w:t>
      </w:r>
      <w:r w:rsidRPr="004D1D5E">
        <w:t>I</w:t>
      </w:r>
      <w:r w:rsidR="008C15A7">
        <w:t xml:space="preserve"> </w:t>
      </w:r>
      <w:r w:rsidRPr="004D1D5E">
        <w:t>wish</w:t>
      </w:r>
      <w:r w:rsidR="008C15A7">
        <w:t xml:space="preserve"> </w:t>
      </w:r>
      <w:r w:rsidRPr="004D1D5E">
        <w:t>more</w:t>
      </w:r>
      <w:r w:rsidR="008C15A7">
        <w:t xml:space="preserve"> </w:t>
      </w:r>
      <w:r w:rsidRPr="004D1D5E">
        <w:t>people</w:t>
      </w:r>
      <w:r w:rsidR="008C15A7">
        <w:t xml:space="preserve"> </w:t>
      </w:r>
      <w:r w:rsidRPr="004D1D5E">
        <w:t>saw</w:t>
      </w:r>
      <w:r w:rsidR="008C15A7">
        <w:t xml:space="preserve"> </w:t>
      </w:r>
      <w:r w:rsidRPr="004D1D5E">
        <w:t>how</w:t>
      </w:r>
      <w:r w:rsidR="008C15A7">
        <w:t xml:space="preserve"> </w:t>
      </w:r>
      <w:r w:rsidRPr="004D1D5E">
        <w:t>hard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make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look</w:t>
      </w:r>
      <w:r w:rsidR="008C15A7">
        <w:t xml:space="preserve"> </w:t>
      </w:r>
      <w:r w:rsidRPr="004D1D5E">
        <w:t>so</w:t>
      </w:r>
      <w:r w:rsidR="008C15A7">
        <w:t xml:space="preserve"> </w:t>
      </w:r>
      <w:r w:rsidRPr="004D1D5E">
        <w:t>easy.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you.</w:t>
      </w:r>
    </w:p>
    <w:p w14:paraId="417D6D72" w14:textId="77777777" w:rsidR="00722F53" w:rsidRDefault="00657A81" w:rsidP="008F1C01">
      <w:pPr>
        <w:pStyle w:val="Body-TextTx"/>
        <w:rPr>
          <w:color w:val="FF0000"/>
        </w:rPr>
      </w:pPr>
      <w:r w:rsidRPr="004D1D5E">
        <w:t>My</w:t>
      </w:r>
      <w:r w:rsidR="008C15A7">
        <w:t xml:space="preserve"> </w:t>
      </w:r>
      <w:r w:rsidRPr="004D1D5E">
        <w:t>Fellow</w:t>
      </w:r>
      <w:r w:rsidR="008C15A7">
        <w:t xml:space="preserve"> </w:t>
      </w:r>
      <w:r w:rsidRPr="004D1D5E">
        <w:t>NBA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NHL</w:t>
      </w:r>
      <w:r w:rsidR="008C15A7">
        <w:t xml:space="preserve"> </w:t>
      </w:r>
      <w:r w:rsidRPr="004D1D5E">
        <w:t>Team</w:t>
      </w:r>
      <w:r w:rsidR="008C15A7">
        <w:t xml:space="preserve"> </w:t>
      </w:r>
      <w:r w:rsidRPr="004D1D5E">
        <w:t>Presidents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CEOs.</w:t>
      </w:r>
      <w:r w:rsidR="008C15A7">
        <w:t xml:space="preserve"> </w:t>
      </w:r>
      <w:r w:rsidRPr="004D1D5E">
        <w:t>Very</w:t>
      </w:r>
      <w:r w:rsidR="008C15A7">
        <w:t xml:space="preserve"> </w:t>
      </w:r>
      <w:r w:rsidRPr="004D1D5E">
        <w:t>few</w:t>
      </w:r>
      <w:r w:rsidR="008C15A7">
        <w:t xml:space="preserve"> </w:t>
      </w:r>
      <w:r w:rsidRPr="004D1D5E">
        <w:t>people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ever</w:t>
      </w:r>
      <w:r w:rsidR="008C15A7">
        <w:t xml:space="preserve"> </w:t>
      </w:r>
      <w:r w:rsidRPr="004D1D5E">
        <w:t>know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understand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pressure,</w:t>
      </w:r>
      <w:r w:rsidR="008C15A7">
        <w:t xml:space="preserve"> </w:t>
      </w:r>
      <w:r w:rsidRPr="004D1D5E">
        <w:t>long</w:t>
      </w:r>
      <w:r w:rsidR="008C15A7">
        <w:t xml:space="preserve"> </w:t>
      </w:r>
      <w:r w:rsidRPr="004D1D5E">
        <w:t>hours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intensity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pressure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stress.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simply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best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world</w:t>
      </w:r>
      <w:r w:rsidR="008C15A7">
        <w:t xml:space="preserve"> </w:t>
      </w:r>
      <w:r w:rsidRPr="004D1D5E">
        <w:t>at</w:t>
      </w:r>
      <w:r w:rsidR="008C15A7">
        <w:t xml:space="preserve"> </w:t>
      </w:r>
      <w:r w:rsidRPr="004D1D5E">
        <w:t>what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do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honored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call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friend:</w:t>
      </w:r>
      <w:r w:rsidR="008C15A7">
        <w:t xml:space="preserve"> </w:t>
      </w:r>
      <w:r w:rsidRPr="004D1D5E">
        <w:t>Steve</w:t>
      </w:r>
      <w:r w:rsidR="008C15A7">
        <w:t xml:space="preserve"> </w:t>
      </w:r>
      <w:proofErr w:type="spellStart"/>
      <w:r w:rsidRPr="004D1D5E">
        <w:t>Koonin</w:t>
      </w:r>
      <w:proofErr w:type="spellEnd"/>
      <w:r w:rsidRPr="004D1D5E">
        <w:t>,</w:t>
      </w:r>
      <w:r w:rsidR="008C15A7">
        <w:t xml:space="preserve"> </w:t>
      </w:r>
      <w:r w:rsidRPr="004D1D5E">
        <w:t>Rich</w:t>
      </w:r>
      <w:r w:rsidR="008C15A7">
        <w:t xml:space="preserve"> </w:t>
      </w:r>
      <w:r w:rsidRPr="004D1D5E">
        <w:t>Gotham,</w:t>
      </w:r>
      <w:r w:rsidR="008C15A7">
        <w:t xml:space="preserve"> </w:t>
      </w:r>
      <w:r w:rsidRPr="004D1D5E">
        <w:t>John</w:t>
      </w:r>
      <w:r w:rsidR="008C15A7">
        <w:t xml:space="preserve"> </w:t>
      </w:r>
      <w:proofErr w:type="spellStart"/>
      <w:r w:rsidRPr="004D1D5E">
        <w:t>Abbamondi</w:t>
      </w:r>
      <w:proofErr w:type="spellEnd"/>
      <w:r w:rsidRPr="004D1D5E">
        <w:t>,</w:t>
      </w:r>
      <w:r w:rsidR="008C15A7">
        <w:t xml:space="preserve"> </w:t>
      </w:r>
      <w:r w:rsidRPr="004D1D5E">
        <w:t>Fred</w:t>
      </w:r>
      <w:r w:rsidR="008C15A7">
        <w:t xml:space="preserve"> </w:t>
      </w:r>
      <w:r w:rsidRPr="004D1D5E">
        <w:t>Whitfield,</w:t>
      </w:r>
      <w:r w:rsidR="008C15A7">
        <w:t xml:space="preserve"> </w:t>
      </w:r>
      <w:r w:rsidRPr="004D1D5E">
        <w:t>Michael</w:t>
      </w:r>
      <w:r w:rsidR="008C15A7">
        <w:t xml:space="preserve"> </w:t>
      </w:r>
      <w:proofErr w:type="spellStart"/>
      <w:r w:rsidRPr="004D1D5E">
        <w:t>Reinsdorf</w:t>
      </w:r>
      <w:proofErr w:type="spellEnd"/>
      <w:r w:rsidRPr="004D1D5E">
        <w:t>,</w:t>
      </w:r>
      <w:r w:rsidR="008C15A7">
        <w:t xml:space="preserve"> </w:t>
      </w:r>
      <w:r w:rsidRPr="004D1D5E">
        <w:t>Nic</w:t>
      </w:r>
      <w:r w:rsidR="008C15A7">
        <w:t xml:space="preserve"> </w:t>
      </w:r>
      <w:proofErr w:type="spellStart"/>
      <w:r w:rsidRPr="004D1D5E">
        <w:t>Barlage</w:t>
      </w:r>
      <w:proofErr w:type="spellEnd"/>
      <w:r w:rsidRPr="004D1D5E">
        <w:t>,</w:t>
      </w:r>
      <w:r w:rsidR="008C15A7">
        <w:t xml:space="preserve"> </w:t>
      </w:r>
      <w:r w:rsidRPr="004D1D5E">
        <w:t>Len</w:t>
      </w:r>
      <w:r w:rsidR="008C15A7">
        <w:t xml:space="preserve"> </w:t>
      </w:r>
      <w:proofErr w:type="spellStart"/>
      <w:r w:rsidRPr="004D1D5E">
        <w:t>Komoroski</w:t>
      </w:r>
      <w:proofErr w:type="spellEnd"/>
      <w:r w:rsidRPr="004D1D5E">
        <w:t>,</w:t>
      </w:r>
      <w:r w:rsidR="008C15A7">
        <w:t xml:space="preserve"> </w:t>
      </w:r>
      <w:r w:rsidRPr="004D1D5E">
        <w:t>Cynthia</w:t>
      </w:r>
      <w:r w:rsidR="008C15A7">
        <w:t xml:space="preserve"> </w:t>
      </w:r>
      <w:r w:rsidRPr="004D1D5E">
        <w:t>Marshall,</w:t>
      </w:r>
      <w:r w:rsidR="008C15A7">
        <w:t xml:space="preserve"> </w:t>
      </w:r>
      <w:r w:rsidRPr="004D1D5E">
        <w:t>Matt</w:t>
      </w:r>
      <w:r w:rsidR="008C15A7">
        <w:t xml:space="preserve"> </w:t>
      </w:r>
      <w:r w:rsidRPr="004D1D5E">
        <w:t>Hutchings,</w:t>
      </w:r>
      <w:r w:rsidR="008C15A7">
        <w:t xml:space="preserve"> </w:t>
      </w:r>
      <w:r w:rsidRPr="004D1D5E">
        <w:t>Josh</w:t>
      </w:r>
      <w:r w:rsidR="008C15A7">
        <w:t xml:space="preserve"> </w:t>
      </w:r>
      <w:r w:rsidRPr="004D1D5E">
        <w:t>Kroenke,</w:t>
      </w:r>
      <w:r w:rsidR="008C15A7">
        <w:t xml:space="preserve"> </w:t>
      </w:r>
      <w:proofErr w:type="spellStart"/>
      <w:r w:rsidRPr="004D1D5E">
        <w:t>Arn</w:t>
      </w:r>
      <w:proofErr w:type="spellEnd"/>
      <w:r w:rsidR="008C15A7">
        <w:t xml:space="preserve"> </w:t>
      </w:r>
      <w:proofErr w:type="spellStart"/>
      <w:r w:rsidRPr="004D1D5E">
        <w:t>Tellem</w:t>
      </w:r>
      <w:proofErr w:type="spellEnd"/>
      <w:r w:rsidRPr="004D1D5E">
        <w:t>,</w:t>
      </w:r>
      <w:r w:rsidR="008C15A7">
        <w:t xml:space="preserve"> </w:t>
      </w:r>
      <w:r w:rsidRPr="004D1D5E">
        <w:t>Rick</w:t>
      </w:r>
      <w:r w:rsidR="008C15A7">
        <w:t xml:space="preserve"> </w:t>
      </w:r>
      <w:r w:rsidRPr="004D1D5E">
        <w:t>Welts,</w:t>
      </w:r>
      <w:r w:rsidR="008C15A7">
        <w:t xml:space="preserve"> </w:t>
      </w:r>
      <w:r w:rsidRPr="004D1D5E">
        <w:t>Tad</w:t>
      </w:r>
      <w:r w:rsidR="008C15A7">
        <w:t xml:space="preserve"> </w:t>
      </w:r>
      <w:r w:rsidRPr="004D1D5E">
        <w:t>Brown,</w:t>
      </w:r>
      <w:r w:rsidR="008C15A7">
        <w:t xml:space="preserve"> </w:t>
      </w:r>
      <w:r w:rsidRPr="004D1D5E">
        <w:t>Rick</w:t>
      </w:r>
      <w:r w:rsidR="008C15A7">
        <w:t xml:space="preserve"> </w:t>
      </w:r>
      <w:proofErr w:type="spellStart"/>
      <w:r w:rsidRPr="004D1D5E">
        <w:t>Fuson</w:t>
      </w:r>
      <w:proofErr w:type="spellEnd"/>
      <w:r w:rsidRPr="004D1D5E">
        <w:t>,</w:t>
      </w:r>
      <w:r w:rsidR="008C15A7">
        <w:t xml:space="preserve"> </w:t>
      </w:r>
      <w:r w:rsidRPr="004D1D5E">
        <w:t>Gillian</w:t>
      </w:r>
      <w:r w:rsidR="008C15A7">
        <w:t xml:space="preserve"> </w:t>
      </w:r>
      <w:r w:rsidRPr="004D1D5E">
        <w:t>Zucker,</w:t>
      </w:r>
      <w:r w:rsidR="008C15A7">
        <w:t xml:space="preserve"> </w:t>
      </w:r>
      <w:r w:rsidRPr="004D1D5E">
        <w:t>Tim</w:t>
      </w:r>
      <w:r w:rsidR="008C15A7">
        <w:t xml:space="preserve"> </w:t>
      </w:r>
      <w:r w:rsidRPr="004D1D5E">
        <w:t>Harris,</w:t>
      </w:r>
      <w:r w:rsidR="008C15A7">
        <w:t xml:space="preserve"> </w:t>
      </w:r>
      <w:r w:rsidRPr="004D1D5E">
        <w:t>Jason</w:t>
      </w:r>
      <w:r w:rsidR="008C15A7">
        <w:t xml:space="preserve"> </w:t>
      </w:r>
      <w:r w:rsidRPr="004D1D5E">
        <w:t>Wexler,</w:t>
      </w:r>
      <w:r w:rsidR="008C15A7">
        <w:t xml:space="preserve"> </w:t>
      </w:r>
      <w:r w:rsidRPr="004D1D5E">
        <w:t>Eric</w:t>
      </w:r>
      <w:r w:rsidR="008C15A7">
        <w:t xml:space="preserve"> </w:t>
      </w:r>
      <w:r w:rsidRPr="004D1D5E">
        <w:t>Woolworth,</w:t>
      </w:r>
      <w:r w:rsidR="008C15A7">
        <w:t xml:space="preserve"> </w:t>
      </w:r>
      <w:r w:rsidRPr="004D1D5E">
        <w:t>Peter</w:t>
      </w:r>
      <w:r w:rsidR="008C15A7">
        <w:t xml:space="preserve"> </w:t>
      </w:r>
      <w:proofErr w:type="spellStart"/>
      <w:r w:rsidRPr="004D1D5E">
        <w:t>Feigin</w:t>
      </w:r>
      <w:proofErr w:type="spellEnd"/>
      <w:r w:rsidRPr="004D1D5E">
        <w:t>,</w:t>
      </w:r>
      <w:r w:rsidR="008C15A7">
        <w:t xml:space="preserve"> </w:t>
      </w:r>
      <w:r w:rsidRPr="004D1D5E">
        <w:t>Ethan</w:t>
      </w:r>
      <w:r w:rsidR="008C15A7">
        <w:t xml:space="preserve"> </w:t>
      </w:r>
      <w:r w:rsidRPr="004D1D5E">
        <w:t>Casson,</w:t>
      </w:r>
      <w:r w:rsidR="008C15A7">
        <w:t xml:space="preserve"> </w:t>
      </w:r>
      <w:r w:rsidRPr="004D1D5E">
        <w:t>Dennis</w:t>
      </w:r>
      <w:r w:rsidR="008C15A7">
        <w:t xml:space="preserve"> </w:t>
      </w:r>
      <w:proofErr w:type="spellStart"/>
      <w:r w:rsidRPr="004D1D5E">
        <w:t>Lauscha</w:t>
      </w:r>
      <w:proofErr w:type="spellEnd"/>
      <w:r w:rsidRPr="004D1D5E">
        <w:t>,</w:t>
      </w:r>
      <w:r w:rsidR="008C15A7">
        <w:t xml:space="preserve"> </w:t>
      </w:r>
      <w:r w:rsidRPr="004D1D5E">
        <w:t>Kristin</w:t>
      </w:r>
      <w:r w:rsidR="008C15A7">
        <w:t xml:space="preserve"> </w:t>
      </w:r>
      <w:proofErr w:type="spellStart"/>
      <w:r w:rsidRPr="004D1D5E">
        <w:t>Bernert</w:t>
      </w:r>
      <w:proofErr w:type="spellEnd"/>
      <w:r w:rsidRPr="004D1D5E">
        <w:t>,</w:t>
      </w:r>
      <w:r w:rsidR="008C15A7">
        <w:t xml:space="preserve"> </w:t>
      </w:r>
      <w:r w:rsidRPr="004D1D5E">
        <w:t>Dave</w:t>
      </w:r>
      <w:r w:rsidR="008C15A7">
        <w:t xml:space="preserve"> </w:t>
      </w:r>
      <w:r w:rsidRPr="004D1D5E">
        <w:t>Hopkinson,</w:t>
      </w:r>
      <w:r w:rsidR="008C15A7">
        <w:t xml:space="preserve"> </w:t>
      </w:r>
      <w:r w:rsidRPr="004D1D5E">
        <w:t>Andy</w:t>
      </w:r>
      <w:r w:rsidR="008C15A7">
        <w:t xml:space="preserve"> </w:t>
      </w:r>
      <w:proofErr w:type="spellStart"/>
      <w:r w:rsidRPr="004D1D5E">
        <w:t>Lustgarten</w:t>
      </w:r>
      <w:proofErr w:type="spellEnd"/>
      <w:r w:rsidRPr="004D1D5E">
        <w:t>,</w:t>
      </w:r>
      <w:r w:rsidR="008C15A7">
        <w:t xml:space="preserve"> </w:t>
      </w:r>
      <w:r w:rsidRPr="004D1D5E">
        <w:t>Danny</w:t>
      </w:r>
      <w:r w:rsidR="008C15A7">
        <w:t xml:space="preserve"> </w:t>
      </w:r>
      <w:r w:rsidRPr="004D1D5E">
        <w:t>Barth,</w:t>
      </w:r>
      <w:r w:rsidR="008C15A7">
        <w:t xml:space="preserve"> </w:t>
      </w:r>
      <w:r w:rsidRPr="004D1D5E">
        <w:t>Charlie</w:t>
      </w:r>
      <w:r w:rsidR="008C15A7">
        <w:t xml:space="preserve"> </w:t>
      </w:r>
      <w:r w:rsidRPr="004D1D5E">
        <w:t>Freeman,</w:t>
      </w:r>
      <w:r w:rsidR="008C15A7">
        <w:t xml:space="preserve"> </w:t>
      </w:r>
      <w:r w:rsidRPr="004D1D5E">
        <w:t>Alex</w:t>
      </w:r>
      <w:r w:rsidR="008C15A7">
        <w:t xml:space="preserve"> </w:t>
      </w:r>
      <w:r w:rsidRPr="004D1D5E">
        <w:t>Martins,</w:t>
      </w:r>
      <w:r w:rsidR="008C15A7">
        <w:t xml:space="preserve"> </w:t>
      </w:r>
      <w:r w:rsidRPr="004D1D5E">
        <w:t>Jason</w:t>
      </w:r>
      <w:r w:rsidR="008C15A7">
        <w:t xml:space="preserve"> </w:t>
      </w:r>
      <w:r w:rsidRPr="004D1D5E">
        <w:t>Rowley,</w:t>
      </w:r>
      <w:r w:rsidR="008C15A7">
        <w:t xml:space="preserve"> </w:t>
      </w:r>
      <w:r w:rsidRPr="004D1D5E">
        <w:t>Chris</w:t>
      </w:r>
      <w:r w:rsidR="008C15A7">
        <w:t xml:space="preserve"> </w:t>
      </w:r>
      <w:r w:rsidRPr="004D1D5E">
        <w:t>McGowan,</w:t>
      </w:r>
      <w:r w:rsidR="008C15A7">
        <w:t xml:space="preserve"> </w:t>
      </w:r>
      <w:proofErr w:type="spellStart"/>
      <w:r w:rsidRPr="004D1D5E">
        <w:t>Matina</w:t>
      </w:r>
      <w:proofErr w:type="spellEnd"/>
      <w:r w:rsidR="008C15A7">
        <w:t xml:space="preserve"> </w:t>
      </w:r>
      <w:proofErr w:type="spellStart"/>
      <w:r w:rsidRPr="004D1D5E">
        <w:t>Kolokotronis</w:t>
      </w:r>
      <w:proofErr w:type="spellEnd"/>
      <w:r w:rsidRPr="004D1D5E">
        <w:t>,</w:t>
      </w:r>
      <w:r w:rsidR="008C15A7">
        <w:t xml:space="preserve"> </w:t>
      </w:r>
      <w:r w:rsidRPr="004D1D5E">
        <w:t>John</w:t>
      </w:r>
      <w:r w:rsidR="008C15A7">
        <w:t xml:space="preserve"> </w:t>
      </w:r>
      <w:r w:rsidRPr="004D1D5E">
        <w:t>Rinehart,</w:t>
      </w:r>
      <w:r w:rsidR="008C15A7">
        <w:t xml:space="preserve"> </w:t>
      </w:r>
      <w:r w:rsidRPr="004D1D5E">
        <w:t>RC</w:t>
      </w:r>
      <w:r w:rsidR="008C15A7">
        <w:t xml:space="preserve"> </w:t>
      </w:r>
      <w:r w:rsidRPr="004D1D5E">
        <w:t>Buford,</w:t>
      </w:r>
      <w:r w:rsidR="008C15A7">
        <w:t xml:space="preserve"> </w:t>
      </w:r>
      <w:r w:rsidRPr="004D1D5E">
        <w:t>Michael</w:t>
      </w:r>
      <w:r w:rsidR="008C15A7">
        <w:t xml:space="preserve"> </w:t>
      </w:r>
      <w:proofErr w:type="spellStart"/>
      <w:r w:rsidRPr="004D1D5E">
        <w:t>Friisdahl</w:t>
      </w:r>
      <w:proofErr w:type="spellEnd"/>
      <w:r w:rsidRPr="004D1D5E">
        <w:t>,</w:t>
      </w:r>
      <w:r w:rsidR="008C15A7">
        <w:t xml:space="preserve"> </w:t>
      </w:r>
      <w:r w:rsidRPr="004D1D5E">
        <w:t>Jim</w:t>
      </w:r>
      <w:r w:rsidR="008C15A7">
        <w:t xml:space="preserve"> </w:t>
      </w:r>
      <w:r w:rsidRPr="004D1D5E">
        <w:t>Olson,</w:t>
      </w:r>
      <w:r w:rsidR="008C15A7">
        <w:t xml:space="preserve"> </w:t>
      </w:r>
      <w:r w:rsidRPr="004D1D5E">
        <w:t>Jim</w:t>
      </w:r>
      <w:r w:rsidR="008C15A7">
        <w:t xml:space="preserve"> </w:t>
      </w:r>
      <w:r w:rsidRPr="004D1D5E">
        <w:t>Van</w:t>
      </w:r>
      <w:r w:rsidR="008C15A7">
        <w:t xml:space="preserve"> </w:t>
      </w:r>
      <w:r w:rsidRPr="004D1D5E">
        <w:t>Stone,</w:t>
      </w:r>
      <w:r w:rsidR="008C15A7">
        <w:t xml:space="preserve"> </w:t>
      </w:r>
      <w:r w:rsidRPr="004D1D5E">
        <w:t>Don</w:t>
      </w:r>
      <w:r w:rsidR="008C15A7">
        <w:t xml:space="preserve"> </w:t>
      </w:r>
      <w:r w:rsidRPr="004D1D5E">
        <w:t>Waddell,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Priest,</w:t>
      </w:r>
      <w:r w:rsidR="008C15A7">
        <w:t xml:space="preserve"> </w:t>
      </w:r>
      <w:r w:rsidRPr="004D1D5E">
        <w:t>Lou</w:t>
      </w:r>
      <w:r w:rsidR="008C15A7">
        <w:t xml:space="preserve"> </w:t>
      </w:r>
      <w:r w:rsidRPr="004D1D5E">
        <w:t>Lamoriello,</w:t>
      </w:r>
      <w:r w:rsidR="008C15A7">
        <w:t xml:space="preserve"> </w:t>
      </w:r>
      <w:r w:rsidRPr="004D1D5E">
        <w:t>John</w:t>
      </w:r>
      <w:r w:rsidR="008C15A7">
        <w:t xml:space="preserve"> </w:t>
      </w:r>
      <w:r w:rsidRPr="004D1D5E">
        <w:t>Davidson,</w:t>
      </w:r>
      <w:r w:rsidR="008C15A7">
        <w:t xml:space="preserve"> </w:t>
      </w:r>
      <w:r w:rsidRPr="004D1D5E">
        <w:t>Chuck</w:t>
      </w:r>
      <w:r w:rsidR="008C15A7">
        <w:t xml:space="preserve"> </w:t>
      </w:r>
      <w:r w:rsidRPr="004D1D5E">
        <w:t>Fletcher,</w:t>
      </w:r>
      <w:r w:rsidR="008C15A7">
        <w:t xml:space="preserve"> </w:t>
      </w:r>
      <w:r w:rsidRPr="004D1D5E">
        <w:t>David</w:t>
      </w:r>
      <w:r w:rsidR="008C15A7">
        <w:t xml:space="preserve"> </w:t>
      </w:r>
      <w:r w:rsidRPr="004D1D5E">
        <w:t>Morehouse,</w:t>
      </w:r>
      <w:r w:rsidR="008C15A7">
        <w:t xml:space="preserve"> </w:t>
      </w:r>
      <w:r w:rsidRPr="004D1D5E">
        <w:t>Dick</w:t>
      </w:r>
      <w:r w:rsidR="008C15A7">
        <w:t xml:space="preserve"> </w:t>
      </w:r>
      <w:r w:rsidRPr="004D1D5E">
        <w:t>Patrick,</w:t>
      </w:r>
      <w:r w:rsidR="008C15A7">
        <w:t xml:space="preserve"> </w:t>
      </w:r>
      <w:r w:rsidRPr="004D1D5E">
        <w:t>Cam</w:t>
      </w:r>
      <w:r w:rsidR="008C15A7">
        <w:t xml:space="preserve"> </w:t>
      </w:r>
      <w:r w:rsidRPr="004D1D5E">
        <w:t>Neely,</w:t>
      </w:r>
      <w:r w:rsidR="008C15A7">
        <w:t xml:space="preserve"> </w:t>
      </w:r>
      <w:r w:rsidRPr="004D1D5E">
        <w:t>Kim</w:t>
      </w:r>
      <w:r w:rsidR="008C15A7">
        <w:t xml:space="preserve"> </w:t>
      </w:r>
      <w:r w:rsidRPr="004D1D5E">
        <w:t>Pegula,</w:t>
      </w:r>
      <w:r w:rsidR="008C15A7">
        <w:t xml:space="preserve"> </w:t>
      </w:r>
      <w:r w:rsidRPr="004D1D5E">
        <w:t>Christopher</w:t>
      </w:r>
      <w:r w:rsidR="008C15A7">
        <w:t xml:space="preserve"> </w:t>
      </w:r>
      <w:r w:rsidRPr="004D1D5E">
        <w:t>Ilitch,</w:t>
      </w:r>
      <w:r w:rsidR="008C15A7">
        <w:t xml:space="preserve"> </w:t>
      </w:r>
      <w:r w:rsidRPr="004D1D5E">
        <w:t>Chris</w:t>
      </w:r>
      <w:r w:rsidR="008C15A7">
        <w:t xml:space="preserve"> </w:t>
      </w:r>
      <w:r w:rsidRPr="004D1D5E">
        <w:t>Granger,</w:t>
      </w:r>
      <w:r w:rsidR="008C15A7">
        <w:t xml:space="preserve"> </w:t>
      </w:r>
      <w:r w:rsidRPr="004D1D5E">
        <w:t>Rory</w:t>
      </w:r>
      <w:r w:rsidR="008C15A7">
        <w:t xml:space="preserve"> </w:t>
      </w:r>
      <w:proofErr w:type="spellStart"/>
      <w:r w:rsidRPr="004D1D5E">
        <w:t>Babich</w:t>
      </w:r>
      <w:proofErr w:type="spellEnd"/>
      <w:r w:rsidRPr="004D1D5E">
        <w:t>,</w:t>
      </w:r>
      <w:r w:rsidR="008C15A7">
        <w:t xml:space="preserve"> </w:t>
      </w:r>
      <w:r w:rsidRPr="004D1D5E">
        <w:t>Geoff</w:t>
      </w:r>
      <w:r w:rsidR="008C15A7">
        <w:t xml:space="preserve"> </w:t>
      </w:r>
      <w:r w:rsidRPr="004D1D5E">
        <w:t>Molson,</w:t>
      </w:r>
      <w:r w:rsidR="008C15A7">
        <w:t xml:space="preserve"> </w:t>
      </w:r>
      <w:r w:rsidRPr="004D1D5E">
        <w:t>France</w:t>
      </w:r>
      <w:r w:rsidR="008C15A7">
        <w:t xml:space="preserve"> </w:t>
      </w:r>
      <w:r w:rsidRPr="004D1D5E">
        <w:t>Margaret</w:t>
      </w:r>
      <w:r w:rsidR="008C15A7">
        <w:t xml:space="preserve"> </w:t>
      </w:r>
      <w:r w:rsidRPr="004D1D5E">
        <w:t>Belanger,</w:t>
      </w:r>
      <w:r w:rsidR="008C15A7">
        <w:t xml:space="preserve"> </w:t>
      </w:r>
      <w:r w:rsidRPr="004D1D5E">
        <w:t>Steve</w:t>
      </w:r>
      <w:r w:rsidR="008C15A7">
        <w:t xml:space="preserve"> </w:t>
      </w:r>
      <w:r w:rsidRPr="004D1D5E">
        <w:t>Griggs,</w:t>
      </w:r>
      <w:r w:rsidR="008C15A7">
        <w:t xml:space="preserve"> </w:t>
      </w:r>
      <w:r w:rsidRPr="004D1D5E">
        <w:t>Brendan</w:t>
      </w:r>
      <w:r w:rsidR="008C15A7">
        <w:t xml:space="preserve"> </w:t>
      </w:r>
      <w:r w:rsidRPr="004D1D5E">
        <w:t>Shanahan,</w:t>
      </w:r>
      <w:r w:rsidR="008C15A7">
        <w:t xml:space="preserve"> </w:t>
      </w:r>
      <w:r w:rsidRPr="004D1D5E">
        <w:t>Anthony</w:t>
      </w:r>
      <w:r w:rsidR="008C15A7">
        <w:t xml:space="preserve"> </w:t>
      </w:r>
      <w:r w:rsidRPr="004D1D5E">
        <w:t>LeBlanc,</w:t>
      </w:r>
      <w:r w:rsidR="008C15A7">
        <w:t xml:space="preserve"> </w:t>
      </w:r>
      <w:r w:rsidRPr="004D1D5E">
        <w:t>Danny</w:t>
      </w:r>
      <w:r w:rsidR="008C15A7">
        <w:t xml:space="preserve"> </w:t>
      </w:r>
      <w:r w:rsidRPr="004D1D5E">
        <w:t>Wirtz,</w:t>
      </w:r>
      <w:r w:rsidR="008C15A7">
        <w:t xml:space="preserve"> </w:t>
      </w:r>
      <w:r w:rsidRPr="004D1D5E">
        <w:t>Josh</w:t>
      </w:r>
      <w:r w:rsidR="008C15A7">
        <w:t xml:space="preserve"> </w:t>
      </w:r>
      <w:r w:rsidRPr="004D1D5E">
        <w:t>Kroenke,</w:t>
      </w:r>
      <w:r w:rsidR="008C15A7">
        <w:t xml:space="preserve"> </w:t>
      </w:r>
      <w:r w:rsidRPr="004D1D5E">
        <w:t>Jim</w:t>
      </w:r>
      <w:r w:rsidR="008C15A7">
        <w:t xml:space="preserve"> </w:t>
      </w:r>
      <w:proofErr w:type="spellStart"/>
      <w:r w:rsidRPr="004D1D5E">
        <w:t>Lites</w:t>
      </w:r>
      <w:proofErr w:type="spellEnd"/>
      <w:r w:rsidRPr="004D1D5E">
        <w:t>,</w:t>
      </w:r>
      <w:r w:rsidR="008C15A7">
        <w:t xml:space="preserve"> </w:t>
      </w:r>
      <w:r w:rsidRPr="004D1D5E">
        <w:t>Matt</w:t>
      </w:r>
      <w:r w:rsidR="008C15A7">
        <w:t xml:space="preserve"> </w:t>
      </w:r>
      <w:proofErr w:type="spellStart"/>
      <w:r w:rsidRPr="004D1D5E">
        <w:t>Majka</w:t>
      </w:r>
      <w:proofErr w:type="spellEnd"/>
      <w:r w:rsidRPr="004D1D5E">
        <w:t>,</w:t>
      </w:r>
      <w:r w:rsidR="008C15A7">
        <w:t xml:space="preserve"> </w:t>
      </w:r>
      <w:r w:rsidRPr="004D1D5E">
        <w:t>David</w:t>
      </w:r>
      <w:r w:rsidR="008C15A7">
        <w:t xml:space="preserve"> </w:t>
      </w:r>
      <w:proofErr w:type="spellStart"/>
      <w:r w:rsidRPr="004D1D5E">
        <w:t>Poile</w:t>
      </w:r>
      <w:proofErr w:type="spellEnd"/>
      <w:r w:rsidRPr="004D1D5E">
        <w:t>,</w:t>
      </w:r>
      <w:r w:rsidR="008C15A7">
        <w:t xml:space="preserve"> </w:t>
      </w:r>
      <w:r w:rsidRPr="004D1D5E">
        <w:t>Doug</w:t>
      </w:r>
      <w:r w:rsidR="008C15A7">
        <w:t xml:space="preserve"> </w:t>
      </w:r>
      <w:r w:rsidRPr="004D1D5E">
        <w:t>Armstrong,</w:t>
      </w:r>
      <w:r w:rsidR="008C15A7">
        <w:t xml:space="preserve"> </w:t>
      </w:r>
      <w:r w:rsidRPr="004D1D5E">
        <w:t>John</w:t>
      </w:r>
      <w:r w:rsidR="008C15A7">
        <w:t xml:space="preserve"> </w:t>
      </w:r>
      <w:r w:rsidRPr="004D1D5E">
        <w:t>Olfert,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Schulman,</w:t>
      </w:r>
      <w:r w:rsidR="008C15A7">
        <w:t xml:space="preserve"> </w:t>
      </w:r>
      <w:r w:rsidRPr="004D1D5E">
        <w:t>Xavier</w:t>
      </w:r>
      <w:r w:rsidR="008C15A7">
        <w:t xml:space="preserve"> </w:t>
      </w:r>
      <w:r w:rsidRPr="004D1D5E">
        <w:t>Gutierrez,</w:t>
      </w:r>
      <w:r w:rsidR="008C15A7">
        <w:t xml:space="preserve"> </w:t>
      </w:r>
      <w:r w:rsidRPr="004D1D5E">
        <w:t>Ken</w:t>
      </w:r>
      <w:r w:rsidR="008C15A7">
        <w:t xml:space="preserve"> </w:t>
      </w:r>
      <w:r w:rsidRPr="004D1D5E">
        <w:t>King,</w:t>
      </w:r>
      <w:r w:rsidR="008C15A7">
        <w:t xml:space="preserve"> </w:t>
      </w:r>
      <w:r w:rsidRPr="004D1D5E">
        <w:t>Bob</w:t>
      </w:r>
      <w:r w:rsidR="008C15A7">
        <w:t xml:space="preserve"> </w:t>
      </w:r>
      <w:r w:rsidRPr="004D1D5E">
        <w:t>Nicholson,</w:t>
      </w:r>
      <w:r w:rsidR="008C15A7">
        <w:t xml:space="preserve"> </w:t>
      </w:r>
      <w:r w:rsidRPr="004D1D5E">
        <w:t>Luc</w:t>
      </w:r>
      <w:r w:rsidR="008C15A7">
        <w:t xml:space="preserve"> </w:t>
      </w:r>
      <w:r w:rsidRPr="004D1D5E">
        <w:t>Robitaille,</w:t>
      </w:r>
      <w:r w:rsidR="008C15A7">
        <w:t xml:space="preserve"> </w:t>
      </w:r>
      <w:r w:rsidRPr="004D1D5E">
        <w:t>Jonathan</w:t>
      </w:r>
      <w:r w:rsidR="008C15A7">
        <w:t xml:space="preserve"> </w:t>
      </w:r>
      <w:r w:rsidRPr="004D1D5E">
        <w:t>Becher,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Doyle,</w:t>
      </w:r>
      <w:r w:rsidR="008C15A7">
        <w:t xml:space="preserve"> </w:t>
      </w:r>
      <w:r w:rsidRPr="004D1D5E">
        <w:t>Kerry</w:t>
      </w:r>
      <w:r w:rsidR="008C15A7">
        <w:t xml:space="preserve"> </w:t>
      </w:r>
      <w:proofErr w:type="spellStart"/>
      <w:r w:rsidRPr="004D1D5E">
        <w:t>Bubolz</w:t>
      </w:r>
      <w:proofErr w:type="spellEnd"/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Dan</w:t>
      </w:r>
      <w:r w:rsidR="008C15A7">
        <w:t xml:space="preserve"> </w:t>
      </w:r>
      <w:r w:rsidRPr="004D1D5E">
        <w:t>Beckerman.</w:t>
      </w:r>
    </w:p>
    <w:p w14:paraId="03DC8329" w14:textId="77777777" w:rsidR="00722F53" w:rsidRDefault="00657A81" w:rsidP="008F1C01">
      <w:pPr>
        <w:pStyle w:val="Body-TextTx"/>
      </w:pPr>
      <w:r w:rsidRPr="004D1D5E">
        <w:t>The</w:t>
      </w:r>
      <w:r w:rsidR="008C15A7">
        <w:t xml:space="preserve"> </w:t>
      </w:r>
      <w:r w:rsidRPr="004D1D5E">
        <w:t>Managing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Limited</w:t>
      </w:r>
      <w:r w:rsidR="008C15A7">
        <w:t xml:space="preserve"> </w:t>
      </w:r>
      <w:r w:rsidRPr="004D1D5E">
        <w:t>Partners</w:t>
      </w:r>
      <w:r w:rsidR="008C15A7">
        <w:t xml:space="preserve"> </w:t>
      </w:r>
      <w:r w:rsidRPr="004D1D5E">
        <w:t>at</w:t>
      </w:r>
      <w:r w:rsidR="008C15A7">
        <w:t xml:space="preserve"> </w:t>
      </w:r>
      <w:r w:rsidRPr="004D1D5E">
        <w:t>Harris</w:t>
      </w:r>
      <w:r w:rsidR="008C15A7">
        <w:t xml:space="preserve"> </w:t>
      </w:r>
      <w:r w:rsidRPr="004D1D5E">
        <w:t>Blitzer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Entertainment.</w:t>
      </w:r>
      <w:r w:rsidR="008C15A7">
        <w:t xml:space="preserve"> </w:t>
      </w:r>
      <w:r w:rsidRPr="004D1D5E">
        <w:t>Josh</w:t>
      </w:r>
      <w:r w:rsidR="008C15A7">
        <w:t xml:space="preserve"> </w:t>
      </w:r>
      <w:r w:rsidRPr="004D1D5E">
        <w:t>Harris,</w:t>
      </w:r>
      <w:r w:rsidR="008C15A7">
        <w:t xml:space="preserve"> </w:t>
      </w:r>
      <w:r w:rsidRPr="004D1D5E">
        <w:t>David</w:t>
      </w:r>
      <w:r w:rsidR="008C15A7">
        <w:t xml:space="preserve"> </w:t>
      </w:r>
      <w:r w:rsidRPr="004D1D5E">
        <w:t>Blitzer,</w:t>
      </w:r>
      <w:r w:rsidR="008C15A7">
        <w:t xml:space="preserve"> </w:t>
      </w:r>
      <w:r w:rsidRPr="004D1D5E">
        <w:t>Michael</w:t>
      </w:r>
      <w:r w:rsidR="008C15A7">
        <w:t xml:space="preserve"> </w:t>
      </w:r>
      <w:r w:rsidRPr="004D1D5E">
        <w:t>Rubin,</w:t>
      </w:r>
      <w:r w:rsidR="008C15A7">
        <w:t xml:space="preserve"> </w:t>
      </w:r>
      <w:r w:rsidRPr="004D1D5E">
        <w:t>Rodger</w:t>
      </w:r>
      <w:r w:rsidR="008C15A7">
        <w:t xml:space="preserve"> </w:t>
      </w:r>
      <w:r w:rsidRPr="004D1D5E">
        <w:t>Krouse,</w:t>
      </w:r>
      <w:r w:rsidR="008C15A7">
        <w:t xml:space="preserve"> </w:t>
      </w:r>
      <w:r w:rsidRPr="004D1D5E">
        <w:t>Marc</w:t>
      </w:r>
      <w:r w:rsidR="008C15A7">
        <w:t xml:space="preserve"> </w:t>
      </w:r>
      <w:proofErr w:type="spellStart"/>
      <w:r w:rsidRPr="004D1D5E">
        <w:t>Leder</w:t>
      </w:r>
      <w:proofErr w:type="spellEnd"/>
      <w:r w:rsidRPr="004D1D5E">
        <w:t>,</w:t>
      </w:r>
      <w:r w:rsidR="008C15A7">
        <w:t xml:space="preserve"> </w:t>
      </w:r>
      <w:r w:rsidRPr="004D1D5E">
        <w:t>Marty</w:t>
      </w:r>
      <w:r w:rsidR="008C15A7">
        <w:t xml:space="preserve"> </w:t>
      </w:r>
      <w:r w:rsidRPr="004D1D5E">
        <w:t>Geller,</w:t>
      </w:r>
      <w:r w:rsidR="008C15A7">
        <w:t xml:space="preserve"> </w:t>
      </w:r>
      <w:r w:rsidRPr="004D1D5E">
        <w:t>James</w:t>
      </w:r>
      <w:r w:rsidR="008C15A7">
        <w:t xml:space="preserve"> </w:t>
      </w:r>
      <w:r w:rsidRPr="004D1D5E">
        <w:t>Lassiter,</w:t>
      </w:r>
      <w:r w:rsidR="008C15A7">
        <w:t xml:space="preserve"> </w:t>
      </w:r>
      <w:r w:rsidRPr="004D1D5E">
        <w:t>Adam</w:t>
      </w:r>
      <w:r w:rsidR="008C15A7">
        <w:t xml:space="preserve"> </w:t>
      </w:r>
      <w:r w:rsidRPr="004D1D5E">
        <w:t>Aron,</w:t>
      </w:r>
      <w:r w:rsidR="008C15A7">
        <w:t xml:space="preserve"> </w:t>
      </w:r>
      <w:r w:rsidRPr="004D1D5E">
        <w:t>Will</w:t>
      </w:r>
      <w:r w:rsidR="008C15A7">
        <w:t xml:space="preserve"> </w:t>
      </w:r>
      <w:r w:rsidRPr="004D1D5E">
        <w:t>Smith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Brad</w:t>
      </w:r>
      <w:r w:rsidR="008C15A7">
        <w:t xml:space="preserve"> </w:t>
      </w:r>
      <w:r w:rsidRPr="004D1D5E">
        <w:t>Krouse.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infinite</w:t>
      </w:r>
      <w:r w:rsidR="008C15A7">
        <w:t xml:space="preserve"> </w:t>
      </w:r>
      <w:r w:rsidRPr="004D1D5E">
        <w:t>guidance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given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opportunity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run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greatest</w:t>
      </w:r>
      <w:r w:rsidR="008C15A7">
        <w:t xml:space="preserve"> </w:t>
      </w:r>
      <w:r w:rsidRPr="004D1D5E">
        <w:t>franchise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entertainment.</w:t>
      </w:r>
      <w:r w:rsidR="008C15A7">
        <w:t xml:space="preserve"> </w:t>
      </w:r>
      <w:r w:rsidRPr="004D1D5E">
        <w:t>It</w:t>
      </w:r>
      <w:r w:rsidR="008C15A7">
        <w:t xml:space="preserve"> </w:t>
      </w:r>
      <w:r w:rsidRPr="004D1D5E">
        <w:t>is</w:t>
      </w:r>
      <w:r w:rsidR="008C15A7">
        <w:t xml:space="preserve"> </w:t>
      </w:r>
      <w:r w:rsidRPr="004D1D5E">
        <w:t>truly</w:t>
      </w:r>
      <w:r w:rsidR="008C15A7">
        <w:t xml:space="preserve"> </w:t>
      </w:r>
      <w:r w:rsidRPr="004D1D5E">
        <w:t>a</w:t>
      </w:r>
      <w:r w:rsidR="008C15A7">
        <w:t xml:space="preserve"> </w:t>
      </w:r>
      <w:r w:rsidRPr="004D1D5E">
        <w:t>blessing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able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each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you.</w:t>
      </w:r>
    </w:p>
    <w:p w14:paraId="3DA08014" w14:textId="77777777" w:rsidR="00722F53" w:rsidRDefault="00657A81" w:rsidP="008F1C01">
      <w:pPr>
        <w:pStyle w:val="Body-TextTx"/>
        <w:rPr>
          <w:color w:val="000000" w:themeColor="text1"/>
        </w:rPr>
      </w:pPr>
      <w:r w:rsidRPr="004D1D5E">
        <w:t>I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had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pleasure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learning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cases</w:t>
      </w:r>
      <w:r w:rsidR="008C15A7">
        <w:t xml:space="preserve"> </w:t>
      </w:r>
      <w:r w:rsidRPr="004D1D5E">
        <w:t>working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alongside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most</w:t>
      </w:r>
      <w:r w:rsidR="008C15A7">
        <w:t xml:space="preserve"> </w:t>
      </w:r>
      <w:r w:rsidRPr="004D1D5E">
        <w:t>talented</w:t>
      </w:r>
      <w:r w:rsidR="008C15A7">
        <w:t xml:space="preserve"> </w:t>
      </w:r>
      <w:r w:rsidRPr="004D1D5E">
        <w:t>individuals</w:t>
      </w:r>
      <w:r w:rsidR="008C15A7">
        <w:t xml:space="preserve"> </w:t>
      </w:r>
      <w:r w:rsidRPr="004D1D5E">
        <w:t>on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planet,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without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would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where,</w:t>
      </w:r>
      <w:r w:rsidR="008C15A7">
        <w:t xml:space="preserve"> </w:t>
      </w:r>
      <w:r w:rsidRPr="004D1D5E">
        <w:t>or</w:t>
      </w:r>
      <w:r w:rsidR="008C15A7">
        <w:t xml:space="preserve"> </w:t>
      </w:r>
      <w:r w:rsidRPr="004D1D5E">
        <w:t>who,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today.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allowed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lead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led.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believing</w:t>
      </w:r>
      <w:r w:rsidR="008C15A7">
        <w:t xml:space="preserve"> </w:t>
      </w:r>
      <w:r w:rsidRPr="004D1D5E">
        <w:t>in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guiding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along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journey.</w:t>
      </w:r>
      <w:r w:rsidR="00722F53" w:rsidRPr="00722F53">
        <w:t xml:space="preserve"> </w:t>
      </w:r>
      <w:r w:rsidRPr="004D1D5E">
        <w:t>A</w:t>
      </w:r>
      <w:r w:rsidR="008C15A7">
        <w:t xml:space="preserve"> </w:t>
      </w:r>
      <w:r w:rsidRPr="004D1D5E">
        <w:t>few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BC4DEA">
        <w:rPr>
          <w:rStyle w:val="itali"/>
        </w:rPr>
        <w:t>many</w:t>
      </w:r>
      <w:r w:rsidR="008C15A7">
        <w:t xml:space="preserve"> </w:t>
      </w:r>
      <w:r w:rsidRPr="004D1D5E">
        <w:t>influential</w:t>
      </w:r>
      <w:r w:rsidR="008C15A7">
        <w:t xml:space="preserve"> </w:t>
      </w:r>
      <w:r w:rsidRPr="004D1D5E">
        <w:t>former,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some</w:t>
      </w:r>
      <w:r w:rsidR="008C15A7">
        <w:t xml:space="preserve"> </w:t>
      </w:r>
      <w:r w:rsidRPr="004D1D5E">
        <w:t>present,</w:t>
      </w:r>
      <w:r w:rsidR="008C15A7">
        <w:t xml:space="preserve"> </w:t>
      </w:r>
      <w:r w:rsidRPr="004D1D5E">
        <w:t>friends,</w:t>
      </w:r>
      <w:r w:rsidR="008C15A7">
        <w:t xml:space="preserve"> </w:t>
      </w:r>
      <w:r w:rsidRPr="004D1D5E">
        <w:t>colleagues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bosses.</w:t>
      </w:r>
      <w:r w:rsidR="008C15A7">
        <w:t xml:space="preserve"> </w:t>
      </w:r>
      <w:r w:rsidRPr="004D1D5E">
        <w:t>Jeff</w:t>
      </w:r>
      <w:r w:rsidR="008C15A7">
        <w:t xml:space="preserve"> </w:t>
      </w:r>
      <w:r w:rsidRPr="004D1D5E">
        <w:t>Lurie,</w:t>
      </w:r>
      <w:r w:rsidR="008C15A7">
        <w:t xml:space="preserve"> </w:t>
      </w:r>
      <w:r w:rsidRPr="004D1D5E">
        <w:t>Joe</w:t>
      </w:r>
      <w:r w:rsidR="008C15A7">
        <w:t xml:space="preserve"> </w:t>
      </w:r>
      <w:r w:rsidRPr="004D1D5E">
        <w:t>Banner,</w:t>
      </w:r>
      <w:r w:rsidR="008C15A7">
        <w:t xml:space="preserve"> </w:t>
      </w:r>
      <w:r w:rsidRPr="004D1D5E">
        <w:t>Jon</w:t>
      </w:r>
      <w:r w:rsidR="008C15A7">
        <w:t xml:space="preserve"> </w:t>
      </w:r>
      <w:r w:rsidRPr="004D1D5E">
        <w:t>Spoelstra,</w:t>
      </w:r>
      <w:r w:rsidR="008C15A7">
        <w:t xml:space="preserve"> </w:t>
      </w:r>
      <w:r w:rsidRPr="004D1D5E">
        <w:t>David</w:t>
      </w:r>
      <w:r w:rsidR="008C15A7">
        <w:t xml:space="preserve"> </w:t>
      </w:r>
      <w:r w:rsidRPr="004D1D5E">
        <w:t>Stern,</w:t>
      </w:r>
      <w:r w:rsidR="008C15A7">
        <w:t xml:space="preserve"> </w:t>
      </w:r>
      <w:r w:rsidRPr="004D1D5E">
        <w:t>Arnie</w:t>
      </w:r>
      <w:r w:rsidR="008C15A7">
        <w:t xml:space="preserve"> </w:t>
      </w:r>
      <w:proofErr w:type="spellStart"/>
      <w:r w:rsidRPr="004D1D5E">
        <w:t>Prives</w:t>
      </w:r>
      <w:proofErr w:type="spellEnd"/>
      <w:r w:rsidRPr="004D1D5E">
        <w:t>,</w:t>
      </w:r>
      <w:r w:rsidR="008C15A7">
        <w:t xml:space="preserve"> </w:t>
      </w:r>
      <w:r w:rsidRPr="004D1D5E">
        <w:t>Bruce</w:t>
      </w:r>
      <w:r w:rsidR="008C15A7">
        <w:t xml:space="preserve"> </w:t>
      </w:r>
      <w:r w:rsidRPr="004D1D5E">
        <w:rPr>
          <w:color w:val="000000" w:themeColor="text1"/>
        </w:rPr>
        <w:t>Schilling,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Giovanni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Mazzarelli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Walker,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Jeff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Piluso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Addeo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Loricchio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Bernie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Mullin,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Larkin,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Ron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Skotarczak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Travis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Williams,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Eric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Hinds,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Matt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Kelly,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Buck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Holmes,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Steve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Vitale,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Brian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Blair,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Scott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Cutler,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Ben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Sibbett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Young,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Chester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Elton,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Howie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Nuchow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Levine,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Paul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Danforth,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Scott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Storck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Brett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Yormark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Jeff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Auerbach,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Karen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Levine,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Chad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Estis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Ondrejko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Cudmore,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Mark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Piazza,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Seth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Berger,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Adam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Kanner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Jared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Stone,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Chris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Dodge,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Hawkins,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Greg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Geoff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Brown,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Tagg</w:t>
      </w:r>
      <w:proofErr w:type="spellEnd"/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Romney,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Drew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Johnson,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Roger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Morgan,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Toby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Shorter,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Antinoro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Peter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Horn,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Shelby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Christensen,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Amber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Skoubye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Daneil</w:t>
      </w:r>
      <w:proofErr w:type="spellEnd"/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Skoubye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Daniel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Daniel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Jimmy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Dunn,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Evans,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Tanya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Curry,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Steve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Ross,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Russ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Dalby,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Leo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Carlin,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Jeffrey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Smith,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Fox,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Chris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Kaufman,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Casey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Coffman,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Howard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Jacobs,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Elton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Brand,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Fitzgerald,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Lindy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Ruff,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Brett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Brown,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Bryan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Colangelo,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Sam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Hinkie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Adam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Jake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Reynolds,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Chris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Heck,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Hugh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Weber,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Brad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Shron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Collins,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Abrams,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Elizabeth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Berman,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Gabe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Harris,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Katie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O</w:t>
      </w:r>
      <w:r w:rsidR="00610349">
        <w:rPr>
          <w:color w:val="000000" w:themeColor="text1"/>
        </w:rPr>
        <w:t>’</w:t>
      </w:r>
      <w:r w:rsidRPr="004D1D5E">
        <w:rPr>
          <w:color w:val="000000" w:themeColor="text1"/>
        </w:rPr>
        <w:t>Reilly,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Jonathan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Fascitelli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Dave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Sholler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Andy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Aninsman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Marty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Capasso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Milan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Kunz,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Bruce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Winn,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Kenny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Lower,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Hutchinson,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Corbin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Walburger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Dave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Checketts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Morgan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Jones,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Brian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Adams,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Bryan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Bunker,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Lara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Price,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Evan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Zemsky,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Isaac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Harrouche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Gary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Bettman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Mark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Tatum,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Bill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Sutton,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Adam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Silver,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Dolan,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Danny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Meiseles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Sandy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Montag,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Sumeet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Goel,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Jordan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Bazant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Michael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Neuman,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Jay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Marciano,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Alan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Ostfield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Paul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Speaker,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Peter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Farnsworth,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Esposito,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Sophie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Goldschmidt,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Jim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Ferrell,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Bill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McDermott,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Chad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Lewis,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Casey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Wasserman,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Kennedy,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Jeff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Gorton,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Howie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Roseman,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Mike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</w:t>
      </w:r>
      <w:r w:rsidR="00610349">
        <w:rPr>
          <w:color w:val="000000" w:themeColor="text1"/>
        </w:rPr>
        <w:t>’</w:t>
      </w:r>
      <w:r w:rsidRPr="004D1D5E">
        <w:rPr>
          <w:color w:val="000000" w:themeColor="text1"/>
        </w:rPr>
        <w:t>Antoni,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Donnie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Walsh,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Glen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Sather,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John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Tortorella,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Tom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Renney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Brian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Rolapp</w:t>
      </w:r>
      <w:proofErr w:type="spellEnd"/>
      <w:r w:rsidRPr="004D1D5E">
        <w:rPr>
          <w:color w:val="000000" w:themeColor="text1"/>
        </w:rPr>
        <w:t>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Rob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Manfred,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Reed,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Tom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Glick,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Amy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Brooks,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Irwin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Simon,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Stacy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McWilliams,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Donna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Daniels,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David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Ware,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Clark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Maxwell,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Vai</w:t>
      </w:r>
      <w:proofErr w:type="spellEnd"/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Sikahema</w:t>
      </w:r>
      <w:proofErr w:type="spellEnd"/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and</w:t>
      </w:r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the</w:t>
      </w:r>
      <w:r w:rsidR="008C15A7">
        <w:rPr>
          <w:color w:val="000000" w:themeColor="text1"/>
        </w:rPr>
        <w:t xml:space="preserve"> </w:t>
      </w:r>
      <w:proofErr w:type="spellStart"/>
      <w:r w:rsidRPr="004D1D5E">
        <w:rPr>
          <w:color w:val="000000" w:themeColor="text1"/>
        </w:rPr>
        <w:t>O</w:t>
      </w:r>
      <w:r w:rsidR="00610349">
        <w:rPr>
          <w:color w:val="000000" w:themeColor="text1"/>
        </w:rPr>
        <w:t>’</w:t>
      </w:r>
      <w:r w:rsidRPr="004D1D5E">
        <w:rPr>
          <w:color w:val="000000" w:themeColor="text1"/>
        </w:rPr>
        <w:t>Bats</w:t>
      </w:r>
      <w:proofErr w:type="spellEnd"/>
      <w:r w:rsidR="008C15A7">
        <w:rPr>
          <w:color w:val="000000" w:themeColor="text1"/>
        </w:rPr>
        <w:t xml:space="preserve"> </w:t>
      </w:r>
      <w:r w:rsidRPr="004D1D5E">
        <w:rPr>
          <w:color w:val="000000" w:themeColor="text1"/>
        </w:rPr>
        <w:t>family.</w:t>
      </w:r>
    </w:p>
    <w:p w14:paraId="515E6458" w14:textId="77777777" w:rsidR="00722F53" w:rsidRDefault="00657A81" w:rsidP="008F1C01">
      <w:pPr>
        <w:pStyle w:val="Body-TextTx"/>
      </w:pPr>
      <w:r w:rsidRPr="004D1D5E">
        <w:t>The</w:t>
      </w:r>
      <w:r w:rsidR="008C15A7">
        <w:t xml:space="preserve"> </w:t>
      </w:r>
      <w:r w:rsidRPr="004D1D5E">
        <w:t>Young</w:t>
      </w:r>
      <w:r w:rsidR="008C15A7">
        <w:t xml:space="preserve"> </w:t>
      </w:r>
      <w:r w:rsidRPr="004D1D5E">
        <w:t>Presidents</w:t>
      </w:r>
      <w:r w:rsidR="008C15A7">
        <w:t xml:space="preserve"> </w:t>
      </w:r>
      <w:r w:rsidRPr="004D1D5E">
        <w:t>Organization</w:t>
      </w:r>
      <w:r w:rsidR="008C15A7">
        <w:t xml:space="preserve"> </w:t>
      </w:r>
      <w:r w:rsidRPr="004D1D5E">
        <w:t>(YPO)</w:t>
      </w:r>
      <w:r w:rsidR="008C15A7">
        <w:t xml:space="preserve"> </w:t>
      </w:r>
      <w:r w:rsidRPr="004D1D5E">
        <w:t>Forum</w:t>
      </w:r>
      <w:r w:rsidR="008C15A7">
        <w:t xml:space="preserve"> </w:t>
      </w:r>
      <w:r w:rsidRPr="004D1D5E">
        <w:t>Crew.</w:t>
      </w:r>
      <w:r w:rsidR="008C15A7">
        <w:t xml:space="preserve"> </w:t>
      </w:r>
      <w:r w:rsidRPr="004D1D5E">
        <w:t>Henry</w:t>
      </w:r>
      <w:r w:rsidR="008C15A7">
        <w:t xml:space="preserve"> </w:t>
      </w:r>
      <w:r w:rsidRPr="004D1D5E">
        <w:t>Johnson,</w:t>
      </w:r>
      <w:r w:rsidR="008C15A7">
        <w:t xml:space="preserve"> </w:t>
      </w:r>
      <w:r w:rsidRPr="004D1D5E">
        <w:t>Ben</w:t>
      </w:r>
      <w:r w:rsidR="008C15A7">
        <w:t xml:space="preserve"> </w:t>
      </w:r>
      <w:r w:rsidRPr="004D1D5E">
        <w:t>Feder,</w:t>
      </w:r>
      <w:r w:rsidR="008C15A7">
        <w:t xml:space="preserve"> </w:t>
      </w:r>
      <w:r w:rsidRPr="004D1D5E">
        <w:t>Alex</w:t>
      </w:r>
      <w:r w:rsidR="008C15A7">
        <w:t xml:space="preserve"> </w:t>
      </w:r>
      <w:r w:rsidRPr="004D1D5E">
        <w:t>Farman-</w:t>
      </w:r>
      <w:proofErr w:type="spellStart"/>
      <w:r w:rsidRPr="004D1D5E">
        <w:t>Farmaian</w:t>
      </w:r>
      <w:proofErr w:type="spellEnd"/>
      <w:r w:rsidRPr="004D1D5E">
        <w:t>,</w:t>
      </w:r>
      <w:r w:rsidR="008C15A7">
        <w:t xml:space="preserve"> </w:t>
      </w:r>
      <w:r w:rsidRPr="004D1D5E">
        <w:t>Safi</w:t>
      </w:r>
      <w:r w:rsidR="008C15A7">
        <w:t xml:space="preserve"> </w:t>
      </w:r>
      <w:proofErr w:type="spellStart"/>
      <w:r w:rsidRPr="004D1D5E">
        <w:t>Bahcall</w:t>
      </w:r>
      <w:proofErr w:type="spellEnd"/>
      <w:r w:rsidRPr="004D1D5E">
        <w:t>,</w:t>
      </w:r>
      <w:r w:rsidR="008C15A7">
        <w:t xml:space="preserve"> </w:t>
      </w:r>
      <w:r w:rsidRPr="004D1D5E">
        <w:t>Greg</w:t>
      </w:r>
      <w:r w:rsidR="008C15A7">
        <w:t xml:space="preserve"> </w:t>
      </w:r>
      <w:r w:rsidRPr="004D1D5E">
        <w:t>Warner,</w:t>
      </w:r>
      <w:r w:rsidR="008C15A7">
        <w:t xml:space="preserve"> </w:t>
      </w:r>
      <w:r w:rsidRPr="004D1D5E">
        <w:t>Will</w:t>
      </w:r>
      <w:r w:rsidR="008C15A7">
        <w:t xml:space="preserve"> </w:t>
      </w:r>
      <w:proofErr w:type="spellStart"/>
      <w:r w:rsidRPr="004D1D5E">
        <w:t>Margiloff</w:t>
      </w:r>
      <w:proofErr w:type="spellEnd"/>
      <w:r w:rsidRPr="004D1D5E">
        <w:t>,</w:t>
      </w:r>
      <w:r w:rsidR="008C15A7">
        <w:t xml:space="preserve"> </w:t>
      </w:r>
      <w:r w:rsidRPr="004D1D5E">
        <w:t>Sheldon</w:t>
      </w:r>
      <w:r w:rsidR="008C15A7">
        <w:t xml:space="preserve"> </w:t>
      </w:r>
      <w:r w:rsidRPr="004D1D5E">
        <w:t>Lehman.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taught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more</w:t>
      </w:r>
      <w:r w:rsidR="008C15A7">
        <w:t xml:space="preserve"> </w:t>
      </w:r>
      <w:r w:rsidRPr="004D1D5E">
        <w:t>about</w:t>
      </w:r>
      <w:r w:rsidR="008C15A7">
        <w:t xml:space="preserve"> </w:t>
      </w:r>
      <w:r w:rsidRPr="004D1D5E">
        <w:t>life,</w:t>
      </w:r>
      <w:r w:rsidR="008C15A7">
        <w:t xml:space="preserve"> </w:t>
      </w:r>
      <w:r w:rsidRPr="004D1D5E">
        <w:t>love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pursuit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happiness</w:t>
      </w:r>
      <w:r w:rsidR="008C15A7">
        <w:t xml:space="preserve"> </w:t>
      </w:r>
      <w:r w:rsidRPr="004D1D5E">
        <w:t>than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can</w:t>
      </w:r>
      <w:r w:rsidR="008C15A7">
        <w:t xml:space="preserve"> </w:t>
      </w:r>
      <w:r w:rsidRPr="004D1D5E">
        <w:t>even</w:t>
      </w:r>
      <w:r w:rsidR="008C15A7">
        <w:t xml:space="preserve"> </w:t>
      </w:r>
      <w:r w:rsidRPr="004D1D5E">
        <w:t>begin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articulate.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friendship,</w:t>
      </w:r>
      <w:r w:rsidR="008C15A7">
        <w:t xml:space="preserve"> </w:t>
      </w:r>
      <w:r w:rsidRPr="004D1D5E">
        <w:t>passion,</w:t>
      </w:r>
      <w:r w:rsidR="008C15A7">
        <w:t xml:space="preserve"> </w:t>
      </w:r>
      <w:r w:rsidRPr="004D1D5E">
        <w:t>creativity,</w:t>
      </w:r>
      <w:r w:rsidR="008C15A7">
        <w:t xml:space="preserve"> </w:t>
      </w:r>
      <w:r w:rsidRPr="004D1D5E">
        <w:t>hard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sacrifice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inspiring.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are</w:t>
      </w:r>
      <w:r w:rsidR="008C15A7">
        <w:t xml:space="preserve"> </w:t>
      </w:r>
      <w:r w:rsidRPr="004D1D5E">
        <w:t>amazing</w:t>
      </w:r>
      <w:r w:rsidR="008C15A7">
        <w:t xml:space="preserve"> </w:t>
      </w:r>
      <w:r w:rsidRPr="004D1D5E">
        <w:t>leaders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even</w:t>
      </w:r>
      <w:r w:rsidR="008C15A7">
        <w:t xml:space="preserve"> </w:t>
      </w:r>
      <w:r w:rsidRPr="004D1D5E">
        <w:t>better</w:t>
      </w:r>
      <w:r w:rsidR="008C15A7">
        <w:t xml:space="preserve"> </w:t>
      </w:r>
      <w:r w:rsidRPr="004D1D5E">
        <w:t>people.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you.</w:t>
      </w:r>
    </w:p>
    <w:p w14:paraId="2D3C5F15" w14:textId="77777777" w:rsidR="00722F53" w:rsidRDefault="00657A81" w:rsidP="008F1C01">
      <w:pPr>
        <w:pStyle w:val="Body-TextTx"/>
      </w:pPr>
      <w:r w:rsidRPr="004D1D5E">
        <w:t>My</w:t>
      </w:r>
      <w:r w:rsidR="008C15A7">
        <w:t xml:space="preserve"> </w:t>
      </w:r>
      <w:r w:rsidRPr="004D1D5E">
        <w:t>fellow</w:t>
      </w:r>
      <w:r w:rsidR="008C15A7">
        <w:t xml:space="preserve"> </w:t>
      </w:r>
      <w:r w:rsidRPr="004D1D5E">
        <w:t>Elevate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Ventures</w:t>
      </w:r>
      <w:r w:rsidR="008C15A7">
        <w:t xml:space="preserve"> </w:t>
      </w:r>
      <w:r w:rsidRPr="004D1D5E">
        <w:t>Partners.</w:t>
      </w:r>
      <w:r w:rsidR="008C15A7">
        <w:t xml:space="preserve"> </w:t>
      </w:r>
      <w:r w:rsidRPr="004D1D5E">
        <w:t>Al</w:t>
      </w:r>
      <w:r w:rsidR="008C15A7">
        <w:t xml:space="preserve"> </w:t>
      </w:r>
      <w:r w:rsidRPr="004D1D5E">
        <w:t>Guido,</w:t>
      </w:r>
      <w:r w:rsidR="008C15A7">
        <w:t xml:space="preserve"> </w:t>
      </w:r>
      <w:r w:rsidRPr="004D1D5E">
        <w:t>Jed</w:t>
      </w:r>
      <w:r w:rsidR="008C15A7">
        <w:t xml:space="preserve"> </w:t>
      </w:r>
      <w:r w:rsidRPr="004D1D5E">
        <w:t>York,</w:t>
      </w:r>
      <w:r w:rsidR="008C15A7">
        <w:t xml:space="preserve"> </w:t>
      </w:r>
      <w:r w:rsidRPr="004D1D5E">
        <w:t>Tim</w:t>
      </w:r>
      <w:r w:rsidR="008C15A7">
        <w:t xml:space="preserve"> </w:t>
      </w:r>
      <w:r w:rsidRPr="004D1D5E">
        <w:t>Leiweke,</w:t>
      </w:r>
      <w:r w:rsidR="008C15A7">
        <w:t xml:space="preserve"> </w:t>
      </w:r>
      <w:r w:rsidRPr="004D1D5E">
        <w:t>Irving</w:t>
      </w:r>
      <w:r w:rsidR="008C15A7">
        <w:t xml:space="preserve"> </w:t>
      </w:r>
      <w:r w:rsidRPr="004D1D5E">
        <w:t>Azoff,</w:t>
      </w:r>
      <w:r w:rsidR="008C15A7">
        <w:t xml:space="preserve"> </w:t>
      </w:r>
      <w:r w:rsidRPr="004D1D5E">
        <w:t>Jared</w:t>
      </w:r>
      <w:r w:rsidR="008C15A7">
        <w:t xml:space="preserve"> </w:t>
      </w:r>
      <w:r w:rsidRPr="004D1D5E">
        <w:t>Smith,</w:t>
      </w:r>
      <w:r w:rsidR="008C15A7">
        <w:t xml:space="preserve"> </w:t>
      </w:r>
      <w:r w:rsidRPr="004D1D5E">
        <w:t>Sean</w:t>
      </w:r>
      <w:r w:rsidR="008C15A7">
        <w:t xml:space="preserve"> </w:t>
      </w:r>
      <w:r w:rsidRPr="004D1D5E">
        <w:t>Kundu,</w:t>
      </w:r>
      <w:r w:rsidR="008C15A7">
        <w:t xml:space="preserve"> </w:t>
      </w:r>
      <w:r w:rsidRPr="004D1D5E">
        <w:t>Shawn</w:t>
      </w:r>
      <w:r w:rsidR="008C15A7">
        <w:t xml:space="preserve"> </w:t>
      </w:r>
      <w:r w:rsidRPr="004D1D5E">
        <w:t>Doss,</w:t>
      </w:r>
      <w:r w:rsidR="008C15A7">
        <w:t xml:space="preserve"> </w:t>
      </w:r>
      <w:proofErr w:type="spellStart"/>
      <w:r w:rsidRPr="004D1D5E">
        <w:t>Flavil</w:t>
      </w:r>
      <w:proofErr w:type="spellEnd"/>
      <w:r w:rsidR="008C15A7">
        <w:t xml:space="preserve"> </w:t>
      </w:r>
      <w:proofErr w:type="spellStart"/>
      <w:r w:rsidRPr="004D1D5E">
        <w:t>Hampsten</w:t>
      </w:r>
      <w:proofErr w:type="spellEnd"/>
      <w:r w:rsidRPr="004D1D5E">
        <w:t>,</w:t>
      </w:r>
      <w:r w:rsidR="008C15A7">
        <w:t xml:space="preserve"> </w:t>
      </w:r>
      <w:r w:rsidRPr="004D1D5E">
        <w:t>Jeff</w:t>
      </w:r>
      <w:r w:rsidR="008C15A7">
        <w:t xml:space="preserve"> </w:t>
      </w:r>
      <w:proofErr w:type="spellStart"/>
      <w:r w:rsidRPr="004D1D5E">
        <w:t>Knapple</w:t>
      </w:r>
      <w:proofErr w:type="spellEnd"/>
      <w:r w:rsidRPr="004D1D5E">
        <w:t>,</w:t>
      </w:r>
      <w:r w:rsidR="008C15A7">
        <w:t xml:space="preserve"> </w:t>
      </w:r>
      <w:r w:rsidRPr="004D1D5E">
        <w:t>Moon</w:t>
      </w:r>
      <w:r w:rsidR="008C15A7">
        <w:t xml:space="preserve"> </w:t>
      </w:r>
      <w:proofErr w:type="spellStart"/>
      <w:r w:rsidRPr="004D1D5E">
        <w:t>Javaid</w:t>
      </w:r>
      <w:proofErr w:type="spellEnd"/>
      <w:r w:rsidRPr="004D1D5E">
        <w:t>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Chip</w:t>
      </w:r>
      <w:r w:rsidR="008C15A7">
        <w:t xml:space="preserve"> </w:t>
      </w:r>
      <w:r w:rsidRPr="004D1D5E">
        <w:t>Bowers.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proud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fortunate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be</w:t>
      </w:r>
      <w:r w:rsidR="008C15A7">
        <w:t xml:space="preserve"> </w:t>
      </w:r>
      <w:r w:rsidRPr="004D1D5E">
        <w:t>able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work</w:t>
      </w:r>
      <w:r w:rsidR="008C15A7">
        <w:t xml:space="preserve"> </w:t>
      </w:r>
      <w:r w:rsidRPr="004D1D5E">
        <w:t>with</w:t>
      </w:r>
      <w:r w:rsidR="008C15A7">
        <w:t xml:space="preserve"> </w:t>
      </w:r>
      <w:r w:rsidRPr="004D1D5E">
        <w:t>executives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longtime</w:t>
      </w:r>
      <w:r w:rsidR="008C15A7">
        <w:t xml:space="preserve"> </w:t>
      </w:r>
      <w:r w:rsidRPr="004D1D5E">
        <w:t>friends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admire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respect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much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all.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drive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determination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transform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sports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entertainment</w:t>
      </w:r>
      <w:r w:rsidR="008C15A7">
        <w:t xml:space="preserve"> </w:t>
      </w:r>
      <w:r w:rsidRPr="004D1D5E">
        <w:t>industry.</w:t>
      </w:r>
    </w:p>
    <w:p w14:paraId="00187DAD" w14:textId="77777777" w:rsidR="00722F53" w:rsidRDefault="00657A81" w:rsidP="008F1C01">
      <w:pPr>
        <w:pStyle w:val="Body-TextTx"/>
        <w:rPr>
          <w:color w:val="222222"/>
        </w:rPr>
      </w:pPr>
      <w:r w:rsidRPr="004D1D5E">
        <w:t>The</w:t>
      </w:r>
      <w:r w:rsidR="008C15A7">
        <w:t xml:space="preserve"> </w:t>
      </w:r>
      <w:r w:rsidRPr="004D1D5E">
        <w:t>Storytellers.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friends,</w:t>
      </w:r>
      <w:r w:rsidR="008C15A7">
        <w:t xml:space="preserve"> </w:t>
      </w:r>
      <w:r w:rsidRPr="004D1D5E">
        <w:t>family,</w:t>
      </w:r>
      <w:r w:rsidR="008C15A7">
        <w:t xml:space="preserve"> </w:t>
      </w:r>
      <w:r w:rsidRPr="004D1D5E">
        <w:t>colleagues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executives</w:t>
      </w:r>
      <w:r w:rsidR="008C15A7">
        <w:t xml:space="preserve"> </w:t>
      </w:r>
      <w:r w:rsidRPr="004D1D5E">
        <w:t>who</w:t>
      </w:r>
      <w:r w:rsidR="008C15A7">
        <w:t xml:space="preserve"> </w:t>
      </w:r>
      <w:r w:rsidRPr="004D1D5E">
        <w:t>took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time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effort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send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stories,</w:t>
      </w:r>
      <w:r w:rsidR="008C15A7">
        <w:t xml:space="preserve"> </w:t>
      </w:r>
      <w:r w:rsidRPr="004D1D5E">
        <w:t>personal</w:t>
      </w:r>
      <w:r w:rsidR="008C15A7">
        <w:t xml:space="preserve"> </w:t>
      </w:r>
      <w:r w:rsidRPr="004D1D5E">
        <w:t>experiences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share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lessons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began</w:t>
      </w:r>
      <w:r w:rsidR="008C15A7">
        <w:t xml:space="preserve"> </w:t>
      </w:r>
      <w:r w:rsidRPr="004D1D5E">
        <w:t>writing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book.</w:t>
      </w:r>
      <w:r w:rsidR="008C15A7">
        <w:t xml:space="preserve"> </w:t>
      </w:r>
      <w:r w:rsidRPr="004D1D5E">
        <w:t>These</w:t>
      </w:r>
      <w:r w:rsidR="008C15A7">
        <w:t xml:space="preserve"> </w:t>
      </w:r>
      <w:r w:rsidRPr="004D1D5E">
        <w:t>intimate</w:t>
      </w:r>
      <w:r w:rsidR="008C15A7">
        <w:t xml:space="preserve"> </w:t>
      </w:r>
      <w:r w:rsidRPr="004D1D5E">
        <w:t>pieces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lives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vulnerably</w:t>
      </w:r>
      <w:r w:rsidR="008C15A7">
        <w:t xml:space="preserve"> </w:t>
      </w:r>
      <w:r w:rsidRPr="004D1D5E">
        <w:t>shared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helped</w:t>
      </w:r>
      <w:r w:rsidR="008C15A7">
        <w:t xml:space="preserve"> </w:t>
      </w:r>
      <w:r w:rsidRPr="004D1D5E">
        <w:t>shape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helped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learn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grow.</w:t>
      </w:r>
      <w:r w:rsidR="008C15A7">
        <w:t xml:space="preserve"> </w:t>
      </w:r>
      <w:r w:rsidRPr="004D1D5E">
        <w:t>Thank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wisdom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inspiration</w:t>
      </w:r>
      <w:r w:rsidR="008C15A7">
        <w:t xml:space="preserve"> </w:t>
      </w:r>
      <w:r w:rsidRPr="004D1D5E">
        <w:t>throughout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writing</w:t>
      </w:r>
      <w:r w:rsidR="008C15A7">
        <w:t xml:space="preserve"> </w:t>
      </w:r>
      <w:r w:rsidRPr="004D1D5E">
        <w:t>process.</w:t>
      </w:r>
      <w:r w:rsidR="008C15A7">
        <w:t xml:space="preserve"> </w:t>
      </w:r>
      <w:r w:rsidRPr="004D1D5E">
        <w:t>You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made</w:t>
      </w:r>
      <w:r w:rsidR="008C15A7">
        <w:t xml:space="preserve"> </w:t>
      </w:r>
      <w:r w:rsidRPr="004D1D5E">
        <w:t>this</w:t>
      </w:r>
      <w:r w:rsidR="008C15A7">
        <w:t xml:space="preserve"> </w:t>
      </w:r>
      <w:r w:rsidRPr="004D1D5E">
        <w:t>book</w:t>
      </w:r>
      <w:r w:rsidR="008C15A7">
        <w:t xml:space="preserve"> </w:t>
      </w:r>
      <w:r w:rsidRPr="004D1D5E">
        <w:t>possible,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truly</w:t>
      </w:r>
      <w:r w:rsidR="008C15A7">
        <w:t xml:space="preserve"> </w:t>
      </w:r>
      <w:r w:rsidRPr="004D1D5E">
        <w:t>grateful.</w:t>
      </w:r>
      <w:r w:rsidR="008C15A7">
        <w:t xml:space="preserve"> </w:t>
      </w:r>
      <w:r w:rsidRPr="004D1D5E">
        <w:t>And,</w:t>
      </w:r>
      <w:r w:rsidR="008C15A7">
        <w:t xml:space="preserve"> </w:t>
      </w:r>
      <w:r w:rsidRPr="004D1D5E">
        <w:t>no,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did</w:t>
      </w:r>
      <w:r w:rsidR="008C15A7">
        <w:t xml:space="preserve"> </w:t>
      </w:r>
      <w:r w:rsidRPr="004D1D5E">
        <w:t>not</w:t>
      </w:r>
      <w:r w:rsidR="008C15A7">
        <w:t xml:space="preserve"> </w:t>
      </w:r>
      <w:r w:rsidRPr="004D1D5E">
        <w:t>use</w:t>
      </w:r>
      <w:r w:rsidR="008C15A7">
        <w:t xml:space="preserve"> </w:t>
      </w:r>
      <w:r w:rsidRPr="004D1D5E">
        <w:t>all</w:t>
      </w:r>
      <w:r w:rsidR="008C15A7">
        <w:t xml:space="preserve"> </w:t>
      </w:r>
      <w:r w:rsidRPr="004D1D5E">
        <w:t>of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stories,</w:t>
      </w:r>
      <w:r w:rsidR="008C15A7">
        <w:t xml:space="preserve"> </w:t>
      </w:r>
      <w:r w:rsidRPr="004D1D5E">
        <w:t>as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would</w:t>
      </w:r>
      <w:r w:rsidR="008C15A7">
        <w:t xml:space="preserve"> </w:t>
      </w:r>
      <w:r w:rsidRPr="004D1D5E">
        <w:t>have</w:t>
      </w:r>
      <w:r w:rsidR="008C15A7">
        <w:t xml:space="preserve"> </w:t>
      </w:r>
      <w:r w:rsidRPr="004D1D5E">
        <w:t>been</w:t>
      </w:r>
      <w:r w:rsidR="008C15A7">
        <w:t xml:space="preserve"> </w:t>
      </w:r>
      <w:r w:rsidRPr="004D1D5E">
        <w:t>impossible,</w:t>
      </w:r>
      <w:r w:rsidR="008C15A7">
        <w:t xml:space="preserve"> </w:t>
      </w:r>
      <w:r w:rsidRPr="004D1D5E">
        <w:t>but</w:t>
      </w:r>
      <w:r w:rsidR="008C15A7">
        <w:t xml:space="preserve"> </w:t>
      </w:r>
      <w:r w:rsidRPr="004D1D5E">
        <w:t>your</w:t>
      </w:r>
      <w:r w:rsidR="008C15A7">
        <w:t xml:space="preserve"> </w:t>
      </w:r>
      <w:r w:rsidRPr="004D1D5E">
        <w:t>stories</w:t>
      </w:r>
      <w:r w:rsidR="008C15A7">
        <w:t xml:space="preserve"> </w:t>
      </w:r>
      <w:r w:rsidRPr="004D1D5E">
        <w:t>influenced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writing,</w:t>
      </w:r>
      <w:r w:rsidR="008C15A7">
        <w:t xml:space="preserve"> </w:t>
      </w:r>
      <w:r w:rsidRPr="004D1D5E">
        <w:t>guided</w:t>
      </w:r>
      <w:r w:rsidR="008C15A7">
        <w:t xml:space="preserve"> </w:t>
      </w:r>
      <w:r w:rsidRPr="004D1D5E">
        <w:t>me</w:t>
      </w:r>
      <w:r w:rsidR="008C15A7">
        <w:t xml:space="preserve"> </w:t>
      </w:r>
      <w:r w:rsidRPr="004D1D5E">
        <w:t>to</w:t>
      </w:r>
      <w:r w:rsidR="008C15A7">
        <w:t xml:space="preserve"> </w:t>
      </w:r>
      <w:r w:rsidRPr="004D1D5E">
        <w:t>the</w:t>
      </w:r>
      <w:r w:rsidR="008C15A7">
        <w:t xml:space="preserve"> </w:t>
      </w:r>
      <w:r w:rsidRPr="004D1D5E">
        <w:t>principles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enriched</w:t>
      </w:r>
      <w:r w:rsidR="008C15A7">
        <w:t xml:space="preserve"> </w:t>
      </w:r>
      <w:r w:rsidRPr="004D1D5E">
        <w:t>my</w:t>
      </w:r>
      <w:r w:rsidR="008C15A7">
        <w:t xml:space="preserve"> </w:t>
      </w:r>
      <w:r w:rsidRPr="004D1D5E">
        <w:t>life</w:t>
      </w:r>
      <w:r w:rsidR="008C15A7">
        <w:t xml:space="preserve"> </w:t>
      </w:r>
      <w:r w:rsidRPr="004D1D5E">
        <w:t>and</w:t>
      </w:r>
      <w:r w:rsidR="008C15A7">
        <w:t xml:space="preserve"> </w:t>
      </w:r>
      <w:r w:rsidRPr="004D1D5E">
        <w:t>for</w:t>
      </w:r>
      <w:r w:rsidR="008C15A7">
        <w:t xml:space="preserve"> </w:t>
      </w:r>
      <w:r w:rsidRPr="004D1D5E">
        <w:t>that</w:t>
      </w:r>
      <w:r w:rsidR="008C15A7">
        <w:t xml:space="preserve"> </w:t>
      </w:r>
      <w:r w:rsidRPr="004D1D5E">
        <w:t>I</w:t>
      </w:r>
      <w:r w:rsidR="008C15A7">
        <w:t xml:space="preserve"> </w:t>
      </w:r>
      <w:r w:rsidRPr="004D1D5E">
        <w:t>am</w:t>
      </w:r>
      <w:r w:rsidR="008C15A7">
        <w:t xml:space="preserve"> </w:t>
      </w:r>
      <w:r w:rsidRPr="004D1D5E">
        <w:t>forever</w:t>
      </w:r>
      <w:r w:rsidR="008C15A7">
        <w:t xml:space="preserve"> </w:t>
      </w:r>
      <w:r w:rsidRPr="004D1D5E">
        <w:t>grateful.</w:t>
      </w:r>
    </w:p>
    <w:p w14:paraId="469A0F8B" w14:textId="77777777" w:rsidR="00722F53" w:rsidRDefault="00466CEE" w:rsidP="008F1C01">
      <w:pPr>
        <w:pStyle w:val="Body-TextTx"/>
      </w:pPr>
      <w:r w:rsidRPr="00466CEE">
        <w:t>David</w:t>
      </w:r>
      <w:r w:rsidR="008C15A7">
        <w:t xml:space="preserve"> </w:t>
      </w:r>
      <w:r w:rsidRPr="00466CEE">
        <w:t>Adelman,</w:t>
      </w:r>
      <w:r w:rsidR="008C15A7">
        <w:t xml:space="preserve"> </w:t>
      </w:r>
      <w:r w:rsidRPr="00466CEE">
        <w:t>Kenny</w:t>
      </w:r>
      <w:r w:rsidR="008C15A7">
        <w:t xml:space="preserve"> </w:t>
      </w:r>
      <w:r w:rsidRPr="00466CEE">
        <w:t>Albert,</w:t>
      </w:r>
      <w:r w:rsidR="008C15A7">
        <w:t xml:space="preserve"> </w:t>
      </w:r>
      <w:r w:rsidRPr="00466CEE">
        <w:t>Bandar</w:t>
      </w:r>
      <w:r w:rsidR="008C15A7">
        <w:t xml:space="preserve"> </w:t>
      </w:r>
      <w:r w:rsidRPr="00466CEE">
        <w:t>Al</w:t>
      </w:r>
      <w:r w:rsidR="008C15A7">
        <w:t xml:space="preserve"> </w:t>
      </w:r>
      <w:r w:rsidRPr="00466CEE">
        <w:t>Saud,</w:t>
      </w:r>
      <w:r w:rsidR="008C15A7">
        <w:t xml:space="preserve"> </w:t>
      </w:r>
      <w:r w:rsidRPr="00466CEE">
        <w:t>Christopher</w:t>
      </w:r>
      <w:r w:rsidR="008C15A7">
        <w:t xml:space="preserve"> </w:t>
      </w:r>
      <w:r w:rsidRPr="00466CEE">
        <w:t>Anderson,</w:t>
      </w:r>
      <w:r w:rsidR="008C15A7">
        <w:t xml:space="preserve"> </w:t>
      </w:r>
      <w:r w:rsidRPr="00466CEE">
        <w:t>Crystal</w:t>
      </w:r>
      <w:r w:rsidR="008C15A7">
        <w:t xml:space="preserve"> </w:t>
      </w:r>
      <w:r w:rsidRPr="00466CEE">
        <w:t>Barkley,</w:t>
      </w:r>
      <w:r w:rsidR="008C15A7">
        <w:t xml:space="preserve"> </w:t>
      </w:r>
      <w:r w:rsidRPr="00466CEE">
        <w:t>Phineas</w:t>
      </w:r>
      <w:r w:rsidR="008C15A7">
        <w:t xml:space="preserve"> </w:t>
      </w:r>
      <w:r w:rsidRPr="00466CEE">
        <w:t>Barnes,</w:t>
      </w:r>
      <w:r w:rsidR="008C15A7">
        <w:t xml:space="preserve"> </w:t>
      </w:r>
      <w:r w:rsidRPr="00466CEE">
        <w:t>Marion</w:t>
      </w:r>
      <w:r w:rsidR="008C15A7">
        <w:t xml:space="preserve"> </w:t>
      </w:r>
      <w:r w:rsidRPr="00466CEE">
        <w:t>Bartoli,</w:t>
      </w:r>
      <w:r w:rsidR="008C15A7">
        <w:t xml:space="preserve"> </w:t>
      </w:r>
      <w:r w:rsidRPr="00466CEE">
        <w:t>Jordan</w:t>
      </w:r>
      <w:r w:rsidR="008C15A7">
        <w:t xml:space="preserve"> </w:t>
      </w:r>
      <w:proofErr w:type="spellStart"/>
      <w:r w:rsidRPr="00466CEE">
        <w:t>Bazant</w:t>
      </w:r>
      <w:proofErr w:type="spellEnd"/>
      <w:r w:rsidRPr="00466CEE">
        <w:t>,</w:t>
      </w:r>
      <w:r w:rsidR="008C15A7">
        <w:t xml:space="preserve"> </w:t>
      </w:r>
      <w:r w:rsidRPr="00466CEE">
        <w:t>Craig</w:t>
      </w:r>
      <w:r w:rsidR="008C15A7">
        <w:t xml:space="preserve"> </w:t>
      </w:r>
      <w:r w:rsidRPr="00466CEE">
        <w:t>Bench,</w:t>
      </w:r>
      <w:r w:rsidR="008C15A7">
        <w:t xml:space="preserve"> </w:t>
      </w:r>
      <w:r w:rsidRPr="00466CEE">
        <w:t>Murray</w:t>
      </w:r>
      <w:r w:rsidR="008C15A7">
        <w:t xml:space="preserve"> </w:t>
      </w:r>
      <w:proofErr w:type="spellStart"/>
      <w:r w:rsidRPr="00466CEE">
        <w:t>Benyon</w:t>
      </w:r>
      <w:proofErr w:type="spellEnd"/>
      <w:r w:rsidRPr="00466CEE">
        <w:t>,</w:t>
      </w:r>
      <w:r w:rsidR="008C15A7">
        <w:t xml:space="preserve"> </w:t>
      </w:r>
      <w:r w:rsidRPr="00466CEE">
        <w:t>Seth</w:t>
      </w:r>
      <w:r w:rsidR="008C15A7">
        <w:t xml:space="preserve"> </w:t>
      </w:r>
      <w:r w:rsidRPr="00466CEE">
        <w:t>Berger,</w:t>
      </w:r>
      <w:r w:rsidR="008C15A7">
        <w:t xml:space="preserve"> </w:t>
      </w:r>
      <w:r w:rsidRPr="00466CEE">
        <w:t>Jack</w:t>
      </w:r>
      <w:r w:rsidR="008C15A7">
        <w:t xml:space="preserve"> </w:t>
      </w:r>
      <w:r w:rsidRPr="00466CEE">
        <w:t>Birch,</w:t>
      </w:r>
      <w:r w:rsidR="008C15A7">
        <w:t xml:space="preserve"> </w:t>
      </w:r>
      <w:r w:rsidRPr="00466CEE">
        <w:t>Brian</w:t>
      </w:r>
      <w:r w:rsidR="008C15A7">
        <w:t xml:space="preserve"> </w:t>
      </w:r>
      <w:r w:rsidRPr="00466CEE">
        <w:t>Blair,</w:t>
      </w:r>
      <w:r w:rsidR="008C15A7">
        <w:t xml:space="preserve"> </w:t>
      </w:r>
      <w:r w:rsidRPr="00466CEE">
        <w:t>Darren</w:t>
      </w:r>
      <w:r w:rsidR="008C15A7">
        <w:t xml:space="preserve"> </w:t>
      </w:r>
      <w:proofErr w:type="spellStart"/>
      <w:r w:rsidRPr="00466CEE">
        <w:t>Bonnstetter</w:t>
      </w:r>
      <w:proofErr w:type="spellEnd"/>
      <w:r w:rsidRPr="00466CEE">
        <w:t>,</w:t>
      </w:r>
      <w:r w:rsidR="008C15A7">
        <w:t xml:space="preserve"> </w:t>
      </w:r>
      <w:r w:rsidRPr="00466CEE">
        <w:t>Dee</w:t>
      </w:r>
      <w:r w:rsidR="008C15A7">
        <w:t xml:space="preserve"> </w:t>
      </w:r>
      <w:r w:rsidRPr="00466CEE">
        <w:t>Bostic,</w:t>
      </w:r>
      <w:r w:rsidR="008C15A7">
        <w:t xml:space="preserve"> </w:t>
      </w:r>
      <w:r w:rsidRPr="00466CEE">
        <w:t>Sid</w:t>
      </w:r>
      <w:r w:rsidR="008C15A7">
        <w:t xml:space="preserve"> </w:t>
      </w:r>
      <w:r w:rsidRPr="00466CEE">
        <w:t>Brown,</w:t>
      </w:r>
      <w:r w:rsidR="008C15A7">
        <w:t xml:space="preserve"> </w:t>
      </w:r>
      <w:r w:rsidRPr="00466CEE">
        <w:t>Sarah</w:t>
      </w:r>
      <w:r w:rsidR="008C15A7">
        <w:t xml:space="preserve"> </w:t>
      </w:r>
      <w:r w:rsidRPr="00466CEE">
        <w:t>Bua,</w:t>
      </w:r>
      <w:r w:rsidR="008C15A7">
        <w:t xml:space="preserve"> </w:t>
      </w:r>
      <w:r w:rsidRPr="00466CEE">
        <w:t>Libby</w:t>
      </w:r>
      <w:r w:rsidR="008C15A7">
        <w:t xml:space="preserve"> </w:t>
      </w:r>
      <w:r w:rsidRPr="00466CEE">
        <w:t>Bush,</w:t>
      </w:r>
      <w:r w:rsidR="008C15A7">
        <w:t xml:space="preserve"> </w:t>
      </w:r>
      <w:r w:rsidRPr="00466CEE">
        <w:t>James</w:t>
      </w:r>
      <w:r w:rsidR="008C15A7">
        <w:t xml:space="preserve"> </w:t>
      </w:r>
      <w:r w:rsidRPr="00466CEE">
        <w:t>Cash,</w:t>
      </w:r>
      <w:r w:rsidR="008C15A7">
        <w:t xml:space="preserve"> </w:t>
      </w:r>
      <w:r w:rsidRPr="00466CEE">
        <w:t>AJ</w:t>
      </w:r>
      <w:r w:rsidR="008C15A7">
        <w:t xml:space="preserve"> </w:t>
      </w:r>
      <w:r w:rsidRPr="00466CEE">
        <w:t>Cass,</w:t>
      </w:r>
      <w:r w:rsidR="008C15A7">
        <w:t xml:space="preserve"> </w:t>
      </w:r>
      <w:r w:rsidRPr="00466CEE">
        <w:t>Ethan</w:t>
      </w:r>
      <w:r w:rsidR="008C15A7">
        <w:t xml:space="preserve"> </w:t>
      </w:r>
      <w:r w:rsidRPr="00466CEE">
        <w:t>Casson,</w:t>
      </w:r>
      <w:r w:rsidR="008C15A7">
        <w:t xml:space="preserve"> </w:t>
      </w:r>
      <w:r w:rsidRPr="00466CEE">
        <w:t>Vincent</w:t>
      </w:r>
      <w:r w:rsidR="008C15A7">
        <w:t xml:space="preserve"> </w:t>
      </w:r>
      <w:r w:rsidRPr="00466CEE">
        <w:t>Chan,</w:t>
      </w:r>
      <w:r w:rsidR="008C15A7">
        <w:t xml:space="preserve"> </w:t>
      </w:r>
      <w:r w:rsidRPr="00466CEE">
        <w:t>Murray</w:t>
      </w:r>
      <w:r w:rsidR="008C15A7">
        <w:t xml:space="preserve"> </w:t>
      </w:r>
      <w:r w:rsidRPr="00466CEE">
        <w:t>Cohn,</w:t>
      </w:r>
      <w:r w:rsidR="008C15A7">
        <w:t xml:space="preserve"> </w:t>
      </w:r>
      <w:r w:rsidRPr="00466CEE">
        <w:t>Pat</w:t>
      </w:r>
      <w:r w:rsidR="008C15A7">
        <w:t xml:space="preserve"> </w:t>
      </w:r>
      <w:r w:rsidRPr="00466CEE">
        <w:t>Croce,</w:t>
      </w:r>
      <w:r w:rsidR="008C15A7">
        <w:t xml:space="preserve"> </w:t>
      </w:r>
      <w:r w:rsidRPr="00466CEE">
        <w:t>Melissa</w:t>
      </w:r>
      <w:r w:rsidR="008C15A7">
        <w:t xml:space="preserve"> </w:t>
      </w:r>
      <w:r w:rsidRPr="00466CEE">
        <w:t>Cutler,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Cutler,</w:t>
      </w:r>
      <w:r w:rsidR="008C15A7">
        <w:t xml:space="preserve"> </w:t>
      </w:r>
      <w:r w:rsidRPr="00466CEE">
        <w:t>Paul</w:t>
      </w:r>
      <w:r w:rsidR="008C15A7">
        <w:t xml:space="preserve"> </w:t>
      </w:r>
      <w:r w:rsidRPr="00466CEE">
        <w:t>Danforth,</w:t>
      </w:r>
      <w:r w:rsidR="008C15A7">
        <w:t xml:space="preserve"> </w:t>
      </w:r>
      <w:r w:rsidRPr="00466CEE">
        <w:t>Ryan</w:t>
      </w:r>
      <w:r w:rsidR="008C15A7">
        <w:t xml:space="preserve"> </w:t>
      </w:r>
      <w:r w:rsidRPr="00466CEE">
        <w:t>Davenport,</w:t>
      </w:r>
      <w:r w:rsidR="008C15A7">
        <w:t xml:space="preserve"> </w:t>
      </w:r>
      <w:r w:rsidRPr="00466CEE">
        <w:t>Greg</w:t>
      </w:r>
      <w:r w:rsidR="008C15A7">
        <w:t xml:space="preserve"> </w:t>
      </w:r>
      <w:r w:rsidRPr="00466CEE">
        <w:t>Davis,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Dodge,</w:t>
      </w:r>
      <w:r w:rsidR="008C15A7">
        <w:t xml:space="preserve"> </w:t>
      </w:r>
      <w:r w:rsidRPr="00466CEE">
        <w:t>Jamie</w:t>
      </w:r>
      <w:r w:rsidR="008C15A7">
        <w:t xml:space="preserve"> </w:t>
      </w:r>
      <w:proofErr w:type="spellStart"/>
      <w:r w:rsidRPr="00466CEE">
        <w:t>Doffermyre</w:t>
      </w:r>
      <w:proofErr w:type="spellEnd"/>
      <w:r w:rsidRPr="00466CEE">
        <w:t>,</w:t>
      </w:r>
      <w:r w:rsidR="008C15A7">
        <w:t xml:space="preserve"> </w:t>
      </w:r>
      <w:r w:rsidRPr="00466CEE">
        <w:t>Tie</w:t>
      </w:r>
      <w:r w:rsidR="008C15A7">
        <w:t xml:space="preserve"> </w:t>
      </w:r>
      <w:r w:rsidRPr="00466CEE">
        <w:t>Domi,</w:t>
      </w:r>
      <w:r w:rsidR="008C15A7">
        <w:t xml:space="preserve"> </w:t>
      </w:r>
      <w:r w:rsidRPr="00466CEE">
        <w:t>John</w:t>
      </w:r>
      <w:r w:rsidR="008C15A7">
        <w:t xml:space="preserve"> </w:t>
      </w:r>
      <w:r w:rsidRPr="00466CEE">
        <w:t>Doherty,</w:t>
      </w:r>
      <w:r w:rsidR="008C15A7">
        <w:t xml:space="preserve"> </w:t>
      </w:r>
      <w:proofErr w:type="spellStart"/>
      <w:r w:rsidRPr="00466CEE">
        <w:t>Desron</w:t>
      </w:r>
      <w:proofErr w:type="spellEnd"/>
      <w:r w:rsidR="008C15A7">
        <w:t xml:space="preserve"> </w:t>
      </w:r>
      <w:r w:rsidRPr="00466CEE">
        <w:t>Dorset,</w:t>
      </w:r>
      <w:r w:rsidR="008C15A7">
        <w:t xml:space="preserve"> </w:t>
      </w:r>
      <w:r w:rsidRPr="00466CEE">
        <w:t>Shawn</w:t>
      </w:r>
      <w:r w:rsidR="008C15A7">
        <w:t xml:space="preserve"> </w:t>
      </w:r>
      <w:r w:rsidRPr="00466CEE">
        <w:t>Doss,</w:t>
      </w:r>
      <w:r w:rsidR="008C15A7">
        <w:t xml:space="preserve"> </w:t>
      </w:r>
      <w:r w:rsidRPr="00466CEE">
        <w:t>Chester</w:t>
      </w:r>
      <w:r w:rsidR="008C15A7">
        <w:t xml:space="preserve"> </w:t>
      </w:r>
      <w:r w:rsidRPr="00466CEE">
        <w:t>Elton,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Esposito,</w:t>
      </w:r>
      <w:r w:rsidR="008C15A7">
        <w:t xml:space="preserve"> </w:t>
      </w:r>
      <w:r w:rsidRPr="00466CEE">
        <w:t>Jacques</w:t>
      </w:r>
      <w:r w:rsidR="008C15A7">
        <w:t xml:space="preserve"> </w:t>
      </w:r>
      <w:r w:rsidRPr="00466CEE">
        <w:t>Henri</w:t>
      </w:r>
      <w:r w:rsidR="008C15A7">
        <w:t xml:space="preserve"> </w:t>
      </w:r>
      <w:r w:rsidRPr="00466CEE">
        <w:t>Eyraud,</w:t>
      </w:r>
      <w:r w:rsidR="008C15A7">
        <w:t xml:space="preserve"> </w:t>
      </w:r>
      <w:r w:rsidRPr="00466CEE">
        <w:t>Ben</w:t>
      </w:r>
      <w:r w:rsidR="008C15A7">
        <w:t xml:space="preserve"> </w:t>
      </w:r>
      <w:r w:rsidRPr="00466CEE">
        <w:t>Feder,</w:t>
      </w:r>
      <w:r w:rsidR="008C15A7">
        <w:t xml:space="preserve"> </w:t>
      </w:r>
      <w:r w:rsidRPr="00466CEE">
        <w:t>Jim</w:t>
      </w:r>
      <w:r w:rsidR="008C15A7">
        <w:t xml:space="preserve"> </w:t>
      </w:r>
      <w:r w:rsidRPr="00466CEE">
        <w:t>Ferrell,</w:t>
      </w:r>
      <w:r w:rsidR="008C15A7">
        <w:t xml:space="preserve"> </w:t>
      </w:r>
      <w:r w:rsidRPr="00466CEE">
        <w:t>Jim</w:t>
      </w:r>
      <w:r w:rsidR="008C15A7">
        <w:t xml:space="preserve"> </w:t>
      </w:r>
      <w:r w:rsidRPr="00466CEE">
        <w:t>Fiore,</w:t>
      </w:r>
      <w:r w:rsidR="008C15A7">
        <w:t xml:space="preserve"> </w:t>
      </w:r>
      <w:r w:rsidRPr="00466CEE">
        <w:t>Mark</w:t>
      </w:r>
      <w:r w:rsidR="008C15A7">
        <w:t xml:space="preserve"> </w:t>
      </w:r>
      <w:r w:rsidRPr="00466CEE">
        <w:t>Fischer,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Fisher,</w:t>
      </w:r>
      <w:r w:rsidR="008C15A7">
        <w:t xml:space="preserve"> </w:t>
      </w:r>
      <w:r w:rsidRPr="00466CEE">
        <w:t>Lesa</w:t>
      </w:r>
      <w:r w:rsidR="008C15A7">
        <w:t xml:space="preserve"> </w:t>
      </w:r>
      <w:r w:rsidRPr="00466CEE">
        <w:t>Kennedy</w:t>
      </w:r>
      <w:r w:rsidR="008C15A7">
        <w:t xml:space="preserve"> </w:t>
      </w:r>
      <w:r w:rsidRPr="00466CEE">
        <w:t>France,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Gaffney,</w:t>
      </w:r>
      <w:r w:rsidR="008C15A7">
        <w:t xml:space="preserve"> </w:t>
      </w:r>
      <w:r w:rsidRPr="00466CEE">
        <w:t>Don</w:t>
      </w:r>
      <w:r w:rsidR="008C15A7">
        <w:t xml:space="preserve"> </w:t>
      </w:r>
      <w:r w:rsidRPr="00466CEE">
        <w:t>Garber,</w:t>
      </w:r>
      <w:r w:rsidR="008C15A7">
        <w:t xml:space="preserve"> </w:t>
      </w:r>
      <w:r w:rsidRPr="00466CEE">
        <w:t>Jessica</w:t>
      </w:r>
      <w:r w:rsidR="008C15A7">
        <w:t xml:space="preserve"> </w:t>
      </w:r>
      <w:r w:rsidRPr="00466CEE">
        <w:t>Gelman,</w:t>
      </w:r>
      <w:r w:rsidR="008C15A7">
        <w:t xml:space="preserve"> </w:t>
      </w:r>
      <w:r w:rsidRPr="00466CEE">
        <w:t>Karyn</w:t>
      </w:r>
      <w:r w:rsidR="008C15A7">
        <w:t xml:space="preserve"> </w:t>
      </w:r>
      <w:r w:rsidRPr="00466CEE">
        <w:t>Gordon,</w:t>
      </w:r>
      <w:r w:rsidR="008C15A7">
        <w:t xml:space="preserve"> </w:t>
      </w:r>
      <w:r w:rsidRPr="00466CEE">
        <w:t>Rich</w:t>
      </w:r>
      <w:r w:rsidR="008C15A7">
        <w:t xml:space="preserve"> </w:t>
      </w:r>
      <w:r w:rsidRPr="00466CEE">
        <w:t>Gotham,</w:t>
      </w:r>
      <w:r w:rsidR="008C15A7">
        <w:t xml:space="preserve"> </w:t>
      </w:r>
      <w:r w:rsidRPr="00466CEE">
        <w:t>Andrea</w:t>
      </w:r>
      <w:r w:rsidR="008C15A7">
        <w:t xml:space="preserve"> </w:t>
      </w:r>
      <w:r w:rsidRPr="00466CEE">
        <w:t>Greenberg,</w:t>
      </w:r>
      <w:r w:rsidR="008C15A7">
        <w:t xml:space="preserve"> </w:t>
      </w:r>
      <w:r w:rsidRPr="00466CEE">
        <w:t>Shaun</w:t>
      </w:r>
      <w:r w:rsidR="008C15A7">
        <w:t xml:space="preserve"> </w:t>
      </w:r>
      <w:r w:rsidRPr="00466CEE">
        <w:t>Greene,</w:t>
      </w:r>
      <w:r w:rsidR="008C15A7">
        <w:t xml:space="preserve"> </w:t>
      </w:r>
      <w:proofErr w:type="spellStart"/>
      <w:r w:rsidRPr="00466CEE">
        <w:t>Lorin</w:t>
      </w:r>
      <w:proofErr w:type="spellEnd"/>
      <w:r w:rsidR="008C15A7">
        <w:t xml:space="preserve"> </w:t>
      </w:r>
      <w:proofErr w:type="spellStart"/>
      <w:r w:rsidRPr="00466CEE">
        <w:t>Gresser</w:t>
      </w:r>
      <w:proofErr w:type="spellEnd"/>
      <w:r w:rsidRPr="00466CEE">
        <w:t>,</w:t>
      </w:r>
      <w:r w:rsidR="008C15A7">
        <w:t xml:space="preserve"> </w:t>
      </w:r>
      <w:r w:rsidRPr="00466CEE">
        <w:t>Al</w:t>
      </w:r>
      <w:r w:rsidR="008C15A7">
        <w:t xml:space="preserve"> </w:t>
      </w:r>
      <w:r w:rsidRPr="00466CEE">
        <w:t>Guido,</w:t>
      </w:r>
      <w:r w:rsidR="008C15A7">
        <w:t xml:space="preserve"> </w:t>
      </w:r>
      <w:r w:rsidRPr="00466CEE">
        <w:t>Sunil</w:t>
      </w:r>
      <w:r w:rsidR="008C15A7">
        <w:t xml:space="preserve"> </w:t>
      </w:r>
      <w:r w:rsidRPr="00466CEE">
        <w:t>Gulati,</w:t>
      </w:r>
      <w:r w:rsidR="008C15A7">
        <w:t xml:space="preserve"> </w:t>
      </w:r>
      <w:r w:rsidRPr="00466CEE">
        <w:t>Michael</w:t>
      </w:r>
      <w:r w:rsidR="008C15A7">
        <w:t xml:space="preserve"> </w:t>
      </w:r>
      <w:proofErr w:type="spellStart"/>
      <w:r w:rsidRPr="00466CEE">
        <w:t>Guth</w:t>
      </w:r>
      <w:proofErr w:type="spellEnd"/>
      <w:r w:rsidRPr="00466CEE">
        <w:t>,</w:t>
      </w:r>
      <w:r w:rsidR="008C15A7">
        <w:t xml:space="preserve"> </w:t>
      </w:r>
      <w:r w:rsidRPr="00466CEE">
        <w:t>Lindsay</w:t>
      </w:r>
      <w:r w:rsidR="008C15A7">
        <w:t xml:space="preserve"> </w:t>
      </w:r>
      <w:r w:rsidRPr="00466CEE">
        <w:t>Harding,</w:t>
      </w:r>
      <w:r w:rsidR="008C15A7">
        <w:t xml:space="preserve"> </w:t>
      </w:r>
      <w:r w:rsidRPr="00466CEE">
        <w:t>Rick</w:t>
      </w:r>
      <w:r w:rsidR="008C15A7">
        <w:t xml:space="preserve"> </w:t>
      </w:r>
      <w:r w:rsidRPr="00466CEE">
        <w:t>Haring,</w:t>
      </w:r>
      <w:r w:rsidR="008C15A7">
        <w:t xml:space="preserve"> </w:t>
      </w:r>
      <w:r w:rsidRPr="00466CEE">
        <w:t>Dan</w:t>
      </w:r>
      <w:r w:rsidR="008C15A7">
        <w:t xml:space="preserve"> </w:t>
      </w:r>
      <w:r w:rsidRPr="00466CEE">
        <w:t>Harris,</w:t>
      </w:r>
      <w:r w:rsidR="008C15A7">
        <w:t xml:space="preserve"> </w:t>
      </w:r>
      <w:r w:rsidRPr="00466CEE">
        <w:t>Rick</w:t>
      </w:r>
      <w:r w:rsidR="008C15A7">
        <w:t xml:space="preserve"> </w:t>
      </w:r>
      <w:proofErr w:type="spellStart"/>
      <w:r w:rsidRPr="00466CEE">
        <w:t>Heitzmann</w:t>
      </w:r>
      <w:proofErr w:type="spellEnd"/>
      <w:r w:rsidRPr="00466CEE">
        <w:t>,</w:t>
      </w:r>
      <w:r w:rsidR="008C15A7">
        <w:t xml:space="preserve"> </w:t>
      </w:r>
      <w:r w:rsidRPr="00466CEE">
        <w:t>Jerome</w:t>
      </w:r>
      <w:r w:rsidR="008C15A7">
        <w:t xml:space="preserve"> </w:t>
      </w:r>
      <w:proofErr w:type="spellStart"/>
      <w:r w:rsidRPr="00466CEE">
        <w:t>Heppelmann</w:t>
      </w:r>
      <w:proofErr w:type="spellEnd"/>
      <w:r w:rsidRPr="00466CEE">
        <w:t>,</w:t>
      </w:r>
      <w:r w:rsidR="008C15A7">
        <w:t xml:space="preserve"> </w:t>
      </w:r>
      <w:r w:rsidRPr="00466CEE">
        <w:t>Steven</w:t>
      </w:r>
      <w:r w:rsidR="008C15A7">
        <w:t xml:space="preserve"> </w:t>
      </w:r>
      <w:r w:rsidRPr="00466CEE">
        <w:t>Herbst,</w:t>
      </w:r>
      <w:r w:rsidR="008C15A7">
        <w:t xml:space="preserve"> </w:t>
      </w:r>
      <w:r w:rsidRPr="00466CEE">
        <w:t>Eric</w:t>
      </w:r>
      <w:r w:rsidR="008C15A7">
        <w:t xml:space="preserve"> </w:t>
      </w:r>
      <w:r w:rsidRPr="00466CEE">
        <w:t>Hinds,</w:t>
      </w:r>
      <w:r w:rsidR="008C15A7">
        <w:t xml:space="preserve"> </w:t>
      </w:r>
      <w:r w:rsidRPr="00466CEE">
        <w:t>Rich</w:t>
      </w:r>
      <w:r w:rsidR="008C15A7">
        <w:t xml:space="preserve"> </w:t>
      </w:r>
      <w:r w:rsidRPr="00466CEE">
        <w:t>Hill,</w:t>
      </w:r>
      <w:r w:rsidR="008C15A7">
        <w:t xml:space="preserve"> </w:t>
      </w:r>
      <w:r w:rsidRPr="00466CEE">
        <w:t>Sonny</w:t>
      </w:r>
      <w:r w:rsidR="008C15A7">
        <w:t xml:space="preserve"> </w:t>
      </w:r>
      <w:r w:rsidRPr="00466CEE">
        <w:t>Hill,</w:t>
      </w:r>
      <w:r w:rsidR="008C15A7">
        <w:t xml:space="preserve"> </w:t>
      </w:r>
      <w:r w:rsidRPr="00466CEE">
        <w:t>Scott</w:t>
      </w:r>
      <w:r w:rsidR="008C15A7">
        <w:t xml:space="preserve"> </w:t>
      </w:r>
      <w:proofErr w:type="spellStart"/>
      <w:r w:rsidRPr="00466CEE">
        <w:t>Hillboe</w:t>
      </w:r>
      <w:proofErr w:type="spellEnd"/>
      <w:r w:rsidRPr="00466CEE">
        <w:t>,</w:t>
      </w:r>
      <w:r w:rsidR="008C15A7">
        <w:t xml:space="preserve"> </w:t>
      </w:r>
      <w:r w:rsidRPr="00466CEE">
        <w:t>Lara</w:t>
      </w:r>
      <w:r w:rsidR="008C15A7">
        <w:t xml:space="preserve"> </w:t>
      </w:r>
      <w:r w:rsidRPr="00466CEE">
        <w:t>Hodgson,</w:t>
      </w:r>
      <w:r w:rsidR="008C15A7">
        <w:t xml:space="preserve"> </w:t>
      </w:r>
      <w:r w:rsidRPr="00466CEE">
        <w:t>Karen</w:t>
      </w:r>
      <w:r w:rsidR="008C15A7">
        <w:t xml:space="preserve"> </w:t>
      </w:r>
      <w:r w:rsidRPr="00466CEE">
        <w:t>Hung,</w:t>
      </w:r>
      <w:r w:rsidR="008C15A7">
        <w:t xml:space="preserve"> </w:t>
      </w:r>
      <w:r w:rsidRPr="00466CEE">
        <w:t>Brandon</w:t>
      </w:r>
      <w:r w:rsidR="008C15A7">
        <w:t xml:space="preserve"> </w:t>
      </w:r>
      <w:r w:rsidRPr="00466CEE">
        <w:t>Ingersoll,</w:t>
      </w:r>
      <w:r w:rsidR="008C15A7">
        <w:t xml:space="preserve"> </w:t>
      </w:r>
      <w:r w:rsidRPr="00466CEE">
        <w:t>Don</w:t>
      </w:r>
      <w:r w:rsidR="008C15A7">
        <w:t xml:space="preserve"> </w:t>
      </w:r>
      <w:proofErr w:type="spellStart"/>
      <w:r w:rsidRPr="00466CEE">
        <w:t>Jabro</w:t>
      </w:r>
      <w:proofErr w:type="spellEnd"/>
      <w:r w:rsidRPr="00466CEE">
        <w:t>,</w:t>
      </w:r>
      <w:r w:rsidR="008C15A7">
        <w:t xml:space="preserve"> </w:t>
      </w:r>
      <w:r w:rsidRPr="00466CEE">
        <w:t>Conn</w:t>
      </w:r>
      <w:r w:rsidR="008C15A7">
        <w:t xml:space="preserve"> </w:t>
      </w:r>
      <w:r w:rsidRPr="00466CEE">
        <w:t>Jackson,</w:t>
      </w:r>
      <w:r w:rsidR="008C15A7">
        <w:t xml:space="preserve"> </w:t>
      </w:r>
      <w:r w:rsidRPr="00466CEE">
        <w:t>Mark</w:t>
      </w:r>
      <w:r w:rsidR="008C15A7">
        <w:t xml:space="preserve"> </w:t>
      </w:r>
      <w:r w:rsidRPr="00466CEE">
        <w:t>Jackson,</w:t>
      </w:r>
      <w:r w:rsidR="008C15A7">
        <w:t xml:space="preserve"> </w:t>
      </w:r>
      <w:r w:rsidRPr="00466CEE">
        <w:t>Sean</w:t>
      </w:r>
      <w:r w:rsidR="008C15A7">
        <w:t xml:space="preserve"> </w:t>
      </w:r>
      <w:proofErr w:type="spellStart"/>
      <w:r w:rsidRPr="00466CEE">
        <w:t>Jacobsohn</w:t>
      </w:r>
      <w:proofErr w:type="spellEnd"/>
      <w:r w:rsidRPr="00466CEE">
        <w:t>,</w:t>
      </w:r>
      <w:r w:rsidR="008C15A7">
        <w:t xml:space="preserve"> </w:t>
      </w:r>
      <w:r w:rsidRPr="00466CEE">
        <w:t>Brett</w:t>
      </w:r>
      <w:r w:rsidR="008C15A7">
        <w:t xml:space="preserve"> </w:t>
      </w:r>
      <w:proofErr w:type="spellStart"/>
      <w:r w:rsidRPr="00466CEE">
        <w:t>Jewkes</w:t>
      </w:r>
      <w:proofErr w:type="spellEnd"/>
      <w:r w:rsidRPr="00466CEE">
        <w:t>,</w:t>
      </w:r>
      <w:r w:rsidR="008C15A7">
        <w:t xml:space="preserve"> </w:t>
      </w:r>
      <w:r w:rsidRPr="00466CEE">
        <w:t>Henry</w:t>
      </w:r>
      <w:r w:rsidR="008C15A7">
        <w:t xml:space="preserve"> </w:t>
      </w:r>
      <w:r w:rsidRPr="00466CEE">
        <w:t>Johnson,</w:t>
      </w:r>
      <w:r w:rsidR="008C15A7">
        <w:t xml:space="preserve"> </w:t>
      </w:r>
      <w:r w:rsidRPr="00466CEE">
        <w:t>Archie</w:t>
      </w:r>
      <w:r w:rsidR="008C15A7">
        <w:t xml:space="preserve"> </w:t>
      </w:r>
      <w:r w:rsidRPr="00466CEE">
        <w:t>Jones,</w:t>
      </w:r>
      <w:r w:rsidR="008C15A7">
        <w:t xml:space="preserve"> </w:t>
      </w:r>
      <w:r w:rsidRPr="00466CEE">
        <w:t>Adam</w:t>
      </w:r>
      <w:r w:rsidR="008C15A7">
        <w:t xml:space="preserve"> </w:t>
      </w:r>
      <w:proofErr w:type="spellStart"/>
      <w:r w:rsidRPr="00466CEE">
        <w:t>Kanner</w:t>
      </w:r>
      <w:proofErr w:type="spellEnd"/>
      <w:r w:rsidRPr="00466CEE">
        <w:t>,</w:t>
      </w:r>
      <w:r w:rsidR="008C15A7">
        <w:t xml:space="preserve"> </w:t>
      </w:r>
      <w:r w:rsidRPr="00466CEE">
        <w:t>John</w:t>
      </w:r>
      <w:r w:rsidR="008C15A7">
        <w:t xml:space="preserve"> </w:t>
      </w:r>
      <w:r w:rsidRPr="00466CEE">
        <w:t>Keenan,</w:t>
      </w:r>
      <w:r w:rsidR="008C15A7">
        <w:t xml:space="preserve"> </w:t>
      </w:r>
      <w:r w:rsidRPr="00466CEE">
        <w:t>Dave</w:t>
      </w:r>
      <w:r w:rsidR="008C15A7">
        <w:t xml:space="preserve"> </w:t>
      </w:r>
      <w:r w:rsidRPr="00466CEE">
        <w:t>Kelleher,</w:t>
      </w:r>
      <w:r w:rsidR="008C15A7">
        <w:t xml:space="preserve"> </w:t>
      </w:r>
      <w:r w:rsidRPr="00466CEE">
        <w:t>Jonathan</w:t>
      </w:r>
      <w:r w:rsidR="008C15A7">
        <w:t xml:space="preserve"> </w:t>
      </w:r>
      <w:r w:rsidRPr="00466CEE">
        <w:t>Kemp,</w:t>
      </w:r>
      <w:r w:rsidR="008C15A7">
        <w:t xml:space="preserve"> </w:t>
      </w:r>
      <w:r w:rsidRPr="00466CEE">
        <w:t>Tim</w:t>
      </w:r>
      <w:r w:rsidR="008C15A7">
        <w:t xml:space="preserve"> </w:t>
      </w:r>
      <w:r w:rsidRPr="00466CEE">
        <w:t>Kemp,</w:t>
      </w:r>
      <w:r w:rsidR="008C15A7">
        <w:t xml:space="preserve"> </w:t>
      </w:r>
      <w:r w:rsidRPr="00466CEE">
        <w:t>Sam</w:t>
      </w:r>
      <w:r w:rsidR="008C15A7">
        <w:t xml:space="preserve"> </w:t>
      </w:r>
      <w:r w:rsidRPr="00466CEE">
        <w:t>Kennedy,</w:t>
      </w:r>
      <w:r w:rsidR="008C15A7">
        <w:t xml:space="preserve"> </w:t>
      </w:r>
      <w:r w:rsidRPr="00466CEE">
        <w:t>Ben</w:t>
      </w:r>
      <w:r w:rsidR="008C15A7">
        <w:t xml:space="preserve"> </w:t>
      </w:r>
      <w:r w:rsidRPr="00466CEE">
        <w:t>King,</w:t>
      </w:r>
      <w:r w:rsidR="008C15A7">
        <w:t xml:space="preserve"> </w:t>
      </w:r>
      <w:r w:rsidRPr="00466CEE">
        <w:t>Laurence</w:t>
      </w:r>
      <w:r w:rsidR="008C15A7">
        <w:t xml:space="preserve"> </w:t>
      </w:r>
      <w:r w:rsidRPr="00466CEE">
        <w:t>Knight,</w:t>
      </w:r>
      <w:r w:rsidR="008C15A7">
        <w:t xml:space="preserve"> </w:t>
      </w:r>
      <w:r w:rsidRPr="00466CEE">
        <w:t>Steve</w:t>
      </w:r>
      <w:r w:rsidR="008C15A7">
        <w:t xml:space="preserve"> </w:t>
      </w:r>
      <w:proofErr w:type="spellStart"/>
      <w:r w:rsidRPr="00466CEE">
        <w:t>Koonin</w:t>
      </w:r>
      <w:proofErr w:type="spellEnd"/>
      <w:r w:rsidRPr="00466CEE">
        <w:t>,</w:t>
      </w:r>
      <w:r w:rsidR="008C15A7">
        <w:t xml:space="preserve"> </w:t>
      </w:r>
      <w:r w:rsidRPr="00466CEE">
        <w:t>Denise</w:t>
      </w:r>
      <w:r w:rsidR="008C15A7">
        <w:t xml:space="preserve"> </w:t>
      </w:r>
      <w:r w:rsidRPr="00466CEE">
        <w:t>Krieg,</w:t>
      </w:r>
      <w:r w:rsidR="008C15A7">
        <w:t xml:space="preserve"> </w:t>
      </w:r>
      <w:r w:rsidRPr="00466CEE">
        <w:t>John</w:t>
      </w:r>
      <w:r w:rsidR="008C15A7">
        <w:t xml:space="preserve"> </w:t>
      </w:r>
      <w:r w:rsidRPr="00466CEE">
        <w:t>Larkin,</w:t>
      </w:r>
      <w:r w:rsidR="008C15A7">
        <w:t xml:space="preserve"> </w:t>
      </w:r>
      <w:r w:rsidRPr="00466CEE">
        <w:t>Joe</w:t>
      </w:r>
      <w:r w:rsidR="008C15A7">
        <w:t xml:space="preserve"> </w:t>
      </w:r>
      <w:proofErr w:type="spellStart"/>
      <w:r w:rsidRPr="00466CEE">
        <w:t>Leccese</w:t>
      </w:r>
      <w:proofErr w:type="spellEnd"/>
      <w:r w:rsidRPr="00466CEE">
        <w:t>,</w:t>
      </w:r>
      <w:r w:rsidR="008C15A7">
        <w:t xml:space="preserve"> </w:t>
      </w:r>
      <w:proofErr w:type="spellStart"/>
      <w:r w:rsidRPr="00466CEE">
        <w:t>Emuh</w:t>
      </w:r>
      <w:proofErr w:type="spellEnd"/>
      <w:r w:rsidR="008C15A7">
        <w:t xml:space="preserve"> </w:t>
      </w:r>
      <w:proofErr w:type="spellStart"/>
      <w:r w:rsidRPr="00466CEE">
        <w:t>Leet</w:t>
      </w:r>
      <w:proofErr w:type="spellEnd"/>
      <w:r w:rsidRPr="00466CEE">
        <w:t>,</w:t>
      </w:r>
      <w:r w:rsidR="008C15A7">
        <w:t xml:space="preserve"> </w:t>
      </w:r>
      <w:r w:rsidRPr="00466CEE">
        <w:t>Tim</w:t>
      </w:r>
      <w:r w:rsidR="008C15A7">
        <w:t xml:space="preserve"> </w:t>
      </w:r>
      <w:r w:rsidRPr="00466CEE">
        <w:t>Leiweke,</w:t>
      </w:r>
      <w:r w:rsidR="008C15A7">
        <w:t xml:space="preserve"> </w:t>
      </w:r>
      <w:r w:rsidRPr="00466CEE">
        <w:t>Jim</w:t>
      </w:r>
      <w:r w:rsidR="008C15A7">
        <w:t xml:space="preserve"> </w:t>
      </w:r>
      <w:r w:rsidRPr="00466CEE">
        <w:t>Leonard,</w:t>
      </w:r>
      <w:r w:rsidR="008C15A7">
        <w:t xml:space="preserve"> </w:t>
      </w:r>
      <w:r w:rsidRPr="00466CEE">
        <w:t>Mike</w:t>
      </w:r>
      <w:r w:rsidR="008C15A7">
        <w:t xml:space="preserve"> </w:t>
      </w:r>
      <w:r w:rsidRPr="00466CEE">
        <w:t>Levinthal,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Levy,</w:t>
      </w:r>
      <w:r w:rsidR="008C15A7">
        <w:t xml:space="preserve"> </w:t>
      </w:r>
      <w:r w:rsidRPr="00466CEE">
        <w:t>Max</w:t>
      </w:r>
      <w:r w:rsidR="008C15A7">
        <w:t xml:space="preserve"> </w:t>
      </w:r>
      <w:r w:rsidRPr="00466CEE">
        <w:t>Liechtenstein,</w:t>
      </w:r>
      <w:r w:rsidR="008C15A7">
        <w:t xml:space="preserve"> </w:t>
      </w:r>
      <w:r w:rsidRPr="00466CEE">
        <w:t>Greg</w:t>
      </w:r>
      <w:r w:rsidR="008C15A7">
        <w:t xml:space="preserve"> </w:t>
      </w:r>
      <w:r w:rsidRPr="00466CEE">
        <w:t>Loewen,</w:t>
      </w:r>
      <w:r w:rsidR="008C15A7">
        <w:t xml:space="preserve"> </w:t>
      </w:r>
      <w:r w:rsidRPr="00466CEE">
        <w:t>Jim</w:t>
      </w:r>
      <w:r w:rsidR="008C15A7">
        <w:t xml:space="preserve"> </w:t>
      </w:r>
      <w:proofErr w:type="spellStart"/>
      <w:r w:rsidRPr="00466CEE">
        <w:t>Loricchio</w:t>
      </w:r>
      <w:proofErr w:type="spellEnd"/>
      <w:r w:rsidRPr="00466CEE">
        <w:t>,</w:t>
      </w:r>
      <w:r w:rsidR="008C15A7">
        <w:t xml:space="preserve"> </w:t>
      </w:r>
      <w:r w:rsidRPr="00466CEE">
        <w:t>Kenny</w:t>
      </w:r>
      <w:r w:rsidR="008C15A7">
        <w:t xml:space="preserve"> </w:t>
      </w:r>
      <w:r w:rsidRPr="00466CEE">
        <w:t>Lower,</w:t>
      </w:r>
      <w:r w:rsidR="008C15A7">
        <w:t xml:space="preserve"> </w:t>
      </w:r>
      <w:r w:rsidRPr="00466CEE">
        <w:t>Melissa</w:t>
      </w:r>
      <w:r w:rsidR="008C15A7">
        <w:t xml:space="preserve"> </w:t>
      </w:r>
      <w:r w:rsidRPr="00466CEE">
        <w:t>Lower,</w:t>
      </w:r>
      <w:r w:rsidR="008C15A7">
        <w:t xml:space="preserve"> </w:t>
      </w:r>
      <w:r w:rsidRPr="00466CEE">
        <w:t>Marc</w:t>
      </w:r>
      <w:r w:rsidR="008C15A7">
        <w:t xml:space="preserve"> </w:t>
      </w:r>
      <w:proofErr w:type="spellStart"/>
      <w:r w:rsidRPr="00466CEE">
        <w:t>Lucenius</w:t>
      </w:r>
      <w:proofErr w:type="spellEnd"/>
      <w:r w:rsidRPr="00466CEE">
        <w:t>,</w:t>
      </w:r>
      <w:r w:rsidR="008C15A7">
        <w:t xml:space="preserve"> </w:t>
      </w:r>
      <w:r w:rsidRPr="00466CEE">
        <w:t>Abe</w:t>
      </w:r>
      <w:r w:rsidR="008C15A7">
        <w:t xml:space="preserve"> </w:t>
      </w:r>
      <w:proofErr w:type="spellStart"/>
      <w:r w:rsidRPr="00466CEE">
        <w:t>Madkour</w:t>
      </w:r>
      <w:proofErr w:type="spellEnd"/>
      <w:r w:rsidRPr="00466CEE">
        <w:t>,</w:t>
      </w:r>
      <w:r w:rsidR="008C15A7">
        <w:t xml:space="preserve"> </w:t>
      </w:r>
      <w:r w:rsidRPr="00466CEE">
        <w:t>Walter</w:t>
      </w:r>
      <w:r w:rsidR="008C15A7">
        <w:t xml:space="preserve"> </w:t>
      </w:r>
      <w:r w:rsidRPr="00466CEE">
        <w:t>Maloney,</w:t>
      </w:r>
      <w:r w:rsidR="008C15A7">
        <w:t xml:space="preserve"> </w:t>
      </w:r>
      <w:r w:rsidRPr="00466CEE">
        <w:t>Bill</w:t>
      </w:r>
      <w:r w:rsidR="008C15A7">
        <w:t xml:space="preserve"> </w:t>
      </w:r>
      <w:r w:rsidRPr="00466CEE">
        <w:t>Manning,</w:t>
      </w:r>
      <w:r w:rsidR="008C15A7">
        <w:t xml:space="preserve"> </w:t>
      </w:r>
      <w:r w:rsidRPr="00466CEE">
        <w:t>Shannon</w:t>
      </w:r>
      <w:r w:rsidR="008C15A7">
        <w:t xml:space="preserve"> </w:t>
      </w:r>
      <w:proofErr w:type="spellStart"/>
      <w:r w:rsidRPr="00466CEE">
        <w:t>Mannon</w:t>
      </w:r>
      <w:proofErr w:type="spellEnd"/>
      <w:r w:rsidRPr="00466CEE">
        <w:t>,</w:t>
      </w:r>
      <w:r w:rsidR="008C15A7">
        <w:t xml:space="preserve"> </w:t>
      </w:r>
      <w:r w:rsidRPr="00466CEE">
        <w:t>Amy</w:t>
      </w:r>
      <w:r w:rsidR="008C15A7">
        <w:t xml:space="preserve"> </w:t>
      </w:r>
      <w:r w:rsidRPr="00466CEE">
        <w:t>Jo</w:t>
      </w:r>
      <w:r w:rsidR="008C15A7">
        <w:t xml:space="preserve"> </w:t>
      </w:r>
      <w:r w:rsidRPr="00466CEE">
        <w:t>Martin,</w:t>
      </w:r>
      <w:r w:rsidR="008C15A7">
        <w:t xml:space="preserve"> </w:t>
      </w:r>
      <w:r w:rsidRPr="00466CEE">
        <w:t>Clark</w:t>
      </w:r>
      <w:r w:rsidR="008C15A7">
        <w:t xml:space="preserve"> </w:t>
      </w:r>
      <w:r w:rsidRPr="00466CEE">
        <w:t>Maxwell,</w:t>
      </w:r>
      <w:r w:rsidR="008C15A7">
        <w:t xml:space="preserve"> </w:t>
      </w:r>
      <w:r w:rsidRPr="00466CEE">
        <w:t>Antonio</w:t>
      </w:r>
      <w:r w:rsidR="008C15A7">
        <w:t xml:space="preserve"> </w:t>
      </w:r>
      <w:proofErr w:type="spellStart"/>
      <w:r w:rsidRPr="00466CEE">
        <w:t>Mazzarelli</w:t>
      </w:r>
      <w:proofErr w:type="spellEnd"/>
      <w:r w:rsidRPr="00466CEE">
        <w:t>,</w:t>
      </w:r>
      <w:r w:rsidR="008C15A7">
        <w:t xml:space="preserve"> </w:t>
      </w:r>
      <w:r w:rsidRPr="00466CEE">
        <w:t>Steve</w:t>
      </w:r>
      <w:r w:rsidR="008C15A7">
        <w:t xml:space="preserve"> </w:t>
      </w:r>
      <w:r w:rsidRPr="00466CEE">
        <w:t>McClatchy,</w:t>
      </w:r>
      <w:r w:rsidR="008C15A7">
        <w:t xml:space="preserve"> </w:t>
      </w:r>
      <w:r w:rsidRPr="00466CEE">
        <w:t>Kevin</w:t>
      </w:r>
      <w:r w:rsidR="008C15A7">
        <w:t xml:space="preserve"> </w:t>
      </w:r>
      <w:r w:rsidRPr="00466CEE">
        <w:t>McCormick,</w:t>
      </w:r>
      <w:r w:rsidR="008C15A7">
        <w:t xml:space="preserve"> </w:t>
      </w:r>
      <w:r w:rsidRPr="00466CEE">
        <w:t>Bill</w:t>
      </w:r>
      <w:r w:rsidR="008C15A7">
        <w:t xml:space="preserve"> </w:t>
      </w:r>
      <w:r w:rsidRPr="00466CEE">
        <w:t>McDermott</w:t>
      </w:r>
      <w:r w:rsidR="008C15A7">
        <w:t xml:space="preserve"> </w:t>
      </w:r>
      <w:r w:rsidRPr="00466CEE">
        <w:t>,</w:t>
      </w:r>
      <w:r w:rsidR="008C15A7">
        <w:t xml:space="preserve"> </w:t>
      </w:r>
      <w:r w:rsidRPr="00466CEE">
        <w:t>Patrick</w:t>
      </w:r>
      <w:r w:rsidR="008C15A7">
        <w:t xml:space="preserve"> </w:t>
      </w:r>
      <w:r w:rsidRPr="00466CEE">
        <w:t>McGinn,</w:t>
      </w:r>
      <w:r w:rsidR="008C15A7">
        <w:t xml:space="preserve"> </w:t>
      </w:r>
      <w:r w:rsidRPr="00466CEE">
        <w:t>Dan</w:t>
      </w:r>
      <w:r w:rsidR="008C15A7">
        <w:t xml:space="preserve"> </w:t>
      </w:r>
      <w:proofErr w:type="spellStart"/>
      <w:r w:rsidRPr="00466CEE">
        <w:t>McGuiggan</w:t>
      </w:r>
      <w:proofErr w:type="spellEnd"/>
      <w:r w:rsidRPr="00466CEE">
        <w:t>,</w:t>
      </w:r>
      <w:r w:rsidR="008C15A7">
        <w:t xml:space="preserve"> </w:t>
      </w:r>
      <w:r w:rsidRPr="00466CEE">
        <w:t>Brandt</w:t>
      </w:r>
      <w:r w:rsidR="008C15A7">
        <w:t xml:space="preserve"> </w:t>
      </w:r>
      <w:r w:rsidRPr="00466CEE">
        <w:t>McKee,</w:t>
      </w:r>
      <w:r w:rsidR="008C15A7">
        <w:t xml:space="preserve"> </w:t>
      </w:r>
      <w:r w:rsidRPr="00466CEE">
        <w:t>Kane</w:t>
      </w:r>
      <w:r w:rsidR="008C15A7">
        <w:t xml:space="preserve"> </w:t>
      </w:r>
      <w:r w:rsidRPr="00466CEE">
        <w:t>McLaughlin,</w:t>
      </w:r>
      <w:r w:rsidR="008C15A7">
        <w:t xml:space="preserve"> </w:t>
      </w:r>
      <w:r w:rsidRPr="00466CEE">
        <w:t>Sean</w:t>
      </w:r>
      <w:r w:rsidR="008C15A7">
        <w:t xml:space="preserve"> </w:t>
      </w:r>
      <w:r w:rsidRPr="00466CEE">
        <w:t>McManus,</w:t>
      </w:r>
      <w:r w:rsidR="008C15A7">
        <w:t xml:space="preserve"> </w:t>
      </w:r>
      <w:r w:rsidRPr="00466CEE">
        <w:t>Carole</w:t>
      </w:r>
      <w:r w:rsidR="008C15A7">
        <w:t xml:space="preserve"> </w:t>
      </w:r>
      <w:r w:rsidRPr="00466CEE">
        <w:t>McNaughton,</w:t>
      </w:r>
      <w:r w:rsidR="008C15A7">
        <w:t xml:space="preserve"> </w:t>
      </w:r>
      <w:r w:rsidRPr="00466CEE">
        <w:t>Kim</w:t>
      </w:r>
      <w:r w:rsidR="008C15A7">
        <w:t xml:space="preserve"> </w:t>
      </w:r>
      <w:r w:rsidRPr="00466CEE">
        <w:t>McNaughton,</w:t>
      </w:r>
      <w:r w:rsidR="008C15A7">
        <w:t xml:space="preserve"> </w:t>
      </w:r>
      <w:r w:rsidRPr="00466CEE">
        <w:t>Stacy</w:t>
      </w:r>
      <w:r w:rsidR="008C15A7">
        <w:t xml:space="preserve"> </w:t>
      </w:r>
      <w:r w:rsidRPr="00466CEE">
        <w:t>McWilliams,</w:t>
      </w:r>
      <w:r w:rsidR="008C15A7">
        <w:t xml:space="preserve"> </w:t>
      </w:r>
      <w:r w:rsidRPr="00466CEE">
        <w:t>Gracie</w:t>
      </w:r>
      <w:r w:rsidR="008C15A7">
        <w:t xml:space="preserve"> </w:t>
      </w:r>
      <w:r w:rsidRPr="00466CEE">
        <w:t>Mercado,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Merritt,</w:t>
      </w:r>
      <w:r w:rsidR="008C15A7">
        <w:t xml:space="preserve"> </w:t>
      </w:r>
      <w:r w:rsidRPr="00466CEE">
        <w:t>Alex</w:t>
      </w:r>
      <w:r w:rsidR="008C15A7">
        <w:t xml:space="preserve"> </w:t>
      </w:r>
      <w:r w:rsidRPr="00466CEE">
        <w:t>Michael,</w:t>
      </w:r>
      <w:r w:rsidR="008C15A7">
        <w:t xml:space="preserve"> </w:t>
      </w:r>
      <w:r w:rsidRPr="00466CEE">
        <w:t>Shervin</w:t>
      </w:r>
      <w:r w:rsidR="008C15A7">
        <w:t xml:space="preserve"> </w:t>
      </w:r>
      <w:proofErr w:type="spellStart"/>
      <w:r w:rsidRPr="00466CEE">
        <w:t>Mirhashemi</w:t>
      </w:r>
      <w:proofErr w:type="spellEnd"/>
      <w:r w:rsidRPr="00466CEE">
        <w:t>,</w:t>
      </w:r>
      <w:r w:rsidR="008C15A7">
        <w:t xml:space="preserve"> </w:t>
      </w:r>
      <w:r w:rsidRPr="00466CEE">
        <w:t>Junior</w:t>
      </w:r>
      <w:r w:rsidR="008C15A7">
        <w:t xml:space="preserve"> </w:t>
      </w:r>
      <w:proofErr w:type="spellStart"/>
      <w:r w:rsidRPr="00466CEE">
        <w:t>Moyo</w:t>
      </w:r>
      <w:proofErr w:type="spellEnd"/>
      <w:r w:rsidRPr="00466CEE">
        <w:t>,</w:t>
      </w:r>
      <w:r w:rsidR="008C15A7">
        <w:t xml:space="preserve"> </w:t>
      </w:r>
      <w:r w:rsidRPr="00466CEE">
        <w:t>Tricia</w:t>
      </w:r>
      <w:r w:rsidR="008C15A7">
        <w:t xml:space="preserve"> </w:t>
      </w:r>
      <w:proofErr w:type="spellStart"/>
      <w:r w:rsidRPr="00466CEE">
        <w:t>Nadaff</w:t>
      </w:r>
      <w:proofErr w:type="spellEnd"/>
      <w:r w:rsidRPr="00466CEE">
        <w:t>,</w:t>
      </w:r>
      <w:r w:rsidR="008C15A7">
        <w:t xml:space="preserve"> </w:t>
      </w:r>
      <w:r w:rsidRPr="00466CEE">
        <w:t>Miles</w:t>
      </w:r>
      <w:r w:rsidR="008C15A7">
        <w:t xml:space="preserve"> </w:t>
      </w:r>
      <w:r w:rsidRPr="00466CEE">
        <w:t>Nadal,</w:t>
      </w:r>
      <w:r w:rsidR="008C15A7">
        <w:t xml:space="preserve"> </w:t>
      </w:r>
      <w:r w:rsidRPr="00466CEE">
        <w:t>Shawn</w:t>
      </w:r>
      <w:r w:rsidR="008C15A7">
        <w:t xml:space="preserve"> </w:t>
      </w:r>
      <w:r w:rsidRPr="00466CEE">
        <w:t>Nelson,</w:t>
      </w:r>
      <w:r w:rsidR="008C15A7">
        <w:t xml:space="preserve"> </w:t>
      </w:r>
      <w:r w:rsidRPr="00466CEE">
        <w:t>Michael</w:t>
      </w:r>
      <w:r w:rsidR="008C15A7">
        <w:t xml:space="preserve"> </w:t>
      </w:r>
      <w:r w:rsidRPr="00466CEE">
        <w:t>Neuman,</w:t>
      </w:r>
      <w:r w:rsidR="008C15A7">
        <w:t xml:space="preserve"> </w:t>
      </w:r>
      <w:r w:rsidRPr="00466CEE">
        <w:t>Howie</w:t>
      </w:r>
      <w:r w:rsidR="008C15A7">
        <w:t xml:space="preserve"> </w:t>
      </w:r>
      <w:proofErr w:type="spellStart"/>
      <w:r w:rsidRPr="00466CEE">
        <w:t>Nuchow</w:t>
      </w:r>
      <w:proofErr w:type="spellEnd"/>
      <w:r w:rsidRPr="00466CEE">
        <w:t>,</w:t>
      </w:r>
      <w:r w:rsidR="008C15A7">
        <w:t xml:space="preserve"> </w:t>
      </w:r>
      <w:r w:rsidRPr="00466CEE">
        <w:t>Lou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Matt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Mary</w:t>
      </w:r>
      <w:r w:rsidR="008C15A7">
        <w:t xml:space="preserve"> </w:t>
      </w:r>
      <w:r w:rsidRPr="00466CEE">
        <w:t>Ann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Michael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Sean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Shannon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Wendy</w:t>
      </w:r>
      <w:r w:rsidR="008C15A7">
        <w:t xml:space="preserve"> </w:t>
      </w:r>
      <w:r w:rsidRPr="00466CEE">
        <w:t>O</w:t>
      </w:r>
      <w:r w:rsidR="00610349">
        <w:t>’</w:t>
      </w:r>
      <w:r w:rsidRPr="00466CEE">
        <w:t>Neil,</w:t>
      </w:r>
      <w:r w:rsidR="008C15A7">
        <w:t xml:space="preserve"> </w:t>
      </w:r>
      <w:r w:rsidRPr="00466CEE">
        <w:t>Melissa</w:t>
      </w:r>
      <w:r w:rsidR="008C15A7">
        <w:t xml:space="preserve"> </w:t>
      </w:r>
      <w:r w:rsidRPr="00466CEE">
        <w:t>Ormond,</w:t>
      </w:r>
      <w:r w:rsidR="008C15A7">
        <w:t xml:space="preserve"> </w:t>
      </w:r>
      <w:r w:rsidRPr="00466CEE">
        <w:t>Nicole</w:t>
      </w:r>
      <w:r w:rsidR="008C15A7">
        <w:t xml:space="preserve"> </w:t>
      </w:r>
      <w:r w:rsidRPr="00466CEE">
        <w:t>Pawlak,</w:t>
      </w:r>
      <w:r w:rsidR="008C15A7">
        <w:t xml:space="preserve"> </w:t>
      </w:r>
      <w:r w:rsidRPr="00466CEE">
        <w:t>Joseph</w:t>
      </w:r>
      <w:r w:rsidR="008C15A7">
        <w:t xml:space="preserve"> </w:t>
      </w:r>
      <w:proofErr w:type="spellStart"/>
      <w:r w:rsidRPr="00466CEE">
        <w:t>Perrello</w:t>
      </w:r>
      <w:proofErr w:type="spellEnd"/>
      <w:r w:rsidRPr="00466CEE">
        <w:t>,</w:t>
      </w:r>
      <w:r w:rsidR="008C15A7">
        <w:t xml:space="preserve"> </w:t>
      </w:r>
      <w:r w:rsidRPr="00466CEE">
        <w:t>Jeff</w:t>
      </w:r>
      <w:r w:rsidR="008C15A7">
        <w:t xml:space="preserve"> </w:t>
      </w:r>
      <w:proofErr w:type="spellStart"/>
      <w:r w:rsidRPr="00466CEE">
        <w:t>Piluso</w:t>
      </w:r>
      <w:proofErr w:type="spellEnd"/>
      <w:r w:rsidRPr="00466CEE">
        <w:t>,</w:t>
      </w:r>
      <w:r w:rsidR="008C15A7">
        <w:t xml:space="preserve"> </w:t>
      </w:r>
      <w:r w:rsidRPr="00466CEE">
        <w:t>Sarah</w:t>
      </w:r>
      <w:r w:rsidR="008C15A7">
        <w:t xml:space="preserve"> </w:t>
      </w:r>
      <w:proofErr w:type="spellStart"/>
      <w:r w:rsidRPr="00466CEE">
        <w:t>Premo</w:t>
      </w:r>
      <w:proofErr w:type="spellEnd"/>
      <w:r w:rsidRPr="00466CEE">
        <w:t>,</w:t>
      </w:r>
      <w:r w:rsidR="008C15A7">
        <w:t xml:space="preserve"> </w:t>
      </w:r>
      <w:r w:rsidRPr="00466CEE">
        <w:t>Lara</w:t>
      </w:r>
      <w:r w:rsidR="008C15A7">
        <w:t xml:space="preserve"> </w:t>
      </w:r>
      <w:r w:rsidRPr="00466CEE">
        <w:t>Price,</w:t>
      </w:r>
      <w:r w:rsidR="008C15A7">
        <w:t xml:space="preserve"> </w:t>
      </w:r>
      <w:r w:rsidRPr="00466CEE">
        <w:t>Paul</w:t>
      </w:r>
      <w:r w:rsidR="008C15A7">
        <w:t xml:space="preserve"> </w:t>
      </w:r>
      <w:proofErr w:type="spellStart"/>
      <w:r w:rsidRPr="00466CEE">
        <w:t>Rabil</w:t>
      </w:r>
      <w:proofErr w:type="spellEnd"/>
      <w:r w:rsidRPr="00466CEE">
        <w:t>,</w:t>
      </w:r>
      <w:r w:rsidR="008C15A7">
        <w:t xml:space="preserve"> </w:t>
      </w:r>
      <w:r w:rsidRPr="00466CEE">
        <w:t>Peter</w:t>
      </w:r>
      <w:r w:rsidR="008C15A7">
        <w:t xml:space="preserve"> </w:t>
      </w:r>
      <w:r w:rsidRPr="00466CEE">
        <w:t>Reinhardt,</w:t>
      </w:r>
      <w:r w:rsidR="008C15A7">
        <w:t xml:space="preserve"> </w:t>
      </w:r>
      <w:r w:rsidRPr="00466CEE">
        <w:t>Emily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Jake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Jason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McCall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Steph</w:t>
      </w:r>
      <w:r w:rsidR="008C15A7">
        <w:t xml:space="preserve"> </w:t>
      </w:r>
      <w:r w:rsidRPr="00466CEE">
        <w:t>Reynolds,</w:t>
      </w:r>
      <w:r w:rsidR="008C15A7">
        <w:t xml:space="preserve"> </w:t>
      </w:r>
      <w:r w:rsidRPr="00466CEE">
        <w:t>Dan</w:t>
      </w:r>
      <w:r w:rsidR="008C15A7">
        <w:t xml:space="preserve"> </w:t>
      </w:r>
      <w:r w:rsidRPr="00466CEE">
        <w:t>Rice,</w:t>
      </w:r>
      <w:r w:rsidR="008C15A7">
        <w:t xml:space="preserve"> </w:t>
      </w:r>
      <w:r w:rsidRPr="00466CEE">
        <w:t>Wendy</w:t>
      </w:r>
      <w:r w:rsidR="008C15A7">
        <w:t xml:space="preserve"> </w:t>
      </w:r>
      <w:r w:rsidRPr="00466CEE">
        <w:t>Richards,</w:t>
      </w:r>
      <w:r w:rsidR="008C15A7">
        <w:t xml:space="preserve"> </w:t>
      </w:r>
      <w:r w:rsidRPr="00466CEE">
        <w:t>Ari</w:t>
      </w:r>
      <w:r w:rsidR="008C15A7">
        <w:t xml:space="preserve"> </w:t>
      </w:r>
      <w:proofErr w:type="spellStart"/>
      <w:r w:rsidRPr="00466CEE">
        <w:t>Roitman</w:t>
      </w:r>
      <w:proofErr w:type="spellEnd"/>
      <w:r w:rsidRPr="00466CEE">
        <w:t>,</w:t>
      </w:r>
      <w:r w:rsidR="008C15A7">
        <w:t xml:space="preserve"> </w:t>
      </w:r>
      <w:proofErr w:type="spellStart"/>
      <w:r w:rsidRPr="00466CEE">
        <w:t>Tagg</w:t>
      </w:r>
      <w:proofErr w:type="spellEnd"/>
      <w:r w:rsidR="008C15A7">
        <w:t xml:space="preserve"> </w:t>
      </w:r>
      <w:r w:rsidRPr="00466CEE">
        <w:t>Romney,</w:t>
      </w:r>
      <w:r w:rsidR="008C15A7">
        <w:t xml:space="preserve"> </w:t>
      </w:r>
      <w:r w:rsidRPr="00466CEE">
        <w:t>Howie</w:t>
      </w:r>
      <w:r w:rsidR="008C15A7">
        <w:t xml:space="preserve"> </w:t>
      </w:r>
      <w:r w:rsidRPr="00466CEE">
        <w:t>Roseman,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Rosner,</w:t>
      </w:r>
      <w:r w:rsidR="008C15A7">
        <w:t xml:space="preserve"> </w:t>
      </w:r>
      <w:r w:rsidRPr="00466CEE">
        <w:t>Nicole</w:t>
      </w:r>
      <w:r w:rsidR="008C15A7">
        <w:t xml:space="preserve"> </w:t>
      </w:r>
      <w:r w:rsidRPr="00466CEE">
        <w:t>Russell,</w:t>
      </w:r>
      <w:r w:rsidR="008C15A7">
        <w:t xml:space="preserve"> </w:t>
      </w:r>
      <w:r w:rsidRPr="00466CEE">
        <w:t>Heb</w:t>
      </w:r>
      <w:r w:rsidR="008C15A7">
        <w:t xml:space="preserve"> </w:t>
      </w:r>
      <w:r w:rsidRPr="00466CEE">
        <w:t>Ryan,</w:t>
      </w:r>
      <w:r w:rsidR="008C15A7">
        <w:t xml:space="preserve"> </w:t>
      </w:r>
      <w:r w:rsidRPr="00466CEE">
        <w:t>Patrick</w:t>
      </w:r>
      <w:r w:rsidR="008C15A7">
        <w:t xml:space="preserve"> </w:t>
      </w:r>
      <w:r w:rsidRPr="00466CEE">
        <w:t>Ryan,</w:t>
      </w:r>
      <w:r w:rsidR="008C15A7">
        <w:t xml:space="preserve"> </w:t>
      </w:r>
      <w:r w:rsidRPr="00466CEE">
        <w:t>Brian</w:t>
      </w:r>
      <w:r w:rsidR="008C15A7">
        <w:t xml:space="preserve"> </w:t>
      </w:r>
      <w:r w:rsidRPr="00466CEE">
        <w:t>Santiago,</w:t>
      </w:r>
      <w:r w:rsidR="008C15A7">
        <w:t xml:space="preserve"> </w:t>
      </w:r>
      <w:r w:rsidRPr="00466CEE">
        <w:t>Sunny</w:t>
      </w:r>
      <w:r w:rsidR="008C15A7">
        <w:t xml:space="preserve"> </w:t>
      </w:r>
      <w:r w:rsidRPr="00466CEE">
        <w:t>Sanyal,</w:t>
      </w:r>
      <w:r w:rsidR="008C15A7">
        <w:t xml:space="preserve"> </w:t>
      </w:r>
      <w:r w:rsidRPr="00466CEE">
        <w:t>Adrianne</w:t>
      </w:r>
      <w:r w:rsidR="008C15A7">
        <w:t xml:space="preserve"> </w:t>
      </w:r>
      <w:r w:rsidRPr="00466CEE">
        <w:t>Shapira,</w:t>
      </w:r>
      <w:r w:rsidR="008C15A7">
        <w:t xml:space="preserve"> </w:t>
      </w:r>
      <w:r w:rsidRPr="00466CEE">
        <w:t>Alex</w:t>
      </w:r>
      <w:r w:rsidR="008C15A7">
        <w:t xml:space="preserve"> </w:t>
      </w:r>
      <w:r w:rsidRPr="00466CEE">
        <w:t>Sheen,</w:t>
      </w:r>
      <w:r w:rsidR="008C15A7">
        <w:t xml:space="preserve"> </w:t>
      </w:r>
      <w:r w:rsidRPr="00466CEE">
        <w:t>Jeff</w:t>
      </w:r>
      <w:r w:rsidR="008C15A7">
        <w:t xml:space="preserve"> </w:t>
      </w:r>
      <w:proofErr w:type="spellStart"/>
      <w:r w:rsidRPr="00466CEE">
        <w:t>Shifrin</w:t>
      </w:r>
      <w:proofErr w:type="spellEnd"/>
      <w:r w:rsidRPr="00466CEE">
        <w:t>,</w:t>
      </w:r>
      <w:r w:rsidR="008C15A7">
        <w:t xml:space="preserve"> </w:t>
      </w:r>
      <w:r w:rsidRPr="00466CEE">
        <w:t>Dave</w:t>
      </w:r>
      <w:r w:rsidR="008C15A7">
        <w:t xml:space="preserve"> </w:t>
      </w:r>
      <w:proofErr w:type="spellStart"/>
      <w:r w:rsidRPr="00466CEE">
        <w:t>Sholler</w:t>
      </w:r>
      <w:proofErr w:type="spellEnd"/>
      <w:r w:rsidRPr="00466CEE">
        <w:t>,</w:t>
      </w:r>
      <w:r w:rsidR="008C15A7">
        <w:t xml:space="preserve"> </w:t>
      </w:r>
      <w:r w:rsidRPr="00466CEE">
        <w:t>M</w:t>
      </w:r>
      <w:r w:rsidR="008C15A7">
        <w:t xml:space="preserve"> </w:t>
      </w:r>
      <w:r w:rsidRPr="00466CEE">
        <w:t>Night</w:t>
      </w:r>
      <w:r w:rsidR="008C15A7">
        <w:t xml:space="preserve"> </w:t>
      </w:r>
      <w:r w:rsidRPr="00466CEE">
        <w:t>Shyamalan,</w:t>
      </w:r>
      <w:r w:rsidR="008C15A7">
        <w:t xml:space="preserve"> </w:t>
      </w:r>
      <w:proofErr w:type="spellStart"/>
      <w:r w:rsidRPr="00466CEE">
        <w:t>Vai</w:t>
      </w:r>
      <w:proofErr w:type="spellEnd"/>
      <w:r w:rsidR="008C15A7">
        <w:t xml:space="preserve"> </w:t>
      </w:r>
      <w:proofErr w:type="spellStart"/>
      <w:r w:rsidRPr="00466CEE">
        <w:t>Sikahema</w:t>
      </w:r>
      <w:proofErr w:type="spellEnd"/>
      <w:r w:rsidRPr="00466CEE">
        <w:t>,</w:t>
      </w:r>
      <w:r w:rsidR="008C15A7">
        <w:t xml:space="preserve"> </w:t>
      </w:r>
      <w:r w:rsidRPr="00466CEE">
        <w:t>Eric</w:t>
      </w:r>
      <w:r w:rsidR="008C15A7">
        <w:t xml:space="preserve"> </w:t>
      </w:r>
      <w:r w:rsidRPr="00466CEE">
        <w:t>Simon,</w:t>
      </w:r>
      <w:r w:rsidR="008C15A7">
        <w:t xml:space="preserve"> </w:t>
      </w:r>
      <w:r w:rsidRPr="00466CEE">
        <w:t>Darnell</w:t>
      </w:r>
      <w:r w:rsidR="008C15A7">
        <w:t xml:space="preserve"> </w:t>
      </w:r>
      <w:r w:rsidRPr="00466CEE">
        <w:t>Smith,</w:t>
      </w:r>
      <w:r w:rsidR="008C15A7">
        <w:t xml:space="preserve"> </w:t>
      </w:r>
      <w:r w:rsidRPr="00466CEE">
        <w:t>Jill</w:t>
      </w:r>
      <w:r w:rsidR="008C15A7">
        <w:t xml:space="preserve"> </w:t>
      </w:r>
      <w:r w:rsidRPr="00466CEE">
        <w:t>Snodgrass,</w:t>
      </w:r>
      <w:r w:rsidR="008C15A7">
        <w:t xml:space="preserve"> </w:t>
      </w:r>
      <w:r w:rsidRPr="00466CEE">
        <w:t>Jaime</w:t>
      </w:r>
      <w:r w:rsidR="008C15A7">
        <w:t xml:space="preserve"> </w:t>
      </w:r>
      <w:r w:rsidRPr="00466CEE">
        <w:t>Smith,</w:t>
      </w:r>
      <w:r w:rsidR="008C15A7">
        <w:t xml:space="preserve"> </w:t>
      </w:r>
      <w:r w:rsidRPr="00466CEE">
        <w:t>Jerry</w:t>
      </w:r>
      <w:r w:rsidR="008C15A7">
        <w:t xml:space="preserve"> </w:t>
      </w:r>
      <w:r w:rsidRPr="00466CEE">
        <w:t>Solomon,</w:t>
      </w:r>
      <w:r w:rsidR="008C15A7">
        <w:t xml:space="preserve"> </w:t>
      </w:r>
      <w:r w:rsidRPr="00466CEE">
        <w:t>Bob</w:t>
      </w:r>
      <w:r w:rsidR="008C15A7">
        <w:t xml:space="preserve"> </w:t>
      </w:r>
      <w:r w:rsidRPr="00466CEE">
        <w:t>Sommer,</w:t>
      </w:r>
      <w:r w:rsidR="008C15A7">
        <w:t xml:space="preserve"> </w:t>
      </w:r>
      <w:r w:rsidRPr="00466CEE">
        <w:t>Lily</w:t>
      </w:r>
      <w:r w:rsidR="008C15A7">
        <w:t xml:space="preserve"> </w:t>
      </w:r>
      <w:r w:rsidRPr="00466CEE">
        <w:t>Song,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Sonnenberg,</w:t>
      </w:r>
      <w:r w:rsidR="008C15A7">
        <w:t xml:space="preserve"> </w:t>
      </w:r>
      <w:r w:rsidRPr="00466CEE">
        <w:t>Scott</w:t>
      </w:r>
      <w:r w:rsidR="008C15A7">
        <w:t xml:space="preserve"> </w:t>
      </w:r>
      <w:proofErr w:type="spellStart"/>
      <w:r w:rsidRPr="00466CEE">
        <w:t>Soshnick</w:t>
      </w:r>
      <w:proofErr w:type="spellEnd"/>
      <w:r w:rsidRPr="00466CEE">
        <w:t>,</w:t>
      </w:r>
      <w:r w:rsidR="008C15A7">
        <w:t xml:space="preserve"> </w:t>
      </w:r>
      <w:r w:rsidRPr="00466CEE">
        <w:t>Brandon</w:t>
      </w:r>
      <w:r w:rsidR="008C15A7">
        <w:t xml:space="preserve"> </w:t>
      </w:r>
      <w:r w:rsidRPr="00466CEE">
        <w:t>Steiner,</w:t>
      </w:r>
      <w:r w:rsidR="008C15A7">
        <w:t xml:space="preserve"> </w:t>
      </w:r>
      <w:r w:rsidRPr="00466CEE">
        <w:t>Susan</w:t>
      </w:r>
      <w:r w:rsidR="008C15A7">
        <w:t xml:space="preserve"> </w:t>
      </w:r>
      <w:r w:rsidRPr="00466CEE">
        <w:t>Steiner,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Stern,</w:t>
      </w:r>
      <w:r w:rsidR="008C15A7">
        <w:t xml:space="preserve"> </w:t>
      </w:r>
      <w:r w:rsidRPr="00466CEE">
        <w:t>Rick</w:t>
      </w:r>
      <w:r w:rsidR="008C15A7">
        <w:t xml:space="preserve"> </w:t>
      </w:r>
      <w:r w:rsidRPr="00466CEE">
        <w:t>Stockton,</w:t>
      </w:r>
      <w:r w:rsidR="008C15A7">
        <w:t xml:space="preserve"> </w:t>
      </w:r>
      <w:r w:rsidRPr="00466CEE">
        <w:t>Harlan</w:t>
      </w:r>
      <w:r w:rsidR="008C15A7">
        <w:t xml:space="preserve"> </w:t>
      </w:r>
      <w:r w:rsidRPr="00466CEE">
        <w:t>Stone,</w:t>
      </w:r>
      <w:r w:rsidR="008C15A7">
        <w:t xml:space="preserve"> </w:t>
      </w:r>
      <w:r w:rsidRPr="00466CEE">
        <w:t>Jared</w:t>
      </w:r>
      <w:r w:rsidR="008C15A7">
        <w:t xml:space="preserve"> </w:t>
      </w:r>
      <w:r w:rsidRPr="00466CEE">
        <w:t>Stone,</w:t>
      </w:r>
      <w:r w:rsidR="008C15A7">
        <w:t xml:space="preserve"> </w:t>
      </w:r>
      <w:r w:rsidRPr="00466CEE">
        <w:t>Bill</w:t>
      </w:r>
      <w:r w:rsidR="008C15A7">
        <w:t xml:space="preserve"> </w:t>
      </w:r>
      <w:r w:rsidRPr="00466CEE">
        <w:t>Sutton,</w:t>
      </w:r>
      <w:r w:rsidR="008C15A7">
        <w:t xml:space="preserve"> </w:t>
      </w:r>
      <w:r w:rsidRPr="00466CEE">
        <w:t>Rahim</w:t>
      </w:r>
      <w:r w:rsidR="008C15A7">
        <w:t xml:space="preserve"> </w:t>
      </w:r>
      <w:r w:rsidRPr="00466CEE">
        <w:t>Thompson,</w:t>
      </w:r>
      <w:r w:rsidR="008C15A7">
        <w:t xml:space="preserve"> </w:t>
      </w:r>
      <w:r w:rsidRPr="00466CEE">
        <w:t>Scott</w:t>
      </w:r>
      <w:r w:rsidR="008C15A7">
        <w:t xml:space="preserve"> </w:t>
      </w:r>
      <w:r w:rsidRPr="00466CEE">
        <w:t>Thomson,</w:t>
      </w:r>
      <w:r w:rsidR="008C15A7">
        <w:t xml:space="preserve"> </w:t>
      </w:r>
      <w:r w:rsidRPr="00466CEE">
        <w:t>Tony</w:t>
      </w:r>
      <w:r w:rsidR="008C15A7">
        <w:t xml:space="preserve"> </w:t>
      </w:r>
      <w:r w:rsidRPr="00466CEE">
        <w:t>Thornton,</w:t>
      </w:r>
      <w:r w:rsidR="008C15A7">
        <w:t xml:space="preserve"> </w:t>
      </w:r>
      <w:r w:rsidRPr="00466CEE">
        <w:t>Craig</w:t>
      </w:r>
      <w:r w:rsidR="008C15A7">
        <w:t xml:space="preserve"> </w:t>
      </w:r>
      <w:r w:rsidRPr="00466CEE">
        <w:t>Turnbull</w:t>
      </w:r>
      <w:r w:rsidR="008C15A7">
        <w:t xml:space="preserve"> </w:t>
      </w:r>
      <w:r w:rsidRPr="00466CEE">
        <w:t>,</w:t>
      </w:r>
      <w:r w:rsidR="008C15A7">
        <w:t xml:space="preserve"> </w:t>
      </w:r>
      <w:r w:rsidRPr="00466CEE">
        <w:t>Q</w:t>
      </w:r>
      <w:r w:rsidR="008C15A7">
        <w:t xml:space="preserve"> </w:t>
      </w:r>
      <w:r w:rsidRPr="00466CEE">
        <w:t>Turner,</w:t>
      </w:r>
      <w:r w:rsidR="008C15A7">
        <w:t xml:space="preserve"> </w:t>
      </w:r>
      <w:r w:rsidRPr="00466CEE">
        <w:t>Troy</w:t>
      </w:r>
      <w:r w:rsidR="008C15A7">
        <w:t xml:space="preserve"> </w:t>
      </w:r>
      <w:r w:rsidRPr="00466CEE">
        <w:t>Tutt,</w:t>
      </w:r>
      <w:r w:rsidR="008C15A7">
        <w:t xml:space="preserve"> </w:t>
      </w:r>
      <w:r w:rsidRPr="00466CEE">
        <w:t>Nada</w:t>
      </w:r>
      <w:r w:rsidR="008C15A7">
        <w:t xml:space="preserve"> </w:t>
      </w:r>
      <w:proofErr w:type="spellStart"/>
      <w:r w:rsidRPr="00466CEE">
        <w:t>Usina</w:t>
      </w:r>
      <w:proofErr w:type="spellEnd"/>
      <w:r w:rsidRPr="00466CEE">
        <w:t>,</w:t>
      </w:r>
      <w:r w:rsidR="008C15A7">
        <w:t xml:space="preserve"> </w:t>
      </w:r>
      <w:r w:rsidRPr="00466CEE">
        <w:t>Jim</w:t>
      </w:r>
      <w:r w:rsidR="008C15A7">
        <w:t xml:space="preserve"> </w:t>
      </w:r>
      <w:r w:rsidRPr="00466CEE">
        <w:t>Walker,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Wallace,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Wallis,</w:t>
      </w:r>
      <w:r w:rsidR="008C15A7">
        <w:t xml:space="preserve"> </w:t>
      </w:r>
      <w:r w:rsidRPr="00466CEE">
        <w:t>Greg</w:t>
      </w:r>
      <w:r w:rsidR="008C15A7">
        <w:t xml:space="preserve"> </w:t>
      </w:r>
      <w:r w:rsidRPr="00466CEE">
        <w:t>Warner,</w:t>
      </w:r>
      <w:r w:rsidR="008C15A7">
        <w:t xml:space="preserve"> </w:t>
      </w:r>
      <w:r w:rsidRPr="00466CEE">
        <w:t>Marquise</w:t>
      </w:r>
      <w:r w:rsidR="008C15A7">
        <w:t xml:space="preserve"> </w:t>
      </w:r>
      <w:r w:rsidRPr="00466CEE">
        <w:t>Watson,</w:t>
      </w:r>
      <w:r w:rsidR="008C15A7">
        <w:t xml:space="preserve"> </w:t>
      </w:r>
      <w:r w:rsidRPr="00466CEE">
        <w:t>Hugh</w:t>
      </w:r>
      <w:r w:rsidR="008C15A7">
        <w:t xml:space="preserve"> </w:t>
      </w:r>
      <w:r w:rsidRPr="00466CEE">
        <w:t>Weber,</w:t>
      </w:r>
      <w:r w:rsidR="008C15A7">
        <w:t xml:space="preserve"> </w:t>
      </w:r>
      <w:r w:rsidRPr="00466CEE">
        <w:t>Lara</w:t>
      </w:r>
      <w:r w:rsidR="008C15A7">
        <w:t xml:space="preserve"> </w:t>
      </w:r>
      <w:proofErr w:type="spellStart"/>
      <w:r w:rsidRPr="00466CEE">
        <w:t>Toscani</w:t>
      </w:r>
      <w:proofErr w:type="spellEnd"/>
      <w:r w:rsidR="008C15A7">
        <w:t xml:space="preserve"> </w:t>
      </w:r>
      <w:r w:rsidRPr="00466CEE">
        <w:t>Weems,</w:t>
      </w:r>
      <w:r w:rsidR="008C15A7">
        <w:t xml:space="preserve"> </w:t>
      </w:r>
      <w:r w:rsidRPr="00466CEE">
        <w:t>Chris</w:t>
      </w:r>
      <w:r w:rsidR="008C15A7">
        <w:t xml:space="preserve"> </w:t>
      </w:r>
      <w:r w:rsidRPr="00466CEE">
        <w:t>Weil,</w:t>
      </w:r>
      <w:r w:rsidR="008C15A7">
        <w:t xml:space="preserve"> </w:t>
      </w:r>
      <w:r w:rsidRPr="00466CEE">
        <w:t>Fred</w:t>
      </w:r>
      <w:r w:rsidR="008C15A7">
        <w:t xml:space="preserve"> </w:t>
      </w:r>
      <w:r w:rsidRPr="00466CEE">
        <w:t>Whitfield,</w:t>
      </w:r>
      <w:r w:rsidR="008C15A7">
        <w:t xml:space="preserve"> </w:t>
      </w:r>
      <w:r w:rsidRPr="00466CEE">
        <w:t>Whitney</w:t>
      </w:r>
      <w:r w:rsidR="008C15A7">
        <w:t xml:space="preserve"> </w:t>
      </w:r>
      <w:r w:rsidRPr="00466CEE">
        <w:t>Williams,</w:t>
      </w:r>
      <w:r w:rsidR="008C15A7">
        <w:t xml:space="preserve"> </w:t>
      </w:r>
      <w:r w:rsidRPr="00466CEE">
        <w:t>Matthew</w:t>
      </w:r>
      <w:r w:rsidR="008C15A7">
        <w:t xml:space="preserve"> </w:t>
      </w:r>
      <w:r w:rsidRPr="00466CEE">
        <w:t>Wood,</w:t>
      </w:r>
      <w:r w:rsidR="008C15A7">
        <w:t xml:space="preserve"> </w:t>
      </w:r>
      <w:r w:rsidRPr="00466CEE">
        <w:t>Eric</w:t>
      </w:r>
      <w:r w:rsidR="008C15A7">
        <w:t xml:space="preserve"> </w:t>
      </w:r>
      <w:r w:rsidRPr="00466CEE">
        <w:t>Woolworth,</w:t>
      </w:r>
      <w:r w:rsidR="008C15A7">
        <w:t xml:space="preserve"> </w:t>
      </w:r>
      <w:r w:rsidRPr="00466CEE">
        <w:t>Brett</w:t>
      </w:r>
      <w:r w:rsidR="008C15A7">
        <w:t xml:space="preserve"> </w:t>
      </w:r>
      <w:proofErr w:type="spellStart"/>
      <w:r w:rsidRPr="00466CEE">
        <w:t>Yormark</w:t>
      </w:r>
      <w:proofErr w:type="spellEnd"/>
      <w:r w:rsidRPr="00466CEE">
        <w:t>,</w:t>
      </w:r>
      <w:r w:rsidR="008C15A7">
        <w:t xml:space="preserve"> </w:t>
      </w:r>
      <w:r w:rsidRPr="00466CEE">
        <w:t>David</w:t>
      </w:r>
      <w:r w:rsidR="008C15A7">
        <w:t xml:space="preserve"> </w:t>
      </w:r>
      <w:r w:rsidRPr="00466CEE">
        <w:t>Young,</w:t>
      </w:r>
      <w:r w:rsidR="008C15A7">
        <w:t xml:space="preserve"> </w:t>
      </w:r>
      <w:r w:rsidRPr="00466CEE">
        <w:t>Sheela</w:t>
      </w:r>
      <w:r w:rsidR="008C15A7">
        <w:t xml:space="preserve"> </w:t>
      </w:r>
      <w:r w:rsidRPr="00466CEE">
        <w:t>Goud</w:t>
      </w:r>
      <w:r w:rsidR="008C15A7">
        <w:t xml:space="preserve"> </w:t>
      </w:r>
      <w:proofErr w:type="spellStart"/>
      <w:r w:rsidRPr="00466CEE">
        <w:t>Zemlin</w:t>
      </w:r>
      <w:proofErr w:type="spellEnd"/>
    </w:p>
    <w:p w14:paraId="02953187" w14:textId="2B6053A8" w:rsidR="00E21155" w:rsidRDefault="00466CEE" w:rsidP="003A0B0F">
      <w:pPr>
        <w:pStyle w:val="Body-TextTx"/>
      </w:pPr>
      <w:r w:rsidRPr="00466CEE">
        <w:t>Early</w:t>
      </w:r>
      <w:r w:rsidR="008C15A7">
        <w:t xml:space="preserve"> </w:t>
      </w:r>
      <w:r w:rsidRPr="00466CEE">
        <w:t>endorsements</w:t>
      </w:r>
      <w:r w:rsidR="008C15A7">
        <w:t xml:space="preserve"> </w:t>
      </w:r>
      <w:r w:rsidRPr="00466CEE">
        <w:t>by</w:t>
      </w:r>
      <w:r w:rsidR="008C15A7">
        <w:t xml:space="preserve"> </w:t>
      </w:r>
      <w:r w:rsidRPr="00466CEE">
        <w:t>a</w:t>
      </w:r>
      <w:r w:rsidR="008C15A7">
        <w:t xml:space="preserve"> </w:t>
      </w:r>
      <w:r w:rsidRPr="00466CEE">
        <w:t>who</w:t>
      </w:r>
      <w:r w:rsidR="00610349">
        <w:t>’</w:t>
      </w:r>
      <w:r w:rsidRPr="00466CEE">
        <w:t>s</w:t>
      </w:r>
      <w:r w:rsidR="008C15A7">
        <w:t xml:space="preserve"> </w:t>
      </w:r>
      <w:r w:rsidRPr="00466CEE">
        <w:t>who</w:t>
      </w:r>
      <w:r w:rsidR="008C15A7">
        <w:t xml:space="preserve"> </w:t>
      </w:r>
      <w:r w:rsidRPr="00466CEE">
        <w:t>of</w:t>
      </w:r>
      <w:r w:rsidR="008C15A7">
        <w:t xml:space="preserve"> </w:t>
      </w:r>
      <w:r w:rsidRPr="00466CEE">
        <w:t>best</w:t>
      </w:r>
      <w:r>
        <w:t>-</w:t>
      </w:r>
      <w:r w:rsidRPr="00466CEE">
        <w:t>selling</w:t>
      </w:r>
      <w:r w:rsidR="008C15A7">
        <w:t xml:space="preserve"> </w:t>
      </w:r>
      <w:r w:rsidRPr="00466CEE">
        <w:t>authors</w:t>
      </w:r>
      <w:r w:rsidR="008C15A7">
        <w:t xml:space="preserve"> </w:t>
      </w:r>
      <w:r w:rsidRPr="00466CEE">
        <w:t>and</w:t>
      </w:r>
      <w:r w:rsidR="008C15A7">
        <w:t xml:space="preserve"> </w:t>
      </w:r>
      <w:r w:rsidRPr="00466CEE">
        <w:t>world</w:t>
      </w:r>
      <w:r w:rsidR="008C15A7">
        <w:t xml:space="preserve"> </w:t>
      </w:r>
      <w:r w:rsidRPr="00466CEE">
        <w:t>class</w:t>
      </w:r>
      <w:r w:rsidR="008C15A7">
        <w:t xml:space="preserve"> </w:t>
      </w:r>
      <w:r w:rsidRPr="00466CEE">
        <w:t>people:</w:t>
      </w:r>
      <w:r w:rsidR="008C15A7">
        <w:t xml:space="preserve"> </w:t>
      </w:r>
      <w:r w:rsidRPr="00466CEE">
        <w:t>Adam</w:t>
      </w:r>
      <w:r w:rsidR="008C15A7">
        <w:t xml:space="preserve"> </w:t>
      </w:r>
      <w:r w:rsidRPr="00466CEE">
        <w:t>Grant,</w:t>
      </w:r>
      <w:r w:rsidR="008C15A7">
        <w:t xml:space="preserve"> </w:t>
      </w:r>
      <w:r w:rsidRPr="00466CEE">
        <w:t>Angela</w:t>
      </w:r>
      <w:r w:rsidR="008C15A7">
        <w:t xml:space="preserve"> </w:t>
      </w:r>
      <w:r w:rsidRPr="00466CEE">
        <w:t>Duckworth,</w:t>
      </w:r>
      <w:r w:rsidR="008C15A7">
        <w:t xml:space="preserve"> </w:t>
      </w:r>
      <w:r w:rsidRPr="00466CEE">
        <w:t>Chester</w:t>
      </w:r>
      <w:r w:rsidR="008C15A7">
        <w:t xml:space="preserve"> </w:t>
      </w:r>
      <w:r w:rsidRPr="00466CEE">
        <w:t>Elton,</w:t>
      </w:r>
      <w:r w:rsidR="008C15A7">
        <w:t xml:space="preserve"> </w:t>
      </w:r>
      <w:r w:rsidRPr="00466CEE">
        <w:t>Safi</w:t>
      </w:r>
      <w:r w:rsidR="008C15A7">
        <w:t xml:space="preserve"> </w:t>
      </w:r>
      <w:proofErr w:type="spellStart"/>
      <w:r w:rsidRPr="00466CEE">
        <w:t>Bahcall</w:t>
      </w:r>
      <w:proofErr w:type="spellEnd"/>
      <w:r w:rsidR="008C15A7">
        <w:t xml:space="preserve"> </w:t>
      </w:r>
      <w:r w:rsidRPr="00466CEE">
        <w:t>and</w:t>
      </w:r>
      <w:r w:rsidR="008C15A7">
        <w:t xml:space="preserve"> </w:t>
      </w:r>
      <w:r w:rsidRPr="00466CEE">
        <w:t>Kim</w:t>
      </w:r>
      <w:r w:rsidR="008C15A7">
        <w:t xml:space="preserve"> </w:t>
      </w:r>
      <w:r w:rsidRPr="00466CEE">
        <w:t>Scott.</w:t>
      </w:r>
      <w:r w:rsidR="008C15A7">
        <w:t xml:space="preserve"> </w:t>
      </w:r>
      <w:r w:rsidRPr="00466CEE">
        <w:t>Your</w:t>
      </w:r>
      <w:r w:rsidR="008C15A7">
        <w:t xml:space="preserve"> </w:t>
      </w:r>
      <w:r w:rsidRPr="00466CEE">
        <w:t>words</w:t>
      </w:r>
      <w:r w:rsidR="008C15A7">
        <w:t xml:space="preserve"> </w:t>
      </w:r>
      <w:r w:rsidRPr="00466CEE">
        <w:t>of</w:t>
      </w:r>
      <w:r w:rsidR="008C15A7">
        <w:t xml:space="preserve"> </w:t>
      </w:r>
      <w:r w:rsidRPr="00466CEE">
        <w:t>encouragement</w:t>
      </w:r>
      <w:r w:rsidR="008C15A7">
        <w:t xml:space="preserve"> </w:t>
      </w:r>
      <w:r w:rsidRPr="00466CEE">
        <w:t>and</w:t>
      </w:r>
      <w:r w:rsidR="008C15A7">
        <w:t xml:space="preserve"> </w:t>
      </w:r>
      <w:r w:rsidRPr="00466CEE">
        <w:t>feedback</w:t>
      </w:r>
      <w:r w:rsidR="008C15A7">
        <w:t xml:space="preserve"> </w:t>
      </w:r>
      <w:r w:rsidRPr="00466CEE">
        <w:t>made</w:t>
      </w:r>
      <w:r w:rsidR="008C15A7">
        <w:t xml:space="preserve"> </w:t>
      </w:r>
      <w:r w:rsidRPr="00466CEE">
        <w:t>a</w:t>
      </w:r>
      <w:r w:rsidR="008C15A7">
        <w:t xml:space="preserve"> </w:t>
      </w:r>
      <w:r w:rsidRPr="00466CEE">
        <w:t>sometime</w:t>
      </w:r>
      <w:r w:rsidR="008C15A7">
        <w:t xml:space="preserve"> </w:t>
      </w:r>
      <w:r w:rsidRPr="00466CEE">
        <w:t>lonely</w:t>
      </w:r>
      <w:r w:rsidR="008C15A7">
        <w:t xml:space="preserve"> </w:t>
      </w:r>
      <w:r w:rsidRPr="00466CEE">
        <w:t>labor</w:t>
      </w:r>
      <w:r w:rsidR="008C15A7">
        <w:t xml:space="preserve"> </w:t>
      </w:r>
      <w:r w:rsidRPr="00466CEE">
        <w:t>of</w:t>
      </w:r>
      <w:r w:rsidR="008C15A7">
        <w:t xml:space="preserve"> </w:t>
      </w:r>
      <w:r w:rsidRPr="00466CEE">
        <w:t>love</w:t>
      </w:r>
      <w:r w:rsidR="008C15A7">
        <w:t xml:space="preserve"> </w:t>
      </w:r>
      <w:r w:rsidRPr="00466CEE">
        <w:t>fun.</w:t>
      </w:r>
    </w:p>
    <w:p w14:paraId="4DE081AC" w14:textId="3CC9AABA" w:rsidR="00E21155" w:rsidRPr="007218DC" w:rsidRDefault="00E21155" w:rsidP="003A0B0F">
      <w:pPr>
        <w:pStyle w:val="Section-IndexSIN"/>
      </w:pPr>
      <w:r>
        <w:t>Index</w:t>
      </w:r>
    </w:p>
    <w:p w14:paraId="38DB76E1" w14:textId="0CF00412" w:rsidR="00E21155" w:rsidRPr="00F96744" w:rsidRDefault="00E21155" w:rsidP="00E21155">
      <w:pPr>
        <w:pStyle w:val="TitleTtl"/>
      </w:pPr>
      <w:r>
        <w:t>Index [allow 8-10 pages]</w:t>
      </w:r>
    </w:p>
    <w:sectPr w:rsidR="00E21155" w:rsidRPr="00F96744" w:rsidSect="00B401CF">
      <w:footerReference w:type="default" r:id="rId11"/>
      <w:pgSz w:w="16983" w:h="15840"/>
      <w:pgMar w:top="1440" w:right="6183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an Bradshaw" w:date="2020-09-17T11:36:00Z" w:initials="AB">
    <w:p w14:paraId="13A240FC" w14:textId="77777777" w:rsidR="0098248A" w:rsidRDefault="0098248A">
      <w:pPr>
        <w:pStyle w:val="CommentText"/>
      </w:pPr>
      <w:r>
        <w:rPr>
          <w:rStyle w:val="CommentReference"/>
        </w:rPr>
        <w:annotationRef/>
      </w:r>
      <w:r>
        <w:t>AUTHOR &amp; CE—please ignore anything appearing in color—non printing</w:t>
      </w:r>
    </w:p>
  </w:comment>
  <w:comment w:id="1" w:author="Alan Bradshaw" w:date="2020-09-17T11:37:00Z" w:initials="AB">
    <w:p w14:paraId="52A3CB54" w14:textId="77777777" w:rsidR="0098248A" w:rsidRDefault="0098248A" w:rsidP="00982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AUTHOR &amp; CE—please ignore anything appearing in color—non printing—for Composition only. Please do not change/edit</w:t>
      </w:r>
    </w:p>
    <w:p w14:paraId="70BC2FCD" w14:textId="77777777" w:rsidR="0098248A" w:rsidRDefault="0098248A">
      <w:pPr>
        <w:pStyle w:val="CommentText"/>
      </w:pPr>
    </w:p>
  </w:comment>
  <w:comment w:id="2" w:author="Alan Bradshaw" w:date="2020-09-17T11:35:00Z" w:initials="AB">
    <w:p w14:paraId="7E82C6F3" w14:textId="77777777" w:rsidR="0098248A" w:rsidRDefault="0098248A">
      <w:pPr>
        <w:pStyle w:val="CommentText"/>
      </w:pPr>
      <w:r>
        <w:rPr>
          <w:rStyle w:val="CommentReference"/>
        </w:rPr>
        <w:annotationRef/>
      </w:r>
      <w:r>
        <w:t>AU/CE—please note: anything appearing in this blue is nonprinting. Please ignore and do not change</w:t>
      </w:r>
    </w:p>
  </w:comment>
  <w:comment w:id="3" w:author="Alan Bradshaw" w:date="2020-09-14T14:51:00Z" w:initials="AB">
    <w:p w14:paraId="7A1765AA" w14:textId="77777777" w:rsidR="006C1ED3" w:rsidRDefault="006C1ED3">
      <w:pPr>
        <w:pStyle w:val="CommentText"/>
      </w:pPr>
      <w:r>
        <w:rPr>
          <w:rStyle w:val="CommentReference"/>
        </w:rPr>
        <w:annotationRef/>
      </w:r>
      <w:r>
        <w:t>AU: did you want to keep this heading? We normally do not, but can if you like</w:t>
      </w:r>
    </w:p>
  </w:comment>
  <w:comment w:id="6" w:author="Alan Bradshaw" w:date="2020-09-17T11:37:00Z" w:initials="AB">
    <w:p w14:paraId="6EA421AB" w14:textId="77777777" w:rsidR="0098248A" w:rsidRDefault="0098248A">
      <w:pPr>
        <w:pStyle w:val="CommentText"/>
      </w:pPr>
      <w:r>
        <w:rPr>
          <w:rStyle w:val="CommentReference"/>
        </w:rPr>
        <w:annotationRef/>
      </w:r>
      <w:r>
        <w:t>Author/CE—throughout, you will things doubled as here—if one is in a colored band, please ignore—its for the compositor only</w:t>
      </w:r>
    </w:p>
  </w:comment>
  <w:comment w:id="12" w:author="Alan Bradshaw" w:date="2020-09-14T15:48:00Z" w:initials="AB">
    <w:p w14:paraId="29AC8127" w14:textId="4159B4B9" w:rsidR="006C1ED3" w:rsidRDefault="006C1ED3">
      <w:pPr>
        <w:pStyle w:val="CommentText"/>
      </w:pPr>
      <w:r>
        <w:rPr>
          <w:rStyle w:val="CommentReference"/>
        </w:rPr>
        <w:annotationRef/>
      </w:r>
      <w:r>
        <w:t>AU</w:t>
      </w:r>
      <w:r w:rsidR="007C3C31">
        <w:t>TH</w:t>
      </w:r>
      <w:r>
        <w:t>: we have assumed that most heads in book are like this one, but that the bold and underlined heads—like “Find Spective” on the next page are of a higher order and should appear more prominently. Correct?</w:t>
      </w:r>
    </w:p>
  </w:comment>
  <w:comment w:id="13" w:author="Alan Bradshaw" w:date="2020-09-15T09:27:00Z" w:initials="AB">
    <w:p w14:paraId="59E37B86" w14:textId="77777777" w:rsidR="007C2C96" w:rsidRDefault="007C2C96">
      <w:pPr>
        <w:pStyle w:val="CommentText"/>
      </w:pPr>
      <w:r>
        <w:rPr>
          <w:rStyle w:val="CommentReference"/>
        </w:rPr>
        <w:annotationRef/>
      </w:r>
      <w:r>
        <w:t xml:space="preserve">author, throughout do you want these set to include extra space? </w:t>
      </w:r>
    </w:p>
  </w:comment>
  <w:comment w:id="14" w:author="Alan Bradshaw" w:date="2020-09-15T09:30:00Z" w:initials="AB">
    <w:p w14:paraId="0706B307" w14:textId="77777777" w:rsidR="007C2C96" w:rsidRDefault="007C2C96">
      <w:pPr>
        <w:pStyle w:val="CommentText"/>
      </w:pPr>
      <w:r>
        <w:rPr>
          <w:rStyle w:val="CommentReference"/>
        </w:rPr>
        <w:annotationRef/>
      </w:r>
      <w:r>
        <w:t>AUTHOR: There were no other heads like this in the book. Intentinoal?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A240FC" w15:done="0"/>
  <w15:commentEx w15:paraId="70BC2FCD" w15:done="0"/>
  <w15:commentEx w15:paraId="7E82C6F3" w15:done="0"/>
  <w15:commentEx w15:paraId="7A1765AA" w15:done="0"/>
  <w15:commentEx w15:paraId="6EA421AB" w15:done="0"/>
  <w15:commentEx w15:paraId="29AC8127" w15:done="0"/>
  <w15:commentEx w15:paraId="59E37B86" w15:done="0"/>
  <w15:commentEx w15:paraId="0706B3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A240FC" w16cid:durableId="2333FCB1"/>
  <w16cid:commentId w16cid:paraId="70BC2FCD" w16cid:durableId="2333FCB2"/>
  <w16cid:commentId w16cid:paraId="7E82C6F3" w16cid:durableId="2333FCB3"/>
  <w16cid:commentId w16cid:paraId="7A1765AA" w16cid:durableId="2314BBD0"/>
  <w16cid:commentId w16cid:paraId="6EA421AB" w16cid:durableId="2333FCB5"/>
  <w16cid:commentId w16cid:paraId="29AC8127" w16cid:durableId="2314BBD1"/>
  <w16cid:commentId w16cid:paraId="59E37B86" w16cid:durableId="2333FCB7"/>
  <w16cid:commentId w16cid:paraId="0706B307" w16cid:durableId="2314BB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5E027" w14:textId="77777777" w:rsidR="00C81070" w:rsidRDefault="00C81070">
      <w:r>
        <w:separator/>
      </w:r>
    </w:p>
  </w:endnote>
  <w:endnote w:type="continuationSeparator" w:id="0">
    <w:p w14:paraId="64FC21BA" w14:textId="77777777" w:rsidR="00C81070" w:rsidRDefault="00C81070">
      <w:r>
        <w:continuationSeparator/>
      </w:r>
    </w:p>
  </w:endnote>
  <w:endnote w:id="1">
    <w:p w14:paraId="39F1B560" w14:textId="352C694C" w:rsidR="00AB0919" w:rsidRDefault="00AB0919">
      <w:pPr>
        <w:pStyle w:val="EndnoteText"/>
      </w:pPr>
      <w:r>
        <w:rPr>
          <w:rStyle w:val="EndnoteReference"/>
        </w:rPr>
        <w:endnoteRef/>
      </w:r>
      <w:r>
        <w:t xml:space="preserve"> This is a test</w:t>
      </w:r>
    </w:p>
    <w:p w14:paraId="03D05F9B" w14:textId="715E40E7" w:rsidR="00AB0919" w:rsidRDefault="00AB0919">
      <w:pPr>
        <w:pStyle w:val="EndnoteText"/>
      </w:pPr>
      <w:r>
        <w:t>And another para</w:t>
      </w:r>
    </w:p>
  </w:endnote>
  <w:endnote w:id="2">
    <w:p w14:paraId="616BE71D" w14:textId="57EE8DEF" w:rsidR="00AB0919" w:rsidRDefault="00AB0919">
      <w:pPr>
        <w:pStyle w:val="EndnoteText"/>
      </w:pPr>
      <w:r>
        <w:rPr>
          <w:rStyle w:val="EndnoteReference"/>
        </w:rPr>
        <w:endnoteRef/>
      </w:r>
      <w:r>
        <w:t xml:space="preserve"> How about if we insert a table right here?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919" w14:paraId="47CC176F" w14:textId="77777777" w:rsidTr="00AB0919">
        <w:tc>
          <w:tcPr>
            <w:tcW w:w="4675" w:type="dxa"/>
          </w:tcPr>
          <w:p w14:paraId="4E6C8C7B" w14:textId="3694C414" w:rsidR="00AB0919" w:rsidRDefault="00AB0919">
            <w:pPr>
              <w:pStyle w:val="EndnoteText"/>
            </w:pPr>
            <w:r>
              <w:t>I don’t know</w:t>
            </w:r>
          </w:p>
        </w:tc>
        <w:tc>
          <w:tcPr>
            <w:tcW w:w="4675" w:type="dxa"/>
          </w:tcPr>
          <w:p w14:paraId="053C2851" w14:textId="77777777" w:rsidR="00AB0919" w:rsidRDefault="00AB0919">
            <w:pPr>
              <w:pStyle w:val="EndnoteText"/>
            </w:pPr>
          </w:p>
          <w:p w14:paraId="355638C1" w14:textId="27BC7E0B" w:rsidR="0011094B" w:rsidRDefault="0011094B">
            <w:pPr>
              <w:pStyle w:val="EndnoteText"/>
            </w:pPr>
          </w:p>
        </w:tc>
      </w:tr>
      <w:tr w:rsidR="00AB0919" w14:paraId="35BD2FE0" w14:textId="77777777" w:rsidTr="00AB0919">
        <w:tc>
          <w:tcPr>
            <w:tcW w:w="4675" w:type="dxa"/>
          </w:tcPr>
          <w:p w14:paraId="7BABD68F" w14:textId="77777777" w:rsidR="00AB0919" w:rsidRDefault="00AB0919">
            <w:pPr>
              <w:pStyle w:val="EndnoteText"/>
            </w:pPr>
          </w:p>
        </w:tc>
        <w:tc>
          <w:tcPr>
            <w:tcW w:w="4675" w:type="dxa"/>
          </w:tcPr>
          <w:p w14:paraId="0A5338F8" w14:textId="34C97821" w:rsidR="00AB0919" w:rsidRDefault="00AB0919">
            <w:pPr>
              <w:pStyle w:val="EndnoteText"/>
            </w:pPr>
            <w:r>
              <w:t>And more misc.</w:t>
            </w:r>
          </w:p>
        </w:tc>
      </w:tr>
    </w:tbl>
    <w:p w14:paraId="75C7DD37" w14:textId="77777777" w:rsidR="00AB0919" w:rsidRDefault="00AB0919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CAE4F" w14:textId="77777777" w:rsidR="006C1ED3" w:rsidRDefault="000D17A7">
    <w:pPr>
      <w:jc w:val="right"/>
    </w:pPr>
    <w:r>
      <w:fldChar w:fldCharType="begin"/>
    </w:r>
    <w:r w:rsidR="006C1ED3">
      <w:instrText>PAGE</w:instrText>
    </w:r>
    <w:r>
      <w:fldChar w:fldCharType="separate"/>
    </w:r>
    <w:r w:rsidR="00692D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830C5" w14:textId="77777777" w:rsidR="00C81070" w:rsidRDefault="00C81070">
      <w:r>
        <w:separator/>
      </w:r>
    </w:p>
  </w:footnote>
  <w:footnote w:type="continuationSeparator" w:id="0">
    <w:p w14:paraId="02D60B75" w14:textId="77777777" w:rsidR="00C81070" w:rsidRDefault="00C81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56F2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AA5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3A0B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56B0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2EED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492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C664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78A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B4DC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664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1A09"/>
    <w:multiLevelType w:val="multilevel"/>
    <w:tmpl w:val="6608C708"/>
    <w:name w:val="objBulletLT2"/>
    <w:lvl w:ilvl="0">
      <w:start w:val="1"/>
      <w:numFmt w:val="bullet"/>
      <w:pStyle w:val="Bullet-Level-1-ListBl1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01AE1A78"/>
    <w:multiLevelType w:val="multilevel"/>
    <w:tmpl w:val="3F04F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EF8182F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67448AD"/>
    <w:multiLevelType w:val="multilevel"/>
    <w:tmpl w:val="9A6816F0"/>
    <w:lvl w:ilvl="0">
      <w:start w:val="1"/>
      <w:numFmt w:val="bullet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4" w15:restartNumberingAfterBreak="0">
    <w:nsid w:val="39ED00D0"/>
    <w:multiLevelType w:val="multilevel"/>
    <w:tmpl w:val="275A0B28"/>
    <w:lvl w:ilvl="0">
      <w:start w:val="1"/>
      <w:numFmt w:val="bullet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5" w15:restartNumberingAfterBreak="0">
    <w:nsid w:val="3E8C47B5"/>
    <w:multiLevelType w:val="multilevel"/>
    <w:tmpl w:val="17D4905C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456239"/>
    <w:multiLevelType w:val="multilevel"/>
    <w:tmpl w:val="ABF0927E"/>
    <w:name w:val="objBulletLT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4363BB6"/>
    <w:multiLevelType w:val="multilevel"/>
    <w:tmpl w:val="EAAC5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46951CF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1A1A7D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D57E4F"/>
    <w:multiLevelType w:val="multilevel"/>
    <w:tmpl w:val="35A212A0"/>
    <w:name w:val="objBulletLT4"/>
    <w:lvl w:ilvl="0">
      <w:start w:val="1"/>
      <w:numFmt w:val="bullet"/>
      <w:pStyle w:val="Bullet-Level-3-ListBl3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21" w15:restartNumberingAfterBreak="0">
    <w:nsid w:val="6DF47924"/>
    <w:multiLevelType w:val="multilevel"/>
    <w:tmpl w:val="F4F4C3A4"/>
    <w:name w:val="objBulletLT3"/>
    <w:lvl w:ilvl="0">
      <w:start w:val="1"/>
      <w:numFmt w:val="bullet"/>
      <w:pStyle w:val="Bullet-Level-2-ListBl2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2" w15:restartNumberingAfterBreak="0">
    <w:nsid w:val="734447A5"/>
    <w:multiLevelType w:val="multilevel"/>
    <w:tmpl w:val="BC4A1E0A"/>
    <w:name w:val="objBulletLT5"/>
    <w:lvl w:ilvl="0">
      <w:start w:val="1"/>
      <w:numFmt w:val="bullet"/>
      <w:pStyle w:val="Bulleted-ParagraphBp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7B0C44B2"/>
    <w:multiLevelType w:val="multilevel"/>
    <w:tmpl w:val="04BAB3B0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10"/>
  </w:num>
  <w:num w:numId="5">
    <w:abstractNumId w:val="21"/>
  </w:num>
  <w:num w:numId="6">
    <w:abstractNumId w:val="20"/>
  </w:num>
  <w:num w:numId="7">
    <w:abstractNumId w:val="22"/>
  </w:num>
  <w:num w:numId="8">
    <w:abstractNumId w:val="19"/>
  </w:num>
  <w:num w:numId="9">
    <w:abstractNumId w:val="18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23"/>
  </w:num>
  <w:num w:numId="23">
    <w:abstractNumId w:val="14"/>
  </w:num>
  <w:num w:numId="2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an Bradshaw">
    <w15:presenceInfo w15:providerId="None" w15:userId="Alan Bradsha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929"/>
    <w:rsid w:val="00007A94"/>
    <w:rsid w:val="00017929"/>
    <w:rsid w:val="00023BE3"/>
    <w:rsid w:val="00086EBF"/>
    <w:rsid w:val="000D17A7"/>
    <w:rsid w:val="000F557D"/>
    <w:rsid w:val="0011094B"/>
    <w:rsid w:val="00127C22"/>
    <w:rsid w:val="001559BF"/>
    <w:rsid w:val="001D5AD8"/>
    <w:rsid w:val="001E219F"/>
    <w:rsid w:val="001F6E9F"/>
    <w:rsid w:val="00231907"/>
    <w:rsid w:val="00231D80"/>
    <w:rsid w:val="002A3263"/>
    <w:rsid w:val="002E04DC"/>
    <w:rsid w:val="002E5BD1"/>
    <w:rsid w:val="003034B9"/>
    <w:rsid w:val="00330029"/>
    <w:rsid w:val="003A0B0F"/>
    <w:rsid w:val="003A5420"/>
    <w:rsid w:val="003B6407"/>
    <w:rsid w:val="003D66C4"/>
    <w:rsid w:val="003E39FE"/>
    <w:rsid w:val="003E4EB7"/>
    <w:rsid w:val="003F1227"/>
    <w:rsid w:val="00422438"/>
    <w:rsid w:val="00422F36"/>
    <w:rsid w:val="004360C1"/>
    <w:rsid w:val="0044402C"/>
    <w:rsid w:val="004444AE"/>
    <w:rsid w:val="004658B8"/>
    <w:rsid w:val="00466CEE"/>
    <w:rsid w:val="00466D50"/>
    <w:rsid w:val="00490A74"/>
    <w:rsid w:val="004C2DAA"/>
    <w:rsid w:val="004D04C7"/>
    <w:rsid w:val="00505C2B"/>
    <w:rsid w:val="005251BC"/>
    <w:rsid w:val="005C2BA5"/>
    <w:rsid w:val="00610349"/>
    <w:rsid w:val="006116D4"/>
    <w:rsid w:val="00657A81"/>
    <w:rsid w:val="00692DA7"/>
    <w:rsid w:val="006A6B8D"/>
    <w:rsid w:val="006C1ED3"/>
    <w:rsid w:val="006F7FEB"/>
    <w:rsid w:val="00710BE7"/>
    <w:rsid w:val="007141AA"/>
    <w:rsid w:val="007172BD"/>
    <w:rsid w:val="007218DC"/>
    <w:rsid w:val="00722F53"/>
    <w:rsid w:val="00735C50"/>
    <w:rsid w:val="007A064B"/>
    <w:rsid w:val="007C2C96"/>
    <w:rsid w:val="007C3C31"/>
    <w:rsid w:val="007D4D1D"/>
    <w:rsid w:val="007E3ABB"/>
    <w:rsid w:val="007F0AF5"/>
    <w:rsid w:val="007F250F"/>
    <w:rsid w:val="00807C54"/>
    <w:rsid w:val="00811DA7"/>
    <w:rsid w:val="00826F34"/>
    <w:rsid w:val="008C15A7"/>
    <w:rsid w:val="008D3FC1"/>
    <w:rsid w:val="008F1C01"/>
    <w:rsid w:val="008F36F1"/>
    <w:rsid w:val="00907F7A"/>
    <w:rsid w:val="0093342C"/>
    <w:rsid w:val="00964F94"/>
    <w:rsid w:val="0098248A"/>
    <w:rsid w:val="00984008"/>
    <w:rsid w:val="009B456A"/>
    <w:rsid w:val="00A02337"/>
    <w:rsid w:val="00A05BEF"/>
    <w:rsid w:val="00A25F25"/>
    <w:rsid w:val="00A759F0"/>
    <w:rsid w:val="00A7653B"/>
    <w:rsid w:val="00A8412D"/>
    <w:rsid w:val="00AB0919"/>
    <w:rsid w:val="00AB16E1"/>
    <w:rsid w:val="00B160D1"/>
    <w:rsid w:val="00B24AC2"/>
    <w:rsid w:val="00B401CF"/>
    <w:rsid w:val="00B675CF"/>
    <w:rsid w:val="00B773B5"/>
    <w:rsid w:val="00BC4DEA"/>
    <w:rsid w:val="00BF5750"/>
    <w:rsid w:val="00BF5D47"/>
    <w:rsid w:val="00C33184"/>
    <w:rsid w:val="00C37BB8"/>
    <w:rsid w:val="00C81070"/>
    <w:rsid w:val="00CB2F70"/>
    <w:rsid w:val="00CB40F9"/>
    <w:rsid w:val="00CE1236"/>
    <w:rsid w:val="00CF3BD5"/>
    <w:rsid w:val="00D03405"/>
    <w:rsid w:val="00D2004E"/>
    <w:rsid w:val="00D336B2"/>
    <w:rsid w:val="00D74BA6"/>
    <w:rsid w:val="00D837A9"/>
    <w:rsid w:val="00DB51A5"/>
    <w:rsid w:val="00E21155"/>
    <w:rsid w:val="00E8090E"/>
    <w:rsid w:val="00E949E9"/>
    <w:rsid w:val="00E96392"/>
    <w:rsid w:val="00EA4C89"/>
    <w:rsid w:val="00EC02A8"/>
    <w:rsid w:val="00EF5C0B"/>
    <w:rsid w:val="00F02263"/>
    <w:rsid w:val="00F35D22"/>
    <w:rsid w:val="00F46D69"/>
    <w:rsid w:val="00F50B7E"/>
    <w:rsid w:val="00F54186"/>
    <w:rsid w:val="00F5595D"/>
    <w:rsid w:val="00F6356E"/>
    <w:rsid w:val="00F82B12"/>
    <w:rsid w:val="00F87EB7"/>
    <w:rsid w:val="00F96744"/>
    <w:rsid w:val="00FA10F0"/>
    <w:rsid w:val="00FB5108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4461"/>
  <w15:docId w15:val="{E8B2E51C-4C09-4A71-BBC0-B5A1572D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11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110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110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110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1109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1109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1109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1109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1109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1109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094B"/>
  </w:style>
  <w:style w:type="paragraph" w:styleId="Title">
    <w:name w:val="Title"/>
    <w:basedOn w:val="Normal"/>
    <w:next w:val="Normal"/>
    <w:link w:val="TitleChar"/>
    <w:uiPriority w:val="89"/>
    <w:qFormat/>
    <w:rsid w:val="00110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89"/>
    <w:qFormat/>
    <w:rsid w:val="001109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customStyle="1" w:styleId="4">
    <w:name w:val="4"/>
    <w:basedOn w:val="TableNormal"/>
    <w:rsid w:val="00B401C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B401C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B401C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B401C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89"/>
    <w:semiHidden/>
    <w:unhideWhenUsed/>
    <w:rsid w:val="0011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11094B"/>
    <w:rPr>
      <w:rFonts w:ascii="Segoe UI" w:eastAsiaTheme="minorHAns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89"/>
    <w:semiHidden/>
    <w:unhideWhenUsed/>
    <w:rsid w:val="00110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unhideWhenUsed/>
    <w:rsid w:val="00110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rsid w:val="0011094B"/>
    <w:rPr>
      <w:rFonts w:asciiTheme="minorHAnsi" w:eastAsiaTheme="minorHAnsi" w:hAnsiTheme="minorHAnsi" w:cstheme="minorBidi"/>
      <w:sz w:val="20"/>
      <w:szCs w:val="20"/>
    </w:rPr>
  </w:style>
  <w:style w:type="paragraph" w:styleId="BodyText">
    <w:name w:val="Body Text"/>
    <w:basedOn w:val="Normal"/>
    <w:link w:val="BodyTextChar"/>
    <w:uiPriority w:val="89"/>
    <w:unhideWhenUsed/>
    <w:rsid w:val="001109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rsid w:val="0011094B"/>
    <w:rPr>
      <w:rFonts w:asciiTheme="minorHAnsi" w:eastAsiaTheme="minorHAnsi" w:hAnsiTheme="minorHAnsi" w:cstheme="minorBid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110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11094B"/>
    <w:rPr>
      <w:rFonts w:asciiTheme="minorHAnsi" w:eastAsiaTheme="minorHAnsi" w:hAnsiTheme="minorHAnsi" w:cstheme="minorBidi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11094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1109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1109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11094B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11094B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11094B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11094B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11094B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11094B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11094B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11094B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11094B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11094B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11094B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11094B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11094B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11094B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11094B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11094B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11094B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11094B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11094B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1Vrs1">
    <w:name w:val="Verse1 (Vrs1)"/>
    <w:basedOn w:val="Normal"/>
    <w:qFormat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11094B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11094B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11094B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11094B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11094B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11094B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11094B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11094B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11094B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11094B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11094B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11094B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11094B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11094B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11094B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11094B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11094B"/>
    <w:pPr>
      <w:widowControl w:val="0"/>
      <w:pBdr>
        <w:left w:val="wave" w:sz="12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11094B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11094B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11094B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11094B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11094B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11094B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11094B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11094B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11094B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11094B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11094B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11094B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11094B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11094B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11094B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11094B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11094B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11094B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11094B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11094B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11094B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11094B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11094B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11094B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11094B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11094B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11094B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11094B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11094B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11094B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11094B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11094B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11094B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11094B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11094B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11094B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11094B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11094B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11094B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11094B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11094B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11094B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11094B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11094B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11094B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11094B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11094B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11094B"/>
    <w:pPr>
      <w:numPr>
        <w:numId w:val="8"/>
      </w:numPr>
    </w:pPr>
  </w:style>
  <w:style w:type="numbering" w:styleId="1ai">
    <w:name w:val="Outline List 1"/>
    <w:basedOn w:val="NoList"/>
    <w:uiPriority w:val="89"/>
    <w:semiHidden/>
    <w:unhideWhenUsed/>
    <w:rsid w:val="0011094B"/>
    <w:pPr>
      <w:numPr>
        <w:numId w:val="9"/>
      </w:numPr>
    </w:pPr>
  </w:style>
  <w:style w:type="character" w:customStyle="1" w:styleId="Heading1Char">
    <w:name w:val="Heading 1 Char"/>
    <w:basedOn w:val="DefaultParagraphFont"/>
    <w:link w:val="Heading1"/>
    <w:uiPriority w:val="89"/>
    <w:rsid w:val="001109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1109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1109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11094B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11094B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11094B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numbering" w:styleId="ArticleSection">
    <w:name w:val="Outline List 3"/>
    <w:basedOn w:val="NoList"/>
    <w:uiPriority w:val="89"/>
    <w:semiHidden/>
    <w:unhideWhenUsed/>
    <w:rsid w:val="0011094B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89"/>
    <w:semiHidden/>
    <w:unhideWhenUsed/>
    <w:rsid w:val="0011094B"/>
  </w:style>
  <w:style w:type="paragraph" w:styleId="BlockText">
    <w:name w:val="Block Text"/>
    <w:basedOn w:val="Normal"/>
    <w:uiPriority w:val="89"/>
    <w:semiHidden/>
    <w:unhideWhenUsed/>
    <w:rsid w:val="0011094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1109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1109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11094B"/>
    <w:rPr>
      <w:rFonts w:asciiTheme="minorHAnsi" w:eastAsiaTheme="minorHAnsi" w:hAnsiTheme="minorHAnsi" w:cstheme="minorBid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11094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1109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11094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11094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11094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11094B"/>
    <w:rPr>
      <w:rFonts w:asciiTheme="minorHAnsi" w:eastAsiaTheme="minorHAnsi" w:hAnsiTheme="minorHAnsi" w:cstheme="minorBidi"/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11094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11094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11094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table" w:customStyle="1" w:styleId="ColorfulGrid1">
    <w:name w:val="Colorful Grid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11094B"/>
  </w:style>
  <w:style w:type="character" w:customStyle="1" w:styleId="DateChar">
    <w:name w:val="Date Char"/>
    <w:basedOn w:val="DefaultParagraphFont"/>
    <w:link w:val="Date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11094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11094B"/>
    <w:rPr>
      <w:rFonts w:ascii="Segoe UI" w:eastAsiaTheme="minorHAns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11094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89"/>
    <w:qFormat/>
    <w:rsid w:val="0011094B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11094B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11094B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rsid w:val="0011094B"/>
    <w:rPr>
      <w:rFonts w:ascii="Times New Roman" w:eastAsiaTheme="minorHAnsi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11094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11094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11094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11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11094B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11094B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rsid w:val="0011094B"/>
    <w:rPr>
      <w:rFonts w:ascii="Times New Roman" w:eastAsiaTheme="minorHAnsi" w:hAnsi="Times New Roman" w:cs="Times New Roman"/>
      <w:szCs w:val="20"/>
    </w:rPr>
  </w:style>
  <w:style w:type="table" w:customStyle="1" w:styleId="GridTable1Light1">
    <w:name w:val="Grid Table 1 Light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89"/>
    <w:rsid w:val="00C37BB8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89"/>
    <w:rsid w:val="00C37BB8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89"/>
    <w:rsid w:val="00C37BB8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89"/>
    <w:rsid w:val="00C37BB8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89"/>
    <w:rsid w:val="00C37BB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89"/>
    <w:rsid w:val="00C37BB8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89"/>
    <w:rsid w:val="00C37BB8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89"/>
    <w:rsid w:val="00C37BB8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89"/>
    <w:rsid w:val="00C37BB8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89"/>
    <w:rsid w:val="00C37BB8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89"/>
    <w:rsid w:val="00C37BB8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89"/>
    <w:rsid w:val="00C37BB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89"/>
    <w:rsid w:val="00C37BB8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89"/>
    <w:rsid w:val="00C37BB8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89"/>
    <w:semiHidden/>
    <w:unhideWhenUsed/>
    <w:rsid w:val="0011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11094B"/>
  </w:style>
  <w:style w:type="paragraph" w:styleId="HTMLAddress">
    <w:name w:val="HTML Address"/>
    <w:basedOn w:val="Normal"/>
    <w:link w:val="HTMLAddressChar"/>
    <w:uiPriority w:val="89"/>
    <w:semiHidden/>
    <w:unhideWhenUsed/>
    <w:rsid w:val="0011094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11094B"/>
    <w:rPr>
      <w:rFonts w:asciiTheme="minorHAnsi" w:eastAsiaTheme="minorHAnsi" w:hAnsiTheme="minorHAnsi" w:cstheme="minorBidi"/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11094B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11094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11094B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11094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110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11094B"/>
    <w:rPr>
      <w:rFonts w:ascii="Consolas" w:eastAsiaTheme="minorHAnsi" w:hAnsi="Consolas" w:cstheme="minorBidi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11094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11094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11094B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11094B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11094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11094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11094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11094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11094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11094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11094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11094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11094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11094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11094B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1109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11094B"/>
    <w:rPr>
      <w:rFonts w:asciiTheme="minorHAnsi" w:eastAsiaTheme="minorHAnsi" w:hAnsiTheme="minorHAnsi" w:cstheme="minorBidi"/>
      <w:i/>
      <w:iCs/>
      <w:color w:val="4F81BD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11094B"/>
    <w:rPr>
      <w:b/>
      <w:bCs/>
      <w:smallCaps/>
      <w:color w:val="4F81BD" w:themeColor="accent1"/>
      <w:spacing w:val="5"/>
    </w:rPr>
  </w:style>
  <w:style w:type="table" w:customStyle="1" w:styleId="LightGrid1">
    <w:name w:val="Light Grid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11094B"/>
  </w:style>
  <w:style w:type="paragraph" w:styleId="List">
    <w:name w:val="List"/>
    <w:basedOn w:val="Normal"/>
    <w:uiPriority w:val="89"/>
    <w:semiHidden/>
    <w:unhideWhenUsed/>
    <w:rsid w:val="0011094B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11094B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11094B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11094B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11094B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11094B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11094B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11094B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11094B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11094B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11094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11094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11094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11094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11094B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11094B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11094B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11094B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11094B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11094B"/>
    <w:pPr>
      <w:numPr>
        <w:numId w:val="20"/>
      </w:numPr>
      <w:contextualSpacing/>
    </w:pPr>
  </w:style>
  <w:style w:type="paragraph" w:styleId="ListParagraph">
    <w:name w:val="List Paragraph"/>
    <w:basedOn w:val="Normal"/>
    <w:uiPriority w:val="89"/>
    <w:qFormat/>
    <w:rsid w:val="0011094B"/>
    <w:pPr>
      <w:ind w:left="720"/>
      <w:contextualSpacing/>
    </w:pPr>
  </w:style>
  <w:style w:type="table" w:customStyle="1" w:styleId="ListTable1Light1">
    <w:name w:val="List Table 1 Light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89"/>
    <w:rsid w:val="00C37BB8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89"/>
    <w:rsid w:val="00C37BB8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89"/>
    <w:rsid w:val="00C37BB8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89"/>
    <w:rsid w:val="00C37BB8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89"/>
    <w:rsid w:val="00C37BB8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89"/>
    <w:rsid w:val="00C37BB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89"/>
    <w:rsid w:val="00C37BB8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89"/>
    <w:rsid w:val="00C37BB8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89"/>
    <w:rsid w:val="00C37BB8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89"/>
    <w:rsid w:val="00C37BB8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89"/>
    <w:rsid w:val="00C37BB8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89"/>
    <w:rsid w:val="00C37BB8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89"/>
    <w:rsid w:val="00C37BB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89"/>
    <w:rsid w:val="00C37BB8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89"/>
    <w:rsid w:val="00C37BB8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1109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HAnsi" w:hAnsi="Consolas" w:cstheme="minorBid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11094B"/>
    <w:rPr>
      <w:rFonts w:ascii="Consolas" w:eastAsiaTheme="minorHAnsi" w:hAnsi="Consolas" w:cstheme="minorBidi"/>
      <w:sz w:val="20"/>
      <w:szCs w:val="20"/>
    </w:rPr>
  </w:style>
  <w:style w:type="table" w:customStyle="1" w:styleId="MediumGrid11">
    <w:name w:val="Medium Grid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89"/>
    <w:semiHidden/>
    <w:unhideWhenUsed/>
    <w:rsid w:val="007F250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89"/>
    <w:semiHidden/>
    <w:unhideWhenUsed/>
    <w:rsid w:val="007F250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89"/>
    <w:semiHidden/>
    <w:unhideWhenUsed/>
    <w:rsid w:val="007F250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89"/>
    <w:semiHidden/>
    <w:unhideWhenUsed/>
    <w:rsid w:val="001109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11094B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11094B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11094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11094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11094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11094B"/>
  </w:style>
  <w:style w:type="character" w:styleId="PlaceholderText">
    <w:name w:val="Placeholder Text"/>
    <w:basedOn w:val="DefaultParagraphFont"/>
    <w:uiPriority w:val="89"/>
    <w:semiHidden/>
    <w:rsid w:val="0011094B"/>
    <w:rPr>
      <w:color w:val="808080"/>
    </w:rPr>
  </w:style>
  <w:style w:type="table" w:customStyle="1" w:styleId="PlainTable11">
    <w:name w:val="Plain Table 1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1109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11094B"/>
    <w:rPr>
      <w:rFonts w:ascii="Consolas" w:eastAsiaTheme="minorHAnsi" w:hAnsi="Consolas" w:cstheme="minorBidi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1109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11094B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11094B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11094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11094B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89"/>
    <w:qFormat/>
    <w:rsid w:val="0011094B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89"/>
    <w:rsid w:val="0011094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11094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11094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89"/>
    <w:rsid w:val="00C37BB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11094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11094B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11094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uiPriority w:val="89"/>
    <w:rsid w:val="0011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1109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11094B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1109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11094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11094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11094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1109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1109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1109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11094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11094B"/>
    <w:pPr>
      <w:outlineLvl w:val="9"/>
    </w:pPr>
  </w:style>
  <w:style w:type="paragraph" w:customStyle="1" w:styleId="Section-InterludeSIN">
    <w:name w:val="Section-Interlude (SIN)"/>
    <w:basedOn w:val="Normal"/>
    <w:next w:val="TitleTtl"/>
    <w:uiPriority w:val="7"/>
    <w:rsid w:val="00C37BB8"/>
    <w:pPr>
      <w:pageBreakBefore/>
      <w:widowControl w:val="0"/>
      <w:pBdr>
        <w:left w:val="single" w:sz="36" w:space="4" w:color="000000"/>
      </w:pBdr>
      <w:shd w:val="clear" w:color="auto" w:fill="00660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styleId="Revision">
    <w:name w:val="Revision"/>
    <w:hidden/>
    <w:uiPriority w:val="99"/>
    <w:semiHidden/>
    <w:rsid w:val="00D336B2"/>
    <w:rPr>
      <w:rFonts w:asciiTheme="minorHAnsi" w:eastAsiaTheme="minorHAnsi" w:hAnsiTheme="minorHAnsi" w:cstheme="minorBidi"/>
      <w:sz w:val="22"/>
      <w:szCs w:val="22"/>
    </w:rPr>
  </w:style>
  <w:style w:type="table" w:styleId="ColorfulGrid">
    <w:name w:val="Colorful Grid"/>
    <w:basedOn w:val="TableNormal"/>
    <w:uiPriority w:val="89"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89"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89"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89"/>
    <w:unhideWhenUsed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89"/>
    <w:unhideWhenUsed/>
    <w:rsid w:val="0011094B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unhideWhenUsed/>
    <w:rsid w:val="0011094B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">
    <w:name w:val="Medium Grid 1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89"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89"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">
    <w:name w:val="Medium List 2"/>
    <w:basedOn w:val="TableNormal"/>
    <w:uiPriority w:val="89"/>
    <w:unhideWhenUsed/>
    <w:rsid w:val="001109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unhideWhenUsed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1Light">
    <w:name w:val="Grid Table 1 Light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11094B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11094B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11094B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11094B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11094B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11094B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11094B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11094B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11094B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11094B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11094B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11094B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11094B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11094B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11094B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11094B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11094B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11094B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11094B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11094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11094B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11094B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11094B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11094B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11094B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11094B"/>
    <w:rPr>
      <w:rFonts w:asciiTheme="minorHAnsi" w:eastAsiaTheme="minorHAnsi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89"/>
    <w:rsid w:val="0011094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7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8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9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5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9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23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90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49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956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409410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224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285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65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226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642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89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0005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6774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083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7377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7417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51674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7226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656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463425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44162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7315454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41186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210588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308088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4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2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2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Documents/programming_projects/local_rsv/rsuite_validate_stg/rsv_direct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CE5DEB-ED67-094C-8FE4-25E1F1E8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2</TotalTime>
  <Pages>123</Pages>
  <Words>48431</Words>
  <Characters>276062</Characters>
  <Application>Microsoft Office Word</Application>
  <DocSecurity>0</DocSecurity>
  <Lines>2300</Lines>
  <Paragraphs>647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Pfeifer, Alice</dc:creator>
  <cp:lastModifiedBy>Matthew Retzer</cp:lastModifiedBy>
  <cp:revision>6</cp:revision>
  <dcterms:created xsi:type="dcterms:W3CDTF">2020-09-23T15:00:00Z</dcterms:created>
  <dcterms:modified xsi:type="dcterms:W3CDTF">2020-10-16T20:12:00Z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6.2</vt:lpwstr>
  </property>
  <property fmtid="{D5CDD505-2E9C-101B-9397-08002B2CF9AE}" pid="3" name="Template">
    <vt:lpwstr>2</vt:lpwstr>
  </property>
</Properties>
</file>