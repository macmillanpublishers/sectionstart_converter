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513E" w14:textId="77777777" w:rsidR="00C63BC0" w:rsidRDefault="00C63BC0" w:rsidP="00806DB8">
      <w:pPr>
        <w:pStyle w:val="Body-Text-ContinuedTxc"/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DED3736" w14:textId="77777777" w:rsidR="00C63BC0" w:rsidRDefault="00C63BC0" w:rsidP="00806DB8">
      <w:pPr>
        <w:pStyle w:val="Body-Text-ContinuedTxc"/>
        <w:rPr>
          <w:noProof/>
        </w:rPr>
      </w:pPr>
      <w:r>
        <w:rPr>
          <w:noProof/>
        </w:rPr>
        <w:t>Nunc viverra imperdiet enim. Fusce est. Vivamus a tellus.</w:t>
      </w:r>
    </w:p>
    <w:p w14:paraId="58A35885" w14:textId="77777777" w:rsidR="00C63BC0" w:rsidRDefault="00C63BC0" w:rsidP="00806DB8">
      <w:pPr>
        <w:pStyle w:val="Body-Text-ContinuedTxc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47C4E1B1" w14:textId="611B7C9C" w:rsidR="00C63BC0" w:rsidRDefault="00C63BC0" w:rsidP="00806DB8">
      <w:pPr>
        <w:pStyle w:val="Body-Text-ContinuedTxc"/>
        <w:rPr>
          <w:noProof/>
        </w:rPr>
      </w:pPr>
      <w:r>
        <w:rPr>
          <w:noProof/>
        </w:rPr>
        <w:t>Aenean nec lorem. In</w:t>
      </w:r>
      <w:del w:id="0" w:author="Matthew Retzer" w:date="2021-12-08T12:04:00Z">
        <w:r w:rsidDel="00BC0E33">
          <w:rPr>
            <w:noProof/>
          </w:rPr>
          <w:delText xml:space="preserve"> porttitor</w:delText>
        </w:r>
      </w:del>
      <w:r>
        <w:rPr>
          <w:noProof/>
        </w:rPr>
        <w:t>. Donec laoreet nonummy augue.</w:t>
      </w:r>
    </w:p>
    <w:p w14:paraId="4B1DB8ED" w14:textId="54EFEE4C" w:rsidR="00565DF4" w:rsidRDefault="00C63BC0" w:rsidP="00806DB8">
      <w:pPr>
        <w:pStyle w:val="Body-Text-ContinuedTxc"/>
        <w:rPr>
          <w:ins w:id="1" w:author="Matthew Retzer" w:date="2021-12-08T12:06:00Z"/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1395B014" w14:textId="5027A235" w:rsidR="002F41EF" w:rsidRDefault="002F41EF" w:rsidP="002F41EF">
      <w:pPr>
        <w:pStyle w:val="Body-TextTx"/>
        <w:rPr>
          <w:ins w:id="2" w:author="Matthew Retzer" w:date="2021-12-08T12:06:00Z"/>
        </w:rPr>
      </w:pPr>
      <w:ins w:id="3" w:author="Matthew Retzer" w:date="2021-12-08T12:06:00Z">
        <w:r>
          <w:t>Adding extra styled para</w:t>
        </w:r>
      </w:ins>
    </w:p>
    <w:p w14:paraId="1B86A6BE" w14:textId="755578BB" w:rsidR="002F41EF" w:rsidRPr="002F41EF" w:rsidRDefault="002F41EF" w:rsidP="002F41EF">
      <w:pPr>
        <w:pStyle w:val="Body-TextTx"/>
        <w:pPrChange w:id="4" w:author="Matthew Retzer" w:date="2021-12-08T12:06:00Z">
          <w:pPr>
            <w:pStyle w:val="Body-Text-ContinuedTxc"/>
          </w:pPr>
        </w:pPrChange>
      </w:pPr>
      <w:ins w:id="5" w:author="Matthew Retzer" w:date="2021-12-08T12:06:00Z">
        <w:r>
          <w:t>Or two.</w:t>
        </w:r>
      </w:ins>
      <w:bookmarkStart w:id="6" w:name="_GoBack"/>
      <w:bookmarkEnd w:id="6"/>
    </w:p>
    <w:p w14:paraId="5DD37AA6" w14:textId="77777777" w:rsidR="00C63BC0" w:rsidRDefault="00C63BC0"/>
    <w:sectPr w:rsidR="00C63BC0" w:rsidSect="00D11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00A2F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4FC1B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5ADDE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AA6FA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641A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32C3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E0CF5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44DB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8EF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3412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32A17"/>
    <w:multiLevelType w:val="multilevel"/>
    <w:tmpl w:val="D8F0FC86"/>
    <w:name w:val="objAlphaLT"/>
    <w:lvl w:ilvl="0">
      <w:start w:val="1"/>
      <w:numFmt w:val="lowerLetter"/>
      <w:pStyle w:val="Alpha-Level-1-ListAl1"/>
      <w:lvlText w:val="%1)"/>
      <w:lvlJc w:val="left"/>
      <w:pPr>
        <w:ind w:left="360" w:hanging="360"/>
      </w:pPr>
    </w:lvl>
    <w:lvl w:ilvl="1">
      <w:start w:val="1"/>
      <w:numFmt w:val="lowerLetter"/>
      <w:pStyle w:val="Alpha-Level-2-ListAl2"/>
      <w:lvlText w:val="%2)"/>
      <w:lvlJc w:val="left"/>
      <w:pPr>
        <w:ind w:left="720" w:hanging="360"/>
      </w:pPr>
    </w:lvl>
    <w:lvl w:ilvl="2">
      <w:start w:val="1"/>
      <w:numFmt w:val="lowerLetter"/>
      <w:pStyle w:val="Alpha-Level-3-ListAl3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A426D3"/>
    <w:multiLevelType w:val="multilevel"/>
    <w:tmpl w:val="0409001F"/>
    <w:name w:val="objBulletLT5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9B3A5B"/>
    <w:multiLevelType w:val="multilevel"/>
    <w:tmpl w:val="0409001D"/>
    <w:name w:val="objBulletLT5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B086744"/>
    <w:multiLevelType w:val="multilevel"/>
    <w:tmpl w:val="1378465A"/>
    <w:name w:val="objBulletLT3"/>
    <w:lvl w:ilvl="0">
      <w:start w:val="1"/>
      <w:numFmt w:val="bullet"/>
      <w:pStyle w:val="Bullet-Level-2-ListBl2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260035"/>
    <w:multiLevelType w:val="multilevel"/>
    <w:tmpl w:val="7B501A68"/>
    <w:name w:val="objNumParaLT"/>
    <w:lvl w:ilvl="0">
      <w:start w:val="1"/>
      <w:numFmt w:val="decimal"/>
      <w:pStyle w:val="Numbered-ParagraphNp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3DD29A1"/>
    <w:multiLevelType w:val="multilevel"/>
    <w:tmpl w:val="3A1C9A1A"/>
    <w:name w:val="objBulletLT5"/>
    <w:lvl w:ilvl="0">
      <w:start w:val="1"/>
      <w:numFmt w:val="bullet"/>
      <w:pStyle w:val="Bulleted-ParagraphB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080386"/>
    <w:multiLevelType w:val="multilevel"/>
    <w:tmpl w:val="B37ADFE6"/>
    <w:name w:val="objNumberLT"/>
    <w:lvl w:ilvl="0">
      <w:start w:val="1"/>
      <w:numFmt w:val="decimal"/>
      <w:pStyle w:val="Num-Level-1-ListNl1"/>
      <w:lvlText w:val="%1."/>
      <w:lvlJc w:val="left"/>
      <w:pPr>
        <w:ind w:left="360" w:hanging="360"/>
      </w:pPr>
    </w:lvl>
    <w:lvl w:ilvl="1">
      <w:start w:val="1"/>
      <w:numFmt w:val="decimal"/>
      <w:pStyle w:val="Num-Level-2-ListNl2"/>
      <w:lvlText w:val="%2."/>
      <w:lvlJc w:val="left"/>
      <w:pPr>
        <w:ind w:left="720" w:hanging="360"/>
      </w:pPr>
    </w:lvl>
    <w:lvl w:ilvl="2">
      <w:start w:val="1"/>
      <w:numFmt w:val="decimal"/>
      <w:pStyle w:val="Num-Level-3-ListNl3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784BBC"/>
    <w:multiLevelType w:val="multilevel"/>
    <w:tmpl w:val="FD7C01BA"/>
    <w:name w:val="objBulletLT4"/>
    <w:lvl w:ilvl="0">
      <w:start w:val="1"/>
      <w:numFmt w:val="bullet"/>
      <w:pStyle w:val="Bullet-Level-3-ListBl3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610336D"/>
    <w:multiLevelType w:val="multilevel"/>
    <w:tmpl w:val="04090023"/>
    <w:name w:val="objBulletLT5222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0AD5CE3"/>
    <w:multiLevelType w:val="multilevel"/>
    <w:tmpl w:val="CE8425A6"/>
    <w:name w:val="objBulletL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A83541C"/>
    <w:multiLevelType w:val="multilevel"/>
    <w:tmpl w:val="90F222BC"/>
    <w:name w:val="objBulletLT2"/>
    <w:lvl w:ilvl="0">
      <w:start w:val="1"/>
      <w:numFmt w:val="bullet"/>
      <w:pStyle w:val="Bullet-Level-1-ListBl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20"/>
  </w:num>
  <w:num w:numId="3">
    <w:abstractNumId w:val="13"/>
  </w:num>
  <w:num w:numId="4">
    <w:abstractNumId w:val="17"/>
  </w:num>
  <w:num w:numId="5">
    <w:abstractNumId w:val="16"/>
  </w:num>
  <w:num w:numId="6">
    <w:abstractNumId w:val="10"/>
  </w:num>
  <w:num w:numId="7">
    <w:abstractNumId w:val="15"/>
  </w:num>
  <w:num w:numId="8">
    <w:abstractNumId w:val="14"/>
  </w:num>
  <w:num w:numId="9">
    <w:abstractNumId w:val="11"/>
  </w:num>
  <w:num w:numId="10">
    <w:abstractNumId w:val="12"/>
  </w:num>
  <w:num w:numId="11">
    <w:abstractNumId w:val="1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Retzer">
    <w15:presenceInfo w15:providerId="None" w15:userId="Matthew Retz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trackRevisions/>
  <w:documentProtection w:edit="trackedChange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6B"/>
    <w:rsid w:val="0004122F"/>
    <w:rsid w:val="002F41EF"/>
    <w:rsid w:val="00482695"/>
    <w:rsid w:val="00565DF4"/>
    <w:rsid w:val="005E5669"/>
    <w:rsid w:val="00806DB8"/>
    <w:rsid w:val="00A70AEF"/>
    <w:rsid w:val="00BC0E33"/>
    <w:rsid w:val="00C63BC0"/>
    <w:rsid w:val="00D11020"/>
    <w:rsid w:val="00E6166B"/>
    <w:rsid w:val="00F3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41A78"/>
  <w15:chartTrackingRefBased/>
  <w15:docId w15:val="{1EF2E9EA-9154-3D4C-B85C-4E3E4376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8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89"/>
    <w:qFormat/>
    <w:rsid w:val="002F41E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89"/>
    <w:qFormat/>
    <w:rsid w:val="002F4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9"/>
    <w:semiHidden/>
    <w:unhideWhenUsed/>
    <w:qFormat/>
    <w:rsid w:val="002F41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89"/>
    <w:semiHidden/>
    <w:unhideWhenUsed/>
    <w:qFormat/>
    <w:rsid w:val="002F41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89"/>
    <w:semiHidden/>
    <w:unhideWhenUsed/>
    <w:qFormat/>
    <w:rsid w:val="002F4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89"/>
    <w:semiHidden/>
    <w:unhideWhenUsed/>
    <w:qFormat/>
    <w:rsid w:val="002F41E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89"/>
    <w:semiHidden/>
    <w:unhideWhenUsed/>
    <w:qFormat/>
    <w:rsid w:val="002F41E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89"/>
    <w:semiHidden/>
    <w:unhideWhenUsed/>
    <w:qFormat/>
    <w:rsid w:val="002F41E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89"/>
    <w:semiHidden/>
    <w:unhideWhenUsed/>
    <w:qFormat/>
    <w:rsid w:val="002F41E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89"/>
    <w:semiHidden/>
    <w:unhideWhenUsed/>
    <w:qFormat/>
    <w:rsid w:val="002F41E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2F41E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F41EF"/>
  </w:style>
  <w:style w:type="character" w:customStyle="1" w:styleId="Heading1Char">
    <w:name w:val="Heading 1 Char"/>
    <w:basedOn w:val="DefaultParagraphFont"/>
    <w:link w:val="Heading1"/>
    <w:uiPriority w:val="89"/>
    <w:rsid w:val="002F4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9"/>
    <w:semiHidden/>
    <w:rsid w:val="002F41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89"/>
    <w:semiHidden/>
    <w:rsid w:val="002F41E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89"/>
    <w:semiHidden/>
    <w:rsid w:val="002F41EF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89"/>
    <w:semiHidden/>
    <w:rsid w:val="002F41EF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89"/>
    <w:semiHidden/>
    <w:rsid w:val="002F41EF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89"/>
    <w:semiHidden/>
    <w:rsid w:val="002F41EF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89"/>
    <w:semiHidden/>
    <w:rsid w:val="002F41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89"/>
    <w:semiHidden/>
    <w:rsid w:val="002F41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ection-BookBOOK">
    <w:name w:val="Section-Book (BOOK)"/>
    <w:basedOn w:val="Normal"/>
    <w:next w:val="Body-TextTx"/>
    <w:uiPriority w:val="3"/>
    <w:rsid w:val="002F41EF"/>
    <w:pPr>
      <w:widowControl w:val="0"/>
      <w:spacing w:after="120" w:line="240" w:lineRule="auto"/>
      <w:jc w:val="center"/>
      <w:outlineLvl w:val="0"/>
    </w:pPr>
    <w:rPr>
      <w:rFonts w:ascii="Arial" w:hAnsi="Arial" w:cs="Arial"/>
      <w:color w:val="329632"/>
      <w:sz w:val="48"/>
    </w:rPr>
  </w:style>
  <w:style w:type="paragraph" w:customStyle="1" w:styleId="Section-Front-SalesSFS">
    <w:name w:val="Section-Front-Sales (SFS)"/>
    <w:basedOn w:val="Normal"/>
    <w:next w:val="TitleTtl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HalftitleSHT">
    <w:name w:val="Section-Halftitle (SHT)"/>
    <w:basedOn w:val="Normal"/>
    <w:next w:val="TitleTtl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d-CardSAC">
    <w:name w:val="Section-Ad-Card (SAC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Series-PageSSP">
    <w:name w:val="Section-Series-Page (SSP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TitlepageSTI">
    <w:name w:val="Section-Titlepage (STI)"/>
    <w:basedOn w:val="Normal"/>
    <w:next w:val="TitleTtl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pyrightSCR">
    <w:name w:val="Section-Copyright (SCR)"/>
    <w:basedOn w:val="Normal"/>
    <w:next w:val="Body-TextTx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book-CopyrightSECR">
    <w:name w:val="Section-Ebook-Copyright (SECR)"/>
    <w:basedOn w:val="Normal"/>
    <w:next w:val="Body-TextTx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DedicationSDE">
    <w:name w:val="Section-Dedication (SDE)"/>
    <w:basedOn w:val="Normal"/>
    <w:next w:val="DedicationDe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EpigraphSEP">
    <w:name w:val="Section-Epigraph (SEP)"/>
    <w:basedOn w:val="Normal"/>
    <w:next w:val="Body-TextTx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tentsSTC">
    <w:name w:val="Section-Contents (STC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orewordSFW">
    <w:name w:val="Section-Foreword (SFW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refaceSPF">
    <w:name w:val="Section-Preface (SPF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Front-Matter-GeneralSFM">
    <w:name w:val="Section-Front-Matter-General (SFM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IntroductionSIC">
    <w:name w:val="Section-Introduction (SIC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B4E2F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PartSPT">
    <w:name w:val="Section-Part (SPT)"/>
    <w:basedOn w:val="Normal"/>
    <w:next w:val="TitleTtl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FF0080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SCP">
    <w:name w:val="Section-Chapter (SCP)"/>
    <w:basedOn w:val="Normal"/>
    <w:next w:val="TitleTtl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hapter2SCP2">
    <w:name w:val="Section-Chapter2 (SCP2)"/>
    <w:basedOn w:val="Normal"/>
    <w:next w:val="TitleTtl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F6C14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RecipeSREC">
    <w:name w:val="Section-Recipe (SREC)"/>
    <w:basedOn w:val="Normal"/>
    <w:next w:val="TitleTtl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ConclusionSCL">
    <w:name w:val="Section-Conclusion (SCL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C5E0B3"/>
      <w:spacing w:after="120" w:line="240" w:lineRule="auto"/>
      <w:jc w:val="center"/>
      <w:outlineLvl w:val="0"/>
    </w:pPr>
    <w:rPr>
      <w:rFonts w:ascii="Arial Black" w:hAnsi="Arial Black"/>
      <w:sz w:val="32"/>
    </w:rPr>
  </w:style>
  <w:style w:type="paragraph" w:customStyle="1" w:styleId="Section-AfterwordSAW">
    <w:name w:val="Section-Afterword (SAW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cknowledgmentsSAK">
    <w:name w:val="Section-Acknowledgments (SAK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ppendixSAP">
    <w:name w:val="Section-Appendix (SAP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GlossarySGL">
    <w:name w:val="Section-Glossary (SGL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ChapterSEC">
    <w:name w:val="Section-Excerpt-Chapter (SEC)"/>
    <w:basedOn w:val="Normal"/>
    <w:next w:val="TitleTtl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Excerpt-OpenerSEO">
    <w:name w:val="Section-Excerpt-Opener (SEO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ibliographySBI">
    <w:name w:val="Section-Bibliography (SBI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NotesSNT">
    <w:name w:val="Section-Notes (SNT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About-AuthorSAA">
    <w:name w:val="Section-About-Author (SAA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80000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AdSBA">
    <w:name w:val="Section-Back-Ad (SBA)"/>
    <w:basedOn w:val="Normal"/>
    <w:next w:val="TitleTtl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ndexSIN">
    <w:name w:val="Section-Index (SIN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Back-Matter-GeneralSBM">
    <w:name w:val="Section-Back-Matter-General (SBM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Illustration-CreditsSIC">
    <w:name w:val="Section-Illustration-Credits (SIC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Section-PermissionsSPRM">
    <w:name w:val="Section-Permissions (SPRM)"/>
    <w:basedOn w:val="Normal"/>
    <w:next w:val="Main-HeadMHead"/>
    <w:uiPriority w:val="3"/>
    <w:rsid w:val="002F41EF"/>
    <w:pPr>
      <w:pageBreakBefore/>
      <w:widowControl w:val="0"/>
      <w:pBdr>
        <w:left w:val="single" w:sz="36" w:space="4" w:color="000000"/>
      </w:pBdr>
      <w:shd w:val="clear" w:color="auto" w:fill="000080"/>
      <w:spacing w:after="120" w:line="240" w:lineRule="auto"/>
      <w:jc w:val="center"/>
      <w:outlineLvl w:val="0"/>
    </w:pPr>
    <w:rPr>
      <w:rFonts w:ascii="Arial Black" w:hAnsi="Arial Black"/>
      <w:color w:val="D0D0D0"/>
      <w:sz w:val="32"/>
    </w:rPr>
  </w:style>
  <w:style w:type="paragraph" w:customStyle="1" w:styleId="NumberNum">
    <w:name w:val="Number (Num)"/>
    <w:basedOn w:val="Normal"/>
    <w:next w:val="TitleTtl"/>
    <w:qFormat/>
    <w:rsid w:val="002F41EF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36"/>
    </w:rPr>
  </w:style>
  <w:style w:type="paragraph" w:customStyle="1" w:styleId="TitleTtl">
    <w:name w:val="Title (Ttl)"/>
    <w:basedOn w:val="Normal"/>
    <w:next w:val="Body-TextTx"/>
    <w:qFormat/>
    <w:rsid w:val="002F41EF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" w:hAnsi="Arial" w:cs="Arial"/>
      <w:sz w:val="48"/>
    </w:rPr>
  </w:style>
  <w:style w:type="paragraph" w:customStyle="1" w:styleId="Main-HeadMHead">
    <w:name w:val="Main-Head (MHead)"/>
    <w:basedOn w:val="Normal"/>
    <w:next w:val="Body-TextTx"/>
    <w:qFormat/>
    <w:rsid w:val="002F41EF"/>
    <w:pPr>
      <w:widowControl w:val="0"/>
      <w:pBdr>
        <w:left w:val="dotted" w:sz="36" w:space="4" w:color="C5E0B3"/>
      </w:pBdr>
      <w:spacing w:before="120" w:after="120" w:line="480" w:lineRule="auto"/>
      <w:jc w:val="center"/>
      <w:outlineLvl w:val="2"/>
    </w:pPr>
    <w:rPr>
      <w:rFonts w:ascii="Arial Black" w:hAnsi="Arial Black"/>
      <w:sz w:val="40"/>
    </w:rPr>
  </w:style>
  <w:style w:type="paragraph" w:customStyle="1" w:styleId="SubtitleSttl">
    <w:name w:val="Subtitle (Sttl)"/>
    <w:basedOn w:val="Normal"/>
    <w:next w:val="Body-TextTx"/>
    <w:rsid w:val="002F41E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36"/>
    </w:rPr>
  </w:style>
  <w:style w:type="paragraph" w:customStyle="1" w:styleId="Author1Au1">
    <w:name w:val="Author1 (Au1)"/>
    <w:basedOn w:val="Normal"/>
    <w:next w:val="Body-TextTx"/>
    <w:rsid w:val="002F41E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2Au2">
    <w:name w:val="Author2 (Au2)"/>
    <w:basedOn w:val="Normal"/>
    <w:next w:val="Body-TextTx"/>
    <w:rsid w:val="002F41E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uthor3Au3">
    <w:name w:val="Author3 (Au3)"/>
    <w:basedOn w:val="Normal"/>
    <w:next w:val="Body-TextTx"/>
    <w:rsid w:val="002F41EF"/>
    <w:pPr>
      <w:widowControl w:val="0"/>
      <w:pBdr>
        <w:left w:val="dotted" w:sz="36" w:space="4" w:color="C5E0B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8"/>
    </w:rPr>
  </w:style>
  <w:style w:type="paragraph" w:customStyle="1" w:styleId="A-HeadAhead">
    <w:name w:val="A-Head (Ahead)"/>
    <w:basedOn w:val="Normal"/>
    <w:next w:val="Body-TextTx"/>
    <w:qFormat/>
    <w:rsid w:val="002F41EF"/>
    <w:pPr>
      <w:widowControl w:val="0"/>
      <w:pBdr>
        <w:left w:val="dotted" w:sz="36" w:space="4" w:color="C5E0B3"/>
      </w:pBdr>
      <w:spacing w:before="120" w:after="120" w:line="480" w:lineRule="auto"/>
      <w:outlineLvl w:val="3"/>
    </w:pPr>
    <w:rPr>
      <w:rFonts w:ascii="Arial Black" w:hAnsi="Arial Black"/>
      <w:sz w:val="32"/>
    </w:rPr>
  </w:style>
  <w:style w:type="paragraph" w:customStyle="1" w:styleId="B-HeadBhead">
    <w:name w:val="B-Head (Bhead)"/>
    <w:basedOn w:val="Normal"/>
    <w:next w:val="Body-TextTx"/>
    <w:qFormat/>
    <w:rsid w:val="002F41EF"/>
    <w:pPr>
      <w:widowControl w:val="0"/>
      <w:pBdr>
        <w:left w:val="dotted" w:sz="36" w:space="4" w:color="C5E0B3"/>
      </w:pBdr>
      <w:spacing w:before="120" w:after="120" w:line="480" w:lineRule="auto"/>
      <w:outlineLvl w:val="4"/>
    </w:pPr>
    <w:rPr>
      <w:rFonts w:ascii="Arial" w:hAnsi="Arial" w:cs="Arial"/>
      <w:sz w:val="32"/>
    </w:rPr>
  </w:style>
  <w:style w:type="paragraph" w:customStyle="1" w:styleId="C-HeadChead">
    <w:name w:val="C-Head (Chead)"/>
    <w:basedOn w:val="Normal"/>
    <w:next w:val="Body-TextTx"/>
    <w:rsid w:val="002F41EF"/>
    <w:pPr>
      <w:widowControl w:val="0"/>
      <w:pBdr>
        <w:left w:val="dotted" w:sz="36" w:space="4" w:color="C5E0B3"/>
      </w:pBdr>
      <w:spacing w:before="120" w:after="120" w:line="480" w:lineRule="auto"/>
      <w:outlineLvl w:val="5"/>
    </w:pPr>
    <w:rPr>
      <w:rFonts w:ascii="Arial Narrow" w:hAnsi="Arial Narrow"/>
      <w:sz w:val="32"/>
    </w:rPr>
  </w:style>
  <w:style w:type="paragraph" w:customStyle="1" w:styleId="D-HeadDhead">
    <w:name w:val="D-Head (Dhead)"/>
    <w:basedOn w:val="Normal"/>
    <w:next w:val="Body-TextTx"/>
    <w:rsid w:val="002F41EF"/>
    <w:pPr>
      <w:widowControl w:val="0"/>
      <w:pBdr>
        <w:left w:val="dotted" w:sz="36" w:space="4" w:color="C5E0B3"/>
      </w:pBdr>
      <w:spacing w:before="120" w:after="120" w:line="480" w:lineRule="auto"/>
      <w:outlineLvl w:val="6"/>
    </w:pPr>
    <w:rPr>
      <w:rFonts w:ascii="Arial Black" w:hAnsi="Arial Black"/>
      <w:sz w:val="28"/>
    </w:rPr>
  </w:style>
  <w:style w:type="paragraph" w:customStyle="1" w:styleId="E-HeadEhead">
    <w:name w:val="E-Head (Ehead)"/>
    <w:basedOn w:val="Normal"/>
    <w:next w:val="Body-TextTx"/>
    <w:rsid w:val="002F41EF"/>
    <w:pPr>
      <w:widowControl w:val="0"/>
      <w:pBdr>
        <w:left w:val="dotted" w:sz="36" w:space="4" w:color="C5E0B3"/>
      </w:pBdr>
      <w:spacing w:before="120" w:after="120" w:line="480" w:lineRule="auto"/>
      <w:outlineLvl w:val="7"/>
    </w:pPr>
    <w:rPr>
      <w:rFonts w:ascii="Arial" w:hAnsi="Arial" w:cs="Arial"/>
      <w:sz w:val="28"/>
    </w:rPr>
  </w:style>
  <w:style w:type="paragraph" w:customStyle="1" w:styleId="F-HeadFhead">
    <w:name w:val="F-Head (Fhead)"/>
    <w:basedOn w:val="Normal"/>
    <w:next w:val="Body-TextTx"/>
    <w:rsid w:val="002F41EF"/>
    <w:pPr>
      <w:widowControl w:val="0"/>
      <w:pBdr>
        <w:left w:val="dotted" w:sz="36" w:space="4" w:color="C5E0B3"/>
      </w:pBdr>
      <w:spacing w:before="120" w:after="120" w:line="480" w:lineRule="auto"/>
      <w:outlineLvl w:val="8"/>
    </w:pPr>
    <w:rPr>
      <w:rFonts w:ascii="Arial Narrow" w:hAnsi="Arial Narrow"/>
      <w:sz w:val="28"/>
    </w:rPr>
  </w:style>
  <w:style w:type="paragraph" w:customStyle="1" w:styleId="Body-TextTx">
    <w:name w:val="Body-Text (Tx)"/>
    <w:basedOn w:val="Normal"/>
    <w:qFormat/>
    <w:rsid w:val="002F41EF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Body-Text-ContinuedTxc">
    <w:name w:val="Body-Text-Continued (Txc)"/>
    <w:basedOn w:val="Normal"/>
    <w:next w:val="Body-TextTx"/>
    <w:rsid w:val="002F41EF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Body-Text2Tx2">
    <w:name w:val="Body-Text2 (Tx2)"/>
    <w:basedOn w:val="Normal"/>
    <w:qFormat/>
    <w:rsid w:val="002F41EF"/>
    <w:pPr>
      <w:widowControl w:val="0"/>
      <w:pBdr>
        <w:left w:val="double" w:sz="24" w:space="4" w:color="C5E0B3"/>
      </w:pBdr>
      <w:spacing w:before="120" w:after="120" w:line="480" w:lineRule="auto"/>
      <w:ind w:firstLine="720"/>
      <w:contextualSpacing/>
    </w:pPr>
    <w:rPr>
      <w:rFonts w:ascii="Arial" w:hAnsi="Arial" w:cs="Arial"/>
      <w:sz w:val="24"/>
    </w:rPr>
  </w:style>
  <w:style w:type="paragraph" w:customStyle="1" w:styleId="Body-Text2-ContinuedTx2c">
    <w:name w:val="Body-Text2-Continued (Tx2c)"/>
    <w:basedOn w:val="Normal"/>
    <w:next w:val="Body-Text2Tx2"/>
    <w:rsid w:val="002F41EF"/>
    <w:pPr>
      <w:widowControl w:val="0"/>
      <w:pBdr>
        <w:left w:val="double" w:sz="24" w:space="4" w:color="C5E0B3"/>
      </w:pBdr>
      <w:spacing w:before="120" w:after="120" w:line="480" w:lineRule="auto"/>
    </w:pPr>
    <w:rPr>
      <w:rFonts w:ascii="Arial" w:hAnsi="Arial" w:cs="Arial"/>
      <w:sz w:val="24"/>
    </w:rPr>
  </w:style>
  <w:style w:type="paragraph" w:customStyle="1" w:styleId="Verse-HeadVhead">
    <w:name w:val="Verse-Head (Vhead)"/>
    <w:basedOn w:val="Normal"/>
    <w:next w:val="Verse1Vrs1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Verse1Vrs1">
    <w:name w:val="Verse1 (Vrs1)"/>
    <w:basedOn w:val="Normal"/>
    <w:qFormat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DroplineV1drop">
    <w:name w:val="Verse1-Dropline (V1drop)"/>
    <w:basedOn w:val="Normal"/>
    <w:next w:val="Verse1Vrs1"/>
    <w:qFormat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1-indent1Vrs1-i1">
    <w:name w:val="Verse1-indent1 (Vrs1-i1)"/>
    <w:basedOn w:val="Normal"/>
    <w:next w:val="Verse1Vrs1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1-indent2Vrs1-i2">
    <w:name w:val="Verse1-indent2 (Vrs1-i2)"/>
    <w:basedOn w:val="Normal"/>
    <w:next w:val="Verse1Vrs1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1-indent3Vrs1-i3">
    <w:name w:val="Verse1-indent3 (Vrs1-i3)"/>
    <w:basedOn w:val="Normal"/>
    <w:next w:val="Verse1Vrs1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1-indent4Vrs1-i4">
    <w:name w:val="Verse1-indent4 (Vrs1-i4)"/>
    <w:basedOn w:val="Normal"/>
    <w:next w:val="Verse1Vrs1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1-indent5Vrs1-i5">
    <w:name w:val="Verse1-indent5 (Vrs1-i5)"/>
    <w:basedOn w:val="Normal"/>
    <w:next w:val="Verse1Vrs1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2Vrs2">
    <w:name w:val="Verse2 (Vrs2)"/>
    <w:basedOn w:val="Normal"/>
    <w:qFormat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DroplineV2drop">
    <w:name w:val="Verse2-Dropline (V2drop)"/>
    <w:basedOn w:val="Normal"/>
    <w:next w:val="Verse2Vrs2"/>
    <w:qFormat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Verse2-indent1Vrs2-i1">
    <w:name w:val="Verse2-indent1 (Vrs2-i1)"/>
    <w:basedOn w:val="Normal"/>
    <w:next w:val="Verse2Vrs2"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Verse2-indent2Vrs2-i2">
    <w:name w:val="Verse2-indent2 (Vrs2-i2)"/>
    <w:basedOn w:val="Normal"/>
    <w:next w:val="Verse2Vrs2"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Verse2-indent3Vrs2-i3">
    <w:name w:val="Verse2-indent3 (Vrs2-i3)"/>
    <w:basedOn w:val="Normal"/>
    <w:next w:val="Verse2Vrs2"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2880"/>
      <w:contextualSpacing/>
    </w:pPr>
    <w:rPr>
      <w:rFonts w:ascii="Times New Roman" w:hAnsi="Times New Roman" w:cs="Times New Roman"/>
      <w:sz w:val="24"/>
    </w:rPr>
  </w:style>
  <w:style w:type="paragraph" w:customStyle="1" w:styleId="Verse2-indent4Vrs2-i4">
    <w:name w:val="Verse2-indent4 (Vrs2-i4)"/>
    <w:basedOn w:val="Normal"/>
    <w:next w:val="Verse2Vrs2"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3600"/>
      <w:contextualSpacing/>
    </w:pPr>
    <w:rPr>
      <w:rFonts w:ascii="Times New Roman" w:hAnsi="Times New Roman" w:cs="Times New Roman"/>
      <w:sz w:val="24"/>
    </w:rPr>
  </w:style>
  <w:style w:type="paragraph" w:customStyle="1" w:styleId="Verse2-indent5Vrs2-i5">
    <w:name w:val="Verse2-indent5 (Vrs2-i5)"/>
    <w:basedOn w:val="Normal"/>
    <w:next w:val="Verse2Vrs2"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4320"/>
      <w:contextualSpacing/>
    </w:pPr>
    <w:rPr>
      <w:rFonts w:ascii="Times New Roman" w:hAnsi="Times New Roman" w:cs="Times New Roman"/>
      <w:sz w:val="24"/>
    </w:rPr>
  </w:style>
  <w:style w:type="paragraph" w:customStyle="1" w:styleId="Verse-SourceVsrc">
    <w:name w:val="Verse-Source (Vsrc)"/>
    <w:basedOn w:val="Normal"/>
    <w:next w:val="Body-TextTx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QuotationQuo">
    <w:name w:val="Quotation (Quo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-HeadExthead">
    <w:name w:val="Extract-Head (Exthead)"/>
    <w:basedOn w:val="Normal"/>
    <w:next w:val="Extract1Ext1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Extract1Ext1">
    <w:name w:val="Extract1 (Ext1)"/>
    <w:basedOn w:val="Normal"/>
    <w:qFormat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2Ext2">
    <w:name w:val="Extract2 (Ext2)"/>
    <w:basedOn w:val="Normal"/>
    <w:qFormat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3Ext3">
    <w:name w:val="Extract3 (Ext3)"/>
    <w:basedOn w:val="Normal"/>
    <w:qFormat/>
    <w:rsid w:val="002F41EF"/>
    <w:pPr>
      <w:widowControl w:val="0"/>
      <w:pBdr>
        <w:left w:val="triple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xtract4Ext4">
    <w:name w:val="Extract4 (Ext4)"/>
    <w:basedOn w:val="Normal"/>
    <w:qFormat/>
    <w:rsid w:val="002F41EF"/>
    <w:pPr>
      <w:widowControl w:val="0"/>
      <w:pBdr>
        <w:left w:val="thinThickMediumGap" w:sz="18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SourceSrc">
    <w:name w:val="Source (Src)"/>
    <w:basedOn w:val="Normal"/>
    <w:next w:val="Body-TextTx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Epigraph-Non-VerseEpi">
    <w:name w:val="Epigraph-Non-Verse (Epi)"/>
    <w:basedOn w:val="Normal"/>
    <w:qFormat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Epigraph-VerseEpiv">
    <w:name w:val="Epigraph-Verse (Epiv)"/>
    <w:basedOn w:val="Normal"/>
    <w:qFormat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Epigraph-SourceEpisrc">
    <w:name w:val="Epigraph-Source (Episrc)"/>
    <w:basedOn w:val="Normal"/>
    <w:next w:val="Body-TextTx"/>
    <w:qFormat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HeadnoteHdnt">
    <w:name w:val="Headnote (Hdnt)"/>
    <w:basedOn w:val="Normal"/>
    <w:next w:val="Body-TextTx"/>
    <w:rsid w:val="002F41EF"/>
    <w:pPr>
      <w:widowControl w:val="0"/>
      <w:pBdr>
        <w:left w:val="single" w:sz="36" w:space="4" w:color="C5E0B3"/>
      </w:pBdr>
      <w:spacing w:before="120" w:after="120" w:line="480" w:lineRule="auto"/>
      <w:ind w:firstLine="720"/>
      <w:jc w:val="center"/>
    </w:pPr>
    <w:rPr>
      <w:rFonts w:ascii="Times New Roman" w:hAnsi="Times New Roman" w:cs="Times New Roman"/>
      <w:sz w:val="24"/>
    </w:rPr>
  </w:style>
  <w:style w:type="paragraph" w:customStyle="1" w:styleId="DatelineDate">
    <w:name w:val="Dateline (Date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AddressAdd">
    <w:name w:val="Address (Add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LocationLoc">
    <w:name w:val="Location (Loc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SignatureSig">
    <w:name w:val="Signature (Sig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SalutationSal">
    <w:name w:val="Salutation (Sal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ClosingClos">
    <w:name w:val="Closing (Clos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  <w:jc w:val="right"/>
    </w:pPr>
    <w:rPr>
      <w:rFonts w:ascii="Times New Roman" w:hAnsi="Times New Roman" w:cs="Times New Roman"/>
      <w:sz w:val="24"/>
    </w:rPr>
  </w:style>
  <w:style w:type="paragraph" w:customStyle="1" w:styleId="PostscriptPst">
    <w:name w:val="Postscript (Pst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edicationDed">
    <w:name w:val="Dedication (Ded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Text-MessageTmg">
    <w:name w:val="Text-Message (Tmg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omputer-TextComp">
    <w:name w:val="Computer-Text (Comp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Courier New" w:hAnsi="Courier New"/>
    </w:rPr>
  </w:style>
  <w:style w:type="paragraph" w:customStyle="1" w:styleId="Custom1Cust1">
    <w:name w:val="Custom1 (Cust1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Custom2Cust2">
    <w:name w:val="Custom2 (Cust2)"/>
    <w:basedOn w:val="Normal"/>
    <w:rsid w:val="002F41EF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1Disp1">
    <w:name w:val="Display1 (Disp1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Display2Disp2">
    <w:name w:val="Display2 (Disp2)"/>
    <w:basedOn w:val="Normal"/>
    <w:rsid w:val="002F41EF"/>
    <w:pPr>
      <w:widowControl w:val="0"/>
      <w:pBdr>
        <w:left w:val="double" w:sz="18" w:space="4" w:color="C5E0B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able-HeadTbhd">
    <w:name w:val="Table-Head (Tbhd)"/>
    <w:basedOn w:val="Normal"/>
    <w:next w:val="Table-TextTbtx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  <w:b/>
    </w:rPr>
  </w:style>
  <w:style w:type="paragraph" w:customStyle="1" w:styleId="Table-SubheadTbsbhd">
    <w:name w:val="Table-Subhead (Tbsbhd)"/>
    <w:basedOn w:val="Normal"/>
    <w:next w:val="Table-TextTbtx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Table-TextTbtx">
    <w:name w:val="Table-Text (Tbtx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contextualSpacing/>
    </w:pPr>
    <w:rPr>
      <w:rFonts w:ascii="Arial" w:hAnsi="Arial" w:cs="Arial"/>
    </w:rPr>
  </w:style>
  <w:style w:type="paragraph" w:customStyle="1" w:styleId="HeadlineHdline">
    <w:name w:val="Headline (Hdline)"/>
    <w:basedOn w:val="Normal"/>
    <w:next w:val="Body-TextTx"/>
    <w:rsid w:val="002F41EF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b/>
      <w:sz w:val="24"/>
    </w:rPr>
  </w:style>
  <w:style w:type="paragraph" w:customStyle="1" w:styleId="BylineByline">
    <w:name w:val="Byline (Byline)"/>
    <w:basedOn w:val="Normal"/>
    <w:next w:val="Body-TextTx"/>
    <w:rsid w:val="002F41EF"/>
    <w:pPr>
      <w:widowControl w:val="0"/>
      <w:pBdr>
        <w:left w:val="single" w:sz="36" w:space="4" w:color="C5E0B3"/>
      </w:pBdr>
      <w:spacing w:before="120" w:after="120" w:line="480" w:lineRule="auto"/>
      <w:jc w:val="center"/>
    </w:pPr>
    <w:rPr>
      <w:rFonts w:ascii="Times New Roman" w:hAnsi="Times New Roman" w:cs="Times New Roman"/>
      <w:sz w:val="24"/>
    </w:rPr>
  </w:style>
  <w:style w:type="paragraph" w:customStyle="1" w:styleId="Bullet-Level-1-ListBl1">
    <w:name w:val="Bullet-Level-1-List (Bl1)"/>
    <w:basedOn w:val="Normal"/>
    <w:qFormat/>
    <w:rsid w:val="002F41EF"/>
    <w:pPr>
      <w:widowControl w:val="0"/>
      <w:numPr>
        <w:numId w:val="2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1-List-ParagraphBl1p">
    <w:name w:val="Bullet-Level-1-List-Paragraph (Bl1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Bl2">
    <w:name w:val="Bullet-Level-2-List (Bl2)"/>
    <w:basedOn w:val="Normal"/>
    <w:rsid w:val="002F41EF"/>
    <w:pPr>
      <w:widowControl w:val="0"/>
      <w:numPr>
        <w:numId w:val="3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2-List-ParagraphBl2p">
    <w:name w:val="Bullet-Level-2-List-Paragraph (Bl2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Bl3">
    <w:name w:val="Bullet-Level-3-List (Bl3)"/>
    <w:basedOn w:val="Normal"/>
    <w:rsid w:val="002F41EF"/>
    <w:pPr>
      <w:widowControl w:val="0"/>
      <w:numPr>
        <w:numId w:val="4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-Level-3-List-ParagraphBl3p">
    <w:name w:val="Bullet-Level-3-List-Paragraph (Bl3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1-ListNl1">
    <w:name w:val="Num-Level-1-List (Nl1)"/>
    <w:basedOn w:val="Normal"/>
    <w:qFormat/>
    <w:rsid w:val="002F41EF"/>
    <w:pPr>
      <w:widowControl w:val="0"/>
      <w:numPr>
        <w:numId w:val="5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1-List-ParagraphNl1p">
    <w:name w:val="Num-Level-1-List-Paragraph (Nl1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Num-Level-2-ListNl2">
    <w:name w:val="Num-Level-2-List (Nl2)"/>
    <w:basedOn w:val="Normal"/>
    <w:rsid w:val="002F41EF"/>
    <w:pPr>
      <w:widowControl w:val="0"/>
      <w:numPr>
        <w:ilvl w:val="1"/>
        <w:numId w:val="5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2-List-ParagraphNl2p">
    <w:name w:val="Num-Level-2-List-Paragraph (Nl2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Num-Level-3-ListNl3">
    <w:name w:val="Num-Level-3-List (Nl3)"/>
    <w:basedOn w:val="Normal"/>
    <w:rsid w:val="002F41EF"/>
    <w:pPr>
      <w:widowControl w:val="0"/>
      <w:numPr>
        <w:ilvl w:val="2"/>
        <w:numId w:val="5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Num-Level-3-List-ParagraphNl3p">
    <w:name w:val="Num-Level-3-List-Paragraph (Nl3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Ul1">
    <w:name w:val="Unnum-Level-1-List (Ul1)"/>
    <w:basedOn w:val="Normal"/>
    <w:qFormat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Unnum-Level-1-List-ParagraphUl1p">
    <w:name w:val="Unnum-Level-1-List-Paragraph (Ul1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72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Ul2">
    <w:name w:val="Unnum-Level-2-List (Ul2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1440"/>
      <w:contextualSpacing/>
    </w:pPr>
    <w:rPr>
      <w:rFonts w:ascii="Times New Roman" w:hAnsi="Times New Roman" w:cs="Times New Roman"/>
      <w:sz w:val="24"/>
    </w:rPr>
  </w:style>
  <w:style w:type="paragraph" w:customStyle="1" w:styleId="Unnum-Level-2-List-ParagraphUl2p">
    <w:name w:val="Unnum-Level-2-List-Paragraph (Ul2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144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Ul3">
    <w:name w:val="Unnum-Level-3-List (Ul3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2160"/>
      <w:contextualSpacing/>
    </w:pPr>
    <w:rPr>
      <w:rFonts w:ascii="Times New Roman" w:hAnsi="Times New Roman" w:cs="Times New Roman"/>
      <w:sz w:val="24"/>
    </w:rPr>
  </w:style>
  <w:style w:type="paragraph" w:customStyle="1" w:styleId="Unnum-Level-3-List-ParagraphUl3p">
    <w:name w:val="Unnum-Level-3-List-Paragraph (Ul3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2160" w:firstLine="72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Al1">
    <w:name w:val="Alpha-Level-1-List (Al1)"/>
    <w:basedOn w:val="Normal"/>
    <w:rsid w:val="002F41EF"/>
    <w:pPr>
      <w:widowControl w:val="0"/>
      <w:numPr>
        <w:numId w:val="6"/>
      </w:numPr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1-List-ParagraphAl1p">
    <w:name w:val="Alpha-Level-1-List-Paragraph (Al1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108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Al2">
    <w:name w:val="Alpha-Level-2-List (Al2)"/>
    <w:basedOn w:val="Normal"/>
    <w:rsid w:val="002F41EF"/>
    <w:pPr>
      <w:widowControl w:val="0"/>
      <w:numPr>
        <w:ilvl w:val="1"/>
        <w:numId w:val="6"/>
      </w:numPr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2-List-ParagraphAl2p">
    <w:name w:val="Alpha-Level-2-List-Paragraph (Al2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180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Al3">
    <w:name w:val="Alpha-Level-3-List (Al3)"/>
    <w:basedOn w:val="Normal"/>
    <w:rsid w:val="002F41EF"/>
    <w:pPr>
      <w:widowControl w:val="0"/>
      <w:numPr>
        <w:ilvl w:val="2"/>
        <w:numId w:val="6"/>
      </w:numPr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Alpha-Level-3-List-ParagraphAl3p">
    <w:name w:val="Alpha-Level-3-List-Paragraph (Al3p)"/>
    <w:basedOn w:val="Normal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2520"/>
      <w:contextualSpacing/>
    </w:pPr>
    <w:rPr>
      <w:rFonts w:ascii="Times New Roman" w:hAnsi="Times New Roman" w:cs="Times New Roman"/>
      <w:sz w:val="24"/>
    </w:rPr>
  </w:style>
  <w:style w:type="paragraph" w:customStyle="1" w:styleId="Bulleted-ParagraphBp">
    <w:name w:val="Bulleted-Paragraph (Bp)"/>
    <w:basedOn w:val="Normal"/>
    <w:rsid w:val="002F41EF"/>
    <w:pPr>
      <w:widowControl w:val="0"/>
      <w:numPr>
        <w:numId w:val="7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Numbered-ParagraphNp">
    <w:name w:val="Numbered-Paragraph (Np)"/>
    <w:basedOn w:val="Normal"/>
    <w:rsid w:val="002F41EF"/>
    <w:pPr>
      <w:widowControl w:val="0"/>
      <w:numPr>
        <w:numId w:val="8"/>
      </w:numPr>
      <w:pBdr>
        <w:left w:val="wave" w:sz="12" w:space="4" w:color="C5E0B3"/>
      </w:pBdr>
      <w:spacing w:before="120" w:after="120" w:line="480" w:lineRule="auto"/>
      <w:ind w:left="0" w:firstLine="0"/>
    </w:pPr>
    <w:rPr>
      <w:rFonts w:ascii="Times New Roman" w:hAnsi="Times New Roman" w:cs="Times New Roman"/>
      <w:sz w:val="24"/>
    </w:rPr>
  </w:style>
  <w:style w:type="paragraph" w:customStyle="1" w:styleId="List-HeadLhead">
    <w:name w:val="List-Head (Lhead)"/>
    <w:basedOn w:val="Normal"/>
    <w:next w:val="Body-TextTx"/>
    <w:rsid w:val="002F41EF"/>
    <w:pPr>
      <w:widowControl w:val="0"/>
      <w:pBdr>
        <w:left w:val="wave" w:sz="12" w:space="4" w:color="C5E0B3"/>
      </w:pBdr>
      <w:spacing w:before="120" w:after="120" w:line="480" w:lineRule="auto"/>
      <w:ind w:left="720"/>
      <w:outlineLvl w:val="5"/>
    </w:pPr>
    <w:rPr>
      <w:rFonts w:ascii="Arial Narrow" w:hAnsi="Arial Narrow"/>
      <w:sz w:val="28"/>
    </w:rPr>
  </w:style>
  <w:style w:type="paragraph" w:customStyle="1" w:styleId="Generic-FootnoteFtnt">
    <w:name w:val="Generic-Footnote (Ftnt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0"/>
    </w:rPr>
  </w:style>
  <w:style w:type="paragraph" w:customStyle="1" w:styleId="Reference-EntryRef">
    <w:name w:val="Reference-Entry (Ref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ind w:firstLine="720"/>
    </w:pPr>
    <w:rPr>
      <w:rFonts w:ascii="Times New Roman" w:hAnsi="Times New Roman" w:cs="Times New Roman"/>
      <w:sz w:val="24"/>
    </w:rPr>
  </w:style>
  <w:style w:type="paragraph" w:customStyle="1" w:styleId="Source-NoteSrcnt">
    <w:name w:val="Source-Note (Srcnt)"/>
    <w:basedOn w:val="Normal"/>
    <w:next w:val="Body-TextTx"/>
    <w:rsid w:val="002F41EF"/>
    <w:pPr>
      <w:widowControl w:val="0"/>
      <w:pBdr>
        <w:left w:val="single" w:sz="36" w:space="4" w:color="C5E0B3"/>
      </w:pBdr>
      <w:spacing w:before="120" w:after="120" w:line="480" w:lineRule="auto"/>
      <w:ind w:firstLine="720"/>
      <w:contextualSpacing/>
    </w:pPr>
    <w:rPr>
      <w:rFonts w:ascii="Times New Roman" w:hAnsi="Times New Roman" w:cs="Times New Roman"/>
      <w:sz w:val="24"/>
    </w:rPr>
  </w:style>
  <w:style w:type="paragraph" w:customStyle="1" w:styleId="Index-EntryIdx1">
    <w:name w:val="Index-Entry (Idx1)"/>
    <w:basedOn w:val="Normal"/>
    <w:rsid w:val="002F41EF"/>
    <w:pPr>
      <w:widowControl w:val="0"/>
      <w:pBdr>
        <w:left w:val="single" w:sz="36" w:space="4" w:color="000080"/>
      </w:pBdr>
      <w:spacing w:before="120" w:after="120" w:line="480" w:lineRule="auto"/>
      <w:ind w:left="36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EntryIdx2">
    <w:name w:val="Index-Sub-Entry (Idx2)"/>
    <w:basedOn w:val="Normal"/>
    <w:rsid w:val="002F41EF"/>
    <w:pPr>
      <w:widowControl w:val="0"/>
      <w:pBdr>
        <w:left w:val="single" w:sz="36" w:space="4" w:color="000080"/>
      </w:pBdr>
      <w:spacing w:before="120" w:after="120" w:line="480" w:lineRule="auto"/>
      <w:ind w:left="1080" w:hanging="360"/>
      <w:contextualSpacing/>
    </w:pPr>
    <w:rPr>
      <w:rFonts w:ascii="Times New Roman" w:hAnsi="Times New Roman" w:cs="Times New Roman"/>
      <w:sz w:val="24"/>
    </w:rPr>
  </w:style>
  <w:style w:type="paragraph" w:customStyle="1" w:styleId="Index-Sub-Sub-EntryIdx3">
    <w:name w:val="Index-Sub-Sub-Entry (Idx3)"/>
    <w:basedOn w:val="Normal"/>
    <w:rsid w:val="002F41EF"/>
    <w:pPr>
      <w:widowControl w:val="0"/>
      <w:pBdr>
        <w:left w:val="single" w:sz="36" w:space="4" w:color="000080"/>
      </w:pBdr>
      <w:spacing w:before="120" w:after="120" w:line="480" w:lineRule="auto"/>
      <w:ind w:left="1800" w:hanging="360"/>
      <w:contextualSpacing/>
    </w:pPr>
    <w:rPr>
      <w:rFonts w:ascii="Times New Roman" w:hAnsi="Times New Roman" w:cs="Times New Roman"/>
      <w:sz w:val="24"/>
    </w:rPr>
  </w:style>
  <w:style w:type="paragraph" w:customStyle="1" w:styleId="PublisherPub">
    <w:name w:val="Publisher (Pub)"/>
    <w:basedOn w:val="Normal"/>
    <w:next w:val="Body-TextTx"/>
    <w:rsid w:val="002F41EF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CitiesCit">
    <w:name w:val="Cities (Cit)"/>
    <w:basedOn w:val="Normal"/>
    <w:next w:val="Body-TextTx"/>
    <w:rsid w:val="002F41EF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Logo-PlacementLogo">
    <w:name w:val="Logo-Placement (Logo)"/>
    <w:basedOn w:val="Normal"/>
    <w:next w:val="Body-TextTx"/>
    <w:rsid w:val="002F41EF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ImprintImp">
    <w:name w:val="Imprint (Imp)"/>
    <w:basedOn w:val="Normal"/>
    <w:next w:val="Body-TextTx"/>
    <w:rsid w:val="002F41EF"/>
    <w:pPr>
      <w:widowControl w:val="0"/>
      <w:pBdr>
        <w:left w:val="single" w:sz="36" w:space="4" w:color="B4E2F3"/>
      </w:pBdr>
      <w:spacing w:before="120" w:after="120" w:line="480" w:lineRule="auto"/>
      <w:contextualSpacing/>
      <w:jc w:val="center"/>
    </w:pPr>
    <w:rPr>
      <w:rFonts w:ascii="Times New Roman" w:hAnsi="Times New Roman" w:cs="Times New Roman"/>
      <w:sz w:val="24"/>
    </w:rPr>
  </w:style>
  <w:style w:type="paragraph" w:customStyle="1" w:styleId="Image-PlacementImg">
    <w:name w:val="Image-Placement (Img)"/>
    <w:basedOn w:val="Normal"/>
    <w:next w:val="Body-TextTx"/>
    <w:qFormat/>
    <w:rsid w:val="002F41EF"/>
    <w:pPr>
      <w:widowControl w:val="0"/>
      <w:pBdr>
        <w:top w:val="single" w:sz="24" w:space="1" w:color="FF0000"/>
        <w:left w:val="single" w:sz="36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jc w:val="center"/>
    </w:pPr>
    <w:rPr>
      <w:rFonts w:ascii="Arial" w:hAnsi="Arial" w:cs="Arial"/>
      <w:color w:val="FF0000"/>
      <w:sz w:val="24"/>
    </w:rPr>
  </w:style>
  <w:style w:type="paragraph" w:customStyle="1" w:styleId="Credit-LineCrd">
    <w:name w:val="Credit-Line (Crd)"/>
    <w:basedOn w:val="Normal"/>
    <w:rsid w:val="002F41EF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CaptionCap">
    <w:name w:val="Caption (Cap)"/>
    <w:basedOn w:val="Normal"/>
    <w:rsid w:val="002F41EF"/>
    <w:pPr>
      <w:widowControl w:val="0"/>
      <w:pBdr>
        <w:left w:val="single" w:sz="36" w:space="4" w:color="800040"/>
      </w:pBdr>
      <w:spacing w:before="120" w:after="120" w:line="480" w:lineRule="auto"/>
      <w:ind w:firstLine="720"/>
      <w:contextualSpacing/>
    </w:pPr>
    <w:rPr>
      <w:rFonts w:ascii="Arial" w:hAnsi="Arial" w:cs="Arial"/>
      <w:sz w:val="20"/>
    </w:rPr>
  </w:style>
  <w:style w:type="paragraph" w:customStyle="1" w:styleId="QuestionQues">
    <w:name w:val="Question (Ques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AnswerAns">
    <w:name w:val="Answer (Ans)"/>
    <w:basedOn w:val="Normal"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peaker1Sp1">
    <w:name w:val="Speaker1 (Sp1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Speaker2Sp2">
    <w:name w:val="Speaker2 (Sp2)"/>
    <w:basedOn w:val="Normal"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720"/>
    </w:pPr>
    <w:rPr>
      <w:rFonts w:ascii="Arial Black" w:hAnsi="Arial Black"/>
    </w:rPr>
  </w:style>
  <w:style w:type="paragraph" w:customStyle="1" w:styleId="Dialogue1Dia1">
    <w:name w:val="Dialogue1 (Dia1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Dialogue2Dia2">
    <w:name w:val="Dialogue2 (Dia2)"/>
    <w:basedOn w:val="Normal"/>
    <w:rsid w:val="002F41EF"/>
    <w:pPr>
      <w:widowControl w:val="0"/>
      <w:pBdr>
        <w:left w:val="double" w:sz="18" w:space="4" w:color="C5E0B3"/>
      </w:pBdr>
      <w:spacing w:before="120" w:after="120" w:line="480" w:lineRule="auto"/>
      <w:ind w:left="720"/>
      <w:contextualSpacing/>
    </w:pPr>
    <w:rPr>
      <w:rFonts w:ascii="Times New Roman" w:hAnsi="Times New Roman" w:cs="Times New Roman"/>
      <w:sz w:val="24"/>
    </w:rPr>
  </w:style>
  <w:style w:type="paragraph" w:customStyle="1" w:styleId="Stage-DirectionsStdir">
    <w:name w:val="Stage-Directions (Stdir)"/>
    <w:basedOn w:val="Normal"/>
    <w:rsid w:val="002F41EF"/>
    <w:pPr>
      <w:widowControl w:val="0"/>
      <w:pBdr>
        <w:left w:val="single" w:sz="36" w:space="4" w:color="C5E0B3"/>
      </w:pBdr>
      <w:spacing w:before="120" w:after="120" w:line="480" w:lineRule="auto"/>
      <w:ind w:left="720"/>
      <w:contextualSpacing/>
    </w:pPr>
    <w:rPr>
      <w:rFonts w:ascii="Arial" w:hAnsi="Arial" w:cs="Arial"/>
    </w:rPr>
  </w:style>
  <w:style w:type="paragraph" w:customStyle="1" w:styleId="TOC-FrontmatterTocfm">
    <w:name w:val="TOC-Frontmatter (Tocfm)"/>
    <w:basedOn w:val="Normal"/>
    <w:rsid w:val="002F41EF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PartTocpt">
    <w:name w:val="TOC-Part (Tocpt)"/>
    <w:basedOn w:val="Normal"/>
    <w:rsid w:val="002F41EF"/>
    <w:pPr>
      <w:widowControl w:val="0"/>
      <w:pBdr>
        <w:left w:val="single" w:sz="36" w:space="4" w:color="B4E2F3"/>
      </w:pBdr>
      <w:spacing w:before="120" w:after="120" w:line="480" w:lineRule="auto"/>
    </w:pPr>
    <w:rPr>
      <w:rFonts w:ascii="Times New Roman" w:hAnsi="Times New Roman" w:cs="Times New Roman"/>
      <w:sz w:val="24"/>
    </w:rPr>
  </w:style>
  <w:style w:type="paragraph" w:customStyle="1" w:styleId="TOC-ChapterTocch">
    <w:name w:val="TOC-Chapter (Tocch)"/>
    <w:basedOn w:val="Normal"/>
    <w:rsid w:val="002F41EF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SubheadTocsub">
    <w:name w:val="TOC-Subhead (Tocsub)"/>
    <w:basedOn w:val="Normal"/>
    <w:rsid w:val="002F41EF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TOC-BackmatterTocbm">
    <w:name w:val="TOC-Backmatter (Tocbm)"/>
    <w:basedOn w:val="Normal"/>
    <w:rsid w:val="002F41EF"/>
    <w:pPr>
      <w:widowControl w:val="0"/>
      <w:pBdr>
        <w:left w:val="single" w:sz="36" w:space="4" w:color="B4E2F3"/>
      </w:pBdr>
      <w:spacing w:before="120" w:after="120" w:line="480" w:lineRule="auto"/>
      <w:contextualSpacing/>
    </w:pPr>
    <w:rPr>
      <w:rFonts w:ascii="Times New Roman" w:hAnsi="Times New Roman" w:cs="Times New Roman"/>
      <w:sz w:val="24"/>
    </w:rPr>
  </w:style>
  <w:style w:type="paragraph" w:customStyle="1" w:styleId="Blank-Space-BreakBsbrk">
    <w:name w:val="Blank-Space-Break (Bsbrk)"/>
    <w:basedOn w:val="Normal"/>
    <w:next w:val="Body-TextTx"/>
    <w:qFormat/>
    <w:rsid w:val="002F41EF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Blank-Space-Break2Bsbrk2">
    <w:name w:val="Blank-Space-Break2 (Bsbrk2)"/>
    <w:basedOn w:val="Normal"/>
    <w:next w:val="Body-TextTx"/>
    <w:qFormat/>
    <w:rsid w:val="002F41EF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Osbrk">
    <w:name w:val="Ornamental-Space-Break (Osbrk)"/>
    <w:basedOn w:val="Normal"/>
    <w:next w:val="Body-TextTx"/>
    <w:qFormat/>
    <w:rsid w:val="002F41EF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Ornamental-Space-Break2Osbrk2">
    <w:name w:val="Ornamental-Space-Break2 (Osbrk2)"/>
    <w:basedOn w:val="Normal"/>
    <w:next w:val="Body-TextTx"/>
    <w:qFormat/>
    <w:rsid w:val="002F41EF"/>
    <w:pPr>
      <w:widowControl w:val="0"/>
      <w:pBdr>
        <w:top w:val="single" w:sz="24" w:space="1" w:color="FF0000"/>
        <w:left w:val="double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SeparatorSep">
    <w:name w:val="Separator (Sep)"/>
    <w:basedOn w:val="Normal"/>
    <w:next w:val="Body-TextTx"/>
    <w:qFormat/>
    <w:rsid w:val="002F41EF"/>
    <w:pPr>
      <w:widowControl w:val="0"/>
      <w:pBdr>
        <w:top w:val="single" w:sz="24" w:space="1" w:color="FF0000"/>
        <w:left w:val="dashSmallGap" w:sz="18" w:space="4" w:color="FF0000"/>
        <w:bottom w:val="single" w:sz="24" w:space="1" w:color="FF0000"/>
        <w:right w:val="dashSmallGap" w:sz="18" w:space="4" w:color="FF0000"/>
      </w:pBdr>
      <w:shd w:val="clear" w:color="auto" w:fill="E5E5E5"/>
      <w:spacing w:before="120" w:after="120" w:line="480" w:lineRule="auto"/>
      <w:jc w:val="center"/>
    </w:pPr>
    <w:rPr>
      <w:rFonts w:ascii="Times New Roman" w:hAnsi="Times New Roman" w:cs="Times New Roman"/>
      <w:color w:val="FF0000"/>
      <w:sz w:val="24"/>
    </w:rPr>
  </w:style>
  <w:style w:type="paragraph" w:customStyle="1" w:styleId="Design-NoteDn">
    <w:name w:val="Design-Note (Dn)"/>
    <w:basedOn w:val="Normal"/>
    <w:qFormat/>
    <w:rsid w:val="002F41EF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</w:pPr>
    <w:rPr>
      <w:rFonts w:ascii="Courier New" w:hAnsi="Courier New" w:cs="Courier New"/>
      <w:color w:val="FF0000"/>
    </w:rPr>
  </w:style>
  <w:style w:type="paragraph" w:customStyle="1" w:styleId="Bookmaker-Processing-InstructionBpi">
    <w:name w:val="Bookmaker-Processing-Instruction (Bpi)"/>
    <w:basedOn w:val="Normal"/>
    <w:rsid w:val="002F41EF"/>
    <w:pPr>
      <w:widowControl w:val="0"/>
      <w:pBdr>
        <w:top w:val="single" w:sz="24" w:space="1" w:color="FF0000"/>
        <w:left w:val="single" w:sz="24" w:space="4" w:color="FF0000"/>
        <w:bottom w:val="single" w:sz="24" w:space="1" w:color="FF0000"/>
        <w:right w:val="single" w:sz="24" w:space="4" w:color="FF0000"/>
      </w:pBdr>
      <w:spacing w:before="120" w:after="120" w:line="480" w:lineRule="auto"/>
      <w:ind w:firstLine="720"/>
      <w:contextualSpacing/>
    </w:pPr>
    <w:rPr>
      <w:rFonts w:ascii="Courier New" w:hAnsi="Courier New" w:cs="Courier New"/>
      <w:color w:val="FF0000"/>
    </w:rPr>
  </w:style>
  <w:style w:type="paragraph" w:customStyle="1" w:styleId="Ebook-Only-TextEonly">
    <w:name w:val="Ebook-Only-Text (Eonly)"/>
    <w:basedOn w:val="Normal"/>
    <w:rsid w:val="002F41EF"/>
    <w:pPr>
      <w:widowControl w:val="0"/>
      <w:pBdr>
        <w:left w:val="single" w:sz="36" w:space="4" w:color="800000"/>
      </w:pBdr>
      <w:spacing w:before="120" w:after="120" w:line="480" w:lineRule="auto"/>
      <w:ind w:firstLine="720"/>
      <w:contextualSpacing/>
    </w:pPr>
    <w:rPr>
      <w:rFonts w:ascii="Arial" w:hAnsi="Arial" w:cs="Arial"/>
      <w:color w:val="FF0000"/>
    </w:rPr>
  </w:style>
  <w:style w:type="paragraph" w:customStyle="1" w:styleId="EXTRACT-AEXT-A">
    <w:name w:val="EXTRACT-A (EXT-A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BEXT-B">
    <w:name w:val="EXTRACT-B (EXT-B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CEXT-C">
    <w:name w:val="EXTRACT-C (EXT-C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XTRACT-DEXT-D">
    <w:name w:val="EXTRACT-D (EXT-D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ABOX-A">
    <w:name w:val="BOX-A (BOX-A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BOX-BBOX-B">
    <w:name w:val="BOX-B (BOX-B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ALTR-A">
    <w:name w:val="LETTER-A (LTR-A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BLTR-B">
    <w:name w:val="LETTER-B (LTR-B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CLTR-C">
    <w:name w:val="LETTER-C (LTR-C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triple" w:sz="18" w:space="4" w:color="4B4B4B"/>
        <w:right w:val="trip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LETTER-DLTR-D">
    <w:name w:val="LETTER-D (LTR-D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thinThickMediumGap" w:sz="36" w:space="4" w:color="4B4B4B"/>
        <w:right w:val="thinThickMediumGap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ACOM-A">
    <w:name w:val="COMPUTER-A (COM-A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COMPUTER-BCOM-B">
    <w:name w:val="COMPUTER-B (COM-B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ASIDE-A">
    <w:name w:val="SIDEBAR-A (SIDE-A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SIDEBAR-BSIDE-B">
    <w:name w:val="SIDEBAR-B (SIDE-B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double" w:sz="18" w:space="4" w:color="4B4B4B"/>
        <w:right w:val="double" w:sz="18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PULL-QUOTEPQ">
    <w:name w:val="PULL-QUOTE (PQ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IMAGEIMG">
    <w:name w:val="IMAGE (IMG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TABLETBL">
    <w:name w:val="TABLE (TBL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FFFFCD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RECIPEREC">
    <w:name w:val="RECIPE (REC)"/>
    <w:basedOn w:val="Normal"/>
    <w:next w:val="Body-TextTx"/>
    <w:uiPriority w:val="2"/>
    <w:rsid w:val="002F41EF"/>
    <w:pPr>
      <w:widowControl w:val="0"/>
      <w:pBdr>
        <w:top w:val="single" w:sz="12" w:space="1" w:color="4B4B4B"/>
        <w:left w:val="single" w:sz="36" w:space="4" w:color="4B4B4B"/>
        <w:right w:val="single" w:sz="36" w:space="4" w:color="4B4B4B"/>
      </w:pBdr>
      <w:shd w:val="clear" w:color="auto" w:fill="D1EBDE"/>
      <w:spacing w:before="360" w:after="120" w:line="480" w:lineRule="auto"/>
      <w:jc w:val="center"/>
    </w:pPr>
    <w:rPr>
      <w:rFonts w:ascii="Arial" w:hAnsi="Arial" w:cs="Arial"/>
      <w:b/>
      <w:sz w:val="24"/>
    </w:rPr>
  </w:style>
  <w:style w:type="paragraph" w:customStyle="1" w:styleId="ENDEND">
    <w:name w:val="END (END)"/>
    <w:basedOn w:val="Normal"/>
    <w:next w:val="Body-TextTx"/>
    <w:uiPriority w:val="2"/>
    <w:rsid w:val="002F41EF"/>
    <w:pPr>
      <w:widowControl w:val="0"/>
      <w:pBdr>
        <w:left w:val="single" w:sz="36" w:space="4" w:color="000000"/>
        <w:bottom w:val="single" w:sz="12" w:space="1" w:color="000000"/>
        <w:right w:val="single" w:sz="36" w:space="4" w:color="000000"/>
      </w:pBdr>
      <w:shd w:val="clear" w:color="auto" w:fill="808080"/>
      <w:spacing w:before="120" w:after="360" w:line="480" w:lineRule="auto"/>
      <w:jc w:val="center"/>
    </w:pPr>
    <w:rPr>
      <w:rFonts w:ascii="Arial" w:hAnsi="Arial" w:cs="Arial"/>
      <w:b/>
      <w:sz w:val="24"/>
    </w:rPr>
  </w:style>
  <w:style w:type="character" w:customStyle="1" w:styleId="boldb">
    <w:name w:val="bold (b)"/>
    <w:basedOn w:val="DefaultParagraphFont"/>
    <w:uiPriority w:val="1"/>
    <w:qFormat/>
    <w:rsid w:val="002F41EF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itali">
    <w:name w:val="ital (i)"/>
    <w:basedOn w:val="DefaultParagraphFont"/>
    <w:uiPriority w:val="1"/>
    <w:qFormat/>
    <w:rsid w:val="002F41EF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underlineu">
    <w:name w:val="underline (u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singl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sc">
    <w:name w:val="smallcaps (sc)"/>
    <w:basedOn w:val="DefaultParagraphFont"/>
    <w:uiPriority w:val="1"/>
    <w:qFormat/>
    <w:rsid w:val="002F41EF"/>
    <w:rPr>
      <w:rFonts w:ascii="Times New Roman" w:hAnsi="Times New Roman" w:cs="Times New Roman"/>
      <w:b w:val="0"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sup">
    <w:name w:val="super (sup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bsub">
    <w:name w:val="sub (sub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b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trikestr">
    <w:name w:val="strike (str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ld-italbi">
    <w:name w:val="bold-ital (bi)"/>
    <w:basedOn w:val="DefaultParagraphFont"/>
    <w:uiPriority w:val="1"/>
    <w:rsid w:val="002F41EF"/>
    <w:rPr>
      <w:rFonts w:ascii="Times New Roman" w:hAnsi="Times New Roman" w:cs="Times New Roman"/>
      <w:b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italsci">
    <w:name w:val="smallcaps-ital (sci)"/>
    <w:basedOn w:val="DefaultParagraphFont"/>
    <w:uiPriority w:val="1"/>
    <w:rsid w:val="002F41EF"/>
    <w:rPr>
      <w:rFonts w:ascii="Times New Roman" w:hAnsi="Times New Roman" w:cs="Times New Roman"/>
      <w:b w:val="0"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scb">
    <w:name w:val="smallcaps-bold (scb)"/>
    <w:basedOn w:val="DefaultParagraphFont"/>
    <w:uiPriority w:val="1"/>
    <w:rsid w:val="002F41EF"/>
    <w:rPr>
      <w:rFonts w:ascii="Times New Roman" w:hAnsi="Times New Roman" w:cs="Times New Roman"/>
      <w:b/>
      <w:i w:val="0"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mallcaps-bold-italscbi">
    <w:name w:val="smallcaps-bold-ital (scbi)"/>
    <w:basedOn w:val="DefaultParagraphFont"/>
    <w:uiPriority w:val="1"/>
    <w:rsid w:val="002F41EF"/>
    <w:rPr>
      <w:rFonts w:ascii="Times New Roman" w:hAnsi="Times New Roman" w:cs="Times New Roman"/>
      <w:b/>
      <w:i/>
      <w:caps w:val="0"/>
      <w:smallCaps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uper-italsupi">
    <w:name w:val="super-ital (supi)"/>
    <w:basedOn w:val="DefaultParagraphFont"/>
    <w:uiPriority w:val="1"/>
    <w:rsid w:val="002F41EF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CCFFFF"/>
      <w:vertAlign w:val="superscript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1cs1">
    <w:name w:val="cstyle1 (cs1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E8F3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2cs2">
    <w:name w:val="cstyle2 (cs2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D4DA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3cs3">
    <w:name w:val="cstyle3 (cs3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0C1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4cs4">
    <w:name w:val="cstyle4 (cs4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ACA8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5cs5">
    <w:name w:val="cstyle5 (cs5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988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tyle6cs6">
    <w:name w:val="cstyle6 (cs6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848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headcshd">
    <w:name w:val="cs-head (cshd)"/>
    <w:basedOn w:val="DefaultParagraphFont"/>
    <w:uiPriority w:val="1"/>
    <w:rsid w:val="002F41EF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speakercsp">
    <w:name w:val="cs-speaker (csp)"/>
    <w:basedOn w:val="DefaultParagraphFont"/>
    <w:uiPriority w:val="1"/>
    <w:rsid w:val="002F41EF"/>
    <w:rPr>
      <w:rFonts w:ascii="Arial Black" w:hAnsi="Arial Black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text-messagectm">
    <w:name w:val="cs-text-message (ctm)"/>
    <w:basedOn w:val="DefaultParagraphFont"/>
    <w:uiPriority w:val="1"/>
    <w:rsid w:val="002F41EF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omputerccom">
    <w:name w:val="cs-computer (ccom)"/>
    <w:basedOn w:val="DefaultParagraphFont"/>
    <w:uiPriority w:val="1"/>
    <w:rsid w:val="002F41EF"/>
    <w:rPr>
      <w:rFonts w:ascii="Courier New" w:hAnsi="Courier New" w:cs="Courier New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design-notecdn">
    <w:name w:val="cs-design-note (cdn)"/>
    <w:basedOn w:val="DefaultParagraphFont"/>
    <w:uiPriority w:val="1"/>
    <w:rsid w:val="002F41EF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mage-placementcimg">
    <w:name w:val="cs-image-placement (cimg)"/>
    <w:basedOn w:val="DefaultParagraphFont"/>
    <w:uiPriority w:val="1"/>
    <w:rsid w:val="002F41EF"/>
    <w:rPr>
      <w:rFonts w:ascii="Arial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000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sym">
    <w:name w:val="symbols (sym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symbols-italsymi">
    <w:name w:val="symbols-ital (symi)"/>
    <w:basedOn w:val="DefaultParagraphFont"/>
    <w:uiPriority w:val="1"/>
    <w:rsid w:val="002F41EF"/>
    <w:rPr>
      <w:rFonts w:ascii="Times New Roman" w:hAnsi="Times New Roman" w:cs="Times New Roman"/>
      <w:b w:val="0"/>
      <w:i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ross-referencexref">
    <w:name w:val="cross-reference (xref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redacted-textred">
    <w:name w:val="redacted-text (red)"/>
    <w:basedOn w:val="DefaultParagraphFont"/>
    <w:uiPriority w:val="1"/>
    <w:rsid w:val="002F41EF"/>
    <w:rPr>
      <w:rFonts w:ascii="Times New Roman" w:hAnsi="Times New Roman" w:cs="Times New Roman"/>
      <w:b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DEC3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keyphrasekp">
    <w:name w:val="keyphrase (kp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99CCFF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cleanup-excludecex">
    <w:name w:val="cs-cleanup-exclude (cex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keep-togetherbkt">
    <w:name w:val="bookmaker-keep-together (bkt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loosenbln">
    <w:name w:val="bookmaker-loosen (bln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bookmaker-tightenbti">
    <w:name w:val="bookmaker-tighten (bti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BCE890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character" w:customStyle="1" w:styleId="cs-isbnisbn">
    <w:name w:val="cs-isbn (isbn)"/>
    <w:basedOn w:val="DefaultParagraphFont"/>
    <w:uiPriority w:val="1"/>
    <w:rsid w:val="002F41EF"/>
    <w:rPr>
      <w:rFonts w:ascii="Times New Roman" w:hAnsi="Times New Roman" w:cs="Times New Roman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auto"/>
      <w:w w:val="100"/>
      <w:kern w:val="0"/>
      <w:sz w:val="24"/>
      <w:u w:val="none"/>
      <w:effect w:val="none"/>
      <w:bdr w:val="none" w:sz="0" w:space="0" w:color="auto"/>
      <w:shd w:val="clear" w:color="auto" w:fill="FFCC99"/>
      <w:vertAlign w:val="baseline"/>
      <w:lang w:val="en-US"/>
      <w14:ligatures w14:val="none"/>
      <w14:numForm w14:val="default"/>
      <w14:numSpacing w14:val="default"/>
      <w14:stylisticSets/>
      <w14:cntxtAlts w14:val="0"/>
    </w:rPr>
  </w:style>
  <w:style w:type="numbering" w:styleId="111111">
    <w:name w:val="Outline List 2"/>
    <w:basedOn w:val="NoList"/>
    <w:uiPriority w:val="89"/>
    <w:semiHidden/>
    <w:unhideWhenUsed/>
    <w:rsid w:val="002F41EF"/>
    <w:pPr>
      <w:numPr>
        <w:numId w:val="9"/>
      </w:numPr>
    </w:pPr>
  </w:style>
  <w:style w:type="numbering" w:styleId="1ai">
    <w:name w:val="Outline List 1"/>
    <w:basedOn w:val="NoList"/>
    <w:uiPriority w:val="89"/>
    <w:semiHidden/>
    <w:unhideWhenUsed/>
    <w:rsid w:val="002F41EF"/>
    <w:pPr>
      <w:numPr>
        <w:numId w:val="10"/>
      </w:numPr>
    </w:pPr>
  </w:style>
  <w:style w:type="numbering" w:styleId="ArticleSection">
    <w:name w:val="Outline List 3"/>
    <w:basedOn w:val="NoList"/>
    <w:uiPriority w:val="89"/>
    <w:semiHidden/>
    <w:unhideWhenUsed/>
    <w:rsid w:val="002F41EF"/>
    <w:pPr>
      <w:numPr>
        <w:numId w:val="11"/>
      </w:numPr>
    </w:pPr>
  </w:style>
  <w:style w:type="paragraph" w:styleId="BalloonText">
    <w:name w:val="Balloon Text"/>
    <w:basedOn w:val="Normal"/>
    <w:link w:val="BalloonTextChar"/>
    <w:uiPriority w:val="89"/>
    <w:semiHidden/>
    <w:unhideWhenUsed/>
    <w:rsid w:val="002F4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89"/>
    <w:semiHidden/>
    <w:rsid w:val="002F41E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89"/>
    <w:semiHidden/>
    <w:unhideWhenUsed/>
    <w:rsid w:val="002F41EF"/>
  </w:style>
  <w:style w:type="paragraph" w:styleId="BlockText">
    <w:name w:val="Block Text"/>
    <w:basedOn w:val="Normal"/>
    <w:uiPriority w:val="89"/>
    <w:semiHidden/>
    <w:unhideWhenUsed/>
    <w:rsid w:val="002F41E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89"/>
    <w:semiHidden/>
    <w:unhideWhenUsed/>
    <w:rsid w:val="002F41E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9"/>
    <w:semiHidden/>
    <w:rsid w:val="002F41EF"/>
    <w:rPr>
      <w:sz w:val="22"/>
      <w:szCs w:val="22"/>
    </w:rPr>
  </w:style>
  <w:style w:type="paragraph" w:styleId="BodyText2">
    <w:name w:val="Body Text 2"/>
    <w:basedOn w:val="Normal"/>
    <w:link w:val="BodyText2Char"/>
    <w:uiPriority w:val="89"/>
    <w:semiHidden/>
    <w:unhideWhenUsed/>
    <w:rsid w:val="002F41EF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89"/>
    <w:semiHidden/>
    <w:rsid w:val="002F41EF"/>
    <w:rPr>
      <w:sz w:val="22"/>
      <w:szCs w:val="22"/>
    </w:rPr>
  </w:style>
  <w:style w:type="paragraph" w:styleId="BodyText3">
    <w:name w:val="Body Text 3"/>
    <w:basedOn w:val="Normal"/>
    <w:link w:val="BodyText3Char"/>
    <w:uiPriority w:val="89"/>
    <w:semiHidden/>
    <w:unhideWhenUsed/>
    <w:rsid w:val="002F41EF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89"/>
    <w:semiHidden/>
    <w:rsid w:val="002F41EF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89"/>
    <w:semiHidden/>
    <w:unhideWhenUsed/>
    <w:rsid w:val="002F41EF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89"/>
    <w:semiHidden/>
    <w:rsid w:val="002F41EF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89"/>
    <w:semiHidden/>
    <w:unhideWhenUsed/>
    <w:rsid w:val="002F41E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89"/>
    <w:semiHidden/>
    <w:rsid w:val="002F41EF"/>
    <w:rPr>
      <w:sz w:val="22"/>
      <w:szCs w:val="22"/>
    </w:rPr>
  </w:style>
  <w:style w:type="paragraph" w:styleId="BodyTextFirstIndent2">
    <w:name w:val="Body Text First Indent 2"/>
    <w:basedOn w:val="BodyTextIndent"/>
    <w:link w:val="BodyTextFirstIndent2Char"/>
    <w:uiPriority w:val="89"/>
    <w:semiHidden/>
    <w:unhideWhenUsed/>
    <w:rsid w:val="002F41EF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89"/>
    <w:semiHidden/>
    <w:rsid w:val="002F41EF"/>
    <w:rPr>
      <w:sz w:val="22"/>
      <w:szCs w:val="22"/>
    </w:rPr>
  </w:style>
  <w:style w:type="paragraph" w:styleId="BodyTextIndent2">
    <w:name w:val="Body Text Indent 2"/>
    <w:basedOn w:val="Normal"/>
    <w:link w:val="BodyTextIndent2Char"/>
    <w:uiPriority w:val="89"/>
    <w:semiHidden/>
    <w:unhideWhenUsed/>
    <w:rsid w:val="002F41EF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89"/>
    <w:semiHidden/>
    <w:rsid w:val="002F41EF"/>
    <w:rPr>
      <w:sz w:val="22"/>
      <w:szCs w:val="22"/>
    </w:rPr>
  </w:style>
  <w:style w:type="paragraph" w:styleId="BodyTextIndent3">
    <w:name w:val="Body Text Indent 3"/>
    <w:basedOn w:val="Normal"/>
    <w:link w:val="BodyTextIndent3Char"/>
    <w:uiPriority w:val="89"/>
    <w:semiHidden/>
    <w:unhideWhenUsed/>
    <w:rsid w:val="002F41E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89"/>
    <w:semiHidden/>
    <w:rsid w:val="002F41EF"/>
    <w:rPr>
      <w:sz w:val="16"/>
      <w:szCs w:val="16"/>
    </w:rPr>
  </w:style>
  <w:style w:type="character" w:styleId="BookTitle">
    <w:name w:val="Book Title"/>
    <w:basedOn w:val="DefaultParagraphFont"/>
    <w:uiPriority w:val="89"/>
    <w:qFormat/>
    <w:rsid w:val="002F41E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89"/>
    <w:semiHidden/>
    <w:unhideWhenUsed/>
    <w:qFormat/>
    <w:rsid w:val="002F41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89"/>
    <w:semiHidden/>
    <w:unhideWhenUsed/>
    <w:rsid w:val="002F41EF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9"/>
    <w:semiHidden/>
    <w:rsid w:val="002F41EF"/>
    <w:rPr>
      <w:sz w:val="22"/>
      <w:szCs w:val="22"/>
    </w:rPr>
  </w:style>
  <w:style w:type="table" w:styleId="ColorfulGrid">
    <w:name w:val="Colorful Grid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89"/>
    <w:semiHidden/>
    <w:unhideWhenUsed/>
    <w:rsid w:val="002F41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89"/>
    <w:semiHidden/>
    <w:unhideWhenUsed/>
    <w:rsid w:val="002F41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89"/>
    <w:semiHidden/>
    <w:rsid w:val="002F41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89"/>
    <w:semiHidden/>
    <w:unhideWhenUsed/>
    <w:rsid w:val="002F41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89"/>
    <w:semiHidden/>
    <w:rsid w:val="002F41EF"/>
    <w:rPr>
      <w:b/>
      <w:bCs/>
      <w:sz w:val="20"/>
      <w:szCs w:val="20"/>
    </w:rPr>
  </w:style>
  <w:style w:type="table" w:styleId="DarkList">
    <w:name w:val="Dark List"/>
    <w:basedOn w:val="TableNormal"/>
    <w:uiPriority w:val="89"/>
    <w:semiHidden/>
    <w:unhideWhenUsed/>
    <w:rsid w:val="002F41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89"/>
    <w:semiHidden/>
    <w:unhideWhenUsed/>
    <w:rsid w:val="002F41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89"/>
    <w:semiHidden/>
    <w:unhideWhenUsed/>
    <w:rsid w:val="002F41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89"/>
    <w:semiHidden/>
    <w:unhideWhenUsed/>
    <w:rsid w:val="002F41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89"/>
    <w:semiHidden/>
    <w:unhideWhenUsed/>
    <w:rsid w:val="002F41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89"/>
    <w:semiHidden/>
    <w:unhideWhenUsed/>
    <w:rsid w:val="002F41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89"/>
    <w:semiHidden/>
    <w:unhideWhenUsed/>
    <w:rsid w:val="002F41EF"/>
    <w:rPr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9"/>
    <w:semiHidden/>
    <w:unhideWhenUsed/>
    <w:rsid w:val="002F41EF"/>
  </w:style>
  <w:style w:type="character" w:customStyle="1" w:styleId="DateChar">
    <w:name w:val="Date Char"/>
    <w:basedOn w:val="DefaultParagraphFont"/>
    <w:link w:val="Date"/>
    <w:uiPriority w:val="89"/>
    <w:semiHidden/>
    <w:rsid w:val="002F41EF"/>
    <w:rPr>
      <w:sz w:val="22"/>
      <w:szCs w:val="22"/>
    </w:rPr>
  </w:style>
  <w:style w:type="paragraph" w:styleId="DocumentMap">
    <w:name w:val="Document Map"/>
    <w:basedOn w:val="Normal"/>
    <w:link w:val="DocumentMapChar"/>
    <w:uiPriority w:val="89"/>
    <w:semiHidden/>
    <w:unhideWhenUsed/>
    <w:rsid w:val="002F41EF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89"/>
    <w:semiHidden/>
    <w:rsid w:val="002F41EF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89"/>
    <w:semiHidden/>
    <w:unhideWhenUsed/>
    <w:rsid w:val="002F41EF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89"/>
    <w:semiHidden/>
    <w:rsid w:val="002F41EF"/>
    <w:rPr>
      <w:sz w:val="22"/>
      <w:szCs w:val="22"/>
    </w:rPr>
  </w:style>
  <w:style w:type="character" w:styleId="Emphasis">
    <w:name w:val="Emphasis"/>
    <w:basedOn w:val="DefaultParagraphFont"/>
    <w:uiPriority w:val="89"/>
    <w:qFormat/>
    <w:rsid w:val="002F41EF"/>
    <w:rPr>
      <w:i/>
      <w:iCs/>
    </w:rPr>
  </w:style>
  <w:style w:type="character" w:styleId="EndnoteReference">
    <w:name w:val="endnote reference"/>
    <w:basedOn w:val="DefaultParagraphFont"/>
    <w:uiPriority w:val="89"/>
    <w:semiHidden/>
    <w:unhideWhenUsed/>
    <w:rsid w:val="002F41EF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2F41EF"/>
    <w:pPr>
      <w:spacing w:after="0" w:line="480" w:lineRule="auto"/>
    </w:pPr>
    <w:rPr>
      <w:rFonts w:ascii="Times New Roman" w:hAnsi="Times New Roman" w:cs="Times New Roman"/>
      <w:sz w:val="24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F41EF"/>
    <w:rPr>
      <w:rFonts w:ascii="Times New Roman" w:hAnsi="Times New Roman" w:cs="Times New Roman"/>
      <w:szCs w:val="20"/>
    </w:rPr>
  </w:style>
  <w:style w:type="paragraph" w:styleId="EnvelopeAddress">
    <w:name w:val="envelope address"/>
    <w:basedOn w:val="Normal"/>
    <w:uiPriority w:val="89"/>
    <w:semiHidden/>
    <w:unhideWhenUsed/>
    <w:rsid w:val="002F41E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89"/>
    <w:semiHidden/>
    <w:unhideWhenUsed/>
    <w:rsid w:val="002F41EF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89"/>
    <w:semiHidden/>
    <w:unhideWhenUsed/>
    <w:rsid w:val="002F41EF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89"/>
    <w:semiHidden/>
    <w:unhideWhenUsed/>
    <w:rsid w:val="002F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89"/>
    <w:semiHidden/>
    <w:rsid w:val="002F41EF"/>
    <w:rPr>
      <w:sz w:val="22"/>
      <w:szCs w:val="22"/>
    </w:rPr>
  </w:style>
  <w:style w:type="character" w:styleId="FootnoteReference">
    <w:name w:val="footnote reference"/>
    <w:basedOn w:val="DefaultParagraphFont"/>
    <w:uiPriority w:val="89"/>
    <w:semiHidden/>
    <w:unhideWhenUsed/>
    <w:rsid w:val="002F41EF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2F41EF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F41EF"/>
    <w:rPr>
      <w:rFonts w:ascii="Times New Roman" w:hAnsi="Times New Roman" w:cs="Times New Roman"/>
      <w:szCs w:val="20"/>
    </w:rPr>
  </w:style>
  <w:style w:type="table" w:styleId="GridTable1Light">
    <w:name w:val="Grid Table 1 Light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89"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9"/>
    <w:rsid w:val="002F41E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9"/>
    <w:rsid w:val="002F41E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9"/>
    <w:rsid w:val="002F41E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9"/>
    <w:rsid w:val="002F41E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9"/>
    <w:rsid w:val="002F41E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9"/>
    <w:rsid w:val="002F41E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9"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9"/>
    <w:rsid w:val="002F41E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9"/>
    <w:rsid w:val="002F41E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sid w:val="002F41E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89"/>
    <w:rsid w:val="002F41E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89"/>
    <w:rsid w:val="002F41E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89"/>
    <w:rsid w:val="002F41E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ashtag">
    <w:name w:val="Hashtag"/>
    <w:basedOn w:val="DefaultParagraphFont"/>
    <w:uiPriority w:val="89"/>
    <w:semiHidden/>
    <w:unhideWhenUsed/>
    <w:rsid w:val="002F41EF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89"/>
    <w:semiHidden/>
    <w:unhideWhenUsed/>
    <w:rsid w:val="002F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89"/>
    <w:semiHidden/>
    <w:rsid w:val="002F41EF"/>
    <w:rPr>
      <w:sz w:val="22"/>
      <w:szCs w:val="22"/>
    </w:rPr>
  </w:style>
  <w:style w:type="character" w:styleId="HTMLAcronym">
    <w:name w:val="HTML Acronym"/>
    <w:basedOn w:val="DefaultParagraphFont"/>
    <w:uiPriority w:val="89"/>
    <w:semiHidden/>
    <w:unhideWhenUsed/>
    <w:rsid w:val="002F41EF"/>
  </w:style>
  <w:style w:type="paragraph" w:styleId="HTMLAddress">
    <w:name w:val="HTML Address"/>
    <w:basedOn w:val="Normal"/>
    <w:link w:val="HTMLAddressChar"/>
    <w:uiPriority w:val="89"/>
    <w:semiHidden/>
    <w:unhideWhenUsed/>
    <w:rsid w:val="002F41EF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89"/>
    <w:semiHidden/>
    <w:rsid w:val="002F41EF"/>
    <w:rPr>
      <w:i/>
      <w:iCs/>
      <w:sz w:val="22"/>
      <w:szCs w:val="22"/>
    </w:rPr>
  </w:style>
  <w:style w:type="character" w:styleId="HTMLCite">
    <w:name w:val="HTML Cite"/>
    <w:basedOn w:val="DefaultParagraphFont"/>
    <w:uiPriority w:val="89"/>
    <w:semiHidden/>
    <w:unhideWhenUsed/>
    <w:rsid w:val="002F41EF"/>
    <w:rPr>
      <w:i/>
      <w:iCs/>
    </w:rPr>
  </w:style>
  <w:style w:type="character" w:styleId="HTMLCode">
    <w:name w:val="HTML Code"/>
    <w:basedOn w:val="DefaultParagraphFont"/>
    <w:uiPriority w:val="89"/>
    <w:semiHidden/>
    <w:unhideWhenUsed/>
    <w:rsid w:val="002F41EF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89"/>
    <w:semiHidden/>
    <w:unhideWhenUsed/>
    <w:rsid w:val="002F41EF"/>
    <w:rPr>
      <w:i/>
      <w:iCs/>
    </w:rPr>
  </w:style>
  <w:style w:type="character" w:styleId="HTMLKeyboard">
    <w:name w:val="HTML Keyboard"/>
    <w:basedOn w:val="DefaultParagraphFont"/>
    <w:uiPriority w:val="89"/>
    <w:semiHidden/>
    <w:unhideWhenUsed/>
    <w:rsid w:val="002F41EF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89"/>
    <w:semiHidden/>
    <w:unhideWhenUsed/>
    <w:rsid w:val="002F41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89"/>
    <w:semiHidden/>
    <w:rsid w:val="002F41EF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89"/>
    <w:semiHidden/>
    <w:unhideWhenUsed/>
    <w:rsid w:val="002F41E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89"/>
    <w:semiHidden/>
    <w:unhideWhenUsed/>
    <w:rsid w:val="002F41EF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89"/>
    <w:semiHidden/>
    <w:unhideWhenUsed/>
    <w:rsid w:val="002F41EF"/>
    <w:rPr>
      <w:i/>
      <w:iCs/>
    </w:rPr>
  </w:style>
  <w:style w:type="character" w:styleId="Hyperlink">
    <w:name w:val="Hyperlink"/>
    <w:basedOn w:val="DefaultParagraphFont"/>
    <w:uiPriority w:val="89"/>
    <w:semiHidden/>
    <w:unhideWhenUsed/>
    <w:rsid w:val="002F41EF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89"/>
    <w:semiHidden/>
    <w:unhideWhenUsed/>
    <w:rsid w:val="002F41E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89"/>
    <w:semiHidden/>
    <w:unhideWhenUsed/>
    <w:rsid w:val="002F41E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89"/>
    <w:semiHidden/>
    <w:unhideWhenUsed/>
    <w:rsid w:val="002F41E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89"/>
    <w:semiHidden/>
    <w:unhideWhenUsed/>
    <w:rsid w:val="002F41E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89"/>
    <w:semiHidden/>
    <w:unhideWhenUsed/>
    <w:rsid w:val="002F41E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89"/>
    <w:semiHidden/>
    <w:unhideWhenUsed/>
    <w:rsid w:val="002F41E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89"/>
    <w:semiHidden/>
    <w:unhideWhenUsed/>
    <w:rsid w:val="002F41E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89"/>
    <w:semiHidden/>
    <w:unhideWhenUsed/>
    <w:rsid w:val="002F41E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89"/>
    <w:semiHidden/>
    <w:unhideWhenUsed/>
    <w:rsid w:val="002F41E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89"/>
    <w:semiHidden/>
    <w:unhideWhenUsed/>
    <w:rsid w:val="002F41EF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89"/>
    <w:qFormat/>
    <w:rsid w:val="002F41EF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89"/>
    <w:qFormat/>
    <w:rsid w:val="002F41E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89"/>
    <w:rsid w:val="002F41EF"/>
    <w:rPr>
      <w:i/>
      <w:iCs/>
      <w:color w:val="4472C4" w:themeColor="accent1"/>
      <w:sz w:val="22"/>
      <w:szCs w:val="22"/>
    </w:rPr>
  </w:style>
  <w:style w:type="character" w:styleId="IntenseReference">
    <w:name w:val="Intense Reference"/>
    <w:basedOn w:val="DefaultParagraphFont"/>
    <w:uiPriority w:val="89"/>
    <w:qFormat/>
    <w:rsid w:val="002F41EF"/>
    <w:rPr>
      <w:b/>
      <w:bCs/>
      <w:smallCaps/>
      <w:color w:val="4472C4" w:themeColor="accent1"/>
      <w:spacing w:val="5"/>
    </w:rPr>
  </w:style>
  <w:style w:type="table" w:styleId="LightGrid">
    <w:name w:val="Light Grid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89"/>
    <w:semiHidden/>
    <w:unhideWhenUsed/>
    <w:rsid w:val="002F41EF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89"/>
    <w:semiHidden/>
    <w:unhideWhenUsed/>
    <w:rsid w:val="002F41E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89"/>
    <w:semiHidden/>
    <w:unhideWhenUsed/>
    <w:rsid w:val="002F41E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89"/>
    <w:semiHidden/>
    <w:unhideWhenUsed/>
    <w:rsid w:val="002F41E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89"/>
    <w:semiHidden/>
    <w:unhideWhenUsed/>
    <w:rsid w:val="002F41E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89"/>
    <w:semiHidden/>
    <w:unhideWhenUsed/>
    <w:rsid w:val="002F41E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89"/>
    <w:semiHidden/>
    <w:unhideWhenUsed/>
    <w:rsid w:val="002F41E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89"/>
    <w:semiHidden/>
    <w:unhideWhenUsed/>
    <w:rsid w:val="002F41EF"/>
  </w:style>
  <w:style w:type="paragraph" w:styleId="List">
    <w:name w:val="List"/>
    <w:basedOn w:val="Normal"/>
    <w:uiPriority w:val="89"/>
    <w:semiHidden/>
    <w:unhideWhenUsed/>
    <w:rsid w:val="002F41EF"/>
    <w:pPr>
      <w:ind w:left="360" w:hanging="360"/>
      <w:contextualSpacing/>
    </w:pPr>
  </w:style>
  <w:style w:type="paragraph" w:styleId="List2">
    <w:name w:val="List 2"/>
    <w:basedOn w:val="Normal"/>
    <w:uiPriority w:val="89"/>
    <w:semiHidden/>
    <w:unhideWhenUsed/>
    <w:rsid w:val="002F41EF"/>
    <w:pPr>
      <w:ind w:left="720" w:hanging="360"/>
      <w:contextualSpacing/>
    </w:pPr>
  </w:style>
  <w:style w:type="paragraph" w:styleId="List3">
    <w:name w:val="List 3"/>
    <w:basedOn w:val="Normal"/>
    <w:uiPriority w:val="89"/>
    <w:semiHidden/>
    <w:unhideWhenUsed/>
    <w:rsid w:val="002F41EF"/>
    <w:pPr>
      <w:ind w:left="1080" w:hanging="360"/>
      <w:contextualSpacing/>
    </w:pPr>
  </w:style>
  <w:style w:type="paragraph" w:styleId="List4">
    <w:name w:val="List 4"/>
    <w:basedOn w:val="Normal"/>
    <w:uiPriority w:val="89"/>
    <w:semiHidden/>
    <w:unhideWhenUsed/>
    <w:rsid w:val="002F41EF"/>
    <w:pPr>
      <w:ind w:left="1440" w:hanging="360"/>
      <w:contextualSpacing/>
    </w:pPr>
  </w:style>
  <w:style w:type="paragraph" w:styleId="List5">
    <w:name w:val="List 5"/>
    <w:basedOn w:val="Normal"/>
    <w:uiPriority w:val="89"/>
    <w:semiHidden/>
    <w:unhideWhenUsed/>
    <w:rsid w:val="002F41EF"/>
    <w:pPr>
      <w:ind w:left="1800" w:hanging="360"/>
      <w:contextualSpacing/>
    </w:pPr>
  </w:style>
  <w:style w:type="paragraph" w:styleId="ListBullet">
    <w:name w:val="List Bullet"/>
    <w:basedOn w:val="Normal"/>
    <w:uiPriority w:val="89"/>
    <w:semiHidden/>
    <w:unhideWhenUsed/>
    <w:rsid w:val="002F41EF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89"/>
    <w:semiHidden/>
    <w:unhideWhenUsed/>
    <w:rsid w:val="002F41EF"/>
    <w:pPr>
      <w:numPr>
        <w:numId w:val="13"/>
      </w:numPr>
      <w:contextualSpacing/>
    </w:pPr>
  </w:style>
  <w:style w:type="paragraph" w:styleId="ListBullet3">
    <w:name w:val="List Bullet 3"/>
    <w:basedOn w:val="Normal"/>
    <w:uiPriority w:val="89"/>
    <w:semiHidden/>
    <w:unhideWhenUsed/>
    <w:rsid w:val="002F41EF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89"/>
    <w:semiHidden/>
    <w:unhideWhenUsed/>
    <w:rsid w:val="002F41EF"/>
    <w:pPr>
      <w:numPr>
        <w:numId w:val="15"/>
      </w:numPr>
      <w:contextualSpacing/>
    </w:pPr>
  </w:style>
  <w:style w:type="paragraph" w:styleId="ListBullet5">
    <w:name w:val="List Bullet 5"/>
    <w:basedOn w:val="Normal"/>
    <w:uiPriority w:val="89"/>
    <w:semiHidden/>
    <w:unhideWhenUsed/>
    <w:rsid w:val="002F41EF"/>
    <w:pPr>
      <w:numPr>
        <w:numId w:val="16"/>
      </w:numPr>
      <w:contextualSpacing/>
    </w:pPr>
  </w:style>
  <w:style w:type="paragraph" w:styleId="ListContinue">
    <w:name w:val="List Continue"/>
    <w:basedOn w:val="Normal"/>
    <w:uiPriority w:val="89"/>
    <w:semiHidden/>
    <w:unhideWhenUsed/>
    <w:rsid w:val="002F41E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89"/>
    <w:semiHidden/>
    <w:unhideWhenUsed/>
    <w:rsid w:val="002F41E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89"/>
    <w:semiHidden/>
    <w:unhideWhenUsed/>
    <w:rsid w:val="002F41EF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89"/>
    <w:semiHidden/>
    <w:unhideWhenUsed/>
    <w:rsid w:val="002F41EF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89"/>
    <w:semiHidden/>
    <w:unhideWhenUsed/>
    <w:rsid w:val="002F41EF"/>
    <w:pPr>
      <w:spacing w:after="120"/>
      <w:ind w:left="1800"/>
      <w:contextualSpacing/>
    </w:pPr>
  </w:style>
  <w:style w:type="paragraph" w:styleId="ListNumber">
    <w:name w:val="List Number"/>
    <w:basedOn w:val="Normal"/>
    <w:uiPriority w:val="89"/>
    <w:semiHidden/>
    <w:unhideWhenUsed/>
    <w:rsid w:val="002F41EF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89"/>
    <w:semiHidden/>
    <w:unhideWhenUsed/>
    <w:rsid w:val="002F41EF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89"/>
    <w:semiHidden/>
    <w:unhideWhenUsed/>
    <w:rsid w:val="002F41EF"/>
    <w:pPr>
      <w:numPr>
        <w:numId w:val="19"/>
      </w:numPr>
      <w:contextualSpacing/>
    </w:pPr>
  </w:style>
  <w:style w:type="paragraph" w:styleId="ListNumber4">
    <w:name w:val="List Number 4"/>
    <w:basedOn w:val="Normal"/>
    <w:uiPriority w:val="89"/>
    <w:semiHidden/>
    <w:unhideWhenUsed/>
    <w:rsid w:val="002F41EF"/>
    <w:pPr>
      <w:numPr>
        <w:numId w:val="20"/>
      </w:numPr>
      <w:contextualSpacing/>
    </w:pPr>
  </w:style>
  <w:style w:type="paragraph" w:styleId="ListNumber5">
    <w:name w:val="List Number 5"/>
    <w:basedOn w:val="Normal"/>
    <w:uiPriority w:val="89"/>
    <w:semiHidden/>
    <w:unhideWhenUsed/>
    <w:rsid w:val="002F41EF"/>
    <w:pPr>
      <w:numPr>
        <w:numId w:val="21"/>
      </w:numPr>
      <w:contextualSpacing/>
    </w:pPr>
  </w:style>
  <w:style w:type="paragraph" w:styleId="ListParagraph">
    <w:name w:val="List Paragraph"/>
    <w:basedOn w:val="Normal"/>
    <w:uiPriority w:val="89"/>
    <w:qFormat/>
    <w:rsid w:val="002F41EF"/>
    <w:pPr>
      <w:ind w:left="720"/>
      <w:contextualSpacing/>
    </w:pPr>
  </w:style>
  <w:style w:type="table" w:styleId="ListTable1Light">
    <w:name w:val="List Table 1 Light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89"/>
    <w:rsid w:val="002F41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89"/>
    <w:rsid w:val="002F41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89"/>
    <w:rsid w:val="002F41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89"/>
    <w:rsid w:val="002F41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89"/>
    <w:rsid w:val="002F41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89"/>
    <w:rsid w:val="002F41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89"/>
    <w:rsid w:val="002F41EF"/>
    <w:rPr>
      <w:color w:val="FFFFFF" w:themeColor="background1"/>
      <w:sz w:val="22"/>
      <w:szCs w:val="22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89"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89"/>
    <w:rsid w:val="002F41EF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89"/>
    <w:rsid w:val="002F41EF"/>
    <w:rPr>
      <w:color w:val="C45911" w:themeColor="accent2" w:themeShade="BF"/>
      <w:sz w:val="22"/>
      <w:szCs w:val="2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89"/>
    <w:rsid w:val="002F41EF"/>
    <w:rPr>
      <w:color w:val="7B7B7B" w:themeColor="accent3" w:themeShade="BF"/>
      <w:sz w:val="22"/>
      <w:szCs w:val="22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89"/>
    <w:rsid w:val="002F41EF"/>
    <w:rPr>
      <w:color w:val="BF8F00" w:themeColor="accent4" w:themeShade="BF"/>
      <w:sz w:val="22"/>
      <w:szCs w:val="22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89"/>
    <w:rsid w:val="002F41EF"/>
    <w:rPr>
      <w:color w:val="2E74B5" w:themeColor="accent5" w:themeShade="BF"/>
      <w:sz w:val="22"/>
      <w:szCs w:val="22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89"/>
    <w:rsid w:val="002F41EF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89"/>
    <w:rsid w:val="002F41EF"/>
    <w:rPr>
      <w:color w:val="000000" w:themeColor="text1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89"/>
    <w:rsid w:val="002F41EF"/>
    <w:rPr>
      <w:color w:val="2F5496" w:themeColor="accent1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89"/>
    <w:rsid w:val="002F41EF"/>
    <w:rPr>
      <w:color w:val="C45911" w:themeColor="accent2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89"/>
    <w:rsid w:val="002F41EF"/>
    <w:rPr>
      <w:color w:val="7B7B7B" w:themeColor="accent3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89"/>
    <w:rsid w:val="002F41EF"/>
    <w:rPr>
      <w:color w:val="BF8F00" w:themeColor="accent4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89"/>
    <w:rsid w:val="002F41EF"/>
    <w:rPr>
      <w:color w:val="2E74B5" w:themeColor="accent5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89"/>
    <w:rsid w:val="002F41EF"/>
    <w:rPr>
      <w:color w:val="538135" w:themeColor="accent6" w:themeShade="BF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89"/>
    <w:semiHidden/>
    <w:unhideWhenUsed/>
    <w:rsid w:val="002F41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89"/>
    <w:semiHidden/>
    <w:rsid w:val="002F41EF"/>
    <w:rPr>
      <w:rFonts w:ascii="Consolas" w:hAnsi="Consolas"/>
      <w:sz w:val="20"/>
      <w:szCs w:val="20"/>
    </w:rPr>
  </w:style>
  <w:style w:type="table" w:styleId="MediumGrid1">
    <w:name w:val="Medium Grid 1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89"/>
    <w:semiHidden/>
    <w:unhideWhenUsed/>
    <w:rsid w:val="002F41EF"/>
    <w:rPr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89"/>
    <w:semiHidden/>
    <w:unhideWhenUsed/>
    <w:rsid w:val="002F41E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89"/>
    <w:semiHidden/>
    <w:unhideWhenUsed/>
    <w:rsid w:val="002F41EF"/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89"/>
    <w:semiHidden/>
    <w:unhideWhenUsed/>
    <w:rsid w:val="002F41EF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89"/>
    <w:semiHidden/>
    <w:unhideWhenUsed/>
    <w:rsid w:val="002F41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89"/>
    <w:semiHidden/>
    <w:rsid w:val="002F41EF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89"/>
    <w:qFormat/>
    <w:rsid w:val="002F41EF"/>
    <w:rPr>
      <w:sz w:val="22"/>
      <w:szCs w:val="22"/>
    </w:rPr>
  </w:style>
  <w:style w:type="paragraph" w:styleId="NormalWeb">
    <w:name w:val="Normal (Web)"/>
    <w:basedOn w:val="Normal"/>
    <w:uiPriority w:val="89"/>
    <w:semiHidden/>
    <w:unhideWhenUsed/>
    <w:rsid w:val="002F41E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89"/>
    <w:semiHidden/>
    <w:unhideWhenUsed/>
    <w:rsid w:val="002F41E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89"/>
    <w:semiHidden/>
    <w:unhideWhenUsed/>
    <w:rsid w:val="002F41EF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89"/>
    <w:semiHidden/>
    <w:rsid w:val="002F41EF"/>
    <w:rPr>
      <w:sz w:val="22"/>
      <w:szCs w:val="22"/>
    </w:rPr>
  </w:style>
  <w:style w:type="character" w:styleId="PageNumber">
    <w:name w:val="page number"/>
    <w:basedOn w:val="DefaultParagraphFont"/>
    <w:uiPriority w:val="89"/>
    <w:semiHidden/>
    <w:unhideWhenUsed/>
    <w:rsid w:val="002F41EF"/>
  </w:style>
  <w:style w:type="character" w:styleId="PlaceholderText">
    <w:name w:val="Placeholder Text"/>
    <w:basedOn w:val="DefaultParagraphFont"/>
    <w:uiPriority w:val="89"/>
    <w:semiHidden/>
    <w:rsid w:val="002F41EF"/>
    <w:rPr>
      <w:color w:val="808080"/>
    </w:rPr>
  </w:style>
  <w:style w:type="table" w:styleId="PlainTable1">
    <w:name w:val="Plain Table 1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89"/>
    <w:rsid w:val="002F41EF"/>
    <w:rPr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89"/>
    <w:semiHidden/>
    <w:unhideWhenUsed/>
    <w:rsid w:val="002F41E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89"/>
    <w:semiHidden/>
    <w:rsid w:val="002F41EF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89"/>
    <w:qFormat/>
    <w:rsid w:val="002F41E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89"/>
    <w:rsid w:val="002F41EF"/>
    <w:rPr>
      <w:i/>
      <w:iCs/>
      <w:color w:val="404040" w:themeColor="text1" w:themeTint="BF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89"/>
    <w:semiHidden/>
    <w:unhideWhenUsed/>
    <w:rsid w:val="002F41EF"/>
  </w:style>
  <w:style w:type="character" w:customStyle="1" w:styleId="SalutationChar">
    <w:name w:val="Salutation Char"/>
    <w:basedOn w:val="DefaultParagraphFont"/>
    <w:link w:val="Salutation"/>
    <w:uiPriority w:val="89"/>
    <w:semiHidden/>
    <w:rsid w:val="002F41EF"/>
    <w:rPr>
      <w:sz w:val="22"/>
      <w:szCs w:val="22"/>
    </w:rPr>
  </w:style>
  <w:style w:type="paragraph" w:styleId="Signature">
    <w:name w:val="Signature"/>
    <w:basedOn w:val="Normal"/>
    <w:link w:val="SignatureChar"/>
    <w:uiPriority w:val="89"/>
    <w:semiHidden/>
    <w:unhideWhenUsed/>
    <w:rsid w:val="002F41EF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9"/>
    <w:semiHidden/>
    <w:rsid w:val="002F41EF"/>
    <w:rPr>
      <w:sz w:val="22"/>
      <w:szCs w:val="22"/>
    </w:rPr>
  </w:style>
  <w:style w:type="character" w:styleId="SmartHyperlink">
    <w:name w:val="Smart Hyperlink"/>
    <w:basedOn w:val="DefaultParagraphFont"/>
    <w:uiPriority w:val="89"/>
    <w:semiHidden/>
    <w:unhideWhenUsed/>
    <w:rsid w:val="002F41EF"/>
    <w:rPr>
      <w:u w:val="dotted"/>
    </w:rPr>
  </w:style>
  <w:style w:type="character" w:styleId="Strong">
    <w:name w:val="Strong"/>
    <w:basedOn w:val="DefaultParagraphFont"/>
    <w:uiPriority w:val="89"/>
    <w:qFormat/>
    <w:rsid w:val="002F41EF"/>
    <w:rPr>
      <w:b/>
      <w:bCs/>
    </w:rPr>
  </w:style>
  <w:style w:type="paragraph" w:styleId="Subtitle">
    <w:name w:val="Subtitle"/>
    <w:basedOn w:val="Normal"/>
    <w:next w:val="Normal"/>
    <w:link w:val="SubtitleChar"/>
    <w:uiPriority w:val="89"/>
    <w:qFormat/>
    <w:rsid w:val="002F41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89"/>
    <w:rsid w:val="002F41EF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89"/>
    <w:qFormat/>
    <w:rsid w:val="002F41E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89"/>
    <w:qFormat/>
    <w:rsid w:val="002F41E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89"/>
    <w:semiHidden/>
    <w:unhideWhenUsed/>
    <w:rsid w:val="002F41EF"/>
    <w:pPr>
      <w:spacing w:after="160" w:line="259" w:lineRule="auto"/>
    </w:pPr>
    <w:rPr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89"/>
    <w:semiHidden/>
    <w:unhideWhenUsed/>
    <w:rsid w:val="002F41EF"/>
    <w:pPr>
      <w:spacing w:after="160" w:line="259" w:lineRule="auto"/>
    </w:pPr>
    <w:rPr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89"/>
    <w:semiHidden/>
    <w:unhideWhenUsed/>
    <w:rsid w:val="002F41EF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89"/>
    <w:semiHidden/>
    <w:unhideWhenUsed/>
    <w:rsid w:val="002F41EF"/>
    <w:pPr>
      <w:spacing w:after="160" w:line="259" w:lineRule="auto"/>
    </w:pPr>
    <w:rPr>
      <w:b/>
      <w:bCs/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89"/>
    <w:semiHidden/>
    <w:unhideWhenUsed/>
    <w:rsid w:val="002F41EF"/>
    <w:pPr>
      <w:spacing w:after="160" w:line="259" w:lineRule="auto"/>
    </w:pPr>
    <w:rPr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89"/>
    <w:rsid w:val="002F41E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89"/>
    <w:semiHidden/>
    <w:unhideWhenUsed/>
    <w:rsid w:val="002F41EF"/>
    <w:pPr>
      <w:spacing w:after="160" w:line="259" w:lineRule="auto"/>
    </w:pPr>
    <w:rPr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89"/>
    <w:rsid w:val="002F41EF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89"/>
    <w:semiHidden/>
    <w:unhideWhenUsed/>
    <w:rsid w:val="002F41E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89"/>
    <w:semiHidden/>
    <w:unhideWhenUsed/>
    <w:rsid w:val="002F41EF"/>
    <w:pPr>
      <w:spacing w:after="0"/>
    </w:pPr>
  </w:style>
  <w:style w:type="table" w:styleId="TableProfessional">
    <w:name w:val="Table Professional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89"/>
    <w:semiHidden/>
    <w:unhideWhenUsed/>
    <w:rsid w:val="002F41EF"/>
    <w:pPr>
      <w:spacing w:after="160" w:line="259" w:lineRule="auto"/>
    </w:pPr>
    <w:rPr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89"/>
    <w:qFormat/>
    <w:rsid w:val="002F41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89"/>
    <w:rsid w:val="002F4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89"/>
    <w:semiHidden/>
    <w:unhideWhenUsed/>
    <w:rsid w:val="002F41EF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89"/>
    <w:semiHidden/>
    <w:unhideWhenUsed/>
    <w:rsid w:val="002F41EF"/>
    <w:pPr>
      <w:spacing w:after="100"/>
    </w:pPr>
  </w:style>
  <w:style w:type="paragraph" w:styleId="TOC2">
    <w:name w:val="toc 2"/>
    <w:basedOn w:val="Normal"/>
    <w:next w:val="Normal"/>
    <w:autoRedefine/>
    <w:uiPriority w:val="89"/>
    <w:semiHidden/>
    <w:unhideWhenUsed/>
    <w:rsid w:val="002F41E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89"/>
    <w:semiHidden/>
    <w:unhideWhenUsed/>
    <w:rsid w:val="002F41E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89"/>
    <w:semiHidden/>
    <w:unhideWhenUsed/>
    <w:rsid w:val="002F41E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89"/>
    <w:semiHidden/>
    <w:unhideWhenUsed/>
    <w:rsid w:val="002F41E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89"/>
    <w:semiHidden/>
    <w:unhideWhenUsed/>
    <w:rsid w:val="002F41E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89"/>
    <w:semiHidden/>
    <w:unhideWhenUsed/>
    <w:rsid w:val="002F41E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89"/>
    <w:semiHidden/>
    <w:unhideWhenUsed/>
    <w:rsid w:val="002F41E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89"/>
    <w:semiHidden/>
    <w:unhideWhenUsed/>
    <w:rsid w:val="002F41E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89"/>
    <w:semiHidden/>
    <w:unhideWhenUsed/>
    <w:qFormat/>
    <w:rsid w:val="002F41EF"/>
    <w:pPr>
      <w:outlineLvl w:val="9"/>
    </w:pPr>
  </w:style>
  <w:style w:type="character" w:styleId="UnresolvedMention">
    <w:name w:val="Unresolved Mention"/>
    <w:basedOn w:val="DefaultParagraphFont"/>
    <w:uiPriority w:val="89"/>
    <w:semiHidden/>
    <w:unhideWhenUsed/>
    <w:rsid w:val="002F4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.retzer/Library/Containers/com.microsoft.Word/Data/Documents/RSuiteStyleTemplate/StyleTemplate_auto-generate/RSu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RSuite.dotx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>Macmillan Publishers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Retzer</dc:creator>
  <cp:keywords/>
  <dc:description/>
  <cp:lastModifiedBy>Matthew Retzer</cp:lastModifiedBy>
  <cp:revision>10</cp:revision>
  <dcterms:created xsi:type="dcterms:W3CDTF">2021-12-07T23:09:00Z</dcterms:created>
  <dcterms:modified xsi:type="dcterms:W3CDTF">2021-12-08T17:06:00Z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6.4.4</vt:lpwstr>
  </property>
  <property fmtid="{D5CDD505-2E9C-101B-9397-08002B2CF9AE}" pid="3" name="TemplateName">
    <vt:lpwstr>RSuite.dotx</vt:lpwstr>
  </property>
</Properties>
</file>